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264" w:rsidRPr="00231F20" w:rsidRDefault="00EF2264" w:rsidP="00EF2264">
      <w:pPr>
        <w:pStyle w:val="1"/>
        <w:jc w:val="center"/>
        <w:rPr>
          <w:rFonts w:ascii="微软雅黑" w:eastAsia="微软雅黑" w:hAnsi="微软雅黑"/>
        </w:rPr>
      </w:pPr>
      <w:bookmarkStart w:id="0" w:name="_Toc1480453"/>
      <w:r w:rsidRPr="00231F20">
        <w:rPr>
          <w:rFonts w:ascii="微软雅黑" w:eastAsia="微软雅黑" w:hAnsi="微软雅黑" w:hint="eastAsia"/>
        </w:rPr>
        <w:t>【需求文档】</w:t>
      </w:r>
      <w:bookmarkEnd w:id="0"/>
    </w:p>
    <w:p w:rsidR="00EF2264" w:rsidRPr="00231F20" w:rsidDel="00CC6E6C" w:rsidRDefault="00EF2264">
      <w:pPr>
        <w:jc w:val="right"/>
        <w:rPr>
          <w:del w:id="1" w:author="春苹" w:date="2019-01-24T10:41:00Z"/>
          <w:rFonts w:ascii="微软雅黑" w:eastAsia="微软雅黑" w:hAnsi="微软雅黑"/>
          <w:sz w:val="48"/>
          <w:szCs w:val="48"/>
        </w:rPr>
      </w:pPr>
      <w:r w:rsidRPr="00231F20">
        <w:rPr>
          <w:rFonts w:ascii="微软雅黑" w:eastAsia="微软雅黑" w:hAnsi="微软雅黑" w:hint="eastAsia"/>
          <w:sz w:val="48"/>
          <w:szCs w:val="48"/>
        </w:rPr>
        <w:t>——</w:t>
      </w:r>
      <w:proofErr w:type="gramStart"/>
      <w:r w:rsidRPr="00231F20">
        <w:rPr>
          <w:rFonts w:ascii="微软雅黑" w:eastAsia="微软雅黑" w:hAnsi="微软雅黑"/>
          <w:sz w:val="48"/>
          <w:szCs w:val="48"/>
        </w:rPr>
        <w:t>优车平台</w:t>
      </w:r>
      <w:proofErr w:type="gramEnd"/>
      <w:r w:rsidRPr="00231F20">
        <w:rPr>
          <w:rFonts w:ascii="微软雅黑" w:eastAsia="微软雅黑" w:hAnsi="微软雅黑"/>
          <w:sz w:val="48"/>
          <w:szCs w:val="48"/>
        </w:rPr>
        <w:t>组织结构</w:t>
      </w:r>
    </w:p>
    <w:p w:rsidR="00EF2264" w:rsidRPr="00231F20" w:rsidDel="00CC6E6C" w:rsidRDefault="00EF2264">
      <w:pPr>
        <w:jc w:val="right"/>
        <w:rPr>
          <w:del w:id="2" w:author="春苹" w:date="2019-01-24T10:41:00Z"/>
          <w:rFonts w:ascii="微软雅黑" w:eastAsia="微软雅黑" w:hAnsi="微软雅黑"/>
        </w:rPr>
        <w:pPrChange w:id="3" w:author="春苹" w:date="2019-02-19T14:53:00Z">
          <w:pPr/>
        </w:pPrChange>
      </w:pPr>
    </w:p>
    <w:p w:rsidR="00EF2264" w:rsidRPr="00231F20" w:rsidDel="00CC6E6C" w:rsidRDefault="00EF2264">
      <w:pPr>
        <w:jc w:val="right"/>
        <w:rPr>
          <w:del w:id="4" w:author="春苹" w:date="2019-01-24T10:41:00Z"/>
          <w:rFonts w:ascii="微软雅黑" w:eastAsia="微软雅黑" w:hAnsi="微软雅黑"/>
        </w:rPr>
        <w:pPrChange w:id="5" w:author="春苹" w:date="2019-02-19T14:53:00Z">
          <w:pPr/>
        </w:pPrChange>
      </w:pPr>
    </w:p>
    <w:p w:rsidR="00EF2264" w:rsidRPr="00231F20" w:rsidDel="00CC6E6C" w:rsidRDefault="00EF2264">
      <w:pPr>
        <w:jc w:val="right"/>
        <w:rPr>
          <w:del w:id="6" w:author="春苹" w:date="2019-01-24T10:41:00Z"/>
          <w:rFonts w:ascii="微软雅黑" w:eastAsia="微软雅黑" w:hAnsi="微软雅黑"/>
        </w:rPr>
        <w:pPrChange w:id="7" w:author="春苹" w:date="2019-02-19T14:53:00Z">
          <w:pPr/>
        </w:pPrChange>
      </w:pPr>
    </w:p>
    <w:p w:rsidR="00EF2264" w:rsidRPr="00231F20" w:rsidDel="00CC6E6C" w:rsidRDefault="00EF2264">
      <w:pPr>
        <w:jc w:val="right"/>
        <w:rPr>
          <w:del w:id="8" w:author="春苹" w:date="2019-01-24T10:41:00Z"/>
          <w:rFonts w:ascii="微软雅黑" w:eastAsia="微软雅黑" w:hAnsi="微软雅黑"/>
        </w:rPr>
        <w:pPrChange w:id="9" w:author="春苹" w:date="2019-02-19T14:53:00Z">
          <w:pPr/>
        </w:pPrChange>
      </w:pPr>
    </w:p>
    <w:p w:rsidR="00EF2264" w:rsidRPr="00227937" w:rsidDel="00CC6E6C" w:rsidRDefault="00EF2264">
      <w:pPr>
        <w:jc w:val="right"/>
        <w:rPr>
          <w:del w:id="10" w:author="春苹" w:date="2019-01-24T10:41:00Z"/>
          <w:rFonts w:ascii="微软雅黑" w:eastAsia="微软雅黑" w:hAnsi="微软雅黑"/>
        </w:rPr>
        <w:pPrChange w:id="11" w:author="春苹" w:date="2019-02-19T14:53:00Z">
          <w:pPr/>
        </w:pPrChange>
      </w:pPr>
    </w:p>
    <w:p w:rsidR="00EF2264" w:rsidRPr="00231F20" w:rsidDel="00CC6E6C" w:rsidRDefault="00EF2264">
      <w:pPr>
        <w:jc w:val="right"/>
        <w:rPr>
          <w:del w:id="12" w:author="春苹" w:date="2019-01-24T10:41:00Z"/>
          <w:rFonts w:ascii="微软雅黑" w:eastAsia="微软雅黑" w:hAnsi="微软雅黑"/>
        </w:rPr>
        <w:pPrChange w:id="13" w:author="春苹" w:date="2019-02-19T14:53:00Z">
          <w:pPr/>
        </w:pPrChange>
      </w:pPr>
    </w:p>
    <w:p w:rsidR="00EF2264" w:rsidRPr="00231F20" w:rsidDel="00CC6E6C" w:rsidRDefault="00EF2264">
      <w:pPr>
        <w:jc w:val="right"/>
        <w:rPr>
          <w:del w:id="14" w:author="春苹" w:date="2019-01-24T10:41:00Z"/>
          <w:rFonts w:ascii="微软雅黑" w:eastAsia="微软雅黑" w:hAnsi="微软雅黑"/>
        </w:rPr>
        <w:pPrChange w:id="15" w:author="春苹" w:date="2019-02-19T14:53:00Z">
          <w:pPr/>
        </w:pPrChange>
      </w:pPr>
    </w:p>
    <w:p w:rsidR="00EF2264" w:rsidRPr="00231F20" w:rsidDel="00CC6E6C" w:rsidRDefault="00EF2264">
      <w:pPr>
        <w:jc w:val="right"/>
        <w:rPr>
          <w:del w:id="16" w:author="春苹" w:date="2019-01-24T10:41:00Z"/>
          <w:rFonts w:ascii="微软雅黑" w:eastAsia="微软雅黑" w:hAnsi="微软雅黑"/>
        </w:rPr>
        <w:pPrChange w:id="17" w:author="春苹" w:date="2019-02-19T14:53:00Z">
          <w:pPr/>
        </w:pPrChange>
      </w:pPr>
    </w:p>
    <w:p w:rsidR="00EF2264" w:rsidRPr="00231F20" w:rsidDel="00CC6E6C" w:rsidRDefault="00EF2264">
      <w:pPr>
        <w:jc w:val="right"/>
        <w:rPr>
          <w:del w:id="18" w:author="春苹" w:date="2019-01-24T10:41:00Z"/>
          <w:rFonts w:ascii="微软雅黑" w:eastAsia="微软雅黑" w:hAnsi="微软雅黑"/>
        </w:rPr>
        <w:pPrChange w:id="19" w:author="春苹" w:date="2019-02-19T14:53:00Z">
          <w:pPr/>
        </w:pPrChange>
      </w:pPr>
    </w:p>
    <w:p w:rsidR="00EF2264" w:rsidRPr="00231F20" w:rsidRDefault="00EF2264">
      <w:pPr>
        <w:jc w:val="right"/>
        <w:rPr>
          <w:rFonts w:ascii="微软雅黑" w:eastAsia="微软雅黑" w:hAnsi="微软雅黑"/>
        </w:rPr>
        <w:pPrChange w:id="20" w:author="春苹" w:date="2019-02-19T14:53:00Z">
          <w:pPr/>
        </w:pPrChange>
      </w:pPr>
    </w:p>
    <w:tbl>
      <w:tblPr>
        <w:tblStyle w:val="a6"/>
        <w:tblW w:w="0" w:type="auto"/>
        <w:tblLook w:val="04A0" w:firstRow="1" w:lastRow="0" w:firstColumn="1" w:lastColumn="0" w:noHBand="0" w:noVBand="1"/>
        <w:tblPrChange w:id="21" w:author="春苹" w:date="2019-02-18T11:31:00Z">
          <w:tblPr>
            <w:tblStyle w:val="a6"/>
            <w:tblW w:w="0" w:type="auto"/>
            <w:tblLook w:val="04A0" w:firstRow="1" w:lastRow="0" w:firstColumn="1" w:lastColumn="0" w:noHBand="0" w:noVBand="1"/>
          </w:tblPr>
        </w:tblPrChange>
      </w:tblPr>
      <w:tblGrid>
        <w:gridCol w:w="1077"/>
        <w:gridCol w:w="1115"/>
        <w:gridCol w:w="1235"/>
        <w:gridCol w:w="1535"/>
        <w:gridCol w:w="3334"/>
        <w:tblGridChange w:id="22">
          <w:tblGrid>
            <w:gridCol w:w="1077"/>
            <w:gridCol w:w="194"/>
            <w:gridCol w:w="921"/>
            <w:gridCol w:w="350"/>
            <w:gridCol w:w="885"/>
            <w:gridCol w:w="533"/>
            <w:gridCol w:w="1002"/>
            <w:gridCol w:w="699"/>
            <w:gridCol w:w="2635"/>
            <w:gridCol w:w="1271"/>
          </w:tblGrid>
        </w:tblGridChange>
      </w:tblGrid>
      <w:tr w:rsidR="00492008" w:rsidRPr="00231F20" w:rsidTr="00492008">
        <w:tc>
          <w:tcPr>
            <w:tcW w:w="1077" w:type="dxa"/>
            <w:tcPrChange w:id="23" w:author="春苹" w:date="2019-02-18T11:31:00Z">
              <w:tcPr>
                <w:tcW w:w="1271" w:type="dxa"/>
                <w:gridSpan w:val="2"/>
              </w:tcPr>
            </w:tcPrChange>
          </w:tcPr>
          <w:p w:rsidR="00492008" w:rsidRPr="00231F20" w:rsidRDefault="00492008" w:rsidP="00EF2264">
            <w:pPr>
              <w:rPr>
                <w:ins w:id="24" w:author="春苹" w:date="2019-02-18T11:31:00Z"/>
                <w:rFonts w:ascii="微软雅黑" w:eastAsia="微软雅黑" w:hAnsi="微软雅黑"/>
              </w:rPr>
            </w:pPr>
            <w:ins w:id="25" w:author="春苹" w:date="2019-02-18T11:31:00Z">
              <w:r>
                <w:rPr>
                  <w:rFonts w:ascii="微软雅黑" w:eastAsia="微软雅黑" w:hAnsi="微软雅黑" w:hint="eastAsia"/>
                </w:rPr>
                <w:t>版本号</w:t>
              </w:r>
            </w:ins>
          </w:p>
        </w:tc>
        <w:tc>
          <w:tcPr>
            <w:tcW w:w="1115" w:type="dxa"/>
            <w:tcPrChange w:id="26" w:author="春苹" w:date="2019-02-18T11:31:00Z">
              <w:tcPr>
                <w:tcW w:w="1271"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操作</w:t>
            </w:r>
          </w:p>
        </w:tc>
        <w:tc>
          <w:tcPr>
            <w:tcW w:w="1235" w:type="dxa"/>
            <w:tcPrChange w:id="27" w:author="春苹" w:date="2019-02-18T11:31:00Z">
              <w:tcPr>
                <w:tcW w:w="1418"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操作人</w:t>
            </w:r>
          </w:p>
        </w:tc>
        <w:tc>
          <w:tcPr>
            <w:tcW w:w="1535" w:type="dxa"/>
            <w:tcPrChange w:id="28" w:author="春苹" w:date="2019-02-18T11:31:00Z">
              <w:tcPr>
                <w:tcW w:w="1701"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时间</w:t>
            </w:r>
          </w:p>
        </w:tc>
        <w:tc>
          <w:tcPr>
            <w:tcW w:w="3334" w:type="dxa"/>
            <w:tcPrChange w:id="29" w:author="春苹" w:date="2019-02-18T11:31:00Z">
              <w:tcPr>
                <w:tcW w:w="3906"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备注</w:t>
            </w:r>
          </w:p>
        </w:tc>
      </w:tr>
      <w:tr w:rsidR="00492008" w:rsidRPr="00231F20" w:rsidTr="00492008">
        <w:tc>
          <w:tcPr>
            <w:tcW w:w="1077" w:type="dxa"/>
            <w:tcPrChange w:id="30" w:author="春苹" w:date="2019-02-18T11:31:00Z">
              <w:tcPr>
                <w:tcW w:w="1271" w:type="dxa"/>
                <w:gridSpan w:val="2"/>
              </w:tcPr>
            </w:tcPrChange>
          </w:tcPr>
          <w:p w:rsidR="00492008" w:rsidRPr="00231F20" w:rsidRDefault="00492008" w:rsidP="00EF2264">
            <w:pPr>
              <w:rPr>
                <w:ins w:id="31" w:author="春苹" w:date="2019-02-18T11:31:00Z"/>
                <w:rFonts w:ascii="微软雅黑" w:eastAsia="微软雅黑" w:hAnsi="微软雅黑"/>
              </w:rPr>
            </w:pPr>
            <w:ins w:id="32" w:author="春苹" w:date="2019-02-18T11:31:00Z">
              <w:r>
                <w:rPr>
                  <w:rFonts w:ascii="微软雅黑" w:eastAsia="微软雅黑" w:hAnsi="微软雅黑"/>
                </w:rPr>
                <w:t>V1.0</w:t>
              </w:r>
            </w:ins>
          </w:p>
        </w:tc>
        <w:tc>
          <w:tcPr>
            <w:tcW w:w="1115" w:type="dxa"/>
            <w:tcPrChange w:id="33" w:author="春苹" w:date="2019-02-18T11:31:00Z">
              <w:tcPr>
                <w:tcW w:w="1271"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新建</w:t>
            </w:r>
          </w:p>
        </w:tc>
        <w:tc>
          <w:tcPr>
            <w:tcW w:w="1235" w:type="dxa"/>
            <w:tcPrChange w:id="34" w:author="春苹" w:date="2019-02-18T11:31:00Z">
              <w:tcPr>
                <w:tcW w:w="1418"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王春苹</w:t>
            </w:r>
          </w:p>
        </w:tc>
        <w:tc>
          <w:tcPr>
            <w:tcW w:w="1535" w:type="dxa"/>
            <w:tcPrChange w:id="35" w:author="春苹" w:date="2019-02-18T11:31:00Z">
              <w:tcPr>
                <w:tcW w:w="1701"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2019</w:t>
            </w:r>
            <w:r w:rsidRPr="00231F20">
              <w:rPr>
                <w:rFonts w:ascii="微软雅黑" w:eastAsia="微软雅黑" w:hAnsi="微软雅黑"/>
              </w:rPr>
              <w:t>-01-08</w:t>
            </w:r>
          </w:p>
        </w:tc>
        <w:tc>
          <w:tcPr>
            <w:tcW w:w="3334" w:type="dxa"/>
            <w:tcPrChange w:id="36" w:author="春苹" w:date="2019-02-18T11:31:00Z">
              <w:tcPr>
                <w:tcW w:w="3906" w:type="dxa"/>
                <w:gridSpan w:val="2"/>
              </w:tcPr>
            </w:tcPrChange>
          </w:tcPr>
          <w:p w:rsidR="00492008" w:rsidRPr="00231F20" w:rsidRDefault="00492008" w:rsidP="00EF2264">
            <w:pPr>
              <w:rPr>
                <w:rFonts w:ascii="微软雅黑" w:eastAsia="微软雅黑" w:hAnsi="微软雅黑"/>
              </w:rPr>
            </w:pPr>
          </w:p>
        </w:tc>
      </w:tr>
      <w:tr w:rsidR="00492008" w:rsidRPr="00231F20" w:rsidTr="00492008">
        <w:tc>
          <w:tcPr>
            <w:tcW w:w="1077" w:type="dxa"/>
            <w:tcPrChange w:id="37" w:author="春苹" w:date="2019-02-18T11:31:00Z">
              <w:tcPr>
                <w:tcW w:w="1271" w:type="dxa"/>
                <w:gridSpan w:val="2"/>
              </w:tcPr>
            </w:tcPrChange>
          </w:tcPr>
          <w:p w:rsidR="00492008" w:rsidRPr="00231F20" w:rsidRDefault="00492008" w:rsidP="00EF2264">
            <w:pPr>
              <w:rPr>
                <w:ins w:id="38" w:author="春苹" w:date="2019-02-18T11:31:00Z"/>
                <w:rFonts w:ascii="微软雅黑" w:eastAsia="微软雅黑" w:hAnsi="微软雅黑"/>
              </w:rPr>
            </w:pPr>
            <w:ins w:id="39" w:author="春苹" w:date="2019-02-18T11:32:00Z">
              <w:r>
                <w:rPr>
                  <w:rFonts w:ascii="微软雅黑" w:eastAsia="微软雅黑" w:hAnsi="微软雅黑"/>
                </w:rPr>
                <w:t>V1.0</w:t>
              </w:r>
            </w:ins>
          </w:p>
        </w:tc>
        <w:tc>
          <w:tcPr>
            <w:tcW w:w="1115" w:type="dxa"/>
            <w:tcPrChange w:id="40" w:author="春苹" w:date="2019-02-18T11:31:00Z">
              <w:tcPr>
                <w:tcW w:w="1271"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修改</w:t>
            </w:r>
          </w:p>
        </w:tc>
        <w:tc>
          <w:tcPr>
            <w:tcW w:w="1235" w:type="dxa"/>
            <w:tcPrChange w:id="41" w:author="春苹" w:date="2019-02-18T11:31:00Z">
              <w:tcPr>
                <w:tcW w:w="1418"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王春苹</w:t>
            </w:r>
          </w:p>
        </w:tc>
        <w:tc>
          <w:tcPr>
            <w:tcW w:w="1535" w:type="dxa"/>
            <w:tcPrChange w:id="42" w:author="春苹" w:date="2019-02-18T11:31:00Z">
              <w:tcPr>
                <w:tcW w:w="1701" w:type="dxa"/>
                <w:gridSpan w:val="2"/>
              </w:tcPr>
            </w:tcPrChange>
          </w:tcPr>
          <w:p w:rsidR="00492008" w:rsidRPr="00231F20" w:rsidRDefault="00492008" w:rsidP="006F42FF">
            <w:pPr>
              <w:rPr>
                <w:rFonts w:ascii="微软雅黑" w:eastAsia="微软雅黑" w:hAnsi="微软雅黑"/>
              </w:rPr>
            </w:pPr>
            <w:r w:rsidRPr="00231F20">
              <w:rPr>
                <w:rFonts w:ascii="微软雅黑" w:eastAsia="微软雅黑" w:hAnsi="微软雅黑" w:hint="eastAsia"/>
              </w:rPr>
              <w:t>2019</w:t>
            </w:r>
            <w:r w:rsidRPr="00231F20">
              <w:rPr>
                <w:rFonts w:ascii="微软雅黑" w:eastAsia="微软雅黑" w:hAnsi="微软雅黑"/>
              </w:rPr>
              <w:t>-01-09</w:t>
            </w:r>
          </w:p>
        </w:tc>
        <w:tc>
          <w:tcPr>
            <w:tcW w:w="3334" w:type="dxa"/>
            <w:tcPrChange w:id="43" w:author="春苹" w:date="2019-02-18T11:31:00Z">
              <w:tcPr>
                <w:tcW w:w="3906" w:type="dxa"/>
                <w:gridSpan w:val="2"/>
              </w:tcPr>
            </w:tcPrChange>
          </w:tcPr>
          <w:p w:rsidR="00492008" w:rsidRPr="00231F20" w:rsidRDefault="00492008" w:rsidP="00EF2264">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信息中增加经纬度，并需要调取高德地图地址搜索功能</w:t>
            </w:r>
          </w:p>
        </w:tc>
      </w:tr>
      <w:tr w:rsidR="00492008" w:rsidRPr="00231F20" w:rsidTr="00492008">
        <w:tc>
          <w:tcPr>
            <w:tcW w:w="1077" w:type="dxa"/>
            <w:tcPrChange w:id="44" w:author="春苹" w:date="2019-02-18T11:31:00Z">
              <w:tcPr>
                <w:tcW w:w="1271" w:type="dxa"/>
                <w:gridSpan w:val="2"/>
              </w:tcPr>
            </w:tcPrChange>
          </w:tcPr>
          <w:p w:rsidR="00492008" w:rsidRDefault="00492008" w:rsidP="00EF2264">
            <w:pPr>
              <w:rPr>
                <w:ins w:id="45" w:author="春苹" w:date="2019-02-18T11:31:00Z"/>
                <w:rFonts w:ascii="微软雅黑" w:eastAsia="微软雅黑" w:hAnsi="微软雅黑"/>
              </w:rPr>
            </w:pPr>
            <w:ins w:id="46" w:author="春苹" w:date="2019-02-18T11:32:00Z">
              <w:r>
                <w:rPr>
                  <w:rFonts w:ascii="微软雅黑" w:eastAsia="微软雅黑" w:hAnsi="微软雅黑"/>
                </w:rPr>
                <w:t>V1.0</w:t>
              </w:r>
            </w:ins>
          </w:p>
        </w:tc>
        <w:tc>
          <w:tcPr>
            <w:tcW w:w="1115" w:type="dxa"/>
            <w:tcPrChange w:id="47" w:author="春苹" w:date="2019-02-18T11:31:00Z">
              <w:tcPr>
                <w:tcW w:w="1271" w:type="dxa"/>
                <w:gridSpan w:val="2"/>
              </w:tcPr>
            </w:tcPrChange>
          </w:tcPr>
          <w:p w:rsidR="00492008" w:rsidRPr="00231F20" w:rsidRDefault="00492008" w:rsidP="00EF2264">
            <w:pPr>
              <w:rPr>
                <w:rFonts w:ascii="微软雅黑" w:eastAsia="微软雅黑" w:hAnsi="微软雅黑"/>
              </w:rPr>
            </w:pPr>
            <w:r>
              <w:rPr>
                <w:rFonts w:ascii="微软雅黑" w:eastAsia="微软雅黑" w:hAnsi="微软雅黑" w:hint="eastAsia"/>
              </w:rPr>
              <w:t>修改</w:t>
            </w:r>
          </w:p>
        </w:tc>
        <w:tc>
          <w:tcPr>
            <w:tcW w:w="1235" w:type="dxa"/>
            <w:tcPrChange w:id="48" w:author="春苹" w:date="2019-02-18T11:31:00Z">
              <w:tcPr>
                <w:tcW w:w="1418" w:type="dxa"/>
                <w:gridSpan w:val="2"/>
              </w:tcPr>
            </w:tcPrChange>
          </w:tcPr>
          <w:p w:rsidR="00492008" w:rsidRPr="00231F20" w:rsidRDefault="00492008" w:rsidP="00EF2264">
            <w:pPr>
              <w:rPr>
                <w:rFonts w:ascii="微软雅黑" w:eastAsia="微软雅黑" w:hAnsi="微软雅黑"/>
              </w:rPr>
            </w:pPr>
            <w:r>
              <w:rPr>
                <w:rFonts w:ascii="微软雅黑" w:eastAsia="微软雅黑" w:hAnsi="微软雅黑" w:hint="eastAsia"/>
              </w:rPr>
              <w:t>王春苹</w:t>
            </w:r>
          </w:p>
        </w:tc>
        <w:tc>
          <w:tcPr>
            <w:tcW w:w="1535" w:type="dxa"/>
            <w:tcPrChange w:id="49" w:author="春苹" w:date="2019-02-18T11:31:00Z">
              <w:tcPr>
                <w:tcW w:w="1701" w:type="dxa"/>
                <w:gridSpan w:val="2"/>
              </w:tcPr>
            </w:tcPrChange>
          </w:tcPr>
          <w:p w:rsidR="00492008" w:rsidRPr="00231F20" w:rsidRDefault="00492008" w:rsidP="006F42FF">
            <w:pPr>
              <w:rPr>
                <w:rFonts w:ascii="微软雅黑" w:eastAsia="微软雅黑" w:hAnsi="微软雅黑"/>
              </w:rPr>
            </w:pPr>
            <w:r>
              <w:rPr>
                <w:rFonts w:ascii="微软雅黑" w:eastAsia="微软雅黑" w:hAnsi="微软雅黑" w:hint="eastAsia"/>
              </w:rPr>
              <w:t>2019</w:t>
            </w:r>
            <w:r>
              <w:rPr>
                <w:rFonts w:ascii="微软雅黑" w:eastAsia="微软雅黑" w:hAnsi="微软雅黑"/>
              </w:rPr>
              <w:t>-01-10</w:t>
            </w:r>
          </w:p>
        </w:tc>
        <w:tc>
          <w:tcPr>
            <w:tcW w:w="3334" w:type="dxa"/>
            <w:tcPrChange w:id="50" w:author="春苹" w:date="2019-02-18T11:31:00Z">
              <w:tcPr>
                <w:tcW w:w="3906" w:type="dxa"/>
                <w:gridSpan w:val="2"/>
              </w:tcPr>
            </w:tcPrChange>
          </w:tcPr>
          <w:p w:rsidR="00492008" w:rsidRDefault="00492008" w:rsidP="00EF2264">
            <w:pPr>
              <w:rPr>
                <w:rFonts w:ascii="微软雅黑" w:eastAsia="微软雅黑" w:hAnsi="微软雅黑"/>
              </w:rPr>
            </w:pPr>
            <w:r>
              <w:rPr>
                <w:rFonts w:ascii="微软雅黑" w:eastAsia="微软雅黑" w:hAnsi="微软雅黑" w:hint="eastAsia"/>
              </w:rPr>
              <w:t>员工</w:t>
            </w:r>
            <w:r>
              <w:rPr>
                <w:rFonts w:ascii="微软雅黑" w:eastAsia="微软雅黑" w:hAnsi="微软雅黑"/>
              </w:rPr>
              <w:t>管理列表</w:t>
            </w:r>
            <w:r>
              <w:rPr>
                <w:rFonts w:ascii="微软雅黑" w:eastAsia="微软雅黑" w:hAnsi="微软雅黑" w:hint="eastAsia"/>
              </w:rPr>
              <w:t>及</w:t>
            </w:r>
            <w:r>
              <w:rPr>
                <w:rFonts w:ascii="微软雅黑" w:eastAsia="微软雅黑" w:hAnsi="微软雅黑"/>
              </w:rPr>
              <w:t>导出中员工手机号</w:t>
            </w:r>
            <w:r>
              <w:rPr>
                <w:rFonts w:ascii="微软雅黑" w:eastAsia="微软雅黑" w:hAnsi="微软雅黑" w:hint="eastAsia"/>
              </w:rPr>
              <w:t>做</w:t>
            </w:r>
            <w:r>
              <w:rPr>
                <w:rFonts w:ascii="微软雅黑" w:eastAsia="微软雅黑" w:hAnsi="微软雅黑"/>
              </w:rPr>
              <w:t>脱敏显示</w:t>
            </w:r>
          </w:p>
          <w:p w:rsidR="00492008" w:rsidRPr="0066131E" w:rsidRDefault="00492008" w:rsidP="00EF2264">
            <w:pPr>
              <w:rPr>
                <w:rFonts w:ascii="微软雅黑" w:eastAsia="微软雅黑" w:hAnsi="微软雅黑"/>
              </w:rPr>
            </w:pPr>
            <w:r>
              <w:rPr>
                <w:rFonts w:ascii="微软雅黑" w:eastAsia="微软雅黑" w:hAnsi="微软雅黑" w:hint="eastAsia"/>
              </w:rPr>
              <w:t>城市</w:t>
            </w:r>
            <w:r>
              <w:rPr>
                <w:rFonts w:ascii="微软雅黑" w:eastAsia="微软雅黑" w:hAnsi="微软雅黑"/>
              </w:rPr>
              <w:t>区划管理中，去掉新建和修改功能</w:t>
            </w:r>
          </w:p>
        </w:tc>
      </w:tr>
      <w:tr w:rsidR="00492008" w:rsidRPr="00CC3197" w:rsidTr="00492008">
        <w:tc>
          <w:tcPr>
            <w:tcW w:w="1077" w:type="dxa"/>
            <w:tcPrChange w:id="51" w:author="春苹" w:date="2019-02-18T11:31:00Z">
              <w:tcPr>
                <w:tcW w:w="1271" w:type="dxa"/>
                <w:gridSpan w:val="2"/>
              </w:tcPr>
            </w:tcPrChange>
          </w:tcPr>
          <w:p w:rsidR="00492008" w:rsidRDefault="00492008" w:rsidP="00EF2264">
            <w:pPr>
              <w:rPr>
                <w:ins w:id="52" w:author="春苹" w:date="2019-02-18T11:31:00Z"/>
                <w:rFonts w:ascii="微软雅黑" w:eastAsia="微软雅黑" w:hAnsi="微软雅黑"/>
              </w:rPr>
            </w:pPr>
            <w:ins w:id="53" w:author="春苹" w:date="2019-02-18T11:32:00Z">
              <w:r>
                <w:rPr>
                  <w:rFonts w:ascii="微软雅黑" w:eastAsia="微软雅黑" w:hAnsi="微软雅黑"/>
                </w:rPr>
                <w:t>V1.0</w:t>
              </w:r>
            </w:ins>
          </w:p>
        </w:tc>
        <w:tc>
          <w:tcPr>
            <w:tcW w:w="1115" w:type="dxa"/>
            <w:tcPrChange w:id="54" w:author="春苹" w:date="2019-02-18T11:31:00Z">
              <w:tcPr>
                <w:tcW w:w="1271" w:type="dxa"/>
                <w:gridSpan w:val="2"/>
              </w:tcPr>
            </w:tcPrChange>
          </w:tcPr>
          <w:p w:rsidR="00492008" w:rsidRDefault="00492008" w:rsidP="00EF2264">
            <w:pPr>
              <w:rPr>
                <w:rFonts w:ascii="微软雅黑" w:eastAsia="微软雅黑" w:hAnsi="微软雅黑"/>
              </w:rPr>
            </w:pPr>
            <w:r>
              <w:rPr>
                <w:rFonts w:ascii="微软雅黑" w:eastAsia="微软雅黑" w:hAnsi="微软雅黑" w:hint="eastAsia"/>
              </w:rPr>
              <w:t>修改</w:t>
            </w:r>
          </w:p>
        </w:tc>
        <w:tc>
          <w:tcPr>
            <w:tcW w:w="1235" w:type="dxa"/>
            <w:tcPrChange w:id="55" w:author="春苹" w:date="2019-02-18T11:31:00Z">
              <w:tcPr>
                <w:tcW w:w="1418" w:type="dxa"/>
                <w:gridSpan w:val="2"/>
              </w:tcPr>
            </w:tcPrChange>
          </w:tcPr>
          <w:p w:rsidR="00492008" w:rsidRDefault="00492008" w:rsidP="00EF2264">
            <w:pPr>
              <w:rPr>
                <w:rFonts w:ascii="微软雅黑" w:eastAsia="微软雅黑" w:hAnsi="微软雅黑"/>
              </w:rPr>
            </w:pPr>
            <w:r>
              <w:rPr>
                <w:rFonts w:ascii="微软雅黑" w:eastAsia="微软雅黑" w:hAnsi="微软雅黑" w:hint="eastAsia"/>
              </w:rPr>
              <w:t>王春苹</w:t>
            </w:r>
          </w:p>
        </w:tc>
        <w:tc>
          <w:tcPr>
            <w:tcW w:w="1535" w:type="dxa"/>
            <w:tcPrChange w:id="56" w:author="春苹" w:date="2019-02-18T11:31:00Z">
              <w:tcPr>
                <w:tcW w:w="1701" w:type="dxa"/>
                <w:gridSpan w:val="2"/>
              </w:tcPr>
            </w:tcPrChange>
          </w:tcPr>
          <w:p w:rsidR="00492008" w:rsidRDefault="00492008" w:rsidP="006F42FF">
            <w:pPr>
              <w:rPr>
                <w:rFonts w:ascii="微软雅黑" w:eastAsia="微软雅黑" w:hAnsi="微软雅黑"/>
              </w:rPr>
            </w:pPr>
            <w:r>
              <w:rPr>
                <w:rFonts w:ascii="微软雅黑" w:eastAsia="微软雅黑" w:hAnsi="微软雅黑" w:hint="eastAsia"/>
              </w:rPr>
              <w:t>2019</w:t>
            </w:r>
            <w:r>
              <w:rPr>
                <w:rFonts w:ascii="微软雅黑" w:eastAsia="微软雅黑" w:hAnsi="微软雅黑"/>
              </w:rPr>
              <w:t>-01-17</w:t>
            </w:r>
          </w:p>
        </w:tc>
        <w:tc>
          <w:tcPr>
            <w:tcW w:w="3334" w:type="dxa"/>
            <w:tcPrChange w:id="57" w:author="春苹" w:date="2019-02-18T11:31:00Z">
              <w:tcPr>
                <w:tcW w:w="3906" w:type="dxa"/>
                <w:gridSpan w:val="2"/>
              </w:tcPr>
            </w:tcPrChange>
          </w:tcPr>
          <w:p w:rsidR="00492008" w:rsidRDefault="00492008" w:rsidP="00EF2264">
            <w:pPr>
              <w:rPr>
                <w:rFonts w:ascii="微软雅黑" w:eastAsia="微软雅黑" w:hAnsi="微软雅黑"/>
              </w:rPr>
            </w:pPr>
            <w:r>
              <w:rPr>
                <w:rFonts w:ascii="微软雅黑" w:eastAsia="微软雅黑" w:hAnsi="微软雅黑" w:hint="eastAsia"/>
              </w:rPr>
              <w:t>修改</w:t>
            </w:r>
            <w:r>
              <w:rPr>
                <w:rFonts w:ascii="微软雅黑" w:eastAsia="微软雅黑" w:hAnsi="微软雅黑"/>
              </w:rPr>
              <w:t>上级部门时，可</w:t>
            </w:r>
            <w:r>
              <w:rPr>
                <w:rFonts w:ascii="微软雅黑" w:eastAsia="微软雅黑" w:hAnsi="微软雅黑" w:hint="eastAsia"/>
              </w:rPr>
              <w:t>选</w:t>
            </w:r>
            <w:r>
              <w:rPr>
                <w:rFonts w:ascii="微软雅黑" w:eastAsia="微软雅黑" w:hAnsi="微软雅黑"/>
              </w:rPr>
              <w:t>部门为有效的部门</w:t>
            </w:r>
          </w:p>
          <w:p w:rsidR="00492008" w:rsidRDefault="00492008" w:rsidP="00EF2264">
            <w:pPr>
              <w:rPr>
                <w:rFonts w:ascii="微软雅黑" w:eastAsia="微软雅黑" w:hAnsi="微软雅黑"/>
              </w:rPr>
            </w:pPr>
            <w:r>
              <w:rPr>
                <w:rFonts w:ascii="微软雅黑" w:eastAsia="微软雅黑" w:hAnsi="微软雅黑" w:hint="eastAsia"/>
              </w:rPr>
              <w:t>账号密保</w:t>
            </w:r>
            <w:r>
              <w:rPr>
                <w:rFonts w:ascii="微软雅黑" w:eastAsia="微软雅黑" w:hAnsi="微软雅黑"/>
              </w:rPr>
              <w:t>邮箱，默认值=员工的邮箱</w:t>
            </w:r>
          </w:p>
          <w:p w:rsidR="00492008" w:rsidRDefault="00492008" w:rsidP="00EF2264">
            <w:pPr>
              <w:rPr>
                <w:rFonts w:ascii="微软雅黑" w:eastAsia="微软雅黑" w:hAnsi="微软雅黑"/>
              </w:rPr>
            </w:pPr>
            <w:r>
              <w:rPr>
                <w:rFonts w:ascii="微软雅黑" w:eastAsia="微软雅黑" w:hAnsi="微软雅黑" w:hint="eastAsia"/>
              </w:rPr>
              <w:t>员工信息</w:t>
            </w:r>
            <w:r>
              <w:rPr>
                <w:rFonts w:ascii="微软雅黑" w:eastAsia="微软雅黑" w:hAnsi="微软雅黑"/>
              </w:rPr>
              <w:t>中的邮箱修改</w:t>
            </w:r>
            <w:r>
              <w:rPr>
                <w:rFonts w:ascii="微软雅黑" w:eastAsia="微软雅黑" w:hAnsi="微软雅黑" w:hint="eastAsia"/>
              </w:rPr>
              <w:t>，</w:t>
            </w:r>
            <w:r>
              <w:rPr>
                <w:rFonts w:ascii="微软雅黑" w:eastAsia="微软雅黑" w:hAnsi="微软雅黑"/>
              </w:rPr>
              <w:t>关联账号的密保邮箱同步修改</w:t>
            </w:r>
          </w:p>
          <w:p w:rsidR="00492008" w:rsidRDefault="00492008" w:rsidP="00EF2264">
            <w:pPr>
              <w:rPr>
                <w:rFonts w:ascii="微软雅黑" w:eastAsia="微软雅黑" w:hAnsi="微软雅黑"/>
              </w:rPr>
            </w:pPr>
            <w:r>
              <w:rPr>
                <w:rFonts w:ascii="微软雅黑" w:eastAsia="微软雅黑" w:hAnsi="微软雅黑" w:hint="eastAsia"/>
              </w:rPr>
              <w:t>账号</w:t>
            </w:r>
            <w:r>
              <w:rPr>
                <w:rFonts w:ascii="微软雅黑" w:eastAsia="微软雅黑" w:hAnsi="微软雅黑"/>
              </w:rPr>
              <w:t>管理</w:t>
            </w:r>
            <w:r>
              <w:rPr>
                <w:rFonts w:ascii="微软雅黑" w:eastAsia="微软雅黑" w:hAnsi="微软雅黑" w:hint="eastAsia"/>
              </w:rPr>
              <w:t>里关联</w:t>
            </w:r>
            <w:r>
              <w:rPr>
                <w:rFonts w:ascii="微软雅黑" w:eastAsia="微软雅黑" w:hAnsi="微软雅黑"/>
              </w:rPr>
              <w:t>员工的邮箱为</w:t>
            </w:r>
            <w:proofErr w:type="gramStart"/>
            <w:r>
              <w:rPr>
                <w:rFonts w:ascii="微软雅黑" w:eastAsia="微软雅黑" w:hAnsi="微软雅黑"/>
              </w:rPr>
              <w:t>空或者</w:t>
            </w:r>
            <w:proofErr w:type="gramEnd"/>
            <w:r>
              <w:rPr>
                <w:rFonts w:ascii="微软雅黑" w:eastAsia="微软雅黑" w:hAnsi="微软雅黑"/>
              </w:rPr>
              <w:t>未关联员工，则密保邮箱允许编辑</w:t>
            </w:r>
            <w:r>
              <w:rPr>
                <w:rFonts w:ascii="微软雅黑" w:eastAsia="微软雅黑" w:hAnsi="微软雅黑" w:hint="eastAsia"/>
              </w:rPr>
              <w:t>（新建/修改</w:t>
            </w:r>
            <w:r>
              <w:rPr>
                <w:rFonts w:ascii="微软雅黑" w:eastAsia="微软雅黑" w:hAnsi="微软雅黑"/>
              </w:rPr>
              <w:t>时均此规则</w:t>
            </w:r>
            <w:r>
              <w:rPr>
                <w:rFonts w:ascii="微软雅黑" w:eastAsia="微软雅黑" w:hAnsi="微软雅黑" w:hint="eastAsia"/>
              </w:rPr>
              <w:t>）</w:t>
            </w:r>
          </w:p>
          <w:p w:rsidR="00492008" w:rsidRDefault="00492008" w:rsidP="00EF2264">
            <w:pPr>
              <w:rPr>
                <w:rFonts w:ascii="微软雅黑" w:eastAsia="微软雅黑" w:hAnsi="微软雅黑"/>
              </w:rPr>
            </w:pPr>
            <w:r>
              <w:rPr>
                <w:rFonts w:ascii="微软雅黑" w:eastAsia="微软雅黑" w:hAnsi="微软雅黑" w:hint="eastAsia"/>
              </w:rPr>
              <w:t>补充</w:t>
            </w:r>
            <w:r>
              <w:rPr>
                <w:rFonts w:ascii="微软雅黑" w:eastAsia="微软雅黑" w:hAnsi="微软雅黑"/>
              </w:rPr>
              <w:t>角色管理的导出功能说明</w:t>
            </w:r>
            <w:r>
              <w:rPr>
                <w:rFonts w:ascii="微软雅黑" w:eastAsia="微软雅黑" w:hAnsi="微软雅黑" w:hint="eastAsia"/>
              </w:rPr>
              <w:lastRenderedPageBreak/>
              <w:t>2.4.7</w:t>
            </w:r>
          </w:p>
          <w:p w:rsidR="00492008" w:rsidRPr="003A691C" w:rsidRDefault="00492008" w:rsidP="00EF2264">
            <w:pPr>
              <w:rPr>
                <w:rFonts w:ascii="微软雅黑" w:eastAsia="微软雅黑" w:hAnsi="微软雅黑"/>
              </w:rPr>
            </w:pPr>
            <w:r>
              <w:rPr>
                <w:rFonts w:ascii="微软雅黑" w:eastAsia="微软雅黑" w:hAnsi="微软雅黑" w:hint="eastAsia"/>
              </w:rPr>
              <w:t>及</w:t>
            </w:r>
            <w:r>
              <w:rPr>
                <w:rFonts w:ascii="微软雅黑" w:eastAsia="微软雅黑" w:hAnsi="微软雅黑"/>
              </w:rPr>
              <w:t>公共规则中的导出文件命名规则</w:t>
            </w:r>
            <w:r>
              <w:rPr>
                <w:rFonts w:ascii="微软雅黑" w:eastAsia="微软雅黑" w:hAnsi="微软雅黑" w:hint="eastAsia"/>
              </w:rPr>
              <w:t>2.11.6</w:t>
            </w:r>
          </w:p>
        </w:tc>
      </w:tr>
      <w:tr w:rsidR="00492008" w:rsidRPr="00CC3197" w:rsidTr="00492008">
        <w:trPr>
          <w:ins w:id="58" w:author="春苹" w:date="2019-01-18T16:36:00Z"/>
        </w:trPr>
        <w:tc>
          <w:tcPr>
            <w:tcW w:w="1077" w:type="dxa"/>
            <w:tcPrChange w:id="59" w:author="春苹" w:date="2019-02-18T11:31:00Z">
              <w:tcPr>
                <w:tcW w:w="1271" w:type="dxa"/>
                <w:gridSpan w:val="2"/>
              </w:tcPr>
            </w:tcPrChange>
          </w:tcPr>
          <w:p w:rsidR="00492008" w:rsidRDefault="00492008" w:rsidP="00EF2264">
            <w:pPr>
              <w:rPr>
                <w:ins w:id="60" w:author="春苹" w:date="2019-02-18T11:31:00Z"/>
                <w:rFonts w:ascii="微软雅黑" w:eastAsia="微软雅黑" w:hAnsi="微软雅黑"/>
              </w:rPr>
            </w:pPr>
            <w:ins w:id="61" w:author="春苹" w:date="2019-02-18T11:32:00Z">
              <w:r>
                <w:rPr>
                  <w:rFonts w:ascii="微软雅黑" w:eastAsia="微软雅黑" w:hAnsi="微软雅黑"/>
                </w:rPr>
                <w:lastRenderedPageBreak/>
                <w:t>V1.0</w:t>
              </w:r>
            </w:ins>
          </w:p>
        </w:tc>
        <w:tc>
          <w:tcPr>
            <w:tcW w:w="1115" w:type="dxa"/>
            <w:tcPrChange w:id="62" w:author="春苹" w:date="2019-02-18T11:31:00Z">
              <w:tcPr>
                <w:tcW w:w="1271" w:type="dxa"/>
                <w:gridSpan w:val="2"/>
              </w:tcPr>
            </w:tcPrChange>
          </w:tcPr>
          <w:p w:rsidR="00492008" w:rsidRDefault="00492008" w:rsidP="00EF2264">
            <w:pPr>
              <w:rPr>
                <w:ins w:id="63" w:author="春苹" w:date="2019-01-18T16:36:00Z"/>
                <w:rFonts w:ascii="微软雅黑" w:eastAsia="微软雅黑" w:hAnsi="微软雅黑"/>
              </w:rPr>
            </w:pPr>
            <w:ins w:id="64" w:author="春苹" w:date="2019-01-18T16:36:00Z">
              <w:r>
                <w:rPr>
                  <w:rFonts w:ascii="微软雅黑" w:eastAsia="微软雅黑" w:hAnsi="微软雅黑" w:hint="eastAsia"/>
                </w:rPr>
                <w:t>修改</w:t>
              </w:r>
            </w:ins>
          </w:p>
        </w:tc>
        <w:tc>
          <w:tcPr>
            <w:tcW w:w="1235" w:type="dxa"/>
            <w:tcPrChange w:id="65" w:author="春苹" w:date="2019-02-18T11:31:00Z">
              <w:tcPr>
                <w:tcW w:w="1418" w:type="dxa"/>
                <w:gridSpan w:val="2"/>
              </w:tcPr>
            </w:tcPrChange>
          </w:tcPr>
          <w:p w:rsidR="00492008" w:rsidRDefault="00492008" w:rsidP="00EF2264">
            <w:pPr>
              <w:rPr>
                <w:ins w:id="66" w:author="春苹" w:date="2019-01-18T16:36:00Z"/>
                <w:rFonts w:ascii="微软雅黑" w:eastAsia="微软雅黑" w:hAnsi="微软雅黑"/>
              </w:rPr>
            </w:pPr>
            <w:ins w:id="67" w:author="春苹" w:date="2019-01-18T16:36:00Z">
              <w:r>
                <w:rPr>
                  <w:rFonts w:ascii="微软雅黑" w:eastAsia="微软雅黑" w:hAnsi="微软雅黑" w:hint="eastAsia"/>
                </w:rPr>
                <w:t>王春苹</w:t>
              </w:r>
            </w:ins>
          </w:p>
        </w:tc>
        <w:tc>
          <w:tcPr>
            <w:tcW w:w="1535" w:type="dxa"/>
            <w:tcPrChange w:id="68" w:author="春苹" w:date="2019-02-18T11:31:00Z">
              <w:tcPr>
                <w:tcW w:w="1701" w:type="dxa"/>
                <w:gridSpan w:val="2"/>
              </w:tcPr>
            </w:tcPrChange>
          </w:tcPr>
          <w:p w:rsidR="00492008" w:rsidRDefault="00492008" w:rsidP="006F42FF">
            <w:pPr>
              <w:rPr>
                <w:ins w:id="69" w:author="春苹" w:date="2019-01-18T16:36:00Z"/>
                <w:rFonts w:ascii="微软雅黑" w:eastAsia="微软雅黑" w:hAnsi="微软雅黑"/>
              </w:rPr>
            </w:pPr>
            <w:ins w:id="70" w:author="春苹" w:date="2019-01-18T16:36:00Z">
              <w:r>
                <w:rPr>
                  <w:rFonts w:ascii="微软雅黑" w:eastAsia="微软雅黑" w:hAnsi="微软雅黑" w:hint="eastAsia"/>
                </w:rPr>
                <w:t>2019</w:t>
              </w:r>
              <w:r>
                <w:rPr>
                  <w:rFonts w:ascii="微软雅黑" w:eastAsia="微软雅黑" w:hAnsi="微软雅黑"/>
                </w:rPr>
                <w:t>-01-18</w:t>
              </w:r>
            </w:ins>
          </w:p>
        </w:tc>
        <w:tc>
          <w:tcPr>
            <w:tcW w:w="3334" w:type="dxa"/>
            <w:tcPrChange w:id="71" w:author="春苹" w:date="2019-02-18T11:31:00Z">
              <w:tcPr>
                <w:tcW w:w="3906" w:type="dxa"/>
                <w:gridSpan w:val="2"/>
              </w:tcPr>
            </w:tcPrChange>
          </w:tcPr>
          <w:p w:rsidR="00492008" w:rsidRDefault="00492008" w:rsidP="00EF2264">
            <w:pPr>
              <w:rPr>
                <w:ins w:id="72" w:author="春苹" w:date="2019-01-18T17:00:00Z"/>
                <w:rFonts w:ascii="微软雅黑" w:eastAsia="微软雅黑" w:hAnsi="微软雅黑"/>
              </w:rPr>
            </w:pPr>
            <w:proofErr w:type="gramStart"/>
            <w:ins w:id="73" w:author="春苹" w:date="2019-01-18T16:37:00Z">
              <w:r>
                <w:rPr>
                  <w:rFonts w:ascii="微软雅黑" w:eastAsia="微软雅黑" w:hAnsi="微软雅黑" w:hint="eastAsia"/>
                </w:rPr>
                <w:t>新建员工</w:t>
              </w:r>
              <w:proofErr w:type="gramEnd"/>
              <w:r>
                <w:rPr>
                  <w:rFonts w:ascii="微软雅黑" w:eastAsia="微软雅黑" w:hAnsi="微软雅黑"/>
                </w:rPr>
                <w:t>和</w:t>
              </w:r>
              <w:r>
                <w:rPr>
                  <w:rFonts w:ascii="微软雅黑" w:eastAsia="微软雅黑" w:hAnsi="微软雅黑" w:hint="eastAsia"/>
                </w:rPr>
                <w:t>修改</w:t>
              </w:r>
              <w:r>
                <w:rPr>
                  <w:rFonts w:ascii="微软雅黑" w:eastAsia="微软雅黑" w:hAnsi="微软雅黑"/>
                </w:rPr>
                <w:t>员工时，归属部门为必填项</w:t>
              </w:r>
            </w:ins>
          </w:p>
          <w:p w:rsidR="00492008" w:rsidRDefault="00492008" w:rsidP="00EF2264">
            <w:pPr>
              <w:rPr>
                <w:ins w:id="74" w:author="春苹" w:date="2019-01-18T16:36:00Z"/>
                <w:rFonts w:ascii="微软雅黑" w:eastAsia="微软雅黑" w:hAnsi="微软雅黑"/>
              </w:rPr>
            </w:pPr>
            <w:ins w:id="75" w:author="春苹" w:date="2019-01-18T17:00:00Z">
              <w:r>
                <w:rPr>
                  <w:rFonts w:ascii="微软雅黑" w:eastAsia="微软雅黑" w:hAnsi="微软雅黑" w:hint="eastAsia"/>
                </w:rPr>
                <w:t>部门</w:t>
              </w:r>
              <w:r>
                <w:rPr>
                  <w:rFonts w:ascii="微软雅黑" w:eastAsia="微软雅黑" w:hAnsi="微软雅黑"/>
                </w:rPr>
                <w:t>修改时</w:t>
              </w:r>
            </w:ins>
            <w:ins w:id="76" w:author="春苹" w:date="2019-01-18T17:01:00Z">
              <w:r>
                <w:rPr>
                  <w:rFonts w:ascii="微软雅黑" w:eastAsia="微软雅黑" w:hAnsi="微软雅黑"/>
                </w:rPr>
                <w:t>，取消</w:t>
              </w:r>
              <w:proofErr w:type="gramStart"/>
              <w:r>
                <w:rPr>
                  <w:rFonts w:ascii="微软雅黑" w:eastAsia="微软雅黑" w:hAnsi="微软雅黑"/>
                </w:rPr>
                <w:t>勾选业务</w:t>
              </w:r>
              <w:proofErr w:type="gramEnd"/>
              <w:r>
                <w:rPr>
                  <w:rFonts w:ascii="微软雅黑" w:eastAsia="微软雅黑" w:hAnsi="微软雅黑"/>
                </w:rPr>
                <w:t>线增加限制</w:t>
              </w:r>
              <w:r>
                <w:rPr>
                  <w:rFonts w:ascii="微软雅黑" w:eastAsia="微软雅黑" w:hAnsi="微软雅黑" w:hint="eastAsia"/>
                </w:rPr>
                <w:t>见2.1.3</w:t>
              </w:r>
            </w:ins>
          </w:p>
        </w:tc>
      </w:tr>
      <w:tr w:rsidR="00492008" w:rsidRPr="00CC3197" w:rsidTr="00492008">
        <w:trPr>
          <w:ins w:id="77" w:author="春苹" w:date="2019-01-21T17:35:00Z"/>
        </w:trPr>
        <w:tc>
          <w:tcPr>
            <w:tcW w:w="1077" w:type="dxa"/>
            <w:tcPrChange w:id="78" w:author="春苹" w:date="2019-02-18T11:31:00Z">
              <w:tcPr>
                <w:tcW w:w="1271" w:type="dxa"/>
                <w:gridSpan w:val="2"/>
              </w:tcPr>
            </w:tcPrChange>
          </w:tcPr>
          <w:p w:rsidR="00492008" w:rsidRDefault="00492008" w:rsidP="00492008">
            <w:pPr>
              <w:rPr>
                <w:ins w:id="79" w:author="春苹" w:date="2019-02-18T11:31:00Z"/>
                <w:rFonts w:ascii="微软雅黑" w:eastAsia="微软雅黑" w:hAnsi="微软雅黑"/>
              </w:rPr>
            </w:pPr>
            <w:ins w:id="80" w:author="春苹" w:date="2019-02-18T11:32:00Z">
              <w:r>
                <w:rPr>
                  <w:rFonts w:ascii="微软雅黑" w:eastAsia="微软雅黑" w:hAnsi="微软雅黑"/>
                </w:rPr>
                <w:t xml:space="preserve">V1.0 </w:t>
              </w:r>
            </w:ins>
          </w:p>
        </w:tc>
        <w:tc>
          <w:tcPr>
            <w:tcW w:w="1115" w:type="dxa"/>
            <w:tcPrChange w:id="81" w:author="春苹" w:date="2019-02-18T11:31:00Z">
              <w:tcPr>
                <w:tcW w:w="1271" w:type="dxa"/>
                <w:gridSpan w:val="2"/>
              </w:tcPr>
            </w:tcPrChange>
          </w:tcPr>
          <w:p w:rsidR="00492008" w:rsidRDefault="00492008" w:rsidP="00EF2264">
            <w:pPr>
              <w:rPr>
                <w:ins w:id="82" w:author="春苹" w:date="2019-01-21T17:35:00Z"/>
                <w:rFonts w:ascii="微软雅黑" w:eastAsia="微软雅黑" w:hAnsi="微软雅黑"/>
              </w:rPr>
            </w:pPr>
            <w:ins w:id="83" w:author="春苹" w:date="2019-01-21T17:35:00Z">
              <w:r>
                <w:rPr>
                  <w:rFonts w:ascii="微软雅黑" w:eastAsia="微软雅黑" w:hAnsi="微软雅黑" w:hint="eastAsia"/>
                </w:rPr>
                <w:t>修改</w:t>
              </w:r>
            </w:ins>
          </w:p>
        </w:tc>
        <w:tc>
          <w:tcPr>
            <w:tcW w:w="1235" w:type="dxa"/>
            <w:tcPrChange w:id="84" w:author="春苹" w:date="2019-02-18T11:31:00Z">
              <w:tcPr>
                <w:tcW w:w="1418" w:type="dxa"/>
                <w:gridSpan w:val="2"/>
              </w:tcPr>
            </w:tcPrChange>
          </w:tcPr>
          <w:p w:rsidR="00492008" w:rsidRDefault="00492008" w:rsidP="00EF2264">
            <w:pPr>
              <w:rPr>
                <w:ins w:id="85" w:author="春苹" w:date="2019-01-21T17:35:00Z"/>
                <w:rFonts w:ascii="微软雅黑" w:eastAsia="微软雅黑" w:hAnsi="微软雅黑"/>
              </w:rPr>
            </w:pPr>
            <w:ins w:id="86" w:author="春苹" w:date="2019-01-21T17:35:00Z">
              <w:r>
                <w:rPr>
                  <w:rFonts w:ascii="微软雅黑" w:eastAsia="微软雅黑" w:hAnsi="微软雅黑" w:hint="eastAsia"/>
                </w:rPr>
                <w:t>王春苹</w:t>
              </w:r>
            </w:ins>
          </w:p>
        </w:tc>
        <w:tc>
          <w:tcPr>
            <w:tcW w:w="1535" w:type="dxa"/>
            <w:tcPrChange w:id="87" w:author="春苹" w:date="2019-02-18T11:31:00Z">
              <w:tcPr>
                <w:tcW w:w="1701" w:type="dxa"/>
                <w:gridSpan w:val="2"/>
              </w:tcPr>
            </w:tcPrChange>
          </w:tcPr>
          <w:p w:rsidR="00492008" w:rsidRDefault="00492008" w:rsidP="006F42FF">
            <w:pPr>
              <w:rPr>
                <w:ins w:id="88" w:author="春苹" w:date="2019-01-21T17:35:00Z"/>
                <w:rFonts w:ascii="微软雅黑" w:eastAsia="微软雅黑" w:hAnsi="微软雅黑"/>
              </w:rPr>
            </w:pPr>
            <w:ins w:id="89" w:author="春苹" w:date="2019-01-21T17:36:00Z">
              <w:r>
                <w:rPr>
                  <w:rFonts w:ascii="微软雅黑" w:eastAsia="微软雅黑" w:hAnsi="微软雅黑" w:hint="eastAsia"/>
                </w:rPr>
                <w:t>2019</w:t>
              </w:r>
              <w:r>
                <w:rPr>
                  <w:rFonts w:ascii="微软雅黑" w:eastAsia="微软雅黑" w:hAnsi="微软雅黑"/>
                </w:rPr>
                <w:t>-01-21</w:t>
              </w:r>
            </w:ins>
          </w:p>
        </w:tc>
        <w:tc>
          <w:tcPr>
            <w:tcW w:w="3334" w:type="dxa"/>
            <w:tcPrChange w:id="90" w:author="春苹" w:date="2019-02-18T11:31:00Z">
              <w:tcPr>
                <w:tcW w:w="3906" w:type="dxa"/>
                <w:gridSpan w:val="2"/>
              </w:tcPr>
            </w:tcPrChange>
          </w:tcPr>
          <w:p w:rsidR="00492008" w:rsidRDefault="00492008" w:rsidP="00EF2264">
            <w:pPr>
              <w:rPr>
                <w:ins w:id="91" w:author="春苹" w:date="2019-01-21T17:35:00Z"/>
                <w:rFonts w:ascii="微软雅黑" w:eastAsia="微软雅黑" w:hAnsi="微软雅黑"/>
              </w:rPr>
            </w:pPr>
            <w:ins w:id="92" w:author="春苹" w:date="2019-01-21T17:36:00Z">
              <w:r>
                <w:rPr>
                  <w:rFonts w:ascii="微软雅黑" w:eastAsia="微软雅黑" w:hAnsi="微软雅黑" w:hint="eastAsia"/>
                </w:rPr>
                <w:t>用例评审时</w:t>
              </w:r>
              <w:r>
                <w:rPr>
                  <w:rFonts w:ascii="微软雅黑" w:eastAsia="微软雅黑" w:hAnsi="微软雅黑"/>
                </w:rPr>
                <w:t>调整</w:t>
              </w:r>
            </w:ins>
          </w:p>
        </w:tc>
      </w:tr>
      <w:tr w:rsidR="00492008" w:rsidRPr="00CC3197" w:rsidTr="00492008">
        <w:trPr>
          <w:ins w:id="93" w:author="春苹" w:date="2019-01-24T10:41:00Z"/>
        </w:trPr>
        <w:tc>
          <w:tcPr>
            <w:tcW w:w="1077" w:type="dxa"/>
            <w:tcPrChange w:id="94" w:author="春苹" w:date="2019-02-18T11:31:00Z">
              <w:tcPr>
                <w:tcW w:w="1271" w:type="dxa"/>
                <w:gridSpan w:val="2"/>
              </w:tcPr>
            </w:tcPrChange>
          </w:tcPr>
          <w:p w:rsidR="00492008" w:rsidRDefault="00492008" w:rsidP="00EF2264">
            <w:pPr>
              <w:rPr>
                <w:ins w:id="95" w:author="春苹" w:date="2019-02-18T11:31:00Z"/>
                <w:rFonts w:ascii="微软雅黑" w:eastAsia="微软雅黑" w:hAnsi="微软雅黑"/>
              </w:rPr>
            </w:pPr>
            <w:ins w:id="96" w:author="春苹" w:date="2019-02-18T11:32:00Z">
              <w:r>
                <w:rPr>
                  <w:rFonts w:ascii="微软雅黑" w:eastAsia="微软雅黑" w:hAnsi="微软雅黑"/>
                </w:rPr>
                <w:t>V1.0</w:t>
              </w:r>
            </w:ins>
          </w:p>
        </w:tc>
        <w:tc>
          <w:tcPr>
            <w:tcW w:w="1115" w:type="dxa"/>
            <w:tcPrChange w:id="97" w:author="春苹" w:date="2019-02-18T11:31:00Z">
              <w:tcPr>
                <w:tcW w:w="1271" w:type="dxa"/>
                <w:gridSpan w:val="2"/>
              </w:tcPr>
            </w:tcPrChange>
          </w:tcPr>
          <w:p w:rsidR="00492008" w:rsidRDefault="00492008" w:rsidP="00EF2264">
            <w:pPr>
              <w:rPr>
                <w:ins w:id="98" w:author="春苹" w:date="2019-01-24T10:41:00Z"/>
                <w:rFonts w:ascii="微软雅黑" w:eastAsia="微软雅黑" w:hAnsi="微软雅黑"/>
              </w:rPr>
            </w:pPr>
            <w:ins w:id="99" w:author="春苹" w:date="2019-01-24T10:41:00Z">
              <w:r>
                <w:rPr>
                  <w:rFonts w:ascii="微软雅黑" w:eastAsia="微软雅黑" w:hAnsi="微软雅黑" w:hint="eastAsia"/>
                </w:rPr>
                <w:t>修改</w:t>
              </w:r>
            </w:ins>
          </w:p>
        </w:tc>
        <w:tc>
          <w:tcPr>
            <w:tcW w:w="1235" w:type="dxa"/>
            <w:tcPrChange w:id="100" w:author="春苹" w:date="2019-02-18T11:31:00Z">
              <w:tcPr>
                <w:tcW w:w="1418" w:type="dxa"/>
                <w:gridSpan w:val="2"/>
              </w:tcPr>
            </w:tcPrChange>
          </w:tcPr>
          <w:p w:rsidR="00492008" w:rsidRDefault="00492008" w:rsidP="00EF2264">
            <w:pPr>
              <w:rPr>
                <w:ins w:id="101" w:author="春苹" w:date="2019-01-24T10:41:00Z"/>
                <w:rFonts w:ascii="微软雅黑" w:eastAsia="微软雅黑" w:hAnsi="微软雅黑"/>
              </w:rPr>
            </w:pPr>
            <w:ins w:id="102" w:author="春苹" w:date="2019-01-24T10:41:00Z">
              <w:r>
                <w:rPr>
                  <w:rFonts w:ascii="微软雅黑" w:eastAsia="微软雅黑" w:hAnsi="微软雅黑" w:hint="eastAsia"/>
                </w:rPr>
                <w:t>王春苹</w:t>
              </w:r>
            </w:ins>
          </w:p>
        </w:tc>
        <w:tc>
          <w:tcPr>
            <w:tcW w:w="1535" w:type="dxa"/>
            <w:tcPrChange w:id="103" w:author="春苹" w:date="2019-02-18T11:31:00Z">
              <w:tcPr>
                <w:tcW w:w="1701" w:type="dxa"/>
                <w:gridSpan w:val="2"/>
              </w:tcPr>
            </w:tcPrChange>
          </w:tcPr>
          <w:p w:rsidR="00492008" w:rsidRDefault="00492008" w:rsidP="006F42FF">
            <w:pPr>
              <w:rPr>
                <w:ins w:id="104" w:author="春苹" w:date="2019-01-24T10:41:00Z"/>
                <w:rFonts w:ascii="微软雅黑" w:eastAsia="微软雅黑" w:hAnsi="微软雅黑"/>
              </w:rPr>
            </w:pPr>
            <w:ins w:id="105" w:author="春苹" w:date="2019-01-24T10:41:00Z">
              <w:r>
                <w:rPr>
                  <w:rFonts w:ascii="微软雅黑" w:eastAsia="微软雅黑" w:hAnsi="微软雅黑" w:hint="eastAsia"/>
                </w:rPr>
                <w:t>2019</w:t>
              </w:r>
              <w:r>
                <w:rPr>
                  <w:rFonts w:ascii="微软雅黑" w:eastAsia="微软雅黑" w:hAnsi="微软雅黑"/>
                </w:rPr>
                <w:t>-01-24</w:t>
              </w:r>
            </w:ins>
          </w:p>
        </w:tc>
        <w:tc>
          <w:tcPr>
            <w:tcW w:w="3334" w:type="dxa"/>
            <w:tcPrChange w:id="106" w:author="春苹" w:date="2019-02-18T11:31:00Z">
              <w:tcPr>
                <w:tcW w:w="3906" w:type="dxa"/>
                <w:gridSpan w:val="2"/>
              </w:tcPr>
            </w:tcPrChange>
          </w:tcPr>
          <w:p w:rsidR="00492008" w:rsidRDefault="00492008" w:rsidP="00EF2264">
            <w:pPr>
              <w:rPr>
                <w:ins w:id="107" w:author="春苹" w:date="2019-01-24T10:41:00Z"/>
                <w:rFonts w:ascii="微软雅黑" w:eastAsia="微软雅黑" w:hAnsi="微软雅黑"/>
              </w:rPr>
            </w:pPr>
            <w:ins w:id="108" w:author="春苹" w:date="2019-01-24T10:42:00Z">
              <w:r>
                <w:rPr>
                  <w:rFonts w:ascii="微软雅黑" w:eastAsia="微软雅黑" w:hAnsi="微软雅黑" w:hint="eastAsia"/>
                </w:rPr>
                <w:t>增加2.3.10节点</w:t>
              </w:r>
              <w:r>
                <w:rPr>
                  <w:rFonts w:ascii="微软雅黑" w:eastAsia="微软雅黑" w:hAnsi="微软雅黑"/>
                </w:rPr>
                <w:t>关于密码登录规则的</w:t>
              </w:r>
            </w:ins>
            <w:ins w:id="109" w:author="春苹" w:date="2019-01-24T10:43:00Z">
              <w:r>
                <w:rPr>
                  <w:rFonts w:ascii="微软雅黑" w:eastAsia="微软雅黑" w:hAnsi="微软雅黑"/>
                </w:rPr>
                <w:t>描述</w:t>
              </w:r>
            </w:ins>
          </w:p>
        </w:tc>
      </w:tr>
      <w:tr w:rsidR="00492008" w:rsidRPr="001B3204" w:rsidTr="00492008">
        <w:trPr>
          <w:ins w:id="110" w:author="春苹" w:date="2019-02-18T11:32:00Z"/>
        </w:trPr>
        <w:tc>
          <w:tcPr>
            <w:tcW w:w="1077" w:type="dxa"/>
          </w:tcPr>
          <w:p w:rsidR="00492008" w:rsidRDefault="00492008" w:rsidP="00EF2264">
            <w:pPr>
              <w:rPr>
                <w:ins w:id="111" w:author="春苹" w:date="2019-02-18T11:32:00Z"/>
                <w:rFonts w:ascii="微软雅黑" w:eastAsia="微软雅黑" w:hAnsi="微软雅黑"/>
              </w:rPr>
            </w:pPr>
            <w:ins w:id="112" w:author="春苹" w:date="2019-02-18T11:32:00Z">
              <w:r>
                <w:rPr>
                  <w:rFonts w:ascii="微软雅黑" w:eastAsia="微软雅黑" w:hAnsi="微软雅黑"/>
                </w:rPr>
                <w:t>V1.1</w:t>
              </w:r>
            </w:ins>
          </w:p>
        </w:tc>
        <w:tc>
          <w:tcPr>
            <w:tcW w:w="1115" w:type="dxa"/>
          </w:tcPr>
          <w:p w:rsidR="00492008" w:rsidRDefault="00492008" w:rsidP="00EF2264">
            <w:pPr>
              <w:rPr>
                <w:ins w:id="113" w:author="春苹" w:date="2019-02-18T11:32:00Z"/>
                <w:rFonts w:ascii="微软雅黑" w:eastAsia="微软雅黑" w:hAnsi="微软雅黑"/>
              </w:rPr>
            </w:pPr>
          </w:p>
        </w:tc>
        <w:tc>
          <w:tcPr>
            <w:tcW w:w="1235" w:type="dxa"/>
          </w:tcPr>
          <w:p w:rsidR="00492008" w:rsidRDefault="00492008" w:rsidP="00EF2264">
            <w:pPr>
              <w:rPr>
                <w:ins w:id="114" w:author="春苹" w:date="2019-02-18T11:32:00Z"/>
                <w:rFonts w:ascii="微软雅黑" w:eastAsia="微软雅黑" w:hAnsi="微软雅黑"/>
              </w:rPr>
            </w:pPr>
            <w:ins w:id="115" w:author="春苹" w:date="2019-02-18T11:32:00Z">
              <w:r>
                <w:rPr>
                  <w:rFonts w:ascii="微软雅黑" w:eastAsia="微软雅黑" w:hAnsi="微软雅黑" w:hint="eastAsia"/>
                </w:rPr>
                <w:t>王春苹</w:t>
              </w:r>
            </w:ins>
          </w:p>
        </w:tc>
        <w:tc>
          <w:tcPr>
            <w:tcW w:w="1535" w:type="dxa"/>
          </w:tcPr>
          <w:p w:rsidR="00492008" w:rsidRDefault="00492008" w:rsidP="006F42FF">
            <w:pPr>
              <w:rPr>
                <w:ins w:id="116" w:author="春苹" w:date="2019-02-18T11:32:00Z"/>
                <w:rFonts w:ascii="微软雅黑" w:eastAsia="微软雅黑" w:hAnsi="微软雅黑"/>
              </w:rPr>
            </w:pPr>
            <w:ins w:id="117" w:author="春苹" w:date="2019-02-18T11:32:00Z">
              <w:r>
                <w:rPr>
                  <w:rFonts w:ascii="微软雅黑" w:eastAsia="微软雅黑" w:hAnsi="微软雅黑" w:hint="eastAsia"/>
                </w:rPr>
                <w:t>2019</w:t>
              </w:r>
              <w:r>
                <w:rPr>
                  <w:rFonts w:ascii="微软雅黑" w:eastAsia="微软雅黑" w:hAnsi="微软雅黑"/>
                </w:rPr>
                <w:t>-02-18</w:t>
              </w:r>
            </w:ins>
          </w:p>
        </w:tc>
        <w:tc>
          <w:tcPr>
            <w:tcW w:w="3334" w:type="dxa"/>
          </w:tcPr>
          <w:p w:rsidR="008C49D2" w:rsidRPr="008C49D2" w:rsidRDefault="008C49D2">
            <w:pPr>
              <w:pStyle w:val="a5"/>
              <w:numPr>
                <w:ilvl w:val="0"/>
                <w:numId w:val="100"/>
              </w:numPr>
              <w:ind w:firstLineChars="0"/>
              <w:rPr>
                <w:ins w:id="118" w:author="春苹" w:date="2019-02-19T14:50:00Z"/>
                <w:rFonts w:ascii="微软雅黑" w:eastAsia="微软雅黑" w:hAnsi="微软雅黑"/>
                <w:rPrChange w:id="119" w:author="春苹" w:date="2019-02-19T14:51:00Z">
                  <w:rPr>
                    <w:ins w:id="120" w:author="春苹" w:date="2019-02-19T14:50:00Z"/>
                  </w:rPr>
                </w:rPrChange>
              </w:rPr>
              <w:pPrChange w:id="121" w:author="春苹" w:date="2019-02-19T14:51:00Z">
                <w:pPr/>
              </w:pPrChange>
            </w:pPr>
            <w:ins w:id="122" w:author="春苹" w:date="2019-02-19T14:50:00Z">
              <w:r w:rsidRPr="008C49D2">
                <w:rPr>
                  <w:rFonts w:ascii="微软雅黑" w:eastAsia="微软雅黑" w:hAnsi="微软雅黑" w:hint="eastAsia"/>
                  <w:rPrChange w:id="123" w:author="春苹" w:date="2019-02-19T14:51:00Z">
                    <w:rPr>
                      <w:rFonts w:hint="eastAsia"/>
                    </w:rPr>
                  </w:rPrChange>
                </w:rPr>
                <w:t>部门管理</w:t>
              </w:r>
              <w:r w:rsidRPr="008C49D2">
                <w:rPr>
                  <w:rFonts w:ascii="微软雅黑" w:eastAsia="微软雅黑" w:hAnsi="微软雅黑"/>
                  <w:rPrChange w:id="124" w:author="春苹" w:date="2019-02-19T14:51:00Z">
                    <w:rPr/>
                  </w:rPrChange>
                </w:rPr>
                <w:t>—</w:t>
              </w:r>
              <w:r w:rsidRPr="008C49D2">
                <w:rPr>
                  <w:rFonts w:ascii="微软雅黑" w:eastAsia="微软雅黑" w:hAnsi="微软雅黑" w:hint="eastAsia"/>
                  <w:rPrChange w:id="125" w:author="春苹" w:date="2019-02-19T14:51:00Z">
                    <w:rPr>
                      <w:rFonts w:hint="eastAsia"/>
                    </w:rPr>
                  </w:rPrChange>
                </w:rPr>
                <w:t>删除校验条件调整</w:t>
              </w:r>
            </w:ins>
            <w:ins w:id="126" w:author="春苹" w:date="2019-02-19T14:52:00Z">
              <w:r>
                <w:rPr>
                  <w:rFonts w:ascii="微软雅黑" w:eastAsia="微软雅黑" w:hAnsi="微软雅黑" w:hint="eastAsia"/>
                </w:rPr>
                <w:t>（2.1.4）</w:t>
              </w:r>
            </w:ins>
          </w:p>
          <w:p w:rsidR="00492008" w:rsidRDefault="00492008">
            <w:pPr>
              <w:pStyle w:val="a5"/>
              <w:numPr>
                <w:ilvl w:val="0"/>
                <w:numId w:val="100"/>
              </w:numPr>
              <w:ind w:firstLineChars="0"/>
              <w:rPr>
                <w:ins w:id="127" w:author="春苹" w:date="2019-02-19T14:51:00Z"/>
                <w:rFonts w:ascii="微软雅黑" w:eastAsia="微软雅黑" w:hAnsi="微软雅黑"/>
              </w:rPr>
              <w:pPrChange w:id="128" w:author="春苹" w:date="2019-02-19T14:51:00Z">
                <w:pPr/>
              </w:pPrChange>
            </w:pPr>
            <w:ins w:id="129" w:author="春苹" w:date="2019-02-18T11:33:00Z">
              <w:r w:rsidRPr="008C49D2">
                <w:rPr>
                  <w:rFonts w:ascii="微软雅黑" w:eastAsia="微软雅黑" w:hAnsi="微软雅黑" w:hint="eastAsia"/>
                  <w:rPrChange w:id="130" w:author="春苹" w:date="2019-02-19T14:51:00Z">
                    <w:rPr>
                      <w:rFonts w:hint="eastAsia"/>
                    </w:rPr>
                  </w:rPrChange>
                </w:rPr>
                <w:t>账号</w:t>
              </w:r>
            </w:ins>
            <w:ins w:id="131" w:author="春苹" w:date="2019-02-18T11:37:00Z">
              <w:r w:rsidRPr="008C49D2">
                <w:rPr>
                  <w:rFonts w:ascii="微软雅黑" w:eastAsia="微软雅黑" w:hAnsi="微软雅黑" w:hint="eastAsia"/>
                  <w:rPrChange w:id="132" w:author="春苹" w:date="2019-02-19T14:51:00Z">
                    <w:rPr>
                      <w:rFonts w:hint="eastAsia"/>
                    </w:rPr>
                  </w:rPrChange>
                </w:rPr>
                <w:t>管理</w:t>
              </w:r>
            </w:ins>
            <w:proofErr w:type="gramStart"/>
            <w:ins w:id="133" w:author="春苹" w:date="2019-02-19T14:51:00Z">
              <w:r w:rsidR="008C49D2">
                <w:rPr>
                  <w:rFonts w:ascii="微软雅黑" w:eastAsia="微软雅黑" w:hAnsi="微软雅黑" w:hint="eastAsia"/>
                </w:rPr>
                <w:t>—增加</w:t>
              </w:r>
              <w:proofErr w:type="gramEnd"/>
              <w:r w:rsidR="008C49D2">
                <w:rPr>
                  <w:rFonts w:ascii="微软雅黑" w:eastAsia="微软雅黑" w:hAnsi="微软雅黑" w:hint="eastAsia"/>
                </w:rPr>
                <w:t>查看</w:t>
              </w:r>
              <w:r w:rsidR="008C49D2">
                <w:rPr>
                  <w:rFonts w:ascii="微软雅黑" w:eastAsia="微软雅黑" w:hAnsi="微软雅黑"/>
                </w:rPr>
                <w:t>和操作数据范围</w:t>
              </w:r>
            </w:ins>
            <w:ins w:id="134" w:author="春苹" w:date="2019-02-19T14:52:00Z">
              <w:r w:rsidR="00A8557A">
                <w:rPr>
                  <w:rFonts w:ascii="微软雅黑" w:eastAsia="微软雅黑" w:hAnsi="微软雅黑" w:hint="eastAsia"/>
                </w:rPr>
                <w:t>（2.3.2）</w:t>
              </w:r>
            </w:ins>
          </w:p>
          <w:p w:rsidR="008C49D2" w:rsidRDefault="008C49D2">
            <w:pPr>
              <w:pStyle w:val="a5"/>
              <w:numPr>
                <w:ilvl w:val="0"/>
                <w:numId w:val="100"/>
              </w:numPr>
              <w:ind w:firstLineChars="0"/>
              <w:rPr>
                <w:ins w:id="135" w:author="春苹" w:date="2019-02-19T14:51:00Z"/>
                <w:rFonts w:ascii="微软雅黑" w:eastAsia="微软雅黑" w:hAnsi="微软雅黑"/>
              </w:rPr>
              <w:pPrChange w:id="136" w:author="春苹" w:date="2019-02-19T14:51:00Z">
                <w:pPr/>
              </w:pPrChange>
            </w:pPr>
            <w:ins w:id="137" w:author="春苹" w:date="2019-02-19T14:51:00Z">
              <w:r>
                <w:rPr>
                  <w:rFonts w:ascii="微软雅黑" w:eastAsia="微软雅黑" w:hAnsi="微软雅黑" w:hint="eastAsia"/>
                </w:rPr>
                <w:t>账号管理</w:t>
              </w:r>
              <w:r>
                <w:rPr>
                  <w:rFonts w:ascii="微软雅黑" w:eastAsia="微软雅黑" w:hAnsi="微软雅黑"/>
                </w:rPr>
                <w:t>—</w:t>
              </w:r>
              <w:r>
                <w:rPr>
                  <w:rFonts w:ascii="微软雅黑" w:eastAsia="微软雅黑" w:hAnsi="微软雅黑" w:hint="eastAsia"/>
                </w:rPr>
                <w:t>分配</w:t>
              </w:r>
              <w:proofErr w:type="gramStart"/>
              <w:r>
                <w:rPr>
                  <w:rFonts w:ascii="微软雅黑" w:eastAsia="微软雅黑" w:hAnsi="微软雅黑"/>
                </w:rPr>
                <w:t>权限权限</w:t>
              </w:r>
              <w:proofErr w:type="gramEnd"/>
              <w:r>
                <w:rPr>
                  <w:rFonts w:ascii="微软雅黑" w:eastAsia="微软雅黑" w:hAnsi="微软雅黑"/>
                </w:rPr>
                <w:t>菜单的取值规则</w:t>
              </w:r>
            </w:ins>
            <w:ins w:id="138" w:author="春苹" w:date="2019-02-19T14:52:00Z">
              <w:r w:rsidR="00A8557A">
                <w:rPr>
                  <w:rFonts w:ascii="微软雅黑" w:eastAsia="微软雅黑" w:hAnsi="微软雅黑" w:hint="eastAsia"/>
                </w:rPr>
                <w:t>（2.3.8）</w:t>
              </w:r>
            </w:ins>
          </w:p>
          <w:p w:rsidR="00492008" w:rsidRDefault="00492008">
            <w:pPr>
              <w:pStyle w:val="a5"/>
              <w:numPr>
                <w:ilvl w:val="0"/>
                <w:numId w:val="100"/>
              </w:numPr>
              <w:ind w:firstLineChars="0"/>
              <w:rPr>
                <w:ins w:id="139" w:author="春苹" w:date="2019-02-19T14:52:00Z"/>
                <w:rFonts w:ascii="微软雅黑" w:eastAsia="微软雅黑" w:hAnsi="微软雅黑"/>
              </w:rPr>
              <w:pPrChange w:id="140" w:author="春苹" w:date="2019-02-19T14:52:00Z">
                <w:pPr/>
              </w:pPrChange>
            </w:pPr>
            <w:ins w:id="141" w:author="春苹" w:date="2019-02-18T11:37:00Z">
              <w:r w:rsidRPr="008C49D2">
                <w:rPr>
                  <w:rFonts w:ascii="微软雅黑" w:eastAsia="微软雅黑" w:hAnsi="微软雅黑" w:hint="eastAsia"/>
                  <w:rPrChange w:id="142" w:author="春苹" w:date="2019-02-19T14:52:00Z">
                    <w:rPr>
                      <w:rFonts w:hint="eastAsia"/>
                    </w:rPr>
                  </w:rPrChange>
                </w:rPr>
                <w:t>菜单管理</w:t>
              </w:r>
            </w:ins>
            <w:proofErr w:type="gramStart"/>
            <w:ins w:id="143" w:author="春苹" w:date="2019-02-19T14:52:00Z">
              <w:r w:rsidR="008C49D2">
                <w:rPr>
                  <w:rFonts w:ascii="微软雅黑" w:eastAsia="微软雅黑" w:hAnsi="微软雅黑" w:hint="eastAsia"/>
                </w:rPr>
                <w:t>—</w:t>
              </w:r>
            </w:ins>
            <w:ins w:id="144" w:author="春苹" w:date="2019-02-18T11:37:00Z">
              <w:r w:rsidRPr="008C49D2">
                <w:rPr>
                  <w:rFonts w:ascii="微软雅黑" w:eastAsia="微软雅黑" w:hAnsi="微软雅黑" w:hint="eastAsia"/>
                  <w:rPrChange w:id="145" w:author="春苹" w:date="2019-02-19T14:52:00Z">
                    <w:rPr>
                      <w:rFonts w:hint="eastAsia"/>
                    </w:rPr>
                  </w:rPrChange>
                </w:rPr>
                <w:t>增加</w:t>
              </w:r>
              <w:proofErr w:type="gramEnd"/>
              <w:r w:rsidRPr="008C49D2">
                <w:rPr>
                  <w:rFonts w:ascii="微软雅黑" w:eastAsia="微软雅黑" w:hAnsi="微软雅黑" w:hint="eastAsia"/>
                  <w:rPrChange w:id="146" w:author="春苹" w:date="2019-02-19T14:52:00Z">
                    <w:rPr>
                      <w:rFonts w:hint="eastAsia"/>
                    </w:rPr>
                  </w:rPrChange>
                </w:rPr>
                <w:t>功能按钮【员工菜单</w:t>
              </w:r>
            </w:ins>
            <w:ins w:id="147" w:author="春苹" w:date="2019-02-19T14:52:00Z">
              <w:r w:rsidR="008C49D2">
                <w:rPr>
                  <w:rFonts w:ascii="微软雅黑" w:eastAsia="微软雅黑" w:hAnsi="微软雅黑" w:hint="eastAsia"/>
                </w:rPr>
                <w:t>管理</w:t>
              </w:r>
            </w:ins>
            <w:ins w:id="148" w:author="春苹" w:date="2019-02-18T11:37:00Z">
              <w:r w:rsidRPr="008C49D2">
                <w:rPr>
                  <w:rFonts w:ascii="微软雅黑" w:eastAsia="微软雅黑" w:hAnsi="微软雅黑" w:hint="eastAsia"/>
                  <w:rPrChange w:id="149" w:author="春苹" w:date="2019-02-19T14:52:00Z">
                    <w:rPr>
                      <w:rFonts w:hint="eastAsia"/>
                    </w:rPr>
                  </w:rPrChange>
                </w:rPr>
                <w:t>】</w:t>
              </w:r>
            </w:ins>
            <w:ins w:id="150" w:author="春苹" w:date="2019-02-18T11:38:00Z">
              <w:r w:rsidRPr="008C49D2">
                <w:rPr>
                  <w:rFonts w:ascii="微软雅黑" w:eastAsia="微软雅黑" w:hAnsi="微软雅黑" w:hint="eastAsia"/>
                  <w:rPrChange w:id="151" w:author="春苹" w:date="2019-02-19T14:52:00Z">
                    <w:rPr>
                      <w:rFonts w:hint="eastAsia"/>
                    </w:rPr>
                  </w:rPrChange>
                </w:rPr>
                <w:t>、【</w:t>
              </w:r>
            </w:ins>
            <w:ins w:id="152" w:author="春苹" w:date="2019-02-18T11:40:00Z">
              <w:r w:rsidRPr="008C49D2">
                <w:rPr>
                  <w:rFonts w:ascii="微软雅黑" w:eastAsia="微软雅黑" w:hAnsi="微软雅黑" w:hint="eastAsia"/>
                  <w:rPrChange w:id="153" w:author="春苹" w:date="2019-02-19T14:52:00Z">
                    <w:rPr>
                      <w:rFonts w:hint="eastAsia"/>
                    </w:rPr>
                  </w:rPrChange>
                </w:rPr>
                <w:t>经销商菜单管理</w:t>
              </w:r>
            </w:ins>
            <w:ins w:id="154" w:author="春苹" w:date="2019-02-18T11:38:00Z">
              <w:r w:rsidRPr="008C49D2">
                <w:rPr>
                  <w:rFonts w:ascii="微软雅黑" w:eastAsia="微软雅黑" w:hAnsi="微软雅黑" w:hint="eastAsia"/>
                  <w:rPrChange w:id="155" w:author="春苹" w:date="2019-02-19T14:52:00Z">
                    <w:rPr>
                      <w:rFonts w:hint="eastAsia"/>
                    </w:rPr>
                  </w:rPrChange>
                </w:rPr>
                <w:t>】</w:t>
              </w:r>
            </w:ins>
            <w:ins w:id="156" w:author="春苹" w:date="2019-02-19T14:52:00Z">
              <w:r w:rsidR="00A8557A">
                <w:rPr>
                  <w:rFonts w:ascii="微软雅黑" w:eastAsia="微软雅黑" w:hAnsi="微软雅黑" w:hint="eastAsia"/>
                </w:rPr>
                <w:t>（2.11）</w:t>
              </w:r>
            </w:ins>
          </w:p>
          <w:p w:rsidR="008C49D2" w:rsidRDefault="00A8557A">
            <w:pPr>
              <w:pStyle w:val="a5"/>
              <w:numPr>
                <w:ilvl w:val="0"/>
                <w:numId w:val="100"/>
              </w:numPr>
              <w:ind w:firstLineChars="0"/>
              <w:rPr>
                <w:ins w:id="157" w:author="春苹" w:date="2019-02-19T17:19:00Z"/>
                <w:rFonts w:ascii="微软雅黑" w:eastAsia="微软雅黑" w:hAnsi="微软雅黑"/>
              </w:rPr>
              <w:pPrChange w:id="158" w:author="春苹" w:date="2019-02-19T14:53:00Z">
                <w:pPr/>
              </w:pPrChange>
            </w:pPr>
            <w:ins w:id="159" w:author="春苹" w:date="2019-02-19T14:53:00Z">
              <w:r>
                <w:rPr>
                  <w:rFonts w:ascii="微软雅黑" w:eastAsia="微软雅黑" w:hAnsi="微软雅黑" w:hint="eastAsia"/>
                </w:rPr>
                <w:t>密码登录规则</w:t>
              </w:r>
              <w:r>
                <w:rPr>
                  <w:rFonts w:ascii="微软雅黑" w:eastAsia="微软雅黑" w:hAnsi="微软雅黑"/>
                </w:rPr>
                <w:t>补充（</w:t>
              </w:r>
              <w:r>
                <w:rPr>
                  <w:rFonts w:ascii="微软雅黑" w:eastAsia="微软雅黑" w:hAnsi="微软雅黑" w:hint="eastAsia"/>
                </w:rPr>
                <w:t>2.3.10</w:t>
              </w:r>
              <w:r>
                <w:rPr>
                  <w:rFonts w:ascii="微软雅黑" w:eastAsia="微软雅黑" w:hAnsi="微软雅黑"/>
                </w:rPr>
                <w:t>-2</w:t>
              </w:r>
              <w:r>
                <w:rPr>
                  <w:rFonts w:ascii="微软雅黑" w:eastAsia="微软雅黑" w:hAnsi="微软雅黑" w:hint="eastAsia"/>
                </w:rPr>
                <w:t>）</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w:t>
              </w:r>
            </w:ins>
          </w:p>
          <w:p w:rsidR="000813F8" w:rsidRDefault="000813F8">
            <w:pPr>
              <w:pStyle w:val="a5"/>
              <w:numPr>
                <w:ilvl w:val="0"/>
                <w:numId w:val="100"/>
              </w:numPr>
              <w:ind w:firstLineChars="0"/>
              <w:rPr>
                <w:ins w:id="160" w:author="春苹" w:date="2019-02-20T11:12:00Z"/>
                <w:rFonts w:ascii="微软雅黑" w:eastAsia="微软雅黑" w:hAnsi="微软雅黑"/>
              </w:rPr>
              <w:pPrChange w:id="161" w:author="春苹" w:date="2019-02-19T14:53:00Z">
                <w:pPr/>
              </w:pPrChange>
            </w:pPr>
            <w:ins w:id="162" w:author="春苹" w:date="2019-02-19T17:19:00Z">
              <w:r>
                <w:rPr>
                  <w:rFonts w:ascii="微软雅黑" w:eastAsia="微软雅黑" w:hAnsi="微软雅黑" w:hint="eastAsia"/>
                </w:rPr>
                <w:t>密码重置</w:t>
              </w:r>
              <w:r>
                <w:rPr>
                  <w:rFonts w:ascii="微软雅黑" w:eastAsia="微软雅黑" w:hAnsi="微软雅黑"/>
                </w:rPr>
                <w:t>规则补充</w:t>
              </w:r>
              <w:r>
                <w:rPr>
                  <w:rFonts w:ascii="微软雅黑" w:eastAsia="微软雅黑" w:hAnsi="微软雅黑" w:hint="eastAsia"/>
                </w:rPr>
                <w:t>2.9.1</w:t>
              </w:r>
            </w:ins>
          </w:p>
          <w:p w:rsidR="001B3204" w:rsidRPr="008C49D2" w:rsidRDefault="001B3204">
            <w:pPr>
              <w:pStyle w:val="a5"/>
              <w:numPr>
                <w:ilvl w:val="0"/>
                <w:numId w:val="100"/>
              </w:numPr>
              <w:ind w:firstLineChars="0"/>
              <w:rPr>
                <w:ins w:id="163" w:author="春苹" w:date="2019-02-18T11:32:00Z"/>
                <w:rFonts w:ascii="微软雅黑" w:eastAsia="微软雅黑" w:hAnsi="微软雅黑"/>
                <w:rPrChange w:id="164" w:author="春苹" w:date="2019-02-19T14:52:00Z">
                  <w:rPr>
                    <w:ins w:id="165" w:author="春苹" w:date="2019-02-18T11:32:00Z"/>
                  </w:rPr>
                </w:rPrChange>
              </w:rPr>
              <w:pPrChange w:id="166" w:author="春苹" w:date="2019-02-19T14:53:00Z">
                <w:pPr/>
              </w:pPrChange>
            </w:pPr>
            <w:ins w:id="167" w:author="春苹" w:date="2019-02-20T11:12:00Z">
              <w:r>
                <w:rPr>
                  <w:rFonts w:ascii="微软雅黑" w:eastAsia="微软雅黑" w:hAnsi="微软雅黑" w:hint="eastAsia"/>
                </w:rPr>
                <w:lastRenderedPageBreak/>
                <w:t>角色</w:t>
              </w:r>
              <w:r>
                <w:rPr>
                  <w:rFonts w:ascii="微软雅黑" w:eastAsia="微软雅黑" w:hAnsi="微软雅黑"/>
                </w:rPr>
                <w:t>管理-分配权限（</w:t>
              </w:r>
              <w:r>
                <w:rPr>
                  <w:rFonts w:ascii="微软雅黑" w:eastAsia="微软雅黑" w:hAnsi="微软雅黑" w:hint="eastAsia"/>
                </w:rPr>
                <w:t>2.4.6</w:t>
              </w:r>
              <w:r>
                <w:rPr>
                  <w:rFonts w:ascii="微软雅黑" w:eastAsia="微软雅黑" w:hAnsi="微软雅黑"/>
                </w:rPr>
                <w:t>）</w:t>
              </w:r>
            </w:ins>
          </w:p>
        </w:tc>
      </w:tr>
    </w:tbl>
    <w:p w:rsidR="00EF2264" w:rsidRPr="00A8557A" w:rsidRDefault="00EF2264">
      <w:pPr>
        <w:widowControl/>
        <w:jc w:val="left"/>
        <w:rPr>
          <w:rFonts w:ascii="微软雅黑" w:eastAsia="微软雅黑" w:hAnsi="微软雅黑"/>
        </w:rPr>
      </w:pPr>
    </w:p>
    <w:sdt>
      <w:sdtPr>
        <w:rPr>
          <w:rFonts w:ascii="微软雅黑" w:eastAsia="微软雅黑" w:hAnsi="微软雅黑" w:cstheme="minorBidi"/>
          <w:color w:val="auto"/>
          <w:kern w:val="2"/>
          <w:sz w:val="21"/>
          <w:szCs w:val="22"/>
          <w:lang w:val="zh-CN"/>
        </w:rPr>
        <w:id w:val="167761937"/>
        <w:docPartObj>
          <w:docPartGallery w:val="Table of Contents"/>
          <w:docPartUnique/>
        </w:docPartObj>
      </w:sdtPr>
      <w:sdtEndPr>
        <w:rPr>
          <w:b/>
          <w:bCs/>
        </w:rPr>
      </w:sdtEndPr>
      <w:sdtContent>
        <w:p w:rsidR="00EF2264" w:rsidRPr="00231F20" w:rsidRDefault="00EF2264" w:rsidP="00B958F7">
          <w:pPr>
            <w:pStyle w:val="TOC"/>
            <w:jc w:val="center"/>
            <w:rPr>
              <w:rFonts w:ascii="微软雅黑" w:eastAsia="微软雅黑" w:hAnsi="微软雅黑"/>
            </w:rPr>
          </w:pPr>
          <w:r w:rsidRPr="00231F20">
            <w:rPr>
              <w:rFonts w:ascii="微软雅黑" w:eastAsia="微软雅黑" w:hAnsi="微软雅黑"/>
              <w:lang w:val="zh-CN"/>
            </w:rPr>
            <w:t>目录</w:t>
          </w:r>
        </w:p>
        <w:p w:rsidR="00A8557A" w:rsidRDefault="00EF2264">
          <w:pPr>
            <w:pStyle w:val="10"/>
            <w:tabs>
              <w:tab w:val="right" w:leader="dot" w:pos="8296"/>
            </w:tabs>
            <w:rPr>
              <w:ins w:id="168" w:author="春苹" w:date="2019-02-19T14:53:00Z"/>
              <w:noProof/>
            </w:rPr>
          </w:pPr>
          <w:r w:rsidRPr="00231F20">
            <w:rPr>
              <w:rFonts w:ascii="微软雅黑" w:eastAsia="微软雅黑" w:hAnsi="微软雅黑"/>
            </w:rPr>
            <w:fldChar w:fldCharType="begin"/>
          </w:r>
          <w:r w:rsidRPr="00231F20">
            <w:rPr>
              <w:rFonts w:ascii="微软雅黑" w:eastAsia="微软雅黑" w:hAnsi="微软雅黑"/>
            </w:rPr>
            <w:instrText xml:space="preserve"> TOC \o "1-4" \h \z \u </w:instrText>
          </w:r>
          <w:r w:rsidRPr="00231F20">
            <w:rPr>
              <w:rFonts w:ascii="微软雅黑" w:eastAsia="微软雅黑" w:hAnsi="微软雅黑"/>
            </w:rPr>
            <w:fldChar w:fldCharType="separate"/>
          </w:r>
          <w:ins w:id="169" w:author="春苹" w:date="2019-02-19T14:53:00Z">
            <w:r w:rsidR="00A8557A" w:rsidRPr="00360CDE">
              <w:rPr>
                <w:rStyle w:val="a7"/>
                <w:noProof/>
              </w:rPr>
              <w:fldChar w:fldCharType="begin"/>
            </w:r>
            <w:r w:rsidR="00A8557A" w:rsidRPr="00360CDE">
              <w:rPr>
                <w:rStyle w:val="a7"/>
                <w:noProof/>
              </w:rPr>
              <w:instrText xml:space="preserve"> </w:instrText>
            </w:r>
            <w:r w:rsidR="00A8557A">
              <w:rPr>
                <w:noProof/>
              </w:rPr>
              <w:instrText>HYPERLINK \l "_Toc1480453"</w:instrText>
            </w:r>
            <w:r w:rsidR="00A8557A" w:rsidRPr="00360CDE">
              <w:rPr>
                <w:rStyle w:val="a7"/>
                <w:noProof/>
              </w:rPr>
              <w:instrText xml:space="preserve"> </w:instrText>
            </w:r>
            <w:r w:rsidR="00A8557A" w:rsidRPr="00360CDE">
              <w:rPr>
                <w:rStyle w:val="a7"/>
                <w:noProof/>
              </w:rPr>
              <w:fldChar w:fldCharType="separate"/>
            </w:r>
            <w:r w:rsidR="00A8557A" w:rsidRPr="00360CDE">
              <w:rPr>
                <w:rStyle w:val="a7"/>
                <w:rFonts w:ascii="微软雅黑" w:eastAsia="微软雅黑" w:hAnsi="微软雅黑" w:hint="eastAsia"/>
                <w:noProof/>
              </w:rPr>
              <w:t>【需求文档】</w:t>
            </w:r>
            <w:r w:rsidR="00A8557A">
              <w:rPr>
                <w:noProof/>
                <w:webHidden/>
              </w:rPr>
              <w:tab/>
            </w:r>
            <w:r w:rsidR="00A8557A">
              <w:rPr>
                <w:noProof/>
                <w:webHidden/>
              </w:rPr>
              <w:fldChar w:fldCharType="begin"/>
            </w:r>
            <w:r w:rsidR="00A8557A">
              <w:rPr>
                <w:noProof/>
                <w:webHidden/>
              </w:rPr>
              <w:instrText xml:space="preserve"> PAGEREF _Toc1480453 \h </w:instrText>
            </w:r>
          </w:ins>
          <w:r w:rsidR="00A8557A">
            <w:rPr>
              <w:noProof/>
              <w:webHidden/>
            </w:rPr>
          </w:r>
          <w:r w:rsidR="00A8557A">
            <w:rPr>
              <w:noProof/>
              <w:webHidden/>
            </w:rPr>
            <w:fldChar w:fldCharType="separate"/>
          </w:r>
          <w:ins w:id="170" w:author="春苹" w:date="2019-02-19T14:53:00Z">
            <w:r w:rsidR="00A8557A">
              <w:rPr>
                <w:noProof/>
                <w:webHidden/>
              </w:rPr>
              <w:t>1</w:t>
            </w:r>
            <w:r w:rsidR="00A8557A">
              <w:rPr>
                <w:noProof/>
                <w:webHidden/>
              </w:rPr>
              <w:fldChar w:fldCharType="end"/>
            </w:r>
            <w:r w:rsidR="00A8557A" w:rsidRPr="00360CDE">
              <w:rPr>
                <w:rStyle w:val="a7"/>
                <w:noProof/>
              </w:rPr>
              <w:fldChar w:fldCharType="end"/>
            </w:r>
          </w:ins>
        </w:p>
        <w:p w:rsidR="00A8557A" w:rsidRDefault="00A8557A">
          <w:pPr>
            <w:pStyle w:val="20"/>
            <w:tabs>
              <w:tab w:val="left" w:pos="840"/>
              <w:tab w:val="right" w:leader="dot" w:pos="8296"/>
            </w:tabs>
            <w:rPr>
              <w:ins w:id="171" w:author="春苹" w:date="2019-02-19T14:53:00Z"/>
              <w:noProof/>
            </w:rPr>
          </w:pPr>
          <w:ins w:id="172" w:author="春苹" w:date="2019-02-19T14:53:00Z">
            <w:r w:rsidRPr="00360CDE">
              <w:rPr>
                <w:rStyle w:val="a7"/>
                <w:noProof/>
              </w:rPr>
              <w:fldChar w:fldCharType="begin"/>
            </w:r>
            <w:r w:rsidRPr="00360CDE">
              <w:rPr>
                <w:rStyle w:val="a7"/>
                <w:noProof/>
              </w:rPr>
              <w:instrText xml:space="preserve"> </w:instrText>
            </w:r>
            <w:r>
              <w:rPr>
                <w:noProof/>
              </w:rPr>
              <w:instrText>HYPERLINK \l "_Toc1480454"</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w:t>
            </w:r>
            <w:r>
              <w:rPr>
                <w:noProof/>
              </w:rPr>
              <w:tab/>
            </w:r>
            <w:r w:rsidRPr="00360CDE">
              <w:rPr>
                <w:rStyle w:val="a7"/>
                <w:rFonts w:ascii="微软雅黑" w:eastAsia="微软雅黑" w:hAnsi="微软雅黑" w:hint="eastAsia"/>
                <w:noProof/>
              </w:rPr>
              <w:t>项目概述</w:t>
            </w:r>
            <w:r>
              <w:rPr>
                <w:noProof/>
                <w:webHidden/>
              </w:rPr>
              <w:tab/>
            </w:r>
            <w:r>
              <w:rPr>
                <w:noProof/>
                <w:webHidden/>
              </w:rPr>
              <w:fldChar w:fldCharType="begin"/>
            </w:r>
            <w:r>
              <w:rPr>
                <w:noProof/>
                <w:webHidden/>
              </w:rPr>
              <w:instrText xml:space="preserve"> PAGEREF _Toc1480454 \h </w:instrText>
            </w:r>
          </w:ins>
          <w:r>
            <w:rPr>
              <w:noProof/>
              <w:webHidden/>
            </w:rPr>
          </w:r>
          <w:r>
            <w:rPr>
              <w:noProof/>
              <w:webHidden/>
            </w:rPr>
            <w:fldChar w:fldCharType="separate"/>
          </w:r>
          <w:ins w:id="173" w:author="春苹" w:date="2019-02-19T14:53:00Z">
            <w:r>
              <w:rPr>
                <w:noProof/>
                <w:webHidden/>
              </w:rPr>
              <w:t>7</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174" w:author="春苹" w:date="2019-02-19T14:53:00Z"/>
              <w:noProof/>
            </w:rPr>
          </w:pPr>
          <w:ins w:id="175" w:author="春苹" w:date="2019-02-19T14:53:00Z">
            <w:r w:rsidRPr="00360CDE">
              <w:rPr>
                <w:rStyle w:val="a7"/>
                <w:noProof/>
              </w:rPr>
              <w:fldChar w:fldCharType="begin"/>
            </w:r>
            <w:r w:rsidRPr="00360CDE">
              <w:rPr>
                <w:rStyle w:val="a7"/>
                <w:noProof/>
              </w:rPr>
              <w:instrText xml:space="preserve"> </w:instrText>
            </w:r>
            <w:r>
              <w:rPr>
                <w:noProof/>
              </w:rPr>
              <w:instrText>HYPERLINK \l "_Toc1480455"</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1.1</w:t>
            </w:r>
            <w:r>
              <w:rPr>
                <w:noProof/>
              </w:rPr>
              <w:tab/>
            </w:r>
            <w:r w:rsidRPr="00360CDE">
              <w:rPr>
                <w:rStyle w:val="a7"/>
                <w:rFonts w:ascii="微软雅黑" w:eastAsia="微软雅黑" w:hAnsi="微软雅黑" w:hint="eastAsia"/>
                <w:noProof/>
              </w:rPr>
              <w:t>功能节点结构图</w:t>
            </w:r>
            <w:r>
              <w:rPr>
                <w:noProof/>
                <w:webHidden/>
              </w:rPr>
              <w:tab/>
            </w:r>
            <w:r>
              <w:rPr>
                <w:noProof/>
                <w:webHidden/>
              </w:rPr>
              <w:fldChar w:fldCharType="begin"/>
            </w:r>
            <w:r>
              <w:rPr>
                <w:noProof/>
                <w:webHidden/>
              </w:rPr>
              <w:instrText xml:space="preserve"> PAGEREF _Toc1480455 \h </w:instrText>
            </w:r>
          </w:ins>
          <w:r>
            <w:rPr>
              <w:noProof/>
              <w:webHidden/>
            </w:rPr>
          </w:r>
          <w:r>
            <w:rPr>
              <w:noProof/>
              <w:webHidden/>
            </w:rPr>
            <w:fldChar w:fldCharType="separate"/>
          </w:r>
          <w:ins w:id="176" w:author="春苹" w:date="2019-02-19T14:53:00Z">
            <w:r>
              <w:rPr>
                <w:noProof/>
                <w:webHidden/>
              </w:rPr>
              <w:t>8</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177" w:author="春苹" w:date="2019-02-19T14:53:00Z"/>
              <w:noProof/>
            </w:rPr>
          </w:pPr>
          <w:ins w:id="178" w:author="春苹" w:date="2019-02-19T14:53:00Z">
            <w:r w:rsidRPr="00360CDE">
              <w:rPr>
                <w:rStyle w:val="a7"/>
                <w:noProof/>
              </w:rPr>
              <w:fldChar w:fldCharType="begin"/>
            </w:r>
            <w:r w:rsidRPr="00360CDE">
              <w:rPr>
                <w:rStyle w:val="a7"/>
                <w:noProof/>
              </w:rPr>
              <w:instrText xml:space="preserve"> </w:instrText>
            </w:r>
            <w:r>
              <w:rPr>
                <w:noProof/>
              </w:rPr>
              <w:instrText>HYPERLINK \l "_Toc1480456"</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1.2</w:t>
            </w:r>
            <w:r>
              <w:rPr>
                <w:noProof/>
              </w:rPr>
              <w:tab/>
            </w:r>
            <w:r w:rsidRPr="00360CDE">
              <w:rPr>
                <w:rStyle w:val="a7"/>
                <w:rFonts w:ascii="微软雅黑" w:eastAsia="微软雅黑" w:hAnsi="微软雅黑" w:hint="eastAsia"/>
                <w:noProof/>
              </w:rPr>
              <w:t>相关概念说明</w:t>
            </w:r>
            <w:r>
              <w:rPr>
                <w:noProof/>
                <w:webHidden/>
              </w:rPr>
              <w:tab/>
            </w:r>
            <w:r>
              <w:rPr>
                <w:noProof/>
                <w:webHidden/>
              </w:rPr>
              <w:fldChar w:fldCharType="begin"/>
            </w:r>
            <w:r>
              <w:rPr>
                <w:noProof/>
                <w:webHidden/>
              </w:rPr>
              <w:instrText xml:space="preserve"> PAGEREF _Toc1480456 \h </w:instrText>
            </w:r>
          </w:ins>
          <w:r>
            <w:rPr>
              <w:noProof/>
              <w:webHidden/>
            </w:rPr>
          </w:r>
          <w:r>
            <w:rPr>
              <w:noProof/>
              <w:webHidden/>
            </w:rPr>
            <w:fldChar w:fldCharType="separate"/>
          </w:r>
          <w:ins w:id="179" w:author="春苹" w:date="2019-02-19T14:53:00Z">
            <w:r>
              <w:rPr>
                <w:noProof/>
                <w:webHidden/>
              </w:rPr>
              <w:t>8</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180" w:author="春苹" w:date="2019-02-19T14:53:00Z"/>
              <w:noProof/>
            </w:rPr>
          </w:pPr>
          <w:ins w:id="181" w:author="春苹" w:date="2019-02-19T14:53:00Z">
            <w:r w:rsidRPr="00360CDE">
              <w:rPr>
                <w:rStyle w:val="a7"/>
                <w:noProof/>
              </w:rPr>
              <w:fldChar w:fldCharType="begin"/>
            </w:r>
            <w:r w:rsidRPr="00360CDE">
              <w:rPr>
                <w:rStyle w:val="a7"/>
                <w:noProof/>
              </w:rPr>
              <w:instrText xml:space="preserve"> </w:instrText>
            </w:r>
            <w:r>
              <w:rPr>
                <w:noProof/>
              </w:rPr>
              <w:instrText>HYPERLINK \l "_Toc1480457"</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1.2.1</w:t>
            </w:r>
            <w:r>
              <w:rPr>
                <w:noProof/>
              </w:rPr>
              <w:tab/>
            </w:r>
            <w:r w:rsidRPr="00360CDE">
              <w:rPr>
                <w:rStyle w:val="a7"/>
                <w:rFonts w:ascii="微软雅黑" w:eastAsia="微软雅黑" w:hAnsi="微软雅黑" w:hint="eastAsia"/>
                <w:noProof/>
              </w:rPr>
              <w:t>数据权限类型</w:t>
            </w:r>
            <w:r>
              <w:rPr>
                <w:noProof/>
                <w:webHidden/>
              </w:rPr>
              <w:tab/>
            </w:r>
            <w:r>
              <w:rPr>
                <w:noProof/>
                <w:webHidden/>
              </w:rPr>
              <w:fldChar w:fldCharType="begin"/>
            </w:r>
            <w:r>
              <w:rPr>
                <w:noProof/>
                <w:webHidden/>
              </w:rPr>
              <w:instrText xml:space="preserve"> PAGEREF _Toc1480457 \h </w:instrText>
            </w:r>
          </w:ins>
          <w:r>
            <w:rPr>
              <w:noProof/>
              <w:webHidden/>
            </w:rPr>
          </w:r>
          <w:r>
            <w:rPr>
              <w:noProof/>
              <w:webHidden/>
            </w:rPr>
            <w:fldChar w:fldCharType="separate"/>
          </w:r>
          <w:ins w:id="182" w:author="春苹" w:date="2019-02-19T14:53:00Z">
            <w:r>
              <w:rPr>
                <w:noProof/>
                <w:webHidden/>
              </w:rPr>
              <w:t>8</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183" w:author="春苹" w:date="2019-02-19T14:53:00Z"/>
              <w:noProof/>
            </w:rPr>
          </w:pPr>
          <w:ins w:id="184" w:author="春苹" w:date="2019-02-19T14:53:00Z">
            <w:r w:rsidRPr="00360CDE">
              <w:rPr>
                <w:rStyle w:val="a7"/>
                <w:noProof/>
              </w:rPr>
              <w:fldChar w:fldCharType="begin"/>
            </w:r>
            <w:r w:rsidRPr="00360CDE">
              <w:rPr>
                <w:rStyle w:val="a7"/>
                <w:noProof/>
              </w:rPr>
              <w:instrText xml:space="preserve"> </w:instrText>
            </w:r>
            <w:r>
              <w:rPr>
                <w:noProof/>
              </w:rPr>
              <w:instrText>HYPERLINK \l "_Toc1480458"</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1.2.2</w:t>
            </w:r>
            <w:r>
              <w:rPr>
                <w:noProof/>
              </w:rPr>
              <w:tab/>
            </w:r>
            <w:r w:rsidRPr="00360CDE">
              <w:rPr>
                <w:rStyle w:val="a7"/>
                <w:rFonts w:ascii="微软雅黑" w:eastAsia="微软雅黑" w:hAnsi="微软雅黑" w:hint="eastAsia"/>
                <w:noProof/>
              </w:rPr>
              <w:t>账号状态</w:t>
            </w:r>
            <w:r>
              <w:rPr>
                <w:noProof/>
                <w:webHidden/>
              </w:rPr>
              <w:tab/>
            </w:r>
            <w:r>
              <w:rPr>
                <w:noProof/>
                <w:webHidden/>
              </w:rPr>
              <w:fldChar w:fldCharType="begin"/>
            </w:r>
            <w:r>
              <w:rPr>
                <w:noProof/>
                <w:webHidden/>
              </w:rPr>
              <w:instrText xml:space="preserve"> PAGEREF _Toc1480458 \h </w:instrText>
            </w:r>
          </w:ins>
          <w:r>
            <w:rPr>
              <w:noProof/>
              <w:webHidden/>
            </w:rPr>
          </w:r>
          <w:r>
            <w:rPr>
              <w:noProof/>
              <w:webHidden/>
            </w:rPr>
            <w:fldChar w:fldCharType="separate"/>
          </w:r>
          <w:ins w:id="185" w:author="春苹" w:date="2019-02-19T14:53:00Z">
            <w:r>
              <w:rPr>
                <w:noProof/>
                <w:webHidden/>
              </w:rPr>
              <w:t>9</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186" w:author="春苹" w:date="2019-02-19T14:53:00Z"/>
              <w:noProof/>
            </w:rPr>
          </w:pPr>
          <w:ins w:id="187" w:author="春苹" w:date="2019-02-19T14:53:00Z">
            <w:r w:rsidRPr="00360CDE">
              <w:rPr>
                <w:rStyle w:val="a7"/>
                <w:noProof/>
              </w:rPr>
              <w:fldChar w:fldCharType="begin"/>
            </w:r>
            <w:r w:rsidRPr="00360CDE">
              <w:rPr>
                <w:rStyle w:val="a7"/>
                <w:noProof/>
              </w:rPr>
              <w:instrText xml:space="preserve"> </w:instrText>
            </w:r>
            <w:r>
              <w:rPr>
                <w:noProof/>
              </w:rPr>
              <w:instrText>HYPERLINK \l "_Toc1480459"</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1.2.3</w:t>
            </w:r>
            <w:r>
              <w:rPr>
                <w:noProof/>
              </w:rPr>
              <w:tab/>
            </w:r>
            <w:r w:rsidRPr="00360CDE">
              <w:rPr>
                <w:rStyle w:val="a7"/>
                <w:rFonts w:ascii="微软雅黑" w:eastAsia="微软雅黑" w:hAnsi="微软雅黑" w:hint="eastAsia"/>
                <w:noProof/>
              </w:rPr>
              <w:t>账号的功能权限</w:t>
            </w:r>
            <w:r>
              <w:rPr>
                <w:noProof/>
                <w:webHidden/>
              </w:rPr>
              <w:tab/>
            </w:r>
            <w:r>
              <w:rPr>
                <w:noProof/>
                <w:webHidden/>
              </w:rPr>
              <w:fldChar w:fldCharType="begin"/>
            </w:r>
            <w:r>
              <w:rPr>
                <w:noProof/>
                <w:webHidden/>
              </w:rPr>
              <w:instrText xml:space="preserve"> PAGEREF _Toc1480459 \h </w:instrText>
            </w:r>
          </w:ins>
          <w:r>
            <w:rPr>
              <w:noProof/>
              <w:webHidden/>
            </w:rPr>
          </w:r>
          <w:r>
            <w:rPr>
              <w:noProof/>
              <w:webHidden/>
            </w:rPr>
            <w:fldChar w:fldCharType="separate"/>
          </w:r>
          <w:ins w:id="188" w:author="春苹" w:date="2019-02-19T14:53:00Z">
            <w:r>
              <w:rPr>
                <w:noProof/>
                <w:webHidden/>
              </w:rPr>
              <w:t>9</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189" w:author="春苹" w:date="2019-02-19T14:53:00Z"/>
              <w:noProof/>
            </w:rPr>
          </w:pPr>
          <w:ins w:id="190" w:author="春苹" w:date="2019-02-19T14:53:00Z">
            <w:r w:rsidRPr="00360CDE">
              <w:rPr>
                <w:rStyle w:val="a7"/>
                <w:noProof/>
              </w:rPr>
              <w:fldChar w:fldCharType="begin"/>
            </w:r>
            <w:r w:rsidRPr="00360CDE">
              <w:rPr>
                <w:rStyle w:val="a7"/>
                <w:noProof/>
              </w:rPr>
              <w:instrText xml:space="preserve"> </w:instrText>
            </w:r>
            <w:r>
              <w:rPr>
                <w:noProof/>
              </w:rPr>
              <w:instrText>HYPERLINK \l "_Toc1480460"</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1.2.4</w:t>
            </w:r>
            <w:r>
              <w:rPr>
                <w:noProof/>
              </w:rPr>
              <w:tab/>
            </w:r>
            <w:r w:rsidRPr="00360CDE">
              <w:rPr>
                <w:rStyle w:val="a7"/>
                <w:rFonts w:ascii="微软雅黑" w:eastAsia="微软雅黑" w:hAnsi="微软雅黑" w:hint="eastAsia"/>
                <w:noProof/>
              </w:rPr>
              <w:t>部门级别</w:t>
            </w:r>
            <w:r>
              <w:rPr>
                <w:noProof/>
                <w:webHidden/>
              </w:rPr>
              <w:tab/>
            </w:r>
            <w:r>
              <w:rPr>
                <w:noProof/>
                <w:webHidden/>
              </w:rPr>
              <w:fldChar w:fldCharType="begin"/>
            </w:r>
            <w:r>
              <w:rPr>
                <w:noProof/>
                <w:webHidden/>
              </w:rPr>
              <w:instrText xml:space="preserve"> PAGEREF _Toc1480460 \h </w:instrText>
            </w:r>
          </w:ins>
          <w:r>
            <w:rPr>
              <w:noProof/>
              <w:webHidden/>
            </w:rPr>
          </w:r>
          <w:r>
            <w:rPr>
              <w:noProof/>
              <w:webHidden/>
            </w:rPr>
            <w:fldChar w:fldCharType="separate"/>
          </w:r>
          <w:ins w:id="191" w:author="春苹" w:date="2019-02-19T14:53:00Z">
            <w:r>
              <w:rPr>
                <w:noProof/>
                <w:webHidden/>
              </w:rPr>
              <w:t>9</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192" w:author="春苹" w:date="2019-02-19T14:53:00Z"/>
              <w:noProof/>
            </w:rPr>
          </w:pPr>
          <w:ins w:id="193" w:author="春苹" w:date="2019-02-19T14:53:00Z">
            <w:r w:rsidRPr="00360CDE">
              <w:rPr>
                <w:rStyle w:val="a7"/>
                <w:noProof/>
              </w:rPr>
              <w:fldChar w:fldCharType="begin"/>
            </w:r>
            <w:r w:rsidRPr="00360CDE">
              <w:rPr>
                <w:rStyle w:val="a7"/>
                <w:noProof/>
              </w:rPr>
              <w:instrText xml:space="preserve"> </w:instrText>
            </w:r>
            <w:r>
              <w:rPr>
                <w:noProof/>
              </w:rPr>
              <w:instrText>HYPERLINK \l "_Toc1480461"</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1.2.5</w:t>
            </w:r>
            <w:r>
              <w:rPr>
                <w:noProof/>
              </w:rPr>
              <w:tab/>
            </w:r>
            <w:r w:rsidRPr="00360CDE">
              <w:rPr>
                <w:rStyle w:val="a7"/>
                <w:rFonts w:ascii="微软雅黑" w:eastAsia="微软雅黑" w:hAnsi="微软雅黑" w:hint="eastAsia"/>
                <w:noProof/>
              </w:rPr>
              <w:t>部门类型</w:t>
            </w:r>
            <w:r>
              <w:rPr>
                <w:noProof/>
                <w:webHidden/>
              </w:rPr>
              <w:tab/>
            </w:r>
            <w:r>
              <w:rPr>
                <w:noProof/>
                <w:webHidden/>
              </w:rPr>
              <w:fldChar w:fldCharType="begin"/>
            </w:r>
            <w:r>
              <w:rPr>
                <w:noProof/>
                <w:webHidden/>
              </w:rPr>
              <w:instrText xml:space="preserve"> PAGEREF _Toc1480461 \h </w:instrText>
            </w:r>
          </w:ins>
          <w:r>
            <w:rPr>
              <w:noProof/>
              <w:webHidden/>
            </w:rPr>
          </w:r>
          <w:r>
            <w:rPr>
              <w:noProof/>
              <w:webHidden/>
            </w:rPr>
            <w:fldChar w:fldCharType="separate"/>
          </w:r>
          <w:ins w:id="194" w:author="春苹" w:date="2019-02-19T14:53:00Z">
            <w:r>
              <w:rPr>
                <w:noProof/>
                <w:webHidden/>
              </w:rPr>
              <w:t>10</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195" w:author="春苹" w:date="2019-02-19T14:53:00Z"/>
              <w:noProof/>
            </w:rPr>
          </w:pPr>
          <w:ins w:id="196" w:author="春苹" w:date="2019-02-19T14:53:00Z">
            <w:r w:rsidRPr="00360CDE">
              <w:rPr>
                <w:rStyle w:val="a7"/>
                <w:noProof/>
              </w:rPr>
              <w:fldChar w:fldCharType="begin"/>
            </w:r>
            <w:r w:rsidRPr="00360CDE">
              <w:rPr>
                <w:rStyle w:val="a7"/>
                <w:noProof/>
              </w:rPr>
              <w:instrText xml:space="preserve"> </w:instrText>
            </w:r>
            <w:r>
              <w:rPr>
                <w:noProof/>
              </w:rPr>
              <w:instrText>HYPERLINK \l "_Toc1480462"</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1.2.6</w:t>
            </w:r>
            <w:r>
              <w:rPr>
                <w:noProof/>
              </w:rPr>
              <w:tab/>
            </w:r>
            <w:r w:rsidRPr="00360CDE">
              <w:rPr>
                <w:rStyle w:val="a7"/>
                <w:rFonts w:ascii="微软雅黑" w:eastAsia="微软雅黑" w:hAnsi="微软雅黑" w:hint="eastAsia"/>
                <w:noProof/>
              </w:rPr>
              <w:t>操作失败提示原因</w:t>
            </w:r>
            <w:r>
              <w:rPr>
                <w:noProof/>
                <w:webHidden/>
              </w:rPr>
              <w:tab/>
            </w:r>
            <w:r>
              <w:rPr>
                <w:noProof/>
                <w:webHidden/>
              </w:rPr>
              <w:fldChar w:fldCharType="begin"/>
            </w:r>
            <w:r>
              <w:rPr>
                <w:noProof/>
                <w:webHidden/>
              </w:rPr>
              <w:instrText xml:space="preserve"> PAGEREF _Toc1480462 \h </w:instrText>
            </w:r>
          </w:ins>
          <w:r>
            <w:rPr>
              <w:noProof/>
              <w:webHidden/>
            </w:rPr>
          </w:r>
          <w:r>
            <w:rPr>
              <w:noProof/>
              <w:webHidden/>
            </w:rPr>
            <w:fldChar w:fldCharType="separate"/>
          </w:r>
          <w:ins w:id="197" w:author="春苹" w:date="2019-02-19T14:53:00Z">
            <w:r>
              <w:rPr>
                <w:noProof/>
                <w:webHidden/>
              </w:rPr>
              <w:t>10</w:t>
            </w:r>
            <w:r>
              <w:rPr>
                <w:noProof/>
                <w:webHidden/>
              </w:rPr>
              <w:fldChar w:fldCharType="end"/>
            </w:r>
            <w:r w:rsidRPr="00360CDE">
              <w:rPr>
                <w:rStyle w:val="a7"/>
                <w:noProof/>
              </w:rPr>
              <w:fldChar w:fldCharType="end"/>
            </w:r>
          </w:ins>
        </w:p>
        <w:p w:rsidR="00A8557A" w:rsidRDefault="00A8557A">
          <w:pPr>
            <w:pStyle w:val="20"/>
            <w:tabs>
              <w:tab w:val="left" w:pos="840"/>
              <w:tab w:val="right" w:leader="dot" w:pos="8296"/>
            </w:tabs>
            <w:rPr>
              <w:ins w:id="198" w:author="春苹" w:date="2019-02-19T14:53:00Z"/>
              <w:noProof/>
            </w:rPr>
          </w:pPr>
          <w:ins w:id="199" w:author="春苹" w:date="2019-02-19T14:53:00Z">
            <w:r w:rsidRPr="00360CDE">
              <w:rPr>
                <w:rStyle w:val="a7"/>
                <w:noProof/>
              </w:rPr>
              <w:fldChar w:fldCharType="begin"/>
            </w:r>
            <w:r w:rsidRPr="00360CDE">
              <w:rPr>
                <w:rStyle w:val="a7"/>
                <w:noProof/>
              </w:rPr>
              <w:instrText xml:space="preserve"> </w:instrText>
            </w:r>
            <w:r>
              <w:rPr>
                <w:noProof/>
              </w:rPr>
              <w:instrText>HYPERLINK \l "_Toc1480463"</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w:t>
            </w:r>
            <w:r>
              <w:rPr>
                <w:noProof/>
              </w:rPr>
              <w:tab/>
            </w:r>
            <w:r w:rsidRPr="00360CDE">
              <w:rPr>
                <w:rStyle w:val="a7"/>
                <w:rFonts w:ascii="微软雅黑" w:eastAsia="微软雅黑" w:hAnsi="微软雅黑" w:hint="eastAsia"/>
                <w:noProof/>
              </w:rPr>
              <w:t>需求详情</w:t>
            </w:r>
            <w:r>
              <w:rPr>
                <w:noProof/>
                <w:webHidden/>
              </w:rPr>
              <w:tab/>
            </w:r>
            <w:r>
              <w:rPr>
                <w:noProof/>
                <w:webHidden/>
              </w:rPr>
              <w:fldChar w:fldCharType="begin"/>
            </w:r>
            <w:r>
              <w:rPr>
                <w:noProof/>
                <w:webHidden/>
              </w:rPr>
              <w:instrText xml:space="preserve"> PAGEREF _Toc1480463 \h </w:instrText>
            </w:r>
          </w:ins>
          <w:r>
            <w:rPr>
              <w:noProof/>
              <w:webHidden/>
            </w:rPr>
          </w:r>
          <w:r>
            <w:rPr>
              <w:noProof/>
              <w:webHidden/>
            </w:rPr>
            <w:fldChar w:fldCharType="separate"/>
          </w:r>
          <w:ins w:id="200" w:author="春苹" w:date="2019-02-19T14:53:00Z">
            <w:r>
              <w:rPr>
                <w:noProof/>
                <w:webHidden/>
              </w:rPr>
              <w:t>10</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201" w:author="春苹" w:date="2019-02-19T14:53:00Z"/>
              <w:noProof/>
            </w:rPr>
          </w:pPr>
          <w:ins w:id="202" w:author="春苹" w:date="2019-02-19T14:53:00Z">
            <w:r w:rsidRPr="00360CDE">
              <w:rPr>
                <w:rStyle w:val="a7"/>
                <w:noProof/>
              </w:rPr>
              <w:fldChar w:fldCharType="begin"/>
            </w:r>
            <w:r w:rsidRPr="00360CDE">
              <w:rPr>
                <w:rStyle w:val="a7"/>
                <w:noProof/>
              </w:rPr>
              <w:instrText xml:space="preserve"> </w:instrText>
            </w:r>
            <w:r>
              <w:rPr>
                <w:noProof/>
              </w:rPr>
              <w:instrText>HYPERLINK \l "_Toc1480464"</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w:t>
            </w:r>
            <w:r>
              <w:rPr>
                <w:noProof/>
              </w:rPr>
              <w:tab/>
            </w:r>
            <w:r w:rsidRPr="00360CDE">
              <w:rPr>
                <w:rStyle w:val="a7"/>
                <w:rFonts w:ascii="微软雅黑" w:eastAsia="微软雅黑" w:hAnsi="微软雅黑" w:hint="eastAsia"/>
                <w:noProof/>
              </w:rPr>
              <w:t>部门管理</w:t>
            </w:r>
            <w:r>
              <w:rPr>
                <w:noProof/>
                <w:webHidden/>
              </w:rPr>
              <w:tab/>
            </w:r>
            <w:r>
              <w:rPr>
                <w:noProof/>
                <w:webHidden/>
              </w:rPr>
              <w:fldChar w:fldCharType="begin"/>
            </w:r>
            <w:r>
              <w:rPr>
                <w:noProof/>
                <w:webHidden/>
              </w:rPr>
              <w:instrText xml:space="preserve"> PAGEREF _Toc1480464 \h </w:instrText>
            </w:r>
          </w:ins>
          <w:r>
            <w:rPr>
              <w:noProof/>
              <w:webHidden/>
            </w:rPr>
          </w:r>
          <w:r>
            <w:rPr>
              <w:noProof/>
              <w:webHidden/>
            </w:rPr>
            <w:fldChar w:fldCharType="separate"/>
          </w:r>
          <w:ins w:id="203" w:author="春苹" w:date="2019-02-19T14:53:00Z">
            <w:r>
              <w:rPr>
                <w:noProof/>
                <w:webHidden/>
              </w:rPr>
              <w:t>10</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204" w:author="春苹" w:date="2019-02-19T14:53:00Z"/>
              <w:noProof/>
            </w:rPr>
          </w:pPr>
          <w:ins w:id="205" w:author="春苹" w:date="2019-02-19T14:53:00Z">
            <w:r w:rsidRPr="00360CDE">
              <w:rPr>
                <w:rStyle w:val="a7"/>
                <w:noProof/>
              </w:rPr>
              <w:fldChar w:fldCharType="begin"/>
            </w:r>
            <w:r w:rsidRPr="00360CDE">
              <w:rPr>
                <w:rStyle w:val="a7"/>
                <w:noProof/>
              </w:rPr>
              <w:instrText xml:space="preserve"> </w:instrText>
            </w:r>
            <w:r>
              <w:rPr>
                <w:noProof/>
              </w:rPr>
              <w:instrText>HYPERLINK \l "_Toc1480465"</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2.1.1</w:t>
            </w:r>
            <w:r>
              <w:rPr>
                <w:noProof/>
              </w:rPr>
              <w:tab/>
            </w:r>
            <w:r w:rsidRPr="00360CDE">
              <w:rPr>
                <w:rStyle w:val="a7"/>
                <w:rFonts w:ascii="微软雅黑" w:eastAsia="微软雅黑" w:hAnsi="微软雅黑" w:hint="eastAsia"/>
                <w:noProof/>
              </w:rPr>
              <w:t>部门管理列表页</w:t>
            </w:r>
            <w:r>
              <w:rPr>
                <w:noProof/>
                <w:webHidden/>
              </w:rPr>
              <w:tab/>
            </w:r>
            <w:r>
              <w:rPr>
                <w:noProof/>
                <w:webHidden/>
              </w:rPr>
              <w:fldChar w:fldCharType="begin"/>
            </w:r>
            <w:r>
              <w:rPr>
                <w:noProof/>
                <w:webHidden/>
              </w:rPr>
              <w:instrText xml:space="preserve"> PAGEREF _Toc1480465 \h </w:instrText>
            </w:r>
          </w:ins>
          <w:r>
            <w:rPr>
              <w:noProof/>
              <w:webHidden/>
            </w:rPr>
          </w:r>
          <w:r>
            <w:rPr>
              <w:noProof/>
              <w:webHidden/>
            </w:rPr>
            <w:fldChar w:fldCharType="separate"/>
          </w:r>
          <w:ins w:id="206" w:author="春苹" w:date="2019-02-19T14:53:00Z">
            <w:r>
              <w:rPr>
                <w:noProof/>
                <w:webHidden/>
              </w:rPr>
              <w:t>10</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07" w:author="春苹" w:date="2019-02-19T14:53:00Z"/>
              <w:noProof/>
            </w:rPr>
          </w:pPr>
          <w:ins w:id="208" w:author="春苹" w:date="2019-02-19T14:53:00Z">
            <w:r w:rsidRPr="00360CDE">
              <w:rPr>
                <w:rStyle w:val="a7"/>
                <w:noProof/>
              </w:rPr>
              <w:fldChar w:fldCharType="begin"/>
            </w:r>
            <w:r w:rsidRPr="00360CDE">
              <w:rPr>
                <w:rStyle w:val="a7"/>
                <w:noProof/>
              </w:rPr>
              <w:instrText xml:space="preserve"> </w:instrText>
            </w:r>
            <w:r>
              <w:rPr>
                <w:noProof/>
              </w:rPr>
              <w:instrText>HYPERLINK \l "_Toc1480466"</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2.1.2</w:t>
            </w:r>
            <w:r>
              <w:rPr>
                <w:noProof/>
              </w:rPr>
              <w:tab/>
            </w:r>
            <w:r w:rsidRPr="00360CDE">
              <w:rPr>
                <w:rStyle w:val="a7"/>
                <w:rFonts w:ascii="微软雅黑" w:eastAsia="微软雅黑" w:hAnsi="微软雅黑" w:hint="eastAsia"/>
                <w:noProof/>
              </w:rPr>
              <w:t>【新建子部门】功能</w:t>
            </w:r>
            <w:r>
              <w:rPr>
                <w:noProof/>
                <w:webHidden/>
              </w:rPr>
              <w:tab/>
            </w:r>
            <w:r>
              <w:rPr>
                <w:noProof/>
                <w:webHidden/>
              </w:rPr>
              <w:fldChar w:fldCharType="begin"/>
            </w:r>
            <w:r>
              <w:rPr>
                <w:noProof/>
                <w:webHidden/>
              </w:rPr>
              <w:instrText xml:space="preserve"> PAGEREF _Toc1480466 \h </w:instrText>
            </w:r>
          </w:ins>
          <w:r>
            <w:rPr>
              <w:noProof/>
              <w:webHidden/>
            </w:rPr>
          </w:r>
          <w:r>
            <w:rPr>
              <w:noProof/>
              <w:webHidden/>
            </w:rPr>
            <w:fldChar w:fldCharType="separate"/>
          </w:r>
          <w:ins w:id="209" w:author="春苹" w:date="2019-02-19T14:53:00Z">
            <w:r>
              <w:rPr>
                <w:noProof/>
                <w:webHidden/>
              </w:rPr>
              <w:t>11</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10" w:author="春苹" w:date="2019-02-19T14:53:00Z"/>
              <w:noProof/>
            </w:rPr>
          </w:pPr>
          <w:ins w:id="211" w:author="春苹" w:date="2019-02-19T14:53:00Z">
            <w:r w:rsidRPr="00360CDE">
              <w:rPr>
                <w:rStyle w:val="a7"/>
                <w:noProof/>
              </w:rPr>
              <w:fldChar w:fldCharType="begin"/>
            </w:r>
            <w:r w:rsidRPr="00360CDE">
              <w:rPr>
                <w:rStyle w:val="a7"/>
                <w:noProof/>
              </w:rPr>
              <w:instrText xml:space="preserve"> </w:instrText>
            </w:r>
            <w:r>
              <w:rPr>
                <w:noProof/>
              </w:rPr>
              <w:instrText>HYPERLINK \l "_Toc1480467"</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2.1.3</w:t>
            </w:r>
            <w:r>
              <w:rPr>
                <w:noProof/>
              </w:rPr>
              <w:tab/>
            </w:r>
            <w:r w:rsidRPr="00360CDE">
              <w:rPr>
                <w:rStyle w:val="a7"/>
                <w:rFonts w:ascii="微软雅黑" w:eastAsia="微软雅黑" w:hAnsi="微软雅黑" w:hint="eastAsia"/>
                <w:noProof/>
              </w:rPr>
              <w:t>【修改】功能</w:t>
            </w:r>
            <w:r>
              <w:rPr>
                <w:noProof/>
                <w:webHidden/>
              </w:rPr>
              <w:tab/>
            </w:r>
            <w:r>
              <w:rPr>
                <w:noProof/>
                <w:webHidden/>
              </w:rPr>
              <w:fldChar w:fldCharType="begin"/>
            </w:r>
            <w:r>
              <w:rPr>
                <w:noProof/>
                <w:webHidden/>
              </w:rPr>
              <w:instrText xml:space="preserve"> PAGEREF _Toc1480467 \h </w:instrText>
            </w:r>
          </w:ins>
          <w:r>
            <w:rPr>
              <w:noProof/>
              <w:webHidden/>
            </w:rPr>
          </w:r>
          <w:r>
            <w:rPr>
              <w:noProof/>
              <w:webHidden/>
            </w:rPr>
            <w:fldChar w:fldCharType="separate"/>
          </w:r>
          <w:ins w:id="212" w:author="春苹" w:date="2019-02-19T14:53:00Z">
            <w:r>
              <w:rPr>
                <w:noProof/>
                <w:webHidden/>
              </w:rPr>
              <w:t>15</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13" w:author="春苹" w:date="2019-02-19T14:53:00Z"/>
              <w:noProof/>
            </w:rPr>
          </w:pPr>
          <w:ins w:id="214" w:author="春苹" w:date="2019-02-19T14:53:00Z">
            <w:r w:rsidRPr="00360CDE">
              <w:rPr>
                <w:rStyle w:val="a7"/>
                <w:noProof/>
              </w:rPr>
              <w:fldChar w:fldCharType="begin"/>
            </w:r>
            <w:r w:rsidRPr="00360CDE">
              <w:rPr>
                <w:rStyle w:val="a7"/>
                <w:noProof/>
              </w:rPr>
              <w:instrText xml:space="preserve"> </w:instrText>
            </w:r>
            <w:r>
              <w:rPr>
                <w:noProof/>
              </w:rPr>
              <w:instrText>HYPERLINK \l "_Toc1480468"</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2.1.4</w:t>
            </w:r>
            <w:r>
              <w:rPr>
                <w:noProof/>
              </w:rPr>
              <w:tab/>
            </w:r>
            <w:r w:rsidRPr="00360CDE">
              <w:rPr>
                <w:rStyle w:val="a7"/>
                <w:rFonts w:ascii="微软雅黑" w:eastAsia="微软雅黑" w:hAnsi="微软雅黑" w:hint="eastAsia"/>
                <w:noProof/>
              </w:rPr>
              <w:t>【删除】功能按钮</w:t>
            </w:r>
            <w:r>
              <w:rPr>
                <w:noProof/>
                <w:webHidden/>
              </w:rPr>
              <w:tab/>
            </w:r>
            <w:r>
              <w:rPr>
                <w:noProof/>
                <w:webHidden/>
              </w:rPr>
              <w:fldChar w:fldCharType="begin"/>
            </w:r>
            <w:r>
              <w:rPr>
                <w:noProof/>
                <w:webHidden/>
              </w:rPr>
              <w:instrText xml:space="preserve"> PAGEREF _Toc1480468 \h </w:instrText>
            </w:r>
          </w:ins>
          <w:r>
            <w:rPr>
              <w:noProof/>
              <w:webHidden/>
            </w:rPr>
          </w:r>
          <w:r>
            <w:rPr>
              <w:noProof/>
              <w:webHidden/>
            </w:rPr>
            <w:fldChar w:fldCharType="separate"/>
          </w:r>
          <w:ins w:id="215" w:author="春苹" w:date="2019-02-19T14:53:00Z">
            <w:r>
              <w:rPr>
                <w:noProof/>
                <w:webHidden/>
              </w:rPr>
              <w:t>15</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16" w:author="春苹" w:date="2019-02-19T14:53:00Z"/>
              <w:noProof/>
            </w:rPr>
          </w:pPr>
          <w:ins w:id="217" w:author="春苹" w:date="2019-02-19T14:53:00Z">
            <w:r w:rsidRPr="00360CDE">
              <w:rPr>
                <w:rStyle w:val="a7"/>
                <w:noProof/>
              </w:rPr>
              <w:fldChar w:fldCharType="begin"/>
            </w:r>
            <w:r w:rsidRPr="00360CDE">
              <w:rPr>
                <w:rStyle w:val="a7"/>
                <w:noProof/>
              </w:rPr>
              <w:instrText xml:space="preserve"> </w:instrText>
            </w:r>
            <w:r>
              <w:rPr>
                <w:noProof/>
              </w:rPr>
              <w:instrText>HYPERLINK \l "_Toc1480469"</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2.1.5</w:t>
            </w:r>
            <w:r>
              <w:rPr>
                <w:noProof/>
              </w:rPr>
              <w:tab/>
            </w:r>
            <w:r w:rsidRPr="00360CDE">
              <w:rPr>
                <w:rStyle w:val="a7"/>
                <w:rFonts w:ascii="微软雅黑" w:eastAsia="微软雅黑" w:hAnsi="微软雅黑" w:hint="eastAsia"/>
                <w:noProof/>
              </w:rPr>
              <w:t>【修改上级部门】功能按钮</w:t>
            </w:r>
            <w:r>
              <w:rPr>
                <w:noProof/>
                <w:webHidden/>
              </w:rPr>
              <w:tab/>
            </w:r>
            <w:r>
              <w:rPr>
                <w:noProof/>
                <w:webHidden/>
              </w:rPr>
              <w:fldChar w:fldCharType="begin"/>
            </w:r>
            <w:r>
              <w:rPr>
                <w:noProof/>
                <w:webHidden/>
              </w:rPr>
              <w:instrText xml:space="preserve"> PAGEREF _Toc1480469 \h </w:instrText>
            </w:r>
          </w:ins>
          <w:r>
            <w:rPr>
              <w:noProof/>
              <w:webHidden/>
            </w:rPr>
          </w:r>
          <w:r>
            <w:rPr>
              <w:noProof/>
              <w:webHidden/>
            </w:rPr>
            <w:fldChar w:fldCharType="separate"/>
          </w:r>
          <w:ins w:id="218" w:author="春苹" w:date="2019-02-19T14:53:00Z">
            <w:r>
              <w:rPr>
                <w:noProof/>
                <w:webHidden/>
              </w:rPr>
              <w:t>16</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19" w:author="春苹" w:date="2019-02-19T14:53:00Z"/>
              <w:noProof/>
            </w:rPr>
          </w:pPr>
          <w:ins w:id="220" w:author="春苹" w:date="2019-02-19T14:53:00Z">
            <w:r w:rsidRPr="00360CDE">
              <w:rPr>
                <w:rStyle w:val="a7"/>
                <w:noProof/>
              </w:rPr>
              <w:fldChar w:fldCharType="begin"/>
            </w:r>
            <w:r w:rsidRPr="00360CDE">
              <w:rPr>
                <w:rStyle w:val="a7"/>
                <w:noProof/>
              </w:rPr>
              <w:instrText xml:space="preserve"> </w:instrText>
            </w:r>
            <w:r>
              <w:rPr>
                <w:noProof/>
              </w:rPr>
              <w:instrText>HYPERLINK \l "_Toc1480470"</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2.1.6</w:t>
            </w:r>
            <w:r>
              <w:rPr>
                <w:noProof/>
              </w:rPr>
              <w:tab/>
            </w:r>
            <w:r w:rsidRPr="00360CDE">
              <w:rPr>
                <w:rStyle w:val="a7"/>
                <w:rFonts w:ascii="微软雅黑" w:eastAsia="微软雅黑" w:hAnsi="微软雅黑" w:hint="eastAsia"/>
                <w:noProof/>
              </w:rPr>
              <w:t>【关联公司】功能按钮</w:t>
            </w:r>
            <w:r>
              <w:rPr>
                <w:noProof/>
                <w:webHidden/>
              </w:rPr>
              <w:tab/>
            </w:r>
            <w:r>
              <w:rPr>
                <w:noProof/>
                <w:webHidden/>
              </w:rPr>
              <w:fldChar w:fldCharType="begin"/>
            </w:r>
            <w:r>
              <w:rPr>
                <w:noProof/>
                <w:webHidden/>
              </w:rPr>
              <w:instrText xml:space="preserve"> PAGEREF _Toc1480470 \h </w:instrText>
            </w:r>
          </w:ins>
          <w:r>
            <w:rPr>
              <w:noProof/>
              <w:webHidden/>
            </w:rPr>
          </w:r>
          <w:r>
            <w:rPr>
              <w:noProof/>
              <w:webHidden/>
            </w:rPr>
            <w:fldChar w:fldCharType="separate"/>
          </w:r>
          <w:ins w:id="221" w:author="春苹" w:date="2019-02-19T14:53:00Z">
            <w:r>
              <w:rPr>
                <w:noProof/>
                <w:webHidden/>
              </w:rPr>
              <w:t>17</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222" w:author="春苹" w:date="2019-02-19T14:53:00Z"/>
              <w:noProof/>
            </w:rPr>
          </w:pPr>
          <w:ins w:id="223" w:author="春苹" w:date="2019-02-19T14:53:00Z">
            <w:r w:rsidRPr="00360CDE">
              <w:rPr>
                <w:rStyle w:val="a7"/>
                <w:noProof/>
              </w:rPr>
              <w:fldChar w:fldCharType="begin"/>
            </w:r>
            <w:r w:rsidRPr="00360CDE">
              <w:rPr>
                <w:rStyle w:val="a7"/>
                <w:noProof/>
              </w:rPr>
              <w:instrText xml:space="preserve"> </w:instrText>
            </w:r>
            <w:r>
              <w:rPr>
                <w:noProof/>
              </w:rPr>
              <w:instrText>HYPERLINK \l "_Toc1480471"</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w:t>
            </w:r>
            <w:r>
              <w:rPr>
                <w:noProof/>
              </w:rPr>
              <w:tab/>
            </w:r>
            <w:r w:rsidRPr="00360CDE">
              <w:rPr>
                <w:rStyle w:val="a7"/>
                <w:rFonts w:ascii="微软雅黑" w:eastAsia="微软雅黑" w:hAnsi="微软雅黑" w:hint="eastAsia"/>
                <w:noProof/>
              </w:rPr>
              <w:t>员工管理</w:t>
            </w:r>
            <w:r>
              <w:rPr>
                <w:noProof/>
                <w:webHidden/>
              </w:rPr>
              <w:tab/>
            </w:r>
            <w:r>
              <w:rPr>
                <w:noProof/>
                <w:webHidden/>
              </w:rPr>
              <w:fldChar w:fldCharType="begin"/>
            </w:r>
            <w:r>
              <w:rPr>
                <w:noProof/>
                <w:webHidden/>
              </w:rPr>
              <w:instrText xml:space="preserve"> PAGEREF _Toc1480471 \h </w:instrText>
            </w:r>
          </w:ins>
          <w:r>
            <w:rPr>
              <w:noProof/>
              <w:webHidden/>
            </w:rPr>
          </w:r>
          <w:r>
            <w:rPr>
              <w:noProof/>
              <w:webHidden/>
            </w:rPr>
            <w:fldChar w:fldCharType="separate"/>
          </w:r>
          <w:ins w:id="224" w:author="春苹" w:date="2019-02-19T14:53:00Z">
            <w:r>
              <w:rPr>
                <w:noProof/>
                <w:webHidden/>
              </w:rPr>
              <w:t>18</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225" w:author="春苹" w:date="2019-02-19T14:53:00Z"/>
              <w:noProof/>
            </w:rPr>
          </w:pPr>
          <w:ins w:id="226" w:author="春苹" w:date="2019-02-19T14:53:00Z">
            <w:r w:rsidRPr="00360CDE">
              <w:rPr>
                <w:rStyle w:val="a7"/>
                <w:noProof/>
              </w:rPr>
              <w:lastRenderedPageBreak/>
              <w:fldChar w:fldCharType="begin"/>
            </w:r>
            <w:r w:rsidRPr="00360CDE">
              <w:rPr>
                <w:rStyle w:val="a7"/>
                <w:noProof/>
              </w:rPr>
              <w:instrText xml:space="preserve"> </w:instrText>
            </w:r>
            <w:r>
              <w:rPr>
                <w:noProof/>
              </w:rPr>
              <w:instrText>HYPERLINK \l "_Toc1480472"</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2.2.1</w:t>
            </w:r>
            <w:r>
              <w:rPr>
                <w:noProof/>
              </w:rPr>
              <w:tab/>
            </w:r>
            <w:r w:rsidRPr="00360CDE">
              <w:rPr>
                <w:rStyle w:val="a7"/>
                <w:rFonts w:ascii="微软雅黑" w:eastAsia="微软雅黑" w:hAnsi="微软雅黑" w:hint="eastAsia"/>
                <w:noProof/>
              </w:rPr>
              <w:t>员工管理列表页</w:t>
            </w:r>
            <w:r>
              <w:rPr>
                <w:noProof/>
                <w:webHidden/>
              </w:rPr>
              <w:tab/>
            </w:r>
            <w:r>
              <w:rPr>
                <w:noProof/>
                <w:webHidden/>
              </w:rPr>
              <w:fldChar w:fldCharType="begin"/>
            </w:r>
            <w:r>
              <w:rPr>
                <w:noProof/>
                <w:webHidden/>
              </w:rPr>
              <w:instrText xml:space="preserve"> PAGEREF _Toc1480472 \h </w:instrText>
            </w:r>
          </w:ins>
          <w:r>
            <w:rPr>
              <w:noProof/>
              <w:webHidden/>
            </w:rPr>
          </w:r>
          <w:r>
            <w:rPr>
              <w:noProof/>
              <w:webHidden/>
            </w:rPr>
            <w:fldChar w:fldCharType="separate"/>
          </w:r>
          <w:ins w:id="227" w:author="春苹" w:date="2019-02-19T14:53:00Z">
            <w:r>
              <w:rPr>
                <w:noProof/>
                <w:webHidden/>
              </w:rPr>
              <w:t>18</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28" w:author="春苹" w:date="2019-02-19T14:53:00Z"/>
              <w:noProof/>
            </w:rPr>
          </w:pPr>
          <w:ins w:id="229" w:author="春苹" w:date="2019-02-19T14:53:00Z">
            <w:r w:rsidRPr="00360CDE">
              <w:rPr>
                <w:rStyle w:val="a7"/>
                <w:noProof/>
              </w:rPr>
              <w:fldChar w:fldCharType="begin"/>
            </w:r>
            <w:r w:rsidRPr="00360CDE">
              <w:rPr>
                <w:rStyle w:val="a7"/>
                <w:noProof/>
              </w:rPr>
              <w:instrText xml:space="preserve"> </w:instrText>
            </w:r>
            <w:r>
              <w:rPr>
                <w:noProof/>
              </w:rPr>
              <w:instrText>HYPERLINK \l "_Toc1480473"</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2.2.2</w:t>
            </w:r>
            <w:r>
              <w:rPr>
                <w:noProof/>
              </w:rPr>
              <w:tab/>
            </w:r>
            <w:r w:rsidRPr="00360CDE">
              <w:rPr>
                <w:rStyle w:val="a7"/>
                <w:rFonts w:ascii="微软雅黑" w:eastAsia="微软雅黑" w:hAnsi="微软雅黑" w:hint="eastAsia"/>
                <w:noProof/>
              </w:rPr>
              <w:t>【新建】功能</w:t>
            </w:r>
            <w:r>
              <w:rPr>
                <w:noProof/>
                <w:webHidden/>
              </w:rPr>
              <w:tab/>
            </w:r>
            <w:r>
              <w:rPr>
                <w:noProof/>
                <w:webHidden/>
              </w:rPr>
              <w:fldChar w:fldCharType="begin"/>
            </w:r>
            <w:r>
              <w:rPr>
                <w:noProof/>
                <w:webHidden/>
              </w:rPr>
              <w:instrText xml:space="preserve"> PAGEREF _Toc1480473 \h </w:instrText>
            </w:r>
          </w:ins>
          <w:r>
            <w:rPr>
              <w:noProof/>
              <w:webHidden/>
            </w:rPr>
          </w:r>
          <w:r>
            <w:rPr>
              <w:noProof/>
              <w:webHidden/>
            </w:rPr>
            <w:fldChar w:fldCharType="separate"/>
          </w:r>
          <w:ins w:id="230" w:author="春苹" w:date="2019-02-19T14:53:00Z">
            <w:r>
              <w:rPr>
                <w:noProof/>
                <w:webHidden/>
              </w:rPr>
              <w:t>20</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31" w:author="春苹" w:date="2019-02-19T14:53:00Z"/>
              <w:noProof/>
            </w:rPr>
          </w:pPr>
          <w:ins w:id="232" w:author="春苹" w:date="2019-02-19T14:53:00Z">
            <w:r w:rsidRPr="00360CDE">
              <w:rPr>
                <w:rStyle w:val="a7"/>
                <w:noProof/>
              </w:rPr>
              <w:fldChar w:fldCharType="begin"/>
            </w:r>
            <w:r w:rsidRPr="00360CDE">
              <w:rPr>
                <w:rStyle w:val="a7"/>
                <w:noProof/>
              </w:rPr>
              <w:instrText xml:space="preserve"> </w:instrText>
            </w:r>
            <w:r>
              <w:rPr>
                <w:noProof/>
              </w:rPr>
              <w:instrText>HYPERLINK \l "_Toc1480474"</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2.2.3</w:t>
            </w:r>
            <w:r>
              <w:rPr>
                <w:noProof/>
              </w:rPr>
              <w:tab/>
            </w:r>
            <w:r w:rsidRPr="00360CDE">
              <w:rPr>
                <w:rStyle w:val="a7"/>
                <w:rFonts w:ascii="微软雅黑" w:eastAsia="微软雅黑" w:hAnsi="微软雅黑" w:hint="eastAsia"/>
                <w:noProof/>
              </w:rPr>
              <w:t>【修改】功能</w:t>
            </w:r>
            <w:r>
              <w:rPr>
                <w:noProof/>
                <w:webHidden/>
              </w:rPr>
              <w:tab/>
            </w:r>
            <w:r>
              <w:rPr>
                <w:noProof/>
                <w:webHidden/>
              </w:rPr>
              <w:fldChar w:fldCharType="begin"/>
            </w:r>
            <w:r>
              <w:rPr>
                <w:noProof/>
                <w:webHidden/>
              </w:rPr>
              <w:instrText xml:space="preserve"> PAGEREF _Toc1480474 \h </w:instrText>
            </w:r>
          </w:ins>
          <w:r>
            <w:rPr>
              <w:noProof/>
              <w:webHidden/>
            </w:rPr>
          </w:r>
          <w:r>
            <w:rPr>
              <w:noProof/>
              <w:webHidden/>
            </w:rPr>
            <w:fldChar w:fldCharType="separate"/>
          </w:r>
          <w:ins w:id="233" w:author="春苹" w:date="2019-02-19T14:53:00Z">
            <w:r>
              <w:rPr>
                <w:noProof/>
                <w:webHidden/>
              </w:rPr>
              <w:t>22</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34" w:author="春苹" w:date="2019-02-19T14:53:00Z"/>
              <w:noProof/>
            </w:rPr>
          </w:pPr>
          <w:ins w:id="235" w:author="春苹" w:date="2019-02-19T14:53:00Z">
            <w:r w:rsidRPr="00360CDE">
              <w:rPr>
                <w:rStyle w:val="a7"/>
                <w:noProof/>
              </w:rPr>
              <w:fldChar w:fldCharType="begin"/>
            </w:r>
            <w:r w:rsidRPr="00360CDE">
              <w:rPr>
                <w:rStyle w:val="a7"/>
                <w:noProof/>
              </w:rPr>
              <w:instrText xml:space="preserve"> </w:instrText>
            </w:r>
            <w:r>
              <w:rPr>
                <w:noProof/>
              </w:rPr>
              <w:instrText>HYPERLINK \l "_Toc1480475"</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2.2.4</w:t>
            </w:r>
            <w:r>
              <w:rPr>
                <w:noProof/>
              </w:rPr>
              <w:tab/>
            </w:r>
            <w:r w:rsidRPr="00360CDE">
              <w:rPr>
                <w:rStyle w:val="a7"/>
                <w:rFonts w:ascii="微软雅黑" w:eastAsia="微软雅黑" w:hAnsi="微软雅黑" w:hint="eastAsia"/>
                <w:noProof/>
              </w:rPr>
              <w:t>【删除】功能</w:t>
            </w:r>
            <w:r>
              <w:rPr>
                <w:noProof/>
                <w:webHidden/>
              </w:rPr>
              <w:tab/>
            </w:r>
            <w:r>
              <w:rPr>
                <w:noProof/>
                <w:webHidden/>
              </w:rPr>
              <w:fldChar w:fldCharType="begin"/>
            </w:r>
            <w:r>
              <w:rPr>
                <w:noProof/>
                <w:webHidden/>
              </w:rPr>
              <w:instrText xml:space="preserve"> PAGEREF _Toc1480475 \h </w:instrText>
            </w:r>
          </w:ins>
          <w:r>
            <w:rPr>
              <w:noProof/>
              <w:webHidden/>
            </w:rPr>
          </w:r>
          <w:r>
            <w:rPr>
              <w:noProof/>
              <w:webHidden/>
            </w:rPr>
            <w:fldChar w:fldCharType="separate"/>
          </w:r>
          <w:ins w:id="236" w:author="春苹" w:date="2019-02-19T14:53:00Z">
            <w:r>
              <w:rPr>
                <w:noProof/>
                <w:webHidden/>
              </w:rPr>
              <w:t>23</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37" w:author="春苹" w:date="2019-02-19T14:53:00Z"/>
              <w:noProof/>
            </w:rPr>
          </w:pPr>
          <w:ins w:id="238" w:author="春苹" w:date="2019-02-19T14:53:00Z">
            <w:r w:rsidRPr="00360CDE">
              <w:rPr>
                <w:rStyle w:val="a7"/>
                <w:noProof/>
              </w:rPr>
              <w:fldChar w:fldCharType="begin"/>
            </w:r>
            <w:r w:rsidRPr="00360CDE">
              <w:rPr>
                <w:rStyle w:val="a7"/>
                <w:noProof/>
              </w:rPr>
              <w:instrText xml:space="preserve"> </w:instrText>
            </w:r>
            <w:r>
              <w:rPr>
                <w:noProof/>
              </w:rPr>
              <w:instrText>HYPERLINK \l "_Toc1480476"</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2.2.5</w:t>
            </w:r>
            <w:r>
              <w:rPr>
                <w:noProof/>
              </w:rPr>
              <w:tab/>
            </w:r>
            <w:r w:rsidRPr="00360CDE">
              <w:rPr>
                <w:rStyle w:val="a7"/>
                <w:rFonts w:ascii="微软雅黑" w:eastAsia="微软雅黑" w:hAnsi="微软雅黑" w:hint="eastAsia"/>
                <w:noProof/>
              </w:rPr>
              <w:t>【离职】功能</w:t>
            </w:r>
            <w:r>
              <w:rPr>
                <w:noProof/>
                <w:webHidden/>
              </w:rPr>
              <w:tab/>
            </w:r>
            <w:r>
              <w:rPr>
                <w:noProof/>
                <w:webHidden/>
              </w:rPr>
              <w:fldChar w:fldCharType="begin"/>
            </w:r>
            <w:r>
              <w:rPr>
                <w:noProof/>
                <w:webHidden/>
              </w:rPr>
              <w:instrText xml:space="preserve"> PAGEREF _Toc1480476 \h </w:instrText>
            </w:r>
          </w:ins>
          <w:r>
            <w:rPr>
              <w:noProof/>
              <w:webHidden/>
            </w:rPr>
          </w:r>
          <w:r>
            <w:rPr>
              <w:noProof/>
              <w:webHidden/>
            </w:rPr>
            <w:fldChar w:fldCharType="separate"/>
          </w:r>
          <w:ins w:id="239" w:author="春苹" w:date="2019-02-19T14:53:00Z">
            <w:r>
              <w:rPr>
                <w:noProof/>
                <w:webHidden/>
              </w:rPr>
              <w:t>23</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40" w:author="春苹" w:date="2019-02-19T14:53:00Z"/>
              <w:noProof/>
            </w:rPr>
          </w:pPr>
          <w:ins w:id="241" w:author="春苹" w:date="2019-02-19T14:53:00Z">
            <w:r w:rsidRPr="00360CDE">
              <w:rPr>
                <w:rStyle w:val="a7"/>
                <w:noProof/>
              </w:rPr>
              <w:fldChar w:fldCharType="begin"/>
            </w:r>
            <w:r w:rsidRPr="00360CDE">
              <w:rPr>
                <w:rStyle w:val="a7"/>
                <w:noProof/>
              </w:rPr>
              <w:instrText xml:space="preserve"> </w:instrText>
            </w:r>
            <w:r>
              <w:rPr>
                <w:noProof/>
              </w:rPr>
              <w:instrText>HYPERLINK \l "_Toc1480477"</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2.2.6</w:t>
            </w:r>
            <w:r>
              <w:rPr>
                <w:noProof/>
              </w:rPr>
              <w:tab/>
            </w:r>
            <w:r w:rsidRPr="00360CDE">
              <w:rPr>
                <w:rStyle w:val="a7"/>
                <w:rFonts w:ascii="微软雅黑" w:eastAsia="微软雅黑" w:hAnsi="微软雅黑" w:hint="eastAsia"/>
                <w:noProof/>
              </w:rPr>
              <w:t>【恢复】功能</w:t>
            </w:r>
            <w:r>
              <w:rPr>
                <w:noProof/>
                <w:webHidden/>
              </w:rPr>
              <w:tab/>
            </w:r>
            <w:r>
              <w:rPr>
                <w:noProof/>
                <w:webHidden/>
              </w:rPr>
              <w:fldChar w:fldCharType="begin"/>
            </w:r>
            <w:r>
              <w:rPr>
                <w:noProof/>
                <w:webHidden/>
              </w:rPr>
              <w:instrText xml:space="preserve"> PAGEREF _Toc1480477 \h </w:instrText>
            </w:r>
          </w:ins>
          <w:r>
            <w:rPr>
              <w:noProof/>
              <w:webHidden/>
            </w:rPr>
          </w:r>
          <w:r>
            <w:rPr>
              <w:noProof/>
              <w:webHidden/>
            </w:rPr>
            <w:fldChar w:fldCharType="separate"/>
          </w:r>
          <w:ins w:id="242" w:author="春苹" w:date="2019-02-19T14:53:00Z">
            <w:r>
              <w:rPr>
                <w:noProof/>
                <w:webHidden/>
              </w:rPr>
              <w:t>23</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43" w:author="春苹" w:date="2019-02-19T14:53:00Z"/>
              <w:noProof/>
            </w:rPr>
          </w:pPr>
          <w:ins w:id="244" w:author="春苹" w:date="2019-02-19T14:53:00Z">
            <w:r w:rsidRPr="00360CDE">
              <w:rPr>
                <w:rStyle w:val="a7"/>
                <w:noProof/>
              </w:rPr>
              <w:fldChar w:fldCharType="begin"/>
            </w:r>
            <w:r w:rsidRPr="00360CDE">
              <w:rPr>
                <w:rStyle w:val="a7"/>
                <w:noProof/>
              </w:rPr>
              <w:instrText xml:space="preserve"> </w:instrText>
            </w:r>
            <w:r>
              <w:rPr>
                <w:noProof/>
              </w:rPr>
              <w:instrText>HYPERLINK \l "_Toc1480478"</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2.2.7</w:t>
            </w:r>
            <w:r>
              <w:rPr>
                <w:noProof/>
              </w:rPr>
              <w:tab/>
            </w:r>
            <w:r w:rsidRPr="00360CDE">
              <w:rPr>
                <w:rStyle w:val="a7"/>
                <w:rFonts w:ascii="微软雅黑" w:eastAsia="微软雅黑" w:hAnsi="微软雅黑" w:hint="eastAsia"/>
                <w:noProof/>
              </w:rPr>
              <w:t>【分配部门】功能</w:t>
            </w:r>
            <w:r>
              <w:rPr>
                <w:noProof/>
                <w:webHidden/>
              </w:rPr>
              <w:tab/>
            </w:r>
            <w:r>
              <w:rPr>
                <w:noProof/>
                <w:webHidden/>
              </w:rPr>
              <w:fldChar w:fldCharType="begin"/>
            </w:r>
            <w:r>
              <w:rPr>
                <w:noProof/>
                <w:webHidden/>
              </w:rPr>
              <w:instrText xml:space="preserve"> PAGEREF _Toc1480478 \h </w:instrText>
            </w:r>
          </w:ins>
          <w:r>
            <w:rPr>
              <w:noProof/>
              <w:webHidden/>
            </w:rPr>
          </w:r>
          <w:r>
            <w:rPr>
              <w:noProof/>
              <w:webHidden/>
            </w:rPr>
            <w:fldChar w:fldCharType="separate"/>
          </w:r>
          <w:ins w:id="245" w:author="春苹" w:date="2019-02-19T14:53:00Z">
            <w:r>
              <w:rPr>
                <w:noProof/>
                <w:webHidden/>
              </w:rPr>
              <w:t>24</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46" w:author="春苹" w:date="2019-02-19T14:53:00Z"/>
              <w:noProof/>
            </w:rPr>
          </w:pPr>
          <w:ins w:id="247" w:author="春苹" w:date="2019-02-19T14:53:00Z">
            <w:r w:rsidRPr="00360CDE">
              <w:rPr>
                <w:rStyle w:val="a7"/>
                <w:noProof/>
              </w:rPr>
              <w:fldChar w:fldCharType="begin"/>
            </w:r>
            <w:r w:rsidRPr="00360CDE">
              <w:rPr>
                <w:rStyle w:val="a7"/>
                <w:noProof/>
              </w:rPr>
              <w:instrText xml:space="preserve"> </w:instrText>
            </w:r>
            <w:r>
              <w:rPr>
                <w:noProof/>
              </w:rPr>
              <w:instrText>HYPERLINK \l "_Toc1480479"</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2.2.8</w:t>
            </w:r>
            <w:r>
              <w:rPr>
                <w:noProof/>
              </w:rPr>
              <w:tab/>
            </w:r>
            <w:r w:rsidRPr="00360CDE">
              <w:rPr>
                <w:rStyle w:val="a7"/>
                <w:rFonts w:ascii="微软雅黑" w:eastAsia="微软雅黑" w:hAnsi="微软雅黑" w:hint="eastAsia"/>
                <w:noProof/>
              </w:rPr>
              <w:t>【导出】功能</w:t>
            </w:r>
            <w:r>
              <w:rPr>
                <w:noProof/>
                <w:webHidden/>
              </w:rPr>
              <w:tab/>
            </w:r>
            <w:r>
              <w:rPr>
                <w:noProof/>
                <w:webHidden/>
              </w:rPr>
              <w:fldChar w:fldCharType="begin"/>
            </w:r>
            <w:r>
              <w:rPr>
                <w:noProof/>
                <w:webHidden/>
              </w:rPr>
              <w:instrText xml:space="preserve"> PAGEREF _Toc1480479 \h </w:instrText>
            </w:r>
          </w:ins>
          <w:r>
            <w:rPr>
              <w:noProof/>
              <w:webHidden/>
            </w:rPr>
          </w:r>
          <w:r>
            <w:rPr>
              <w:noProof/>
              <w:webHidden/>
            </w:rPr>
            <w:fldChar w:fldCharType="separate"/>
          </w:r>
          <w:ins w:id="248" w:author="春苹" w:date="2019-02-19T14:53:00Z">
            <w:r>
              <w:rPr>
                <w:noProof/>
                <w:webHidden/>
              </w:rPr>
              <w:t>25</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249" w:author="春苹" w:date="2019-02-19T14:53:00Z"/>
              <w:noProof/>
            </w:rPr>
          </w:pPr>
          <w:ins w:id="250" w:author="春苹" w:date="2019-02-19T14:53:00Z">
            <w:r w:rsidRPr="00360CDE">
              <w:rPr>
                <w:rStyle w:val="a7"/>
                <w:noProof/>
              </w:rPr>
              <w:fldChar w:fldCharType="begin"/>
            </w:r>
            <w:r w:rsidRPr="00360CDE">
              <w:rPr>
                <w:rStyle w:val="a7"/>
                <w:noProof/>
              </w:rPr>
              <w:instrText xml:space="preserve"> </w:instrText>
            </w:r>
            <w:r>
              <w:rPr>
                <w:noProof/>
              </w:rPr>
              <w:instrText>HYPERLINK \l "_Toc1480480"</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w:t>
            </w:r>
            <w:r>
              <w:rPr>
                <w:noProof/>
              </w:rPr>
              <w:tab/>
            </w:r>
            <w:r w:rsidRPr="00360CDE">
              <w:rPr>
                <w:rStyle w:val="a7"/>
                <w:rFonts w:ascii="微软雅黑" w:eastAsia="微软雅黑" w:hAnsi="微软雅黑" w:hint="eastAsia"/>
                <w:noProof/>
              </w:rPr>
              <w:t>账号管理</w:t>
            </w:r>
            <w:r>
              <w:rPr>
                <w:noProof/>
                <w:webHidden/>
              </w:rPr>
              <w:tab/>
            </w:r>
            <w:r>
              <w:rPr>
                <w:noProof/>
                <w:webHidden/>
              </w:rPr>
              <w:fldChar w:fldCharType="begin"/>
            </w:r>
            <w:r>
              <w:rPr>
                <w:noProof/>
                <w:webHidden/>
              </w:rPr>
              <w:instrText xml:space="preserve"> PAGEREF _Toc1480480 \h </w:instrText>
            </w:r>
          </w:ins>
          <w:r>
            <w:rPr>
              <w:noProof/>
              <w:webHidden/>
            </w:rPr>
          </w:r>
          <w:r>
            <w:rPr>
              <w:noProof/>
              <w:webHidden/>
            </w:rPr>
            <w:fldChar w:fldCharType="separate"/>
          </w:r>
          <w:ins w:id="251" w:author="春苹" w:date="2019-02-19T14:53:00Z">
            <w:r>
              <w:rPr>
                <w:noProof/>
                <w:webHidden/>
              </w:rPr>
              <w:t>26</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252" w:author="春苹" w:date="2019-02-19T14:53:00Z"/>
              <w:noProof/>
            </w:rPr>
          </w:pPr>
          <w:ins w:id="253" w:author="春苹" w:date="2019-02-19T14:53:00Z">
            <w:r w:rsidRPr="00360CDE">
              <w:rPr>
                <w:rStyle w:val="a7"/>
                <w:noProof/>
              </w:rPr>
              <w:fldChar w:fldCharType="begin"/>
            </w:r>
            <w:r w:rsidRPr="00360CDE">
              <w:rPr>
                <w:rStyle w:val="a7"/>
                <w:noProof/>
              </w:rPr>
              <w:instrText xml:space="preserve"> </w:instrText>
            </w:r>
            <w:r>
              <w:rPr>
                <w:noProof/>
              </w:rPr>
              <w:instrText>HYPERLINK \l "_Toc1480481"</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2.3.1</w:t>
            </w:r>
            <w:r>
              <w:rPr>
                <w:noProof/>
              </w:rPr>
              <w:tab/>
            </w:r>
            <w:r w:rsidRPr="00360CDE">
              <w:rPr>
                <w:rStyle w:val="a7"/>
                <w:rFonts w:ascii="微软雅黑" w:eastAsia="微软雅黑" w:hAnsi="微软雅黑" w:hint="eastAsia"/>
                <w:noProof/>
              </w:rPr>
              <w:t>列表页</w:t>
            </w:r>
            <w:r>
              <w:rPr>
                <w:noProof/>
                <w:webHidden/>
              </w:rPr>
              <w:tab/>
            </w:r>
            <w:r>
              <w:rPr>
                <w:noProof/>
                <w:webHidden/>
              </w:rPr>
              <w:fldChar w:fldCharType="begin"/>
            </w:r>
            <w:r>
              <w:rPr>
                <w:noProof/>
                <w:webHidden/>
              </w:rPr>
              <w:instrText xml:space="preserve"> PAGEREF _Toc1480481 \h </w:instrText>
            </w:r>
          </w:ins>
          <w:r>
            <w:rPr>
              <w:noProof/>
              <w:webHidden/>
            </w:rPr>
          </w:r>
          <w:r>
            <w:rPr>
              <w:noProof/>
              <w:webHidden/>
            </w:rPr>
            <w:fldChar w:fldCharType="separate"/>
          </w:r>
          <w:ins w:id="254" w:author="春苹" w:date="2019-02-19T14:53:00Z">
            <w:r>
              <w:rPr>
                <w:noProof/>
                <w:webHidden/>
              </w:rPr>
              <w:t>26</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55" w:author="春苹" w:date="2019-02-19T14:53:00Z"/>
              <w:noProof/>
            </w:rPr>
          </w:pPr>
          <w:ins w:id="256" w:author="春苹" w:date="2019-02-19T14:53:00Z">
            <w:r w:rsidRPr="00360CDE">
              <w:rPr>
                <w:rStyle w:val="a7"/>
                <w:noProof/>
              </w:rPr>
              <w:fldChar w:fldCharType="begin"/>
            </w:r>
            <w:r w:rsidRPr="00360CDE">
              <w:rPr>
                <w:rStyle w:val="a7"/>
                <w:noProof/>
              </w:rPr>
              <w:instrText xml:space="preserve"> </w:instrText>
            </w:r>
            <w:r>
              <w:rPr>
                <w:noProof/>
              </w:rPr>
              <w:instrText>HYPERLINK \l "_Toc1480482"</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2.3.2</w:t>
            </w:r>
            <w:r>
              <w:rPr>
                <w:noProof/>
              </w:rPr>
              <w:tab/>
            </w:r>
            <w:r w:rsidRPr="00360CDE">
              <w:rPr>
                <w:rStyle w:val="a7"/>
                <w:rFonts w:ascii="微软雅黑" w:eastAsia="微软雅黑" w:hAnsi="微软雅黑" w:hint="eastAsia"/>
                <w:noProof/>
              </w:rPr>
              <w:t>【新建】功能</w:t>
            </w:r>
            <w:r>
              <w:rPr>
                <w:noProof/>
                <w:webHidden/>
              </w:rPr>
              <w:tab/>
            </w:r>
            <w:r>
              <w:rPr>
                <w:noProof/>
                <w:webHidden/>
              </w:rPr>
              <w:fldChar w:fldCharType="begin"/>
            </w:r>
            <w:r>
              <w:rPr>
                <w:noProof/>
                <w:webHidden/>
              </w:rPr>
              <w:instrText xml:space="preserve"> PAGEREF _Toc1480482 \h </w:instrText>
            </w:r>
          </w:ins>
          <w:r>
            <w:rPr>
              <w:noProof/>
              <w:webHidden/>
            </w:rPr>
          </w:r>
          <w:r>
            <w:rPr>
              <w:noProof/>
              <w:webHidden/>
            </w:rPr>
            <w:fldChar w:fldCharType="separate"/>
          </w:r>
          <w:ins w:id="257" w:author="春苹" w:date="2019-02-19T14:53:00Z">
            <w:r>
              <w:rPr>
                <w:noProof/>
                <w:webHidden/>
              </w:rPr>
              <w:t>27</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58" w:author="春苹" w:date="2019-02-19T14:53:00Z"/>
              <w:noProof/>
            </w:rPr>
          </w:pPr>
          <w:ins w:id="259" w:author="春苹" w:date="2019-02-19T14:53:00Z">
            <w:r w:rsidRPr="00360CDE">
              <w:rPr>
                <w:rStyle w:val="a7"/>
                <w:noProof/>
              </w:rPr>
              <w:fldChar w:fldCharType="begin"/>
            </w:r>
            <w:r w:rsidRPr="00360CDE">
              <w:rPr>
                <w:rStyle w:val="a7"/>
                <w:noProof/>
              </w:rPr>
              <w:instrText xml:space="preserve"> </w:instrText>
            </w:r>
            <w:r>
              <w:rPr>
                <w:noProof/>
              </w:rPr>
              <w:instrText>HYPERLINK \l "_Toc1480483"</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2.3.3</w:t>
            </w:r>
            <w:r>
              <w:rPr>
                <w:noProof/>
              </w:rPr>
              <w:tab/>
            </w:r>
            <w:r w:rsidRPr="00360CDE">
              <w:rPr>
                <w:rStyle w:val="a7"/>
                <w:rFonts w:ascii="微软雅黑" w:eastAsia="微软雅黑" w:hAnsi="微软雅黑" w:hint="eastAsia"/>
                <w:noProof/>
              </w:rPr>
              <w:t>【修改】功能</w:t>
            </w:r>
            <w:r>
              <w:rPr>
                <w:noProof/>
                <w:webHidden/>
              </w:rPr>
              <w:tab/>
            </w:r>
            <w:r>
              <w:rPr>
                <w:noProof/>
                <w:webHidden/>
              </w:rPr>
              <w:fldChar w:fldCharType="begin"/>
            </w:r>
            <w:r>
              <w:rPr>
                <w:noProof/>
                <w:webHidden/>
              </w:rPr>
              <w:instrText xml:space="preserve"> PAGEREF _Toc1480483 \h </w:instrText>
            </w:r>
          </w:ins>
          <w:r>
            <w:rPr>
              <w:noProof/>
              <w:webHidden/>
            </w:rPr>
          </w:r>
          <w:r>
            <w:rPr>
              <w:noProof/>
              <w:webHidden/>
            </w:rPr>
            <w:fldChar w:fldCharType="separate"/>
          </w:r>
          <w:ins w:id="260" w:author="春苹" w:date="2019-02-19T14:53:00Z">
            <w:r>
              <w:rPr>
                <w:noProof/>
                <w:webHidden/>
              </w:rPr>
              <w:t>30</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61" w:author="春苹" w:date="2019-02-19T14:53:00Z"/>
              <w:noProof/>
            </w:rPr>
          </w:pPr>
          <w:ins w:id="262" w:author="春苹" w:date="2019-02-19T14:53:00Z">
            <w:r w:rsidRPr="00360CDE">
              <w:rPr>
                <w:rStyle w:val="a7"/>
                <w:noProof/>
              </w:rPr>
              <w:fldChar w:fldCharType="begin"/>
            </w:r>
            <w:r w:rsidRPr="00360CDE">
              <w:rPr>
                <w:rStyle w:val="a7"/>
                <w:noProof/>
              </w:rPr>
              <w:instrText xml:space="preserve"> </w:instrText>
            </w:r>
            <w:r>
              <w:rPr>
                <w:noProof/>
              </w:rPr>
              <w:instrText>HYPERLINK \l "_Toc1480484"</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2.3.4</w:t>
            </w:r>
            <w:r>
              <w:rPr>
                <w:noProof/>
              </w:rPr>
              <w:tab/>
            </w:r>
            <w:r w:rsidRPr="00360CDE">
              <w:rPr>
                <w:rStyle w:val="a7"/>
                <w:rFonts w:ascii="微软雅黑" w:eastAsia="微软雅黑" w:hAnsi="微软雅黑" w:hint="eastAsia"/>
                <w:noProof/>
              </w:rPr>
              <w:t>【删除】功能</w:t>
            </w:r>
            <w:r>
              <w:rPr>
                <w:noProof/>
                <w:webHidden/>
              </w:rPr>
              <w:tab/>
            </w:r>
            <w:r>
              <w:rPr>
                <w:noProof/>
                <w:webHidden/>
              </w:rPr>
              <w:fldChar w:fldCharType="begin"/>
            </w:r>
            <w:r>
              <w:rPr>
                <w:noProof/>
                <w:webHidden/>
              </w:rPr>
              <w:instrText xml:space="preserve"> PAGEREF _Toc1480484 \h </w:instrText>
            </w:r>
          </w:ins>
          <w:r>
            <w:rPr>
              <w:noProof/>
              <w:webHidden/>
            </w:rPr>
          </w:r>
          <w:r>
            <w:rPr>
              <w:noProof/>
              <w:webHidden/>
            </w:rPr>
            <w:fldChar w:fldCharType="separate"/>
          </w:r>
          <w:ins w:id="263" w:author="春苹" w:date="2019-02-19T14:53:00Z">
            <w:r>
              <w:rPr>
                <w:noProof/>
                <w:webHidden/>
              </w:rPr>
              <w:t>31</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64" w:author="春苹" w:date="2019-02-19T14:53:00Z"/>
              <w:noProof/>
            </w:rPr>
          </w:pPr>
          <w:ins w:id="265" w:author="春苹" w:date="2019-02-19T14:53:00Z">
            <w:r w:rsidRPr="00360CDE">
              <w:rPr>
                <w:rStyle w:val="a7"/>
                <w:noProof/>
              </w:rPr>
              <w:fldChar w:fldCharType="begin"/>
            </w:r>
            <w:r w:rsidRPr="00360CDE">
              <w:rPr>
                <w:rStyle w:val="a7"/>
                <w:noProof/>
              </w:rPr>
              <w:instrText xml:space="preserve"> </w:instrText>
            </w:r>
            <w:r>
              <w:rPr>
                <w:noProof/>
              </w:rPr>
              <w:instrText>HYPERLINK \l "_Toc1480485"</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2.3.5</w:t>
            </w:r>
            <w:r>
              <w:rPr>
                <w:noProof/>
              </w:rPr>
              <w:tab/>
            </w:r>
            <w:r w:rsidRPr="00360CDE">
              <w:rPr>
                <w:rStyle w:val="a7"/>
                <w:rFonts w:ascii="微软雅黑" w:eastAsia="微软雅黑" w:hAnsi="微软雅黑" w:hint="eastAsia"/>
                <w:noProof/>
              </w:rPr>
              <w:t>【冻结】功能</w:t>
            </w:r>
            <w:r>
              <w:rPr>
                <w:noProof/>
                <w:webHidden/>
              </w:rPr>
              <w:tab/>
            </w:r>
            <w:r>
              <w:rPr>
                <w:noProof/>
                <w:webHidden/>
              </w:rPr>
              <w:fldChar w:fldCharType="begin"/>
            </w:r>
            <w:r>
              <w:rPr>
                <w:noProof/>
                <w:webHidden/>
              </w:rPr>
              <w:instrText xml:space="preserve"> PAGEREF _Toc1480485 \h </w:instrText>
            </w:r>
          </w:ins>
          <w:r>
            <w:rPr>
              <w:noProof/>
              <w:webHidden/>
            </w:rPr>
          </w:r>
          <w:r>
            <w:rPr>
              <w:noProof/>
              <w:webHidden/>
            </w:rPr>
            <w:fldChar w:fldCharType="separate"/>
          </w:r>
          <w:ins w:id="266" w:author="春苹" w:date="2019-02-19T14:53:00Z">
            <w:r>
              <w:rPr>
                <w:noProof/>
                <w:webHidden/>
              </w:rPr>
              <w:t>32</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67" w:author="春苹" w:date="2019-02-19T14:53:00Z"/>
              <w:noProof/>
            </w:rPr>
          </w:pPr>
          <w:ins w:id="268" w:author="春苹" w:date="2019-02-19T14:53:00Z">
            <w:r w:rsidRPr="00360CDE">
              <w:rPr>
                <w:rStyle w:val="a7"/>
                <w:noProof/>
              </w:rPr>
              <w:fldChar w:fldCharType="begin"/>
            </w:r>
            <w:r w:rsidRPr="00360CDE">
              <w:rPr>
                <w:rStyle w:val="a7"/>
                <w:noProof/>
              </w:rPr>
              <w:instrText xml:space="preserve"> </w:instrText>
            </w:r>
            <w:r>
              <w:rPr>
                <w:noProof/>
              </w:rPr>
              <w:instrText>HYPERLINK \l "_Toc1480486"</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2.3.6</w:t>
            </w:r>
            <w:r>
              <w:rPr>
                <w:noProof/>
              </w:rPr>
              <w:tab/>
            </w:r>
            <w:r w:rsidRPr="00360CDE">
              <w:rPr>
                <w:rStyle w:val="a7"/>
                <w:rFonts w:ascii="微软雅黑" w:eastAsia="微软雅黑" w:hAnsi="微软雅黑" w:hint="eastAsia"/>
                <w:noProof/>
              </w:rPr>
              <w:t>【解冻】功能</w:t>
            </w:r>
            <w:r>
              <w:rPr>
                <w:noProof/>
                <w:webHidden/>
              </w:rPr>
              <w:tab/>
            </w:r>
            <w:r>
              <w:rPr>
                <w:noProof/>
                <w:webHidden/>
              </w:rPr>
              <w:fldChar w:fldCharType="begin"/>
            </w:r>
            <w:r>
              <w:rPr>
                <w:noProof/>
                <w:webHidden/>
              </w:rPr>
              <w:instrText xml:space="preserve"> PAGEREF _Toc1480486 \h </w:instrText>
            </w:r>
          </w:ins>
          <w:r>
            <w:rPr>
              <w:noProof/>
              <w:webHidden/>
            </w:rPr>
          </w:r>
          <w:r>
            <w:rPr>
              <w:noProof/>
              <w:webHidden/>
            </w:rPr>
            <w:fldChar w:fldCharType="separate"/>
          </w:r>
          <w:ins w:id="269" w:author="春苹" w:date="2019-02-19T14:53:00Z">
            <w:r>
              <w:rPr>
                <w:noProof/>
                <w:webHidden/>
              </w:rPr>
              <w:t>32</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70" w:author="春苹" w:date="2019-02-19T14:53:00Z"/>
              <w:noProof/>
            </w:rPr>
          </w:pPr>
          <w:ins w:id="271" w:author="春苹" w:date="2019-02-19T14:53:00Z">
            <w:r w:rsidRPr="00360CDE">
              <w:rPr>
                <w:rStyle w:val="a7"/>
                <w:noProof/>
              </w:rPr>
              <w:fldChar w:fldCharType="begin"/>
            </w:r>
            <w:r w:rsidRPr="00360CDE">
              <w:rPr>
                <w:rStyle w:val="a7"/>
                <w:noProof/>
              </w:rPr>
              <w:instrText xml:space="preserve"> </w:instrText>
            </w:r>
            <w:r>
              <w:rPr>
                <w:noProof/>
              </w:rPr>
              <w:instrText>HYPERLINK \l "_Toc1480487"</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2.3.7</w:t>
            </w:r>
            <w:r>
              <w:rPr>
                <w:noProof/>
              </w:rPr>
              <w:tab/>
            </w:r>
            <w:r w:rsidRPr="00360CDE">
              <w:rPr>
                <w:rStyle w:val="a7"/>
                <w:rFonts w:ascii="微软雅黑" w:eastAsia="微软雅黑" w:hAnsi="微软雅黑" w:hint="eastAsia"/>
                <w:noProof/>
              </w:rPr>
              <w:t>【密码重置】功能</w:t>
            </w:r>
            <w:r>
              <w:rPr>
                <w:noProof/>
                <w:webHidden/>
              </w:rPr>
              <w:tab/>
            </w:r>
            <w:r>
              <w:rPr>
                <w:noProof/>
                <w:webHidden/>
              </w:rPr>
              <w:fldChar w:fldCharType="begin"/>
            </w:r>
            <w:r>
              <w:rPr>
                <w:noProof/>
                <w:webHidden/>
              </w:rPr>
              <w:instrText xml:space="preserve"> PAGEREF _Toc1480487 \h </w:instrText>
            </w:r>
          </w:ins>
          <w:r>
            <w:rPr>
              <w:noProof/>
              <w:webHidden/>
            </w:rPr>
          </w:r>
          <w:r>
            <w:rPr>
              <w:noProof/>
              <w:webHidden/>
            </w:rPr>
            <w:fldChar w:fldCharType="separate"/>
          </w:r>
          <w:ins w:id="272" w:author="春苹" w:date="2019-02-19T14:53:00Z">
            <w:r>
              <w:rPr>
                <w:noProof/>
                <w:webHidden/>
              </w:rPr>
              <w:t>32</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73" w:author="春苹" w:date="2019-02-19T14:53:00Z"/>
              <w:noProof/>
            </w:rPr>
          </w:pPr>
          <w:ins w:id="274" w:author="春苹" w:date="2019-02-19T14:53:00Z">
            <w:r w:rsidRPr="00360CDE">
              <w:rPr>
                <w:rStyle w:val="a7"/>
                <w:noProof/>
              </w:rPr>
              <w:fldChar w:fldCharType="begin"/>
            </w:r>
            <w:r w:rsidRPr="00360CDE">
              <w:rPr>
                <w:rStyle w:val="a7"/>
                <w:noProof/>
              </w:rPr>
              <w:instrText xml:space="preserve"> </w:instrText>
            </w:r>
            <w:r>
              <w:rPr>
                <w:noProof/>
              </w:rPr>
              <w:instrText>HYPERLINK \l "_Toc1480488"</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2.3.8</w:t>
            </w:r>
            <w:r>
              <w:rPr>
                <w:noProof/>
              </w:rPr>
              <w:tab/>
            </w:r>
            <w:r w:rsidRPr="00360CDE">
              <w:rPr>
                <w:rStyle w:val="a7"/>
                <w:rFonts w:ascii="微软雅黑" w:eastAsia="微软雅黑" w:hAnsi="微软雅黑" w:hint="eastAsia"/>
                <w:noProof/>
              </w:rPr>
              <w:t>【分配权限】功能</w:t>
            </w:r>
            <w:r>
              <w:rPr>
                <w:noProof/>
                <w:webHidden/>
              </w:rPr>
              <w:tab/>
            </w:r>
            <w:r>
              <w:rPr>
                <w:noProof/>
                <w:webHidden/>
              </w:rPr>
              <w:fldChar w:fldCharType="begin"/>
            </w:r>
            <w:r>
              <w:rPr>
                <w:noProof/>
                <w:webHidden/>
              </w:rPr>
              <w:instrText xml:space="preserve"> PAGEREF _Toc1480488 \h </w:instrText>
            </w:r>
          </w:ins>
          <w:r>
            <w:rPr>
              <w:noProof/>
              <w:webHidden/>
            </w:rPr>
          </w:r>
          <w:r>
            <w:rPr>
              <w:noProof/>
              <w:webHidden/>
            </w:rPr>
            <w:fldChar w:fldCharType="separate"/>
          </w:r>
          <w:ins w:id="275" w:author="春苹" w:date="2019-02-19T14:53:00Z">
            <w:r>
              <w:rPr>
                <w:noProof/>
                <w:webHidden/>
              </w:rPr>
              <w:t>33</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76" w:author="春苹" w:date="2019-02-19T14:53:00Z"/>
              <w:noProof/>
            </w:rPr>
          </w:pPr>
          <w:ins w:id="277" w:author="春苹" w:date="2019-02-19T14:53:00Z">
            <w:r w:rsidRPr="00360CDE">
              <w:rPr>
                <w:rStyle w:val="a7"/>
                <w:noProof/>
              </w:rPr>
              <w:fldChar w:fldCharType="begin"/>
            </w:r>
            <w:r w:rsidRPr="00360CDE">
              <w:rPr>
                <w:rStyle w:val="a7"/>
                <w:noProof/>
              </w:rPr>
              <w:instrText xml:space="preserve"> </w:instrText>
            </w:r>
            <w:r>
              <w:rPr>
                <w:noProof/>
              </w:rPr>
              <w:instrText>HYPERLINK \l "_Toc1480489"</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2.3.9</w:t>
            </w:r>
            <w:r>
              <w:rPr>
                <w:noProof/>
              </w:rPr>
              <w:tab/>
            </w:r>
            <w:r w:rsidRPr="00360CDE">
              <w:rPr>
                <w:rStyle w:val="a7"/>
                <w:rFonts w:ascii="微软雅黑" w:eastAsia="微软雅黑" w:hAnsi="微软雅黑" w:hint="eastAsia"/>
                <w:noProof/>
              </w:rPr>
              <w:t>【历史记录】功能</w:t>
            </w:r>
            <w:r>
              <w:rPr>
                <w:noProof/>
                <w:webHidden/>
              </w:rPr>
              <w:tab/>
            </w:r>
            <w:r>
              <w:rPr>
                <w:noProof/>
                <w:webHidden/>
              </w:rPr>
              <w:fldChar w:fldCharType="begin"/>
            </w:r>
            <w:r>
              <w:rPr>
                <w:noProof/>
                <w:webHidden/>
              </w:rPr>
              <w:instrText xml:space="preserve"> PAGEREF _Toc1480489 \h </w:instrText>
            </w:r>
          </w:ins>
          <w:r>
            <w:rPr>
              <w:noProof/>
              <w:webHidden/>
            </w:rPr>
          </w:r>
          <w:r>
            <w:rPr>
              <w:noProof/>
              <w:webHidden/>
            </w:rPr>
            <w:fldChar w:fldCharType="separate"/>
          </w:r>
          <w:ins w:id="278" w:author="春苹" w:date="2019-02-19T14:53:00Z">
            <w:r>
              <w:rPr>
                <w:noProof/>
                <w:webHidden/>
              </w:rPr>
              <w:t>34</w:t>
            </w:r>
            <w:r>
              <w:rPr>
                <w:noProof/>
                <w:webHidden/>
              </w:rPr>
              <w:fldChar w:fldCharType="end"/>
            </w:r>
            <w:r w:rsidRPr="00360CDE">
              <w:rPr>
                <w:rStyle w:val="a7"/>
                <w:noProof/>
              </w:rPr>
              <w:fldChar w:fldCharType="end"/>
            </w:r>
          </w:ins>
        </w:p>
        <w:p w:rsidR="00A8557A" w:rsidRDefault="00A8557A">
          <w:pPr>
            <w:pStyle w:val="40"/>
            <w:tabs>
              <w:tab w:val="left" w:pos="2064"/>
              <w:tab w:val="right" w:leader="dot" w:pos="8296"/>
            </w:tabs>
            <w:rPr>
              <w:ins w:id="279" w:author="春苹" w:date="2019-02-19T14:53:00Z"/>
              <w:noProof/>
            </w:rPr>
          </w:pPr>
          <w:ins w:id="280" w:author="春苹" w:date="2019-02-19T14:53:00Z">
            <w:r w:rsidRPr="00360CDE">
              <w:rPr>
                <w:rStyle w:val="a7"/>
                <w:noProof/>
              </w:rPr>
              <w:fldChar w:fldCharType="begin"/>
            </w:r>
            <w:r w:rsidRPr="00360CDE">
              <w:rPr>
                <w:rStyle w:val="a7"/>
                <w:noProof/>
              </w:rPr>
              <w:instrText xml:space="preserve"> </w:instrText>
            </w:r>
            <w:r>
              <w:rPr>
                <w:noProof/>
              </w:rPr>
              <w:instrText>HYPERLINK \l "_Toc1480490"</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2.3.10</w:t>
            </w:r>
            <w:r>
              <w:rPr>
                <w:noProof/>
              </w:rPr>
              <w:tab/>
            </w:r>
            <w:r w:rsidRPr="00360CDE">
              <w:rPr>
                <w:rStyle w:val="a7"/>
                <w:rFonts w:ascii="微软雅黑" w:eastAsia="微软雅黑" w:hAnsi="微软雅黑" w:hint="eastAsia"/>
                <w:noProof/>
              </w:rPr>
              <w:t>【密码登录】规则</w:t>
            </w:r>
            <w:r>
              <w:rPr>
                <w:noProof/>
                <w:webHidden/>
              </w:rPr>
              <w:tab/>
            </w:r>
            <w:r>
              <w:rPr>
                <w:noProof/>
                <w:webHidden/>
              </w:rPr>
              <w:fldChar w:fldCharType="begin"/>
            </w:r>
            <w:r>
              <w:rPr>
                <w:noProof/>
                <w:webHidden/>
              </w:rPr>
              <w:instrText xml:space="preserve"> PAGEREF _Toc1480490 \h </w:instrText>
            </w:r>
          </w:ins>
          <w:r>
            <w:rPr>
              <w:noProof/>
              <w:webHidden/>
            </w:rPr>
          </w:r>
          <w:r>
            <w:rPr>
              <w:noProof/>
              <w:webHidden/>
            </w:rPr>
            <w:fldChar w:fldCharType="separate"/>
          </w:r>
          <w:ins w:id="281" w:author="春苹" w:date="2019-02-19T14:53:00Z">
            <w:r>
              <w:rPr>
                <w:noProof/>
                <w:webHidden/>
              </w:rPr>
              <w:t>34</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282" w:author="春苹" w:date="2019-02-19T14:53:00Z"/>
              <w:noProof/>
            </w:rPr>
          </w:pPr>
          <w:ins w:id="283" w:author="春苹" w:date="2019-02-19T14:53:00Z">
            <w:r w:rsidRPr="00360CDE">
              <w:rPr>
                <w:rStyle w:val="a7"/>
                <w:noProof/>
              </w:rPr>
              <w:fldChar w:fldCharType="begin"/>
            </w:r>
            <w:r w:rsidRPr="00360CDE">
              <w:rPr>
                <w:rStyle w:val="a7"/>
                <w:noProof/>
              </w:rPr>
              <w:instrText xml:space="preserve"> </w:instrText>
            </w:r>
            <w:r>
              <w:rPr>
                <w:noProof/>
              </w:rPr>
              <w:instrText>HYPERLINK \l "_Toc1480492"</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2.4</w:t>
            </w:r>
            <w:r>
              <w:rPr>
                <w:noProof/>
              </w:rPr>
              <w:tab/>
            </w:r>
            <w:r w:rsidRPr="00360CDE">
              <w:rPr>
                <w:rStyle w:val="a7"/>
                <w:rFonts w:ascii="微软雅黑" w:eastAsia="微软雅黑" w:hAnsi="微软雅黑" w:hint="eastAsia"/>
                <w:noProof/>
              </w:rPr>
              <w:t>角色管理</w:t>
            </w:r>
            <w:r>
              <w:rPr>
                <w:noProof/>
                <w:webHidden/>
              </w:rPr>
              <w:tab/>
            </w:r>
            <w:r>
              <w:rPr>
                <w:noProof/>
                <w:webHidden/>
              </w:rPr>
              <w:fldChar w:fldCharType="begin"/>
            </w:r>
            <w:r>
              <w:rPr>
                <w:noProof/>
                <w:webHidden/>
              </w:rPr>
              <w:instrText xml:space="preserve"> PAGEREF _Toc1480492 \h </w:instrText>
            </w:r>
          </w:ins>
          <w:r>
            <w:rPr>
              <w:noProof/>
              <w:webHidden/>
            </w:rPr>
          </w:r>
          <w:r>
            <w:rPr>
              <w:noProof/>
              <w:webHidden/>
            </w:rPr>
            <w:fldChar w:fldCharType="separate"/>
          </w:r>
          <w:ins w:id="284" w:author="春苹" w:date="2019-02-19T14:53:00Z">
            <w:r>
              <w:rPr>
                <w:noProof/>
                <w:webHidden/>
              </w:rPr>
              <w:t>38</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285" w:author="春苹" w:date="2019-02-19T14:53:00Z"/>
              <w:noProof/>
            </w:rPr>
          </w:pPr>
          <w:ins w:id="286" w:author="春苹" w:date="2019-02-19T14:53:00Z">
            <w:r w:rsidRPr="00360CDE">
              <w:rPr>
                <w:rStyle w:val="a7"/>
                <w:noProof/>
              </w:rPr>
              <w:fldChar w:fldCharType="begin"/>
            </w:r>
            <w:r w:rsidRPr="00360CDE">
              <w:rPr>
                <w:rStyle w:val="a7"/>
                <w:noProof/>
              </w:rPr>
              <w:instrText xml:space="preserve"> </w:instrText>
            </w:r>
            <w:r>
              <w:rPr>
                <w:noProof/>
              </w:rPr>
              <w:instrText>HYPERLINK \l "_Toc1480493"</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2.4.1</w:t>
            </w:r>
            <w:r>
              <w:rPr>
                <w:noProof/>
              </w:rPr>
              <w:tab/>
            </w:r>
            <w:r w:rsidRPr="00360CDE">
              <w:rPr>
                <w:rStyle w:val="a7"/>
                <w:rFonts w:ascii="微软雅黑" w:eastAsia="微软雅黑" w:hAnsi="微软雅黑" w:hint="eastAsia"/>
                <w:noProof/>
              </w:rPr>
              <w:t>列表页</w:t>
            </w:r>
            <w:r>
              <w:rPr>
                <w:noProof/>
                <w:webHidden/>
              </w:rPr>
              <w:tab/>
            </w:r>
            <w:r>
              <w:rPr>
                <w:noProof/>
                <w:webHidden/>
              </w:rPr>
              <w:fldChar w:fldCharType="begin"/>
            </w:r>
            <w:r>
              <w:rPr>
                <w:noProof/>
                <w:webHidden/>
              </w:rPr>
              <w:instrText xml:space="preserve"> PAGEREF _Toc1480493 \h </w:instrText>
            </w:r>
          </w:ins>
          <w:r>
            <w:rPr>
              <w:noProof/>
              <w:webHidden/>
            </w:rPr>
          </w:r>
          <w:r>
            <w:rPr>
              <w:noProof/>
              <w:webHidden/>
            </w:rPr>
            <w:fldChar w:fldCharType="separate"/>
          </w:r>
          <w:ins w:id="287" w:author="春苹" w:date="2019-02-19T14:53:00Z">
            <w:r>
              <w:rPr>
                <w:noProof/>
                <w:webHidden/>
              </w:rPr>
              <w:t>38</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88" w:author="春苹" w:date="2019-02-19T14:53:00Z"/>
              <w:noProof/>
            </w:rPr>
          </w:pPr>
          <w:ins w:id="289" w:author="春苹" w:date="2019-02-19T14:53:00Z">
            <w:r w:rsidRPr="00360CDE">
              <w:rPr>
                <w:rStyle w:val="a7"/>
                <w:noProof/>
              </w:rPr>
              <w:fldChar w:fldCharType="begin"/>
            </w:r>
            <w:r w:rsidRPr="00360CDE">
              <w:rPr>
                <w:rStyle w:val="a7"/>
                <w:noProof/>
              </w:rPr>
              <w:instrText xml:space="preserve"> </w:instrText>
            </w:r>
            <w:r>
              <w:rPr>
                <w:noProof/>
              </w:rPr>
              <w:instrText>HYPERLINK \l "_Toc1480494"</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2.4.2</w:t>
            </w:r>
            <w:r>
              <w:rPr>
                <w:noProof/>
              </w:rPr>
              <w:tab/>
            </w:r>
            <w:r w:rsidRPr="00360CDE">
              <w:rPr>
                <w:rStyle w:val="a7"/>
                <w:rFonts w:ascii="微软雅黑" w:eastAsia="微软雅黑" w:hAnsi="微软雅黑" w:hint="eastAsia"/>
                <w:noProof/>
              </w:rPr>
              <w:t>【新建】功能</w:t>
            </w:r>
            <w:r>
              <w:rPr>
                <w:noProof/>
                <w:webHidden/>
              </w:rPr>
              <w:tab/>
            </w:r>
            <w:r>
              <w:rPr>
                <w:noProof/>
                <w:webHidden/>
              </w:rPr>
              <w:fldChar w:fldCharType="begin"/>
            </w:r>
            <w:r>
              <w:rPr>
                <w:noProof/>
                <w:webHidden/>
              </w:rPr>
              <w:instrText xml:space="preserve"> PAGEREF _Toc1480494 \h </w:instrText>
            </w:r>
          </w:ins>
          <w:r>
            <w:rPr>
              <w:noProof/>
              <w:webHidden/>
            </w:rPr>
          </w:r>
          <w:r>
            <w:rPr>
              <w:noProof/>
              <w:webHidden/>
            </w:rPr>
            <w:fldChar w:fldCharType="separate"/>
          </w:r>
          <w:ins w:id="290" w:author="春苹" w:date="2019-02-19T14:53:00Z">
            <w:r>
              <w:rPr>
                <w:noProof/>
                <w:webHidden/>
              </w:rPr>
              <w:t>38</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91" w:author="春苹" w:date="2019-02-19T14:53:00Z"/>
              <w:noProof/>
            </w:rPr>
          </w:pPr>
          <w:ins w:id="292" w:author="春苹" w:date="2019-02-19T14:53:00Z">
            <w:r w:rsidRPr="00360CDE">
              <w:rPr>
                <w:rStyle w:val="a7"/>
                <w:noProof/>
              </w:rPr>
              <w:lastRenderedPageBreak/>
              <w:fldChar w:fldCharType="begin"/>
            </w:r>
            <w:r w:rsidRPr="00360CDE">
              <w:rPr>
                <w:rStyle w:val="a7"/>
                <w:noProof/>
              </w:rPr>
              <w:instrText xml:space="preserve"> </w:instrText>
            </w:r>
            <w:r>
              <w:rPr>
                <w:noProof/>
              </w:rPr>
              <w:instrText>HYPERLINK \l "_Toc1480495"</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2.4.3</w:t>
            </w:r>
            <w:r>
              <w:rPr>
                <w:noProof/>
              </w:rPr>
              <w:tab/>
            </w:r>
            <w:r w:rsidRPr="00360CDE">
              <w:rPr>
                <w:rStyle w:val="a7"/>
                <w:rFonts w:ascii="微软雅黑" w:eastAsia="微软雅黑" w:hAnsi="微软雅黑" w:hint="eastAsia"/>
                <w:noProof/>
              </w:rPr>
              <w:t>【修改】功能</w:t>
            </w:r>
            <w:r>
              <w:rPr>
                <w:noProof/>
                <w:webHidden/>
              </w:rPr>
              <w:tab/>
            </w:r>
            <w:r>
              <w:rPr>
                <w:noProof/>
                <w:webHidden/>
              </w:rPr>
              <w:fldChar w:fldCharType="begin"/>
            </w:r>
            <w:r>
              <w:rPr>
                <w:noProof/>
                <w:webHidden/>
              </w:rPr>
              <w:instrText xml:space="preserve"> PAGEREF _Toc1480495 \h </w:instrText>
            </w:r>
          </w:ins>
          <w:r>
            <w:rPr>
              <w:noProof/>
              <w:webHidden/>
            </w:rPr>
          </w:r>
          <w:r>
            <w:rPr>
              <w:noProof/>
              <w:webHidden/>
            </w:rPr>
            <w:fldChar w:fldCharType="separate"/>
          </w:r>
          <w:ins w:id="293" w:author="春苹" w:date="2019-02-19T14:53:00Z">
            <w:r>
              <w:rPr>
                <w:noProof/>
                <w:webHidden/>
              </w:rPr>
              <w:t>41</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94" w:author="春苹" w:date="2019-02-19T14:53:00Z"/>
              <w:noProof/>
            </w:rPr>
          </w:pPr>
          <w:ins w:id="295" w:author="春苹" w:date="2019-02-19T14:53:00Z">
            <w:r w:rsidRPr="00360CDE">
              <w:rPr>
                <w:rStyle w:val="a7"/>
                <w:noProof/>
              </w:rPr>
              <w:fldChar w:fldCharType="begin"/>
            </w:r>
            <w:r w:rsidRPr="00360CDE">
              <w:rPr>
                <w:rStyle w:val="a7"/>
                <w:noProof/>
              </w:rPr>
              <w:instrText xml:space="preserve"> </w:instrText>
            </w:r>
            <w:r>
              <w:rPr>
                <w:noProof/>
              </w:rPr>
              <w:instrText>HYPERLINK \l "_Toc1480496"</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2.4.4</w:t>
            </w:r>
            <w:r>
              <w:rPr>
                <w:noProof/>
              </w:rPr>
              <w:tab/>
            </w:r>
            <w:r w:rsidRPr="00360CDE">
              <w:rPr>
                <w:rStyle w:val="a7"/>
                <w:rFonts w:ascii="微软雅黑" w:eastAsia="微软雅黑" w:hAnsi="微软雅黑" w:hint="eastAsia"/>
                <w:noProof/>
              </w:rPr>
              <w:t>【删除】功能</w:t>
            </w:r>
            <w:r>
              <w:rPr>
                <w:noProof/>
                <w:webHidden/>
              </w:rPr>
              <w:tab/>
            </w:r>
            <w:r>
              <w:rPr>
                <w:noProof/>
                <w:webHidden/>
              </w:rPr>
              <w:fldChar w:fldCharType="begin"/>
            </w:r>
            <w:r>
              <w:rPr>
                <w:noProof/>
                <w:webHidden/>
              </w:rPr>
              <w:instrText xml:space="preserve"> PAGEREF _Toc1480496 \h </w:instrText>
            </w:r>
          </w:ins>
          <w:r>
            <w:rPr>
              <w:noProof/>
              <w:webHidden/>
            </w:rPr>
          </w:r>
          <w:r>
            <w:rPr>
              <w:noProof/>
              <w:webHidden/>
            </w:rPr>
            <w:fldChar w:fldCharType="separate"/>
          </w:r>
          <w:ins w:id="296" w:author="春苹" w:date="2019-02-19T14:53:00Z">
            <w:r>
              <w:rPr>
                <w:noProof/>
                <w:webHidden/>
              </w:rPr>
              <w:t>42</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297" w:author="春苹" w:date="2019-02-19T14:53:00Z"/>
              <w:noProof/>
            </w:rPr>
          </w:pPr>
          <w:ins w:id="298" w:author="春苹" w:date="2019-02-19T14:53:00Z">
            <w:r w:rsidRPr="00360CDE">
              <w:rPr>
                <w:rStyle w:val="a7"/>
                <w:noProof/>
              </w:rPr>
              <w:fldChar w:fldCharType="begin"/>
            </w:r>
            <w:r w:rsidRPr="00360CDE">
              <w:rPr>
                <w:rStyle w:val="a7"/>
                <w:noProof/>
              </w:rPr>
              <w:instrText xml:space="preserve"> </w:instrText>
            </w:r>
            <w:r>
              <w:rPr>
                <w:noProof/>
              </w:rPr>
              <w:instrText>HYPERLINK \l "_Toc1480497"</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2.4.5</w:t>
            </w:r>
            <w:r>
              <w:rPr>
                <w:noProof/>
              </w:rPr>
              <w:tab/>
            </w:r>
            <w:r w:rsidRPr="00360CDE">
              <w:rPr>
                <w:rStyle w:val="a7"/>
                <w:rFonts w:ascii="微软雅黑" w:eastAsia="微软雅黑" w:hAnsi="微软雅黑" w:hint="eastAsia"/>
                <w:noProof/>
              </w:rPr>
              <w:t>【添加账号】功能</w:t>
            </w:r>
            <w:r>
              <w:rPr>
                <w:noProof/>
                <w:webHidden/>
              </w:rPr>
              <w:tab/>
            </w:r>
            <w:r>
              <w:rPr>
                <w:noProof/>
                <w:webHidden/>
              </w:rPr>
              <w:fldChar w:fldCharType="begin"/>
            </w:r>
            <w:r>
              <w:rPr>
                <w:noProof/>
                <w:webHidden/>
              </w:rPr>
              <w:instrText xml:space="preserve"> PAGEREF _Toc1480497 \h </w:instrText>
            </w:r>
          </w:ins>
          <w:r>
            <w:rPr>
              <w:noProof/>
              <w:webHidden/>
            </w:rPr>
          </w:r>
          <w:r>
            <w:rPr>
              <w:noProof/>
              <w:webHidden/>
            </w:rPr>
            <w:fldChar w:fldCharType="separate"/>
          </w:r>
          <w:ins w:id="299" w:author="春苹" w:date="2019-02-19T14:53:00Z">
            <w:r>
              <w:rPr>
                <w:noProof/>
                <w:webHidden/>
              </w:rPr>
              <w:t>42</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300" w:author="春苹" w:date="2019-02-19T14:53:00Z"/>
              <w:noProof/>
            </w:rPr>
          </w:pPr>
          <w:ins w:id="301" w:author="春苹" w:date="2019-02-19T14:53:00Z">
            <w:r w:rsidRPr="00360CDE">
              <w:rPr>
                <w:rStyle w:val="a7"/>
                <w:noProof/>
              </w:rPr>
              <w:fldChar w:fldCharType="begin"/>
            </w:r>
            <w:r w:rsidRPr="00360CDE">
              <w:rPr>
                <w:rStyle w:val="a7"/>
                <w:noProof/>
              </w:rPr>
              <w:instrText xml:space="preserve"> </w:instrText>
            </w:r>
            <w:r>
              <w:rPr>
                <w:noProof/>
              </w:rPr>
              <w:instrText>HYPERLINK \l "_Toc1480498"</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2.4.6</w:t>
            </w:r>
            <w:r>
              <w:rPr>
                <w:noProof/>
              </w:rPr>
              <w:tab/>
            </w:r>
            <w:r w:rsidRPr="00360CDE">
              <w:rPr>
                <w:rStyle w:val="a7"/>
                <w:rFonts w:ascii="微软雅黑" w:eastAsia="微软雅黑" w:hAnsi="微软雅黑" w:hint="eastAsia"/>
                <w:noProof/>
              </w:rPr>
              <w:t>【分配权限】功能</w:t>
            </w:r>
            <w:r>
              <w:rPr>
                <w:noProof/>
                <w:webHidden/>
              </w:rPr>
              <w:tab/>
            </w:r>
            <w:r>
              <w:rPr>
                <w:noProof/>
                <w:webHidden/>
              </w:rPr>
              <w:fldChar w:fldCharType="begin"/>
            </w:r>
            <w:r>
              <w:rPr>
                <w:noProof/>
                <w:webHidden/>
              </w:rPr>
              <w:instrText xml:space="preserve"> PAGEREF _Toc1480498 \h </w:instrText>
            </w:r>
          </w:ins>
          <w:r>
            <w:rPr>
              <w:noProof/>
              <w:webHidden/>
            </w:rPr>
          </w:r>
          <w:r>
            <w:rPr>
              <w:noProof/>
              <w:webHidden/>
            </w:rPr>
            <w:fldChar w:fldCharType="separate"/>
          </w:r>
          <w:ins w:id="302" w:author="春苹" w:date="2019-02-19T14:53:00Z">
            <w:r>
              <w:rPr>
                <w:noProof/>
                <w:webHidden/>
              </w:rPr>
              <w:t>44</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303" w:author="春苹" w:date="2019-02-19T14:53:00Z"/>
              <w:noProof/>
            </w:rPr>
          </w:pPr>
          <w:ins w:id="304" w:author="春苹" w:date="2019-02-19T14:53:00Z">
            <w:r w:rsidRPr="00360CDE">
              <w:rPr>
                <w:rStyle w:val="a7"/>
                <w:noProof/>
              </w:rPr>
              <w:fldChar w:fldCharType="begin"/>
            </w:r>
            <w:r w:rsidRPr="00360CDE">
              <w:rPr>
                <w:rStyle w:val="a7"/>
                <w:noProof/>
              </w:rPr>
              <w:instrText xml:space="preserve"> </w:instrText>
            </w:r>
            <w:r>
              <w:rPr>
                <w:noProof/>
              </w:rPr>
              <w:instrText>HYPERLINK \l "_Toc1480499"</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2.4.7</w:t>
            </w:r>
            <w:r>
              <w:rPr>
                <w:noProof/>
              </w:rPr>
              <w:tab/>
            </w:r>
            <w:r w:rsidRPr="00360CDE">
              <w:rPr>
                <w:rStyle w:val="a7"/>
                <w:rFonts w:ascii="微软雅黑" w:eastAsia="微软雅黑" w:hAnsi="微软雅黑" w:hint="eastAsia"/>
                <w:noProof/>
              </w:rPr>
              <w:t>【导出】功能</w:t>
            </w:r>
            <w:r>
              <w:rPr>
                <w:noProof/>
                <w:webHidden/>
              </w:rPr>
              <w:tab/>
            </w:r>
            <w:r>
              <w:rPr>
                <w:noProof/>
                <w:webHidden/>
              </w:rPr>
              <w:fldChar w:fldCharType="begin"/>
            </w:r>
            <w:r>
              <w:rPr>
                <w:noProof/>
                <w:webHidden/>
              </w:rPr>
              <w:instrText xml:space="preserve"> PAGEREF _Toc1480499 \h </w:instrText>
            </w:r>
          </w:ins>
          <w:r>
            <w:rPr>
              <w:noProof/>
              <w:webHidden/>
            </w:rPr>
          </w:r>
          <w:r>
            <w:rPr>
              <w:noProof/>
              <w:webHidden/>
            </w:rPr>
            <w:fldChar w:fldCharType="separate"/>
          </w:r>
          <w:ins w:id="305" w:author="春苹" w:date="2019-02-19T14:53:00Z">
            <w:r>
              <w:rPr>
                <w:noProof/>
                <w:webHidden/>
              </w:rPr>
              <w:t>45</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306" w:author="春苹" w:date="2019-02-19T14:53:00Z"/>
              <w:noProof/>
            </w:rPr>
          </w:pPr>
          <w:ins w:id="307" w:author="春苹" w:date="2019-02-19T14:53:00Z">
            <w:r w:rsidRPr="00360CDE">
              <w:rPr>
                <w:rStyle w:val="a7"/>
                <w:noProof/>
              </w:rPr>
              <w:fldChar w:fldCharType="begin"/>
            </w:r>
            <w:r w:rsidRPr="00360CDE">
              <w:rPr>
                <w:rStyle w:val="a7"/>
                <w:noProof/>
              </w:rPr>
              <w:instrText xml:space="preserve"> </w:instrText>
            </w:r>
            <w:r>
              <w:rPr>
                <w:noProof/>
              </w:rPr>
              <w:instrText>HYPERLINK \l "_Toc1480500"</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2.5</w:t>
            </w:r>
            <w:r>
              <w:rPr>
                <w:noProof/>
              </w:rPr>
              <w:tab/>
            </w:r>
            <w:r w:rsidRPr="00360CDE">
              <w:rPr>
                <w:rStyle w:val="a7"/>
                <w:rFonts w:ascii="微软雅黑" w:eastAsia="微软雅黑" w:hAnsi="微软雅黑" w:hint="eastAsia"/>
                <w:noProof/>
              </w:rPr>
              <w:t>角色申请</w:t>
            </w:r>
            <w:r>
              <w:rPr>
                <w:noProof/>
                <w:webHidden/>
              </w:rPr>
              <w:tab/>
            </w:r>
            <w:r>
              <w:rPr>
                <w:noProof/>
                <w:webHidden/>
              </w:rPr>
              <w:fldChar w:fldCharType="begin"/>
            </w:r>
            <w:r>
              <w:rPr>
                <w:noProof/>
                <w:webHidden/>
              </w:rPr>
              <w:instrText xml:space="preserve"> PAGEREF _Toc1480500 \h </w:instrText>
            </w:r>
          </w:ins>
          <w:r>
            <w:rPr>
              <w:noProof/>
              <w:webHidden/>
            </w:rPr>
          </w:r>
          <w:r>
            <w:rPr>
              <w:noProof/>
              <w:webHidden/>
            </w:rPr>
            <w:fldChar w:fldCharType="separate"/>
          </w:r>
          <w:ins w:id="308" w:author="春苹" w:date="2019-02-19T14:53:00Z">
            <w:r>
              <w:rPr>
                <w:noProof/>
                <w:webHidden/>
              </w:rPr>
              <w:t>45</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09" w:author="春苹" w:date="2019-02-19T14:53:00Z"/>
              <w:noProof/>
            </w:rPr>
          </w:pPr>
          <w:ins w:id="310" w:author="春苹" w:date="2019-02-19T14:53:00Z">
            <w:r w:rsidRPr="00360CDE">
              <w:rPr>
                <w:rStyle w:val="a7"/>
                <w:noProof/>
              </w:rPr>
              <w:fldChar w:fldCharType="begin"/>
            </w:r>
            <w:r w:rsidRPr="00360CDE">
              <w:rPr>
                <w:rStyle w:val="a7"/>
                <w:noProof/>
              </w:rPr>
              <w:instrText xml:space="preserve"> </w:instrText>
            </w:r>
            <w:r>
              <w:rPr>
                <w:noProof/>
              </w:rPr>
              <w:instrText>HYPERLINK \l "_Toc1480501"</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2.5.1</w:t>
            </w:r>
            <w:r>
              <w:rPr>
                <w:noProof/>
              </w:rPr>
              <w:tab/>
            </w:r>
            <w:r w:rsidRPr="00360CDE">
              <w:rPr>
                <w:rStyle w:val="a7"/>
                <w:rFonts w:ascii="微软雅黑" w:eastAsia="微软雅黑" w:hAnsi="微软雅黑" w:hint="eastAsia"/>
                <w:noProof/>
              </w:rPr>
              <w:t>列表页</w:t>
            </w:r>
            <w:r>
              <w:rPr>
                <w:noProof/>
                <w:webHidden/>
              </w:rPr>
              <w:tab/>
            </w:r>
            <w:r>
              <w:rPr>
                <w:noProof/>
                <w:webHidden/>
              </w:rPr>
              <w:fldChar w:fldCharType="begin"/>
            </w:r>
            <w:r>
              <w:rPr>
                <w:noProof/>
                <w:webHidden/>
              </w:rPr>
              <w:instrText xml:space="preserve"> PAGEREF _Toc1480501 \h </w:instrText>
            </w:r>
          </w:ins>
          <w:r>
            <w:rPr>
              <w:noProof/>
              <w:webHidden/>
            </w:rPr>
          </w:r>
          <w:r>
            <w:rPr>
              <w:noProof/>
              <w:webHidden/>
            </w:rPr>
            <w:fldChar w:fldCharType="separate"/>
          </w:r>
          <w:ins w:id="311" w:author="春苹" w:date="2019-02-19T14:53:00Z">
            <w:r>
              <w:rPr>
                <w:noProof/>
                <w:webHidden/>
              </w:rPr>
              <w:t>45</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312" w:author="春苹" w:date="2019-02-19T14:53:00Z"/>
              <w:noProof/>
            </w:rPr>
          </w:pPr>
          <w:ins w:id="313" w:author="春苹" w:date="2019-02-19T14:53:00Z">
            <w:r w:rsidRPr="00360CDE">
              <w:rPr>
                <w:rStyle w:val="a7"/>
                <w:noProof/>
              </w:rPr>
              <w:fldChar w:fldCharType="begin"/>
            </w:r>
            <w:r w:rsidRPr="00360CDE">
              <w:rPr>
                <w:rStyle w:val="a7"/>
                <w:noProof/>
              </w:rPr>
              <w:instrText xml:space="preserve"> </w:instrText>
            </w:r>
            <w:r>
              <w:rPr>
                <w:noProof/>
              </w:rPr>
              <w:instrText>HYPERLINK \l "_Toc1480502"</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2.5.2</w:t>
            </w:r>
            <w:r>
              <w:rPr>
                <w:noProof/>
              </w:rPr>
              <w:tab/>
            </w:r>
            <w:r w:rsidRPr="00360CDE">
              <w:rPr>
                <w:rStyle w:val="a7"/>
                <w:rFonts w:ascii="微软雅黑" w:eastAsia="微软雅黑" w:hAnsi="微软雅黑" w:hint="eastAsia"/>
                <w:noProof/>
              </w:rPr>
              <w:t>【新建】功能</w:t>
            </w:r>
            <w:r>
              <w:rPr>
                <w:noProof/>
                <w:webHidden/>
              </w:rPr>
              <w:tab/>
            </w:r>
            <w:r>
              <w:rPr>
                <w:noProof/>
                <w:webHidden/>
              </w:rPr>
              <w:fldChar w:fldCharType="begin"/>
            </w:r>
            <w:r>
              <w:rPr>
                <w:noProof/>
                <w:webHidden/>
              </w:rPr>
              <w:instrText xml:space="preserve"> PAGEREF _Toc1480502 \h </w:instrText>
            </w:r>
          </w:ins>
          <w:r>
            <w:rPr>
              <w:noProof/>
              <w:webHidden/>
            </w:rPr>
          </w:r>
          <w:r>
            <w:rPr>
              <w:noProof/>
              <w:webHidden/>
            </w:rPr>
            <w:fldChar w:fldCharType="separate"/>
          </w:r>
          <w:ins w:id="314" w:author="春苹" w:date="2019-02-19T14:53:00Z">
            <w:r>
              <w:rPr>
                <w:noProof/>
                <w:webHidden/>
              </w:rPr>
              <w:t>47</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315" w:author="春苹" w:date="2019-02-19T14:53:00Z"/>
              <w:noProof/>
            </w:rPr>
          </w:pPr>
          <w:ins w:id="316" w:author="春苹" w:date="2019-02-19T14:53:00Z">
            <w:r w:rsidRPr="00360CDE">
              <w:rPr>
                <w:rStyle w:val="a7"/>
                <w:noProof/>
              </w:rPr>
              <w:fldChar w:fldCharType="begin"/>
            </w:r>
            <w:r w:rsidRPr="00360CDE">
              <w:rPr>
                <w:rStyle w:val="a7"/>
                <w:noProof/>
              </w:rPr>
              <w:instrText xml:space="preserve"> </w:instrText>
            </w:r>
            <w:r>
              <w:rPr>
                <w:noProof/>
              </w:rPr>
              <w:instrText>HYPERLINK \l "_Toc1480503"</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2.5.3</w:t>
            </w:r>
            <w:r>
              <w:rPr>
                <w:noProof/>
              </w:rPr>
              <w:tab/>
            </w:r>
            <w:r w:rsidRPr="00360CDE">
              <w:rPr>
                <w:rStyle w:val="a7"/>
                <w:rFonts w:ascii="微软雅黑" w:eastAsia="微软雅黑" w:hAnsi="微软雅黑" w:hint="eastAsia"/>
                <w:noProof/>
              </w:rPr>
              <w:t>【修改】功能</w:t>
            </w:r>
            <w:r>
              <w:rPr>
                <w:noProof/>
                <w:webHidden/>
              </w:rPr>
              <w:tab/>
            </w:r>
            <w:r>
              <w:rPr>
                <w:noProof/>
                <w:webHidden/>
              </w:rPr>
              <w:fldChar w:fldCharType="begin"/>
            </w:r>
            <w:r>
              <w:rPr>
                <w:noProof/>
                <w:webHidden/>
              </w:rPr>
              <w:instrText xml:space="preserve"> PAGEREF _Toc1480503 \h </w:instrText>
            </w:r>
          </w:ins>
          <w:r>
            <w:rPr>
              <w:noProof/>
              <w:webHidden/>
            </w:rPr>
          </w:r>
          <w:r>
            <w:rPr>
              <w:noProof/>
              <w:webHidden/>
            </w:rPr>
            <w:fldChar w:fldCharType="separate"/>
          </w:r>
          <w:ins w:id="317" w:author="春苹" w:date="2019-02-19T14:53:00Z">
            <w:r>
              <w:rPr>
                <w:noProof/>
                <w:webHidden/>
              </w:rPr>
              <w:t>50</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318" w:author="春苹" w:date="2019-02-19T14:53:00Z"/>
              <w:noProof/>
            </w:rPr>
          </w:pPr>
          <w:ins w:id="319" w:author="春苹" w:date="2019-02-19T14:53:00Z">
            <w:r w:rsidRPr="00360CDE">
              <w:rPr>
                <w:rStyle w:val="a7"/>
                <w:noProof/>
              </w:rPr>
              <w:fldChar w:fldCharType="begin"/>
            </w:r>
            <w:r w:rsidRPr="00360CDE">
              <w:rPr>
                <w:rStyle w:val="a7"/>
                <w:noProof/>
              </w:rPr>
              <w:instrText xml:space="preserve"> </w:instrText>
            </w:r>
            <w:r>
              <w:rPr>
                <w:noProof/>
              </w:rPr>
              <w:instrText>HYPERLINK \l "_Toc1480504"</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2.5.4</w:t>
            </w:r>
            <w:r>
              <w:rPr>
                <w:noProof/>
              </w:rPr>
              <w:tab/>
            </w:r>
            <w:r w:rsidRPr="00360CDE">
              <w:rPr>
                <w:rStyle w:val="a7"/>
                <w:rFonts w:ascii="微软雅黑" w:eastAsia="微软雅黑" w:hAnsi="微软雅黑" w:hint="eastAsia"/>
                <w:noProof/>
              </w:rPr>
              <w:t>【删除】功能</w:t>
            </w:r>
            <w:r>
              <w:rPr>
                <w:noProof/>
                <w:webHidden/>
              </w:rPr>
              <w:tab/>
            </w:r>
            <w:r>
              <w:rPr>
                <w:noProof/>
                <w:webHidden/>
              </w:rPr>
              <w:fldChar w:fldCharType="begin"/>
            </w:r>
            <w:r>
              <w:rPr>
                <w:noProof/>
                <w:webHidden/>
              </w:rPr>
              <w:instrText xml:space="preserve"> PAGEREF _Toc1480504 \h </w:instrText>
            </w:r>
          </w:ins>
          <w:r>
            <w:rPr>
              <w:noProof/>
              <w:webHidden/>
            </w:rPr>
          </w:r>
          <w:r>
            <w:rPr>
              <w:noProof/>
              <w:webHidden/>
            </w:rPr>
            <w:fldChar w:fldCharType="separate"/>
          </w:r>
          <w:ins w:id="320" w:author="春苹" w:date="2019-02-19T14:53:00Z">
            <w:r>
              <w:rPr>
                <w:noProof/>
                <w:webHidden/>
              </w:rPr>
              <w:t>51</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321" w:author="春苹" w:date="2019-02-19T14:53:00Z"/>
              <w:noProof/>
            </w:rPr>
          </w:pPr>
          <w:ins w:id="322" w:author="春苹" w:date="2019-02-19T14:53:00Z">
            <w:r w:rsidRPr="00360CDE">
              <w:rPr>
                <w:rStyle w:val="a7"/>
                <w:noProof/>
              </w:rPr>
              <w:fldChar w:fldCharType="begin"/>
            </w:r>
            <w:r w:rsidRPr="00360CDE">
              <w:rPr>
                <w:rStyle w:val="a7"/>
                <w:noProof/>
              </w:rPr>
              <w:instrText xml:space="preserve"> </w:instrText>
            </w:r>
            <w:r>
              <w:rPr>
                <w:noProof/>
              </w:rPr>
              <w:instrText>HYPERLINK \l "_Toc1480505"</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2.5.5</w:t>
            </w:r>
            <w:r>
              <w:rPr>
                <w:noProof/>
              </w:rPr>
              <w:tab/>
            </w:r>
            <w:r w:rsidRPr="00360CDE">
              <w:rPr>
                <w:rStyle w:val="a7"/>
                <w:rFonts w:ascii="微软雅黑" w:eastAsia="微软雅黑" w:hAnsi="微软雅黑" w:hint="eastAsia"/>
                <w:noProof/>
              </w:rPr>
              <w:t>【提交审核】功能</w:t>
            </w:r>
            <w:r>
              <w:rPr>
                <w:noProof/>
                <w:webHidden/>
              </w:rPr>
              <w:tab/>
            </w:r>
            <w:r>
              <w:rPr>
                <w:noProof/>
                <w:webHidden/>
              </w:rPr>
              <w:fldChar w:fldCharType="begin"/>
            </w:r>
            <w:r>
              <w:rPr>
                <w:noProof/>
                <w:webHidden/>
              </w:rPr>
              <w:instrText xml:space="preserve"> PAGEREF _Toc1480505 \h </w:instrText>
            </w:r>
          </w:ins>
          <w:r>
            <w:rPr>
              <w:noProof/>
              <w:webHidden/>
            </w:rPr>
          </w:r>
          <w:r>
            <w:rPr>
              <w:noProof/>
              <w:webHidden/>
            </w:rPr>
            <w:fldChar w:fldCharType="separate"/>
          </w:r>
          <w:ins w:id="323" w:author="春苹" w:date="2019-02-19T14:53:00Z">
            <w:r>
              <w:rPr>
                <w:noProof/>
                <w:webHidden/>
              </w:rPr>
              <w:t>51</w:t>
            </w:r>
            <w:r>
              <w:rPr>
                <w:noProof/>
                <w:webHidden/>
              </w:rPr>
              <w:fldChar w:fldCharType="end"/>
            </w:r>
            <w:r w:rsidRPr="00360CDE">
              <w:rPr>
                <w:rStyle w:val="a7"/>
                <w:noProof/>
              </w:rPr>
              <w:fldChar w:fldCharType="end"/>
            </w:r>
          </w:ins>
        </w:p>
        <w:p w:rsidR="00A8557A" w:rsidRDefault="00A8557A">
          <w:pPr>
            <w:pStyle w:val="40"/>
            <w:tabs>
              <w:tab w:val="left" w:pos="1941"/>
              <w:tab w:val="right" w:leader="dot" w:pos="8296"/>
            </w:tabs>
            <w:rPr>
              <w:ins w:id="324" w:author="春苹" w:date="2019-02-19T14:53:00Z"/>
              <w:noProof/>
            </w:rPr>
          </w:pPr>
          <w:ins w:id="325" w:author="春苹" w:date="2019-02-19T14:53:00Z">
            <w:r w:rsidRPr="00360CDE">
              <w:rPr>
                <w:rStyle w:val="a7"/>
                <w:noProof/>
              </w:rPr>
              <w:fldChar w:fldCharType="begin"/>
            </w:r>
            <w:r w:rsidRPr="00360CDE">
              <w:rPr>
                <w:rStyle w:val="a7"/>
                <w:noProof/>
              </w:rPr>
              <w:instrText xml:space="preserve"> </w:instrText>
            </w:r>
            <w:r>
              <w:rPr>
                <w:noProof/>
              </w:rPr>
              <w:instrText>HYPERLINK \l "_Toc1480506"</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2.5.6</w:t>
            </w:r>
            <w:r>
              <w:rPr>
                <w:noProof/>
              </w:rPr>
              <w:tab/>
            </w:r>
            <w:r w:rsidRPr="00360CDE">
              <w:rPr>
                <w:rStyle w:val="a7"/>
                <w:rFonts w:ascii="微软雅黑" w:eastAsia="微软雅黑" w:hAnsi="微软雅黑" w:hint="eastAsia"/>
                <w:noProof/>
              </w:rPr>
              <w:t>【导出】功能</w:t>
            </w:r>
            <w:r>
              <w:rPr>
                <w:noProof/>
                <w:webHidden/>
              </w:rPr>
              <w:tab/>
            </w:r>
            <w:r>
              <w:rPr>
                <w:noProof/>
                <w:webHidden/>
              </w:rPr>
              <w:fldChar w:fldCharType="begin"/>
            </w:r>
            <w:r>
              <w:rPr>
                <w:noProof/>
                <w:webHidden/>
              </w:rPr>
              <w:instrText xml:space="preserve"> PAGEREF _Toc1480506 \h </w:instrText>
            </w:r>
          </w:ins>
          <w:r>
            <w:rPr>
              <w:noProof/>
              <w:webHidden/>
            </w:rPr>
          </w:r>
          <w:r>
            <w:rPr>
              <w:noProof/>
              <w:webHidden/>
            </w:rPr>
            <w:fldChar w:fldCharType="separate"/>
          </w:r>
          <w:ins w:id="326" w:author="春苹" w:date="2019-02-19T14:53:00Z">
            <w:r>
              <w:rPr>
                <w:noProof/>
                <w:webHidden/>
              </w:rPr>
              <w:t>52</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327" w:author="春苹" w:date="2019-02-19T14:53:00Z"/>
              <w:noProof/>
            </w:rPr>
          </w:pPr>
          <w:ins w:id="328" w:author="春苹" w:date="2019-02-19T14:53:00Z">
            <w:r w:rsidRPr="00360CDE">
              <w:rPr>
                <w:rStyle w:val="a7"/>
                <w:noProof/>
              </w:rPr>
              <w:fldChar w:fldCharType="begin"/>
            </w:r>
            <w:r w:rsidRPr="00360CDE">
              <w:rPr>
                <w:rStyle w:val="a7"/>
                <w:noProof/>
              </w:rPr>
              <w:instrText xml:space="preserve"> </w:instrText>
            </w:r>
            <w:r>
              <w:rPr>
                <w:noProof/>
              </w:rPr>
              <w:instrText>HYPERLINK \l "_Toc1480507"</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2.6</w:t>
            </w:r>
            <w:r>
              <w:rPr>
                <w:noProof/>
              </w:rPr>
              <w:tab/>
            </w:r>
            <w:r w:rsidRPr="00360CDE">
              <w:rPr>
                <w:rStyle w:val="a7"/>
                <w:rFonts w:ascii="微软雅黑" w:eastAsia="微软雅黑" w:hAnsi="微软雅黑" w:hint="eastAsia"/>
                <w:noProof/>
              </w:rPr>
              <w:t>角色申请审批</w:t>
            </w:r>
            <w:r>
              <w:rPr>
                <w:noProof/>
                <w:webHidden/>
              </w:rPr>
              <w:tab/>
            </w:r>
            <w:r>
              <w:rPr>
                <w:noProof/>
                <w:webHidden/>
              </w:rPr>
              <w:fldChar w:fldCharType="begin"/>
            </w:r>
            <w:r>
              <w:rPr>
                <w:noProof/>
                <w:webHidden/>
              </w:rPr>
              <w:instrText xml:space="preserve"> PAGEREF _Toc1480507 \h </w:instrText>
            </w:r>
          </w:ins>
          <w:r>
            <w:rPr>
              <w:noProof/>
              <w:webHidden/>
            </w:rPr>
          </w:r>
          <w:r>
            <w:rPr>
              <w:noProof/>
              <w:webHidden/>
            </w:rPr>
            <w:fldChar w:fldCharType="separate"/>
          </w:r>
          <w:ins w:id="329" w:author="春苹" w:date="2019-02-19T14:53:00Z">
            <w:r>
              <w:rPr>
                <w:noProof/>
                <w:webHidden/>
              </w:rPr>
              <w:t>52</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30" w:author="春苹" w:date="2019-02-19T14:53:00Z"/>
              <w:noProof/>
            </w:rPr>
          </w:pPr>
          <w:ins w:id="331" w:author="春苹" w:date="2019-02-19T14:53:00Z">
            <w:r w:rsidRPr="00360CDE">
              <w:rPr>
                <w:rStyle w:val="a7"/>
                <w:noProof/>
              </w:rPr>
              <w:fldChar w:fldCharType="begin"/>
            </w:r>
            <w:r w:rsidRPr="00360CDE">
              <w:rPr>
                <w:rStyle w:val="a7"/>
                <w:noProof/>
              </w:rPr>
              <w:instrText xml:space="preserve"> </w:instrText>
            </w:r>
            <w:r>
              <w:rPr>
                <w:noProof/>
              </w:rPr>
              <w:instrText>HYPERLINK \l "_Toc1480508"</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2.6.1</w:t>
            </w:r>
            <w:r>
              <w:rPr>
                <w:noProof/>
              </w:rPr>
              <w:tab/>
            </w:r>
            <w:r w:rsidRPr="00360CDE">
              <w:rPr>
                <w:rStyle w:val="a7"/>
                <w:rFonts w:ascii="微软雅黑" w:eastAsia="微软雅黑" w:hAnsi="微软雅黑" w:hint="eastAsia"/>
                <w:noProof/>
              </w:rPr>
              <w:t>列表页</w:t>
            </w:r>
            <w:r>
              <w:rPr>
                <w:noProof/>
                <w:webHidden/>
              </w:rPr>
              <w:tab/>
            </w:r>
            <w:r>
              <w:rPr>
                <w:noProof/>
                <w:webHidden/>
              </w:rPr>
              <w:fldChar w:fldCharType="begin"/>
            </w:r>
            <w:r>
              <w:rPr>
                <w:noProof/>
                <w:webHidden/>
              </w:rPr>
              <w:instrText xml:space="preserve"> PAGEREF _Toc1480508 \h </w:instrText>
            </w:r>
          </w:ins>
          <w:r>
            <w:rPr>
              <w:noProof/>
              <w:webHidden/>
            </w:rPr>
          </w:r>
          <w:r>
            <w:rPr>
              <w:noProof/>
              <w:webHidden/>
            </w:rPr>
            <w:fldChar w:fldCharType="separate"/>
          </w:r>
          <w:ins w:id="332" w:author="春苹" w:date="2019-02-19T14:53:00Z">
            <w:r>
              <w:rPr>
                <w:noProof/>
                <w:webHidden/>
              </w:rPr>
              <w:t>52</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33" w:author="春苹" w:date="2019-02-19T14:53:00Z"/>
              <w:noProof/>
            </w:rPr>
          </w:pPr>
          <w:ins w:id="334" w:author="春苹" w:date="2019-02-19T14:53:00Z">
            <w:r w:rsidRPr="00360CDE">
              <w:rPr>
                <w:rStyle w:val="a7"/>
                <w:noProof/>
              </w:rPr>
              <w:fldChar w:fldCharType="begin"/>
            </w:r>
            <w:r w:rsidRPr="00360CDE">
              <w:rPr>
                <w:rStyle w:val="a7"/>
                <w:noProof/>
              </w:rPr>
              <w:instrText xml:space="preserve"> </w:instrText>
            </w:r>
            <w:r>
              <w:rPr>
                <w:noProof/>
              </w:rPr>
              <w:instrText>HYPERLINK \l "_Toc1480509"</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2.6.2</w:t>
            </w:r>
            <w:r>
              <w:rPr>
                <w:noProof/>
              </w:rPr>
              <w:tab/>
            </w:r>
            <w:r w:rsidRPr="00360CDE">
              <w:rPr>
                <w:rStyle w:val="a7"/>
                <w:rFonts w:ascii="微软雅黑" w:eastAsia="微软雅黑" w:hAnsi="微软雅黑" w:hint="eastAsia"/>
                <w:noProof/>
              </w:rPr>
              <w:t>审核</w:t>
            </w:r>
            <w:r>
              <w:rPr>
                <w:noProof/>
                <w:webHidden/>
              </w:rPr>
              <w:tab/>
            </w:r>
            <w:r>
              <w:rPr>
                <w:noProof/>
                <w:webHidden/>
              </w:rPr>
              <w:fldChar w:fldCharType="begin"/>
            </w:r>
            <w:r>
              <w:rPr>
                <w:noProof/>
                <w:webHidden/>
              </w:rPr>
              <w:instrText xml:space="preserve"> PAGEREF _Toc1480509 \h </w:instrText>
            </w:r>
          </w:ins>
          <w:r>
            <w:rPr>
              <w:noProof/>
              <w:webHidden/>
            </w:rPr>
          </w:r>
          <w:r>
            <w:rPr>
              <w:noProof/>
              <w:webHidden/>
            </w:rPr>
            <w:fldChar w:fldCharType="separate"/>
          </w:r>
          <w:ins w:id="335" w:author="春苹" w:date="2019-02-19T14:53:00Z">
            <w:r>
              <w:rPr>
                <w:noProof/>
                <w:webHidden/>
              </w:rPr>
              <w:t>54</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336" w:author="春苹" w:date="2019-02-19T14:53:00Z"/>
              <w:noProof/>
            </w:rPr>
          </w:pPr>
          <w:ins w:id="337" w:author="春苹" w:date="2019-02-19T14:53:00Z">
            <w:r w:rsidRPr="00360CDE">
              <w:rPr>
                <w:rStyle w:val="a7"/>
                <w:noProof/>
              </w:rPr>
              <w:fldChar w:fldCharType="begin"/>
            </w:r>
            <w:r w:rsidRPr="00360CDE">
              <w:rPr>
                <w:rStyle w:val="a7"/>
                <w:noProof/>
              </w:rPr>
              <w:instrText xml:space="preserve"> </w:instrText>
            </w:r>
            <w:r>
              <w:rPr>
                <w:noProof/>
              </w:rPr>
              <w:instrText>HYPERLINK \l "_Toc1480510"</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2.7</w:t>
            </w:r>
            <w:r>
              <w:rPr>
                <w:noProof/>
              </w:rPr>
              <w:tab/>
            </w:r>
            <w:r w:rsidRPr="00360CDE">
              <w:rPr>
                <w:rStyle w:val="a7"/>
                <w:rFonts w:ascii="微软雅黑" w:eastAsia="微软雅黑" w:hAnsi="微软雅黑" w:hint="eastAsia"/>
                <w:noProof/>
              </w:rPr>
              <w:t>查询</w:t>
            </w:r>
            <w:r>
              <w:rPr>
                <w:noProof/>
                <w:webHidden/>
              </w:rPr>
              <w:tab/>
            </w:r>
            <w:r>
              <w:rPr>
                <w:noProof/>
                <w:webHidden/>
              </w:rPr>
              <w:fldChar w:fldCharType="begin"/>
            </w:r>
            <w:r>
              <w:rPr>
                <w:noProof/>
                <w:webHidden/>
              </w:rPr>
              <w:instrText xml:space="preserve"> PAGEREF _Toc1480510 \h </w:instrText>
            </w:r>
          </w:ins>
          <w:r>
            <w:rPr>
              <w:noProof/>
              <w:webHidden/>
            </w:rPr>
          </w:r>
          <w:r>
            <w:rPr>
              <w:noProof/>
              <w:webHidden/>
            </w:rPr>
            <w:fldChar w:fldCharType="separate"/>
          </w:r>
          <w:ins w:id="338" w:author="春苹" w:date="2019-02-19T14:53:00Z">
            <w:r>
              <w:rPr>
                <w:noProof/>
                <w:webHidden/>
              </w:rPr>
              <w:t>55</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39" w:author="春苹" w:date="2019-02-19T14:53:00Z"/>
              <w:noProof/>
            </w:rPr>
          </w:pPr>
          <w:ins w:id="340" w:author="春苹" w:date="2019-02-19T14:53:00Z">
            <w:r w:rsidRPr="00360CDE">
              <w:rPr>
                <w:rStyle w:val="a7"/>
                <w:noProof/>
              </w:rPr>
              <w:fldChar w:fldCharType="begin"/>
            </w:r>
            <w:r w:rsidRPr="00360CDE">
              <w:rPr>
                <w:rStyle w:val="a7"/>
                <w:noProof/>
              </w:rPr>
              <w:instrText xml:space="preserve"> </w:instrText>
            </w:r>
            <w:r>
              <w:rPr>
                <w:noProof/>
              </w:rPr>
              <w:instrText>HYPERLINK \l "_Toc1480511"</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2.7.1</w:t>
            </w:r>
            <w:r>
              <w:rPr>
                <w:noProof/>
              </w:rPr>
              <w:tab/>
            </w:r>
            <w:r w:rsidRPr="00360CDE">
              <w:rPr>
                <w:rStyle w:val="a7"/>
                <w:rFonts w:ascii="微软雅黑" w:eastAsia="微软雅黑" w:hAnsi="微软雅黑" w:hint="eastAsia"/>
                <w:noProof/>
              </w:rPr>
              <w:t>部门查询</w:t>
            </w:r>
            <w:r>
              <w:rPr>
                <w:noProof/>
                <w:webHidden/>
              </w:rPr>
              <w:tab/>
            </w:r>
            <w:r>
              <w:rPr>
                <w:noProof/>
                <w:webHidden/>
              </w:rPr>
              <w:fldChar w:fldCharType="begin"/>
            </w:r>
            <w:r>
              <w:rPr>
                <w:noProof/>
                <w:webHidden/>
              </w:rPr>
              <w:instrText xml:space="preserve"> PAGEREF _Toc1480511 \h </w:instrText>
            </w:r>
          </w:ins>
          <w:r>
            <w:rPr>
              <w:noProof/>
              <w:webHidden/>
            </w:rPr>
          </w:r>
          <w:r>
            <w:rPr>
              <w:noProof/>
              <w:webHidden/>
            </w:rPr>
            <w:fldChar w:fldCharType="separate"/>
          </w:r>
          <w:ins w:id="341" w:author="春苹" w:date="2019-02-19T14:53:00Z">
            <w:r>
              <w:rPr>
                <w:noProof/>
                <w:webHidden/>
              </w:rPr>
              <w:t>55</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42" w:author="春苹" w:date="2019-02-19T14:53:00Z"/>
              <w:noProof/>
            </w:rPr>
          </w:pPr>
          <w:ins w:id="343" w:author="春苹" w:date="2019-02-19T14:53:00Z">
            <w:r w:rsidRPr="00360CDE">
              <w:rPr>
                <w:rStyle w:val="a7"/>
                <w:noProof/>
              </w:rPr>
              <w:fldChar w:fldCharType="begin"/>
            </w:r>
            <w:r w:rsidRPr="00360CDE">
              <w:rPr>
                <w:rStyle w:val="a7"/>
                <w:noProof/>
              </w:rPr>
              <w:instrText xml:space="preserve"> </w:instrText>
            </w:r>
            <w:r>
              <w:rPr>
                <w:noProof/>
              </w:rPr>
              <w:instrText>HYPERLINK \l "_Toc1480512"</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2.7.2</w:t>
            </w:r>
            <w:r>
              <w:rPr>
                <w:noProof/>
              </w:rPr>
              <w:tab/>
            </w:r>
            <w:r w:rsidRPr="00360CDE">
              <w:rPr>
                <w:rStyle w:val="a7"/>
                <w:rFonts w:ascii="微软雅黑" w:eastAsia="微软雅黑" w:hAnsi="微软雅黑" w:hint="eastAsia"/>
                <w:noProof/>
              </w:rPr>
              <w:t>角色账号明细查询</w:t>
            </w:r>
            <w:r>
              <w:rPr>
                <w:noProof/>
                <w:webHidden/>
              </w:rPr>
              <w:tab/>
            </w:r>
            <w:r>
              <w:rPr>
                <w:noProof/>
                <w:webHidden/>
              </w:rPr>
              <w:fldChar w:fldCharType="begin"/>
            </w:r>
            <w:r>
              <w:rPr>
                <w:noProof/>
                <w:webHidden/>
              </w:rPr>
              <w:instrText xml:space="preserve"> PAGEREF _Toc1480512 \h </w:instrText>
            </w:r>
          </w:ins>
          <w:r>
            <w:rPr>
              <w:noProof/>
              <w:webHidden/>
            </w:rPr>
          </w:r>
          <w:r>
            <w:rPr>
              <w:noProof/>
              <w:webHidden/>
            </w:rPr>
            <w:fldChar w:fldCharType="separate"/>
          </w:r>
          <w:ins w:id="344" w:author="春苹" w:date="2019-02-19T14:53:00Z">
            <w:r>
              <w:rPr>
                <w:noProof/>
                <w:webHidden/>
              </w:rPr>
              <w:t>57</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45" w:author="春苹" w:date="2019-02-19T14:53:00Z"/>
              <w:noProof/>
            </w:rPr>
          </w:pPr>
          <w:ins w:id="346" w:author="春苹" w:date="2019-02-19T14:53:00Z">
            <w:r w:rsidRPr="00360CDE">
              <w:rPr>
                <w:rStyle w:val="a7"/>
                <w:noProof/>
              </w:rPr>
              <w:fldChar w:fldCharType="begin"/>
            </w:r>
            <w:r w:rsidRPr="00360CDE">
              <w:rPr>
                <w:rStyle w:val="a7"/>
                <w:noProof/>
              </w:rPr>
              <w:instrText xml:space="preserve"> </w:instrText>
            </w:r>
            <w:r>
              <w:rPr>
                <w:noProof/>
              </w:rPr>
              <w:instrText>HYPERLINK \l "_Toc1480513"</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2.7.3</w:t>
            </w:r>
            <w:r>
              <w:rPr>
                <w:noProof/>
              </w:rPr>
              <w:tab/>
            </w:r>
            <w:r w:rsidRPr="00360CDE">
              <w:rPr>
                <w:rStyle w:val="a7"/>
                <w:rFonts w:ascii="微软雅黑" w:eastAsia="微软雅黑" w:hAnsi="微软雅黑" w:hint="eastAsia"/>
                <w:noProof/>
              </w:rPr>
              <w:t>角色功能权限明细查询</w:t>
            </w:r>
            <w:r>
              <w:rPr>
                <w:noProof/>
                <w:webHidden/>
              </w:rPr>
              <w:tab/>
            </w:r>
            <w:r>
              <w:rPr>
                <w:noProof/>
                <w:webHidden/>
              </w:rPr>
              <w:fldChar w:fldCharType="begin"/>
            </w:r>
            <w:r>
              <w:rPr>
                <w:noProof/>
                <w:webHidden/>
              </w:rPr>
              <w:instrText xml:space="preserve"> PAGEREF _Toc1480513 \h </w:instrText>
            </w:r>
          </w:ins>
          <w:r>
            <w:rPr>
              <w:noProof/>
              <w:webHidden/>
            </w:rPr>
          </w:r>
          <w:r>
            <w:rPr>
              <w:noProof/>
              <w:webHidden/>
            </w:rPr>
            <w:fldChar w:fldCharType="separate"/>
          </w:r>
          <w:ins w:id="347" w:author="春苹" w:date="2019-02-19T14:53:00Z">
            <w:r>
              <w:rPr>
                <w:noProof/>
                <w:webHidden/>
              </w:rPr>
              <w:t>59</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48" w:author="春苹" w:date="2019-02-19T14:53:00Z"/>
              <w:noProof/>
            </w:rPr>
          </w:pPr>
          <w:ins w:id="349" w:author="春苹" w:date="2019-02-19T14:53:00Z">
            <w:r w:rsidRPr="00360CDE">
              <w:rPr>
                <w:rStyle w:val="a7"/>
                <w:noProof/>
              </w:rPr>
              <w:fldChar w:fldCharType="begin"/>
            </w:r>
            <w:r w:rsidRPr="00360CDE">
              <w:rPr>
                <w:rStyle w:val="a7"/>
                <w:noProof/>
              </w:rPr>
              <w:instrText xml:space="preserve"> </w:instrText>
            </w:r>
            <w:r>
              <w:rPr>
                <w:noProof/>
              </w:rPr>
              <w:instrText>HYPERLINK \l "_Toc1480514"</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2.7.4</w:t>
            </w:r>
            <w:r>
              <w:rPr>
                <w:noProof/>
              </w:rPr>
              <w:tab/>
            </w:r>
            <w:r w:rsidRPr="00360CDE">
              <w:rPr>
                <w:rStyle w:val="a7"/>
                <w:rFonts w:ascii="微软雅黑" w:eastAsia="微软雅黑" w:hAnsi="微软雅黑" w:hint="eastAsia"/>
                <w:noProof/>
              </w:rPr>
              <w:t>账号功能权限明细查询</w:t>
            </w:r>
            <w:r>
              <w:rPr>
                <w:noProof/>
                <w:webHidden/>
              </w:rPr>
              <w:tab/>
            </w:r>
            <w:r>
              <w:rPr>
                <w:noProof/>
                <w:webHidden/>
              </w:rPr>
              <w:fldChar w:fldCharType="begin"/>
            </w:r>
            <w:r>
              <w:rPr>
                <w:noProof/>
                <w:webHidden/>
              </w:rPr>
              <w:instrText xml:space="preserve"> PAGEREF _Toc1480514 \h </w:instrText>
            </w:r>
          </w:ins>
          <w:r>
            <w:rPr>
              <w:noProof/>
              <w:webHidden/>
            </w:rPr>
          </w:r>
          <w:r>
            <w:rPr>
              <w:noProof/>
              <w:webHidden/>
            </w:rPr>
            <w:fldChar w:fldCharType="separate"/>
          </w:r>
          <w:ins w:id="350" w:author="春苹" w:date="2019-02-19T14:53:00Z">
            <w:r>
              <w:rPr>
                <w:noProof/>
                <w:webHidden/>
              </w:rPr>
              <w:t>61</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351" w:author="春苹" w:date="2019-02-19T14:53:00Z"/>
              <w:noProof/>
            </w:rPr>
          </w:pPr>
          <w:ins w:id="352" w:author="春苹" w:date="2019-02-19T14:53:00Z">
            <w:r w:rsidRPr="00360CDE">
              <w:rPr>
                <w:rStyle w:val="a7"/>
                <w:noProof/>
              </w:rPr>
              <w:fldChar w:fldCharType="begin"/>
            </w:r>
            <w:r w:rsidRPr="00360CDE">
              <w:rPr>
                <w:rStyle w:val="a7"/>
                <w:noProof/>
              </w:rPr>
              <w:instrText xml:space="preserve"> </w:instrText>
            </w:r>
            <w:r>
              <w:rPr>
                <w:noProof/>
              </w:rPr>
              <w:instrText>HYPERLINK \l "_Toc1480515"</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2.8</w:t>
            </w:r>
            <w:r>
              <w:rPr>
                <w:noProof/>
              </w:rPr>
              <w:tab/>
            </w:r>
            <w:r w:rsidRPr="00360CDE">
              <w:rPr>
                <w:rStyle w:val="a7"/>
                <w:rFonts w:ascii="微软雅黑" w:eastAsia="微软雅黑" w:hAnsi="微软雅黑" w:hint="eastAsia"/>
                <w:noProof/>
              </w:rPr>
              <w:t>行政区划管理（新建和修改功能沿用现有资产平台的）</w:t>
            </w:r>
            <w:r>
              <w:rPr>
                <w:noProof/>
                <w:webHidden/>
              </w:rPr>
              <w:tab/>
            </w:r>
            <w:r>
              <w:rPr>
                <w:noProof/>
                <w:webHidden/>
              </w:rPr>
              <w:fldChar w:fldCharType="begin"/>
            </w:r>
            <w:r>
              <w:rPr>
                <w:noProof/>
                <w:webHidden/>
              </w:rPr>
              <w:instrText xml:space="preserve"> PAGEREF _Toc1480515 \h </w:instrText>
            </w:r>
          </w:ins>
          <w:r>
            <w:rPr>
              <w:noProof/>
              <w:webHidden/>
            </w:rPr>
          </w:r>
          <w:r>
            <w:rPr>
              <w:noProof/>
              <w:webHidden/>
            </w:rPr>
            <w:fldChar w:fldCharType="separate"/>
          </w:r>
          <w:ins w:id="353" w:author="春苹" w:date="2019-02-19T14:53:00Z">
            <w:r>
              <w:rPr>
                <w:noProof/>
                <w:webHidden/>
              </w:rPr>
              <w:t>62</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54" w:author="春苹" w:date="2019-02-19T14:53:00Z"/>
              <w:noProof/>
            </w:rPr>
          </w:pPr>
          <w:ins w:id="355" w:author="春苹" w:date="2019-02-19T14:53:00Z">
            <w:r w:rsidRPr="00360CDE">
              <w:rPr>
                <w:rStyle w:val="a7"/>
                <w:noProof/>
              </w:rPr>
              <w:fldChar w:fldCharType="begin"/>
            </w:r>
            <w:r w:rsidRPr="00360CDE">
              <w:rPr>
                <w:rStyle w:val="a7"/>
                <w:noProof/>
              </w:rPr>
              <w:instrText xml:space="preserve"> </w:instrText>
            </w:r>
            <w:r>
              <w:rPr>
                <w:noProof/>
              </w:rPr>
              <w:instrText>HYPERLINK \l "_Toc1480516"</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2.8.1</w:t>
            </w:r>
            <w:r>
              <w:rPr>
                <w:noProof/>
              </w:rPr>
              <w:tab/>
            </w:r>
            <w:r w:rsidRPr="00360CDE">
              <w:rPr>
                <w:rStyle w:val="a7"/>
                <w:rFonts w:ascii="微软雅黑" w:eastAsia="微软雅黑" w:hAnsi="微软雅黑" w:hint="eastAsia"/>
                <w:noProof/>
              </w:rPr>
              <w:t>省</w:t>
            </w:r>
            <w:r w:rsidRPr="00360CDE">
              <w:rPr>
                <w:rStyle w:val="a7"/>
                <w:rFonts w:ascii="微软雅黑" w:eastAsia="微软雅黑" w:hAnsi="微软雅黑"/>
                <w:noProof/>
              </w:rPr>
              <w:t>/</w:t>
            </w:r>
            <w:r w:rsidRPr="00360CDE">
              <w:rPr>
                <w:rStyle w:val="a7"/>
                <w:rFonts w:ascii="微软雅黑" w:eastAsia="微软雅黑" w:hAnsi="微软雅黑" w:hint="eastAsia"/>
                <w:noProof/>
              </w:rPr>
              <w:t>市</w:t>
            </w:r>
            <w:r>
              <w:rPr>
                <w:noProof/>
                <w:webHidden/>
              </w:rPr>
              <w:tab/>
            </w:r>
            <w:r>
              <w:rPr>
                <w:noProof/>
                <w:webHidden/>
              </w:rPr>
              <w:fldChar w:fldCharType="begin"/>
            </w:r>
            <w:r>
              <w:rPr>
                <w:noProof/>
                <w:webHidden/>
              </w:rPr>
              <w:instrText xml:space="preserve"> PAGEREF _Toc1480516 \h </w:instrText>
            </w:r>
          </w:ins>
          <w:r>
            <w:rPr>
              <w:noProof/>
              <w:webHidden/>
            </w:rPr>
          </w:r>
          <w:r>
            <w:rPr>
              <w:noProof/>
              <w:webHidden/>
            </w:rPr>
            <w:fldChar w:fldCharType="separate"/>
          </w:r>
          <w:ins w:id="356" w:author="春苹" w:date="2019-02-19T14:53:00Z">
            <w:r>
              <w:rPr>
                <w:noProof/>
                <w:webHidden/>
              </w:rPr>
              <w:t>62</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57" w:author="春苹" w:date="2019-02-19T14:53:00Z"/>
              <w:noProof/>
            </w:rPr>
          </w:pPr>
          <w:ins w:id="358" w:author="春苹" w:date="2019-02-19T14:53:00Z">
            <w:r w:rsidRPr="00360CDE">
              <w:rPr>
                <w:rStyle w:val="a7"/>
                <w:noProof/>
              </w:rPr>
              <w:lastRenderedPageBreak/>
              <w:fldChar w:fldCharType="begin"/>
            </w:r>
            <w:r w:rsidRPr="00360CDE">
              <w:rPr>
                <w:rStyle w:val="a7"/>
                <w:noProof/>
              </w:rPr>
              <w:instrText xml:space="preserve"> </w:instrText>
            </w:r>
            <w:r>
              <w:rPr>
                <w:noProof/>
              </w:rPr>
              <w:instrText>HYPERLINK \l "_Toc1480517"</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2.8.2</w:t>
            </w:r>
            <w:r>
              <w:rPr>
                <w:noProof/>
              </w:rPr>
              <w:tab/>
            </w:r>
            <w:r w:rsidRPr="00360CDE">
              <w:rPr>
                <w:rStyle w:val="a7"/>
                <w:rFonts w:ascii="微软雅黑" w:eastAsia="微软雅黑" w:hAnsi="微软雅黑" w:hint="eastAsia"/>
                <w:noProof/>
              </w:rPr>
              <w:t>城市</w:t>
            </w:r>
            <w:r>
              <w:rPr>
                <w:noProof/>
                <w:webHidden/>
              </w:rPr>
              <w:tab/>
            </w:r>
            <w:r>
              <w:rPr>
                <w:noProof/>
                <w:webHidden/>
              </w:rPr>
              <w:fldChar w:fldCharType="begin"/>
            </w:r>
            <w:r>
              <w:rPr>
                <w:noProof/>
                <w:webHidden/>
              </w:rPr>
              <w:instrText xml:space="preserve"> PAGEREF _Toc1480517 \h </w:instrText>
            </w:r>
          </w:ins>
          <w:r>
            <w:rPr>
              <w:noProof/>
              <w:webHidden/>
            </w:rPr>
          </w:r>
          <w:r>
            <w:rPr>
              <w:noProof/>
              <w:webHidden/>
            </w:rPr>
            <w:fldChar w:fldCharType="separate"/>
          </w:r>
          <w:ins w:id="359" w:author="春苹" w:date="2019-02-19T14:53:00Z">
            <w:r>
              <w:rPr>
                <w:noProof/>
                <w:webHidden/>
              </w:rPr>
              <w:t>64</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60" w:author="春苹" w:date="2019-02-19T14:53:00Z"/>
              <w:noProof/>
            </w:rPr>
          </w:pPr>
          <w:ins w:id="361" w:author="春苹" w:date="2019-02-19T14:53:00Z">
            <w:r w:rsidRPr="00360CDE">
              <w:rPr>
                <w:rStyle w:val="a7"/>
                <w:noProof/>
              </w:rPr>
              <w:fldChar w:fldCharType="begin"/>
            </w:r>
            <w:r w:rsidRPr="00360CDE">
              <w:rPr>
                <w:rStyle w:val="a7"/>
                <w:noProof/>
              </w:rPr>
              <w:instrText xml:space="preserve"> </w:instrText>
            </w:r>
            <w:r>
              <w:rPr>
                <w:noProof/>
              </w:rPr>
              <w:instrText>HYPERLINK \l "_Toc1480518"</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2.8.3</w:t>
            </w:r>
            <w:r>
              <w:rPr>
                <w:noProof/>
              </w:rPr>
              <w:tab/>
            </w:r>
            <w:r w:rsidRPr="00360CDE">
              <w:rPr>
                <w:rStyle w:val="a7"/>
                <w:rFonts w:ascii="微软雅黑" w:eastAsia="微软雅黑" w:hAnsi="微软雅黑" w:hint="eastAsia"/>
                <w:noProof/>
              </w:rPr>
              <w:t>区</w:t>
            </w:r>
            <w:r w:rsidRPr="00360CDE">
              <w:rPr>
                <w:rStyle w:val="a7"/>
                <w:rFonts w:ascii="微软雅黑" w:eastAsia="微软雅黑" w:hAnsi="微软雅黑"/>
                <w:noProof/>
              </w:rPr>
              <w:t>/</w:t>
            </w:r>
            <w:r w:rsidRPr="00360CDE">
              <w:rPr>
                <w:rStyle w:val="a7"/>
                <w:rFonts w:ascii="微软雅黑" w:eastAsia="微软雅黑" w:hAnsi="微软雅黑" w:hint="eastAsia"/>
                <w:noProof/>
              </w:rPr>
              <w:t>县</w:t>
            </w:r>
            <w:r>
              <w:rPr>
                <w:noProof/>
                <w:webHidden/>
              </w:rPr>
              <w:tab/>
            </w:r>
            <w:r>
              <w:rPr>
                <w:noProof/>
                <w:webHidden/>
              </w:rPr>
              <w:fldChar w:fldCharType="begin"/>
            </w:r>
            <w:r>
              <w:rPr>
                <w:noProof/>
                <w:webHidden/>
              </w:rPr>
              <w:instrText xml:space="preserve"> PAGEREF _Toc1480518 \h </w:instrText>
            </w:r>
          </w:ins>
          <w:r>
            <w:rPr>
              <w:noProof/>
              <w:webHidden/>
            </w:rPr>
          </w:r>
          <w:r>
            <w:rPr>
              <w:noProof/>
              <w:webHidden/>
            </w:rPr>
            <w:fldChar w:fldCharType="separate"/>
          </w:r>
          <w:ins w:id="362" w:author="春苹" w:date="2019-02-19T14:53:00Z">
            <w:r>
              <w:rPr>
                <w:noProof/>
                <w:webHidden/>
              </w:rPr>
              <w:t>66</w:t>
            </w:r>
            <w:r>
              <w:rPr>
                <w:noProof/>
                <w:webHidden/>
              </w:rPr>
              <w:fldChar w:fldCharType="end"/>
            </w:r>
            <w:r w:rsidRPr="00360CDE">
              <w:rPr>
                <w:rStyle w:val="a7"/>
                <w:noProof/>
              </w:rPr>
              <w:fldChar w:fldCharType="end"/>
            </w:r>
          </w:ins>
        </w:p>
        <w:p w:rsidR="00A8557A" w:rsidRDefault="00A8557A">
          <w:pPr>
            <w:pStyle w:val="30"/>
            <w:tabs>
              <w:tab w:val="left" w:pos="1470"/>
              <w:tab w:val="right" w:leader="dot" w:pos="8296"/>
            </w:tabs>
            <w:rPr>
              <w:ins w:id="363" w:author="春苹" w:date="2019-02-19T14:53:00Z"/>
              <w:noProof/>
            </w:rPr>
          </w:pPr>
          <w:ins w:id="364" w:author="春苹" w:date="2019-02-19T14:53:00Z">
            <w:r w:rsidRPr="00360CDE">
              <w:rPr>
                <w:rStyle w:val="a7"/>
                <w:noProof/>
              </w:rPr>
              <w:fldChar w:fldCharType="begin"/>
            </w:r>
            <w:r w:rsidRPr="00360CDE">
              <w:rPr>
                <w:rStyle w:val="a7"/>
                <w:noProof/>
              </w:rPr>
              <w:instrText xml:space="preserve"> </w:instrText>
            </w:r>
            <w:r>
              <w:rPr>
                <w:noProof/>
              </w:rPr>
              <w:instrText>HYPERLINK \l "_Toc1480519"</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2.9</w:t>
            </w:r>
            <w:r>
              <w:rPr>
                <w:noProof/>
              </w:rPr>
              <w:tab/>
            </w:r>
            <w:r w:rsidRPr="00360CDE">
              <w:rPr>
                <w:rStyle w:val="a7"/>
                <w:rFonts w:ascii="微软雅黑" w:eastAsia="微软雅黑" w:hAnsi="微软雅黑" w:hint="eastAsia"/>
                <w:noProof/>
              </w:rPr>
              <w:t>个人账号管理</w:t>
            </w:r>
            <w:r>
              <w:rPr>
                <w:noProof/>
                <w:webHidden/>
              </w:rPr>
              <w:tab/>
            </w:r>
            <w:r>
              <w:rPr>
                <w:noProof/>
                <w:webHidden/>
              </w:rPr>
              <w:fldChar w:fldCharType="begin"/>
            </w:r>
            <w:r>
              <w:rPr>
                <w:noProof/>
                <w:webHidden/>
              </w:rPr>
              <w:instrText xml:space="preserve"> PAGEREF _Toc1480519 \h </w:instrText>
            </w:r>
          </w:ins>
          <w:r>
            <w:rPr>
              <w:noProof/>
              <w:webHidden/>
            </w:rPr>
          </w:r>
          <w:r>
            <w:rPr>
              <w:noProof/>
              <w:webHidden/>
            </w:rPr>
            <w:fldChar w:fldCharType="separate"/>
          </w:r>
          <w:ins w:id="365" w:author="春苹" w:date="2019-02-19T14:53:00Z">
            <w:r>
              <w:rPr>
                <w:noProof/>
                <w:webHidden/>
              </w:rPr>
              <w:t>68</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66" w:author="春苹" w:date="2019-02-19T14:53:00Z"/>
              <w:noProof/>
            </w:rPr>
          </w:pPr>
          <w:ins w:id="367" w:author="春苹" w:date="2019-02-19T14:53:00Z">
            <w:r w:rsidRPr="00360CDE">
              <w:rPr>
                <w:rStyle w:val="a7"/>
                <w:noProof/>
              </w:rPr>
              <w:fldChar w:fldCharType="begin"/>
            </w:r>
            <w:r w:rsidRPr="00360CDE">
              <w:rPr>
                <w:rStyle w:val="a7"/>
                <w:noProof/>
              </w:rPr>
              <w:instrText xml:space="preserve"> </w:instrText>
            </w:r>
            <w:r>
              <w:rPr>
                <w:noProof/>
              </w:rPr>
              <w:instrText>HYPERLINK \l "_Toc1480520"</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2.9.1</w:t>
            </w:r>
            <w:r>
              <w:rPr>
                <w:noProof/>
              </w:rPr>
              <w:tab/>
            </w:r>
            <w:r w:rsidRPr="00360CDE">
              <w:rPr>
                <w:rStyle w:val="a7"/>
                <w:rFonts w:ascii="微软雅黑" w:eastAsia="微软雅黑" w:hAnsi="微软雅黑" w:hint="eastAsia"/>
                <w:noProof/>
              </w:rPr>
              <w:t>密码重置</w:t>
            </w:r>
            <w:r>
              <w:rPr>
                <w:noProof/>
                <w:webHidden/>
              </w:rPr>
              <w:tab/>
            </w:r>
            <w:r>
              <w:rPr>
                <w:noProof/>
                <w:webHidden/>
              </w:rPr>
              <w:fldChar w:fldCharType="begin"/>
            </w:r>
            <w:r>
              <w:rPr>
                <w:noProof/>
                <w:webHidden/>
              </w:rPr>
              <w:instrText xml:space="preserve"> PAGEREF _Toc1480520 \h </w:instrText>
            </w:r>
          </w:ins>
          <w:r>
            <w:rPr>
              <w:noProof/>
              <w:webHidden/>
            </w:rPr>
          </w:r>
          <w:r>
            <w:rPr>
              <w:noProof/>
              <w:webHidden/>
            </w:rPr>
            <w:fldChar w:fldCharType="separate"/>
          </w:r>
          <w:ins w:id="368" w:author="春苹" w:date="2019-02-19T14:53:00Z">
            <w:r>
              <w:rPr>
                <w:noProof/>
                <w:webHidden/>
              </w:rPr>
              <w:t>68</w:t>
            </w:r>
            <w:r>
              <w:rPr>
                <w:noProof/>
                <w:webHidden/>
              </w:rPr>
              <w:fldChar w:fldCharType="end"/>
            </w:r>
            <w:r w:rsidRPr="00360CDE">
              <w:rPr>
                <w:rStyle w:val="a7"/>
                <w:noProof/>
              </w:rPr>
              <w:fldChar w:fldCharType="end"/>
            </w:r>
          </w:ins>
        </w:p>
        <w:p w:rsidR="00A8557A" w:rsidRDefault="00A8557A">
          <w:pPr>
            <w:pStyle w:val="40"/>
            <w:tabs>
              <w:tab w:val="left" w:pos="1993"/>
              <w:tab w:val="right" w:leader="dot" w:pos="8296"/>
            </w:tabs>
            <w:rPr>
              <w:ins w:id="369" w:author="春苹" w:date="2019-02-19T14:53:00Z"/>
              <w:noProof/>
            </w:rPr>
          </w:pPr>
          <w:ins w:id="370" w:author="春苹" w:date="2019-02-19T14:53:00Z">
            <w:r w:rsidRPr="00360CDE">
              <w:rPr>
                <w:rStyle w:val="a7"/>
                <w:noProof/>
              </w:rPr>
              <w:fldChar w:fldCharType="begin"/>
            </w:r>
            <w:r w:rsidRPr="00360CDE">
              <w:rPr>
                <w:rStyle w:val="a7"/>
                <w:noProof/>
              </w:rPr>
              <w:instrText xml:space="preserve"> </w:instrText>
            </w:r>
            <w:r>
              <w:rPr>
                <w:noProof/>
              </w:rPr>
              <w:instrText>HYPERLINK \l "_Toc1480521"</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2.9.2</w:t>
            </w:r>
            <w:r>
              <w:rPr>
                <w:noProof/>
              </w:rPr>
              <w:tab/>
            </w:r>
            <w:r w:rsidRPr="00360CDE">
              <w:rPr>
                <w:rStyle w:val="a7"/>
                <w:rFonts w:ascii="微软雅黑" w:eastAsia="微软雅黑" w:hAnsi="微软雅黑" w:hint="eastAsia"/>
                <w:noProof/>
              </w:rPr>
              <w:t>基本信息查看</w:t>
            </w:r>
            <w:r>
              <w:rPr>
                <w:noProof/>
                <w:webHidden/>
              </w:rPr>
              <w:tab/>
            </w:r>
            <w:r>
              <w:rPr>
                <w:noProof/>
                <w:webHidden/>
              </w:rPr>
              <w:fldChar w:fldCharType="begin"/>
            </w:r>
            <w:r>
              <w:rPr>
                <w:noProof/>
                <w:webHidden/>
              </w:rPr>
              <w:instrText xml:space="preserve"> PAGEREF _Toc1480521 \h </w:instrText>
            </w:r>
          </w:ins>
          <w:r>
            <w:rPr>
              <w:noProof/>
              <w:webHidden/>
            </w:rPr>
          </w:r>
          <w:r>
            <w:rPr>
              <w:noProof/>
              <w:webHidden/>
            </w:rPr>
            <w:fldChar w:fldCharType="separate"/>
          </w:r>
          <w:ins w:id="371" w:author="春苹" w:date="2019-02-19T14:53:00Z">
            <w:r>
              <w:rPr>
                <w:noProof/>
                <w:webHidden/>
              </w:rPr>
              <w:t>69</w:t>
            </w:r>
            <w:r>
              <w:rPr>
                <w:noProof/>
                <w:webHidden/>
              </w:rPr>
              <w:fldChar w:fldCharType="end"/>
            </w:r>
            <w:r w:rsidRPr="00360CDE">
              <w:rPr>
                <w:rStyle w:val="a7"/>
                <w:noProof/>
              </w:rPr>
              <w:fldChar w:fldCharType="end"/>
            </w:r>
          </w:ins>
        </w:p>
        <w:p w:rsidR="00A8557A" w:rsidRDefault="00A8557A">
          <w:pPr>
            <w:pStyle w:val="30"/>
            <w:tabs>
              <w:tab w:val="left" w:pos="1680"/>
              <w:tab w:val="right" w:leader="dot" w:pos="8296"/>
            </w:tabs>
            <w:rPr>
              <w:ins w:id="372" w:author="春苹" w:date="2019-02-19T14:53:00Z"/>
              <w:noProof/>
            </w:rPr>
          </w:pPr>
          <w:ins w:id="373" w:author="春苹" w:date="2019-02-19T14:53:00Z">
            <w:r w:rsidRPr="00360CDE">
              <w:rPr>
                <w:rStyle w:val="a7"/>
                <w:noProof/>
              </w:rPr>
              <w:fldChar w:fldCharType="begin"/>
            </w:r>
            <w:r w:rsidRPr="00360CDE">
              <w:rPr>
                <w:rStyle w:val="a7"/>
                <w:noProof/>
              </w:rPr>
              <w:instrText xml:space="preserve"> </w:instrText>
            </w:r>
            <w:r>
              <w:rPr>
                <w:noProof/>
              </w:rPr>
              <w:instrText>HYPERLINK \l "_Toc1480522"</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2.10</w:t>
            </w:r>
            <w:r>
              <w:rPr>
                <w:noProof/>
              </w:rPr>
              <w:tab/>
            </w:r>
            <w:r w:rsidRPr="00360CDE">
              <w:rPr>
                <w:rStyle w:val="a7"/>
                <w:rFonts w:ascii="微软雅黑" w:eastAsia="微软雅黑" w:hAnsi="微软雅黑" w:hint="eastAsia"/>
                <w:noProof/>
              </w:rPr>
              <w:t>公司管理</w:t>
            </w:r>
            <w:r>
              <w:rPr>
                <w:noProof/>
                <w:webHidden/>
              </w:rPr>
              <w:tab/>
            </w:r>
            <w:r>
              <w:rPr>
                <w:noProof/>
                <w:webHidden/>
              </w:rPr>
              <w:fldChar w:fldCharType="begin"/>
            </w:r>
            <w:r>
              <w:rPr>
                <w:noProof/>
                <w:webHidden/>
              </w:rPr>
              <w:instrText xml:space="preserve"> PAGEREF _Toc1480522 \h </w:instrText>
            </w:r>
          </w:ins>
          <w:r>
            <w:rPr>
              <w:noProof/>
              <w:webHidden/>
            </w:rPr>
          </w:r>
          <w:r>
            <w:rPr>
              <w:noProof/>
              <w:webHidden/>
            </w:rPr>
            <w:fldChar w:fldCharType="separate"/>
          </w:r>
          <w:ins w:id="374" w:author="春苹" w:date="2019-02-19T14:53:00Z">
            <w:r>
              <w:rPr>
                <w:noProof/>
                <w:webHidden/>
              </w:rPr>
              <w:t>70</w:t>
            </w:r>
            <w:r>
              <w:rPr>
                <w:noProof/>
                <w:webHidden/>
              </w:rPr>
              <w:fldChar w:fldCharType="end"/>
            </w:r>
            <w:r w:rsidRPr="00360CDE">
              <w:rPr>
                <w:rStyle w:val="a7"/>
                <w:noProof/>
              </w:rPr>
              <w:fldChar w:fldCharType="end"/>
            </w:r>
          </w:ins>
        </w:p>
        <w:p w:rsidR="00A8557A" w:rsidRDefault="00A8557A">
          <w:pPr>
            <w:pStyle w:val="40"/>
            <w:tabs>
              <w:tab w:val="left" w:pos="2116"/>
              <w:tab w:val="right" w:leader="dot" w:pos="8296"/>
            </w:tabs>
            <w:rPr>
              <w:ins w:id="375" w:author="春苹" w:date="2019-02-19T14:53:00Z"/>
              <w:noProof/>
            </w:rPr>
          </w:pPr>
          <w:ins w:id="376" w:author="春苹" w:date="2019-02-19T14:53:00Z">
            <w:r w:rsidRPr="00360CDE">
              <w:rPr>
                <w:rStyle w:val="a7"/>
                <w:noProof/>
              </w:rPr>
              <w:fldChar w:fldCharType="begin"/>
            </w:r>
            <w:r w:rsidRPr="00360CDE">
              <w:rPr>
                <w:rStyle w:val="a7"/>
                <w:noProof/>
              </w:rPr>
              <w:instrText xml:space="preserve"> </w:instrText>
            </w:r>
            <w:r>
              <w:rPr>
                <w:noProof/>
              </w:rPr>
              <w:instrText>HYPERLINK \l "_Toc1480523"</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2.10.1</w:t>
            </w:r>
            <w:r>
              <w:rPr>
                <w:noProof/>
              </w:rPr>
              <w:tab/>
            </w:r>
            <w:r w:rsidRPr="00360CDE">
              <w:rPr>
                <w:rStyle w:val="a7"/>
                <w:rFonts w:ascii="微软雅黑" w:eastAsia="微软雅黑" w:hAnsi="微软雅黑" w:hint="eastAsia"/>
                <w:noProof/>
              </w:rPr>
              <w:t>列表页</w:t>
            </w:r>
            <w:r>
              <w:rPr>
                <w:noProof/>
                <w:webHidden/>
              </w:rPr>
              <w:tab/>
            </w:r>
            <w:r>
              <w:rPr>
                <w:noProof/>
                <w:webHidden/>
              </w:rPr>
              <w:fldChar w:fldCharType="begin"/>
            </w:r>
            <w:r>
              <w:rPr>
                <w:noProof/>
                <w:webHidden/>
              </w:rPr>
              <w:instrText xml:space="preserve"> PAGEREF _Toc1480523 \h </w:instrText>
            </w:r>
          </w:ins>
          <w:r>
            <w:rPr>
              <w:noProof/>
              <w:webHidden/>
            </w:rPr>
          </w:r>
          <w:r>
            <w:rPr>
              <w:noProof/>
              <w:webHidden/>
            </w:rPr>
            <w:fldChar w:fldCharType="separate"/>
          </w:r>
          <w:ins w:id="377" w:author="春苹" w:date="2019-02-19T14:53:00Z">
            <w:r>
              <w:rPr>
                <w:noProof/>
                <w:webHidden/>
              </w:rPr>
              <w:t>70</w:t>
            </w:r>
            <w:r>
              <w:rPr>
                <w:noProof/>
                <w:webHidden/>
              </w:rPr>
              <w:fldChar w:fldCharType="end"/>
            </w:r>
            <w:r w:rsidRPr="00360CDE">
              <w:rPr>
                <w:rStyle w:val="a7"/>
                <w:noProof/>
              </w:rPr>
              <w:fldChar w:fldCharType="end"/>
            </w:r>
          </w:ins>
        </w:p>
        <w:p w:rsidR="00A8557A" w:rsidRDefault="00A8557A">
          <w:pPr>
            <w:pStyle w:val="40"/>
            <w:tabs>
              <w:tab w:val="left" w:pos="2064"/>
              <w:tab w:val="right" w:leader="dot" w:pos="8296"/>
            </w:tabs>
            <w:rPr>
              <w:ins w:id="378" w:author="春苹" w:date="2019-02-19T14:53:00Z"/>
              <w:noProof/>
            </w:rPr>
          </w:pPr>
          <w:ins w:id="379" w:author="春苹" w:date="2019-02-19T14:53:00Z">
            <w:r w:rsidRPr="00360CDE">
              <w:rPr>
                <w:rStyle w:val="a7"/>
                <w:noProof/>
              </w:rPr>
              <w:fldChar w:fldCharType="begin"/>
            </w:r>
            <w:r w:rsidRPr="00360CDE">
              <w:rPr>
                <w:rStyle w:val="a7"/>
                <w:noProof/>
              </w:rPr>
              <w:instrText xml:space="preserve"> </w:instrText>
            </w:r>
            <w:r>
              <w:rPr>
                <w:noProof/>
              </w:rPr>
              <w:instrText>HYPERLINK \l "_Toc1480524"</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2.10.2</w:t>
            </w:r>
            <w:r>
              <w:rPr>
                <w:noProof/>
              </w:rPr>
              <w:tab/>
            </w:r>
            <w:r w:rsidRPr="00360CDE">
              <w:rPr>
                <w:rStyle w:val="a7"/>
                <w:rFonts w:ascii="微软雅黑" w:eastAsia="微软雅黑" w:hAnsi="微软雅黑" w:hint="eastAsia"/>
                <w:noProof/>
              </w:rPr>
              <w:t>【新建】</w:t>
            </w:r>
            <w:r w:rsidRPr="00360CDE">
              <w:rPr>
                <w:rStyle w:val="a7"/>
                <w:rFonts w:ascii="微软雅黑" w:eastAsia="微软雅黑" w:hAnsi="微软雅黑"/>
                <w:noProof/>
              </w:rPr>
              <w:t>/</w:t>
            </w:r>
            <w:r w:rsidRPr="00360CDE">
              <w:rPr>
                <w:rStyle w:val="a7"/>
                <w:rFonts w:ascii="微软雅黑" w:eastAsia="微软雅黑" w:hAnsi="微软雅黑" w:hint="eastAsia"/>
                <w:noProof/>
              </w:rPr>
              <w:t>【修改】功能</w:t>
            </w:r>
            <w:r>
              <w:rPr>
                <w:noProof/>
                <w:webHidden/>
              </w:rPr>
              <w:tab/>
            </w:r>
            <w:r>
              <w:rPr>
                <w:noProof/>
                <w:webHidden/>
              </w:rPr>
              <w:fldChar w:fldCharType="begin"/>
            </w:r>
            <w:r>
              <w:rPr>
                <w:noProof/>
                <w:webHidden/>
              </w:rPr>
              <w:instrText xml:space="preserve"> PAGEREF _Toc1480524 \h </w:instrText>
            </w:r>
          </w:ins>
          <w:r>
            <w:rPr>
              <w:noProof/>
              <w:webHidden/>
            </w:rPr>
          </w:r>
          <w:r>
            <w:rPr>
              <w:noProof/>
              <w:webHidden/>
            </w:rPr>
            <w:fldChar w:fldCharType="separate"/>
          </w:r>
          <w:ins w:id="380" w:author="春苹" w:date="2019-02-19T14:53:00Z">
            <w:r>
              <w:rPr>
                <w:noProof/>
                <w:webHidden/>
              </w:rPr>
              <w:t>71</w:t>
            </w:r>
            <w:r>
              <w:rPr>
                <w:noProof/>
                <w:webHidden/>
              </w:rPr>
              <w:fldChar w:fldCharType="end"/>
            </w:r>
            <w:r w:rsidRPr="00360CDE">
              <w:rPr>
                <w:rStyle w:val="a7"/>
                <w:noProof/>
              </w:rPr>
              <w:fldChar w:fldCharType="end"/>
            </w:r>
          </w:ins>
        </w:p>
        <w:p w:rsidR="00A8557A" w:rsidRDefault="00A8557A">
          <w:pPr>
            <w:pStyle w:val="30"/>
            <w:tabs>
              <w:tab w:val="left" w:pos="1680"/>
              <w:tab w:val="right" w:leader="dot" w:pos="8296"/>
            </w:tabs>
            <w:rPr>
              <w:ins w:id="381" w:author="春苹" w:date="2019-02-19T14:53:00Z"/>
              <w:noProof/>
            </w:rPr>
          </w:pPr>
          <w:ins w:id="382" w:author="春苹" w:date="2019-02-19T14:53:00Z">
            <w:r w:rsidRPr="00360CDE">
              <w:rPr>
                <w:rStyle w:val="a7"/>
                <w:noProof/>
              </w:rPr>
              <w:fldChar w:fldCharType="begin"/>
            </w:r>
            <w:r w:rsidRPr="00360CDE">
              <w:rPr>
                <w:rStyle w:val="a7"/>
                <w:noProof/>
              </w:rPr>
              <w:instrText xml:space="preserve"> </w:instrText>
            </w:r>
            <w:r>
              <w:rPr>
                <w:noProof/>
              </w:rPr>
              <w:instrText>HYPERLINK \l "_Toc1480525"</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highlight w:val="yellow"/>
              </w:rPr>
              <w:t>2.11</w:t>
            </w:r>
            <w:r>
              <w:rPr>
                <w:noProof/>
              </w:rPr>
              <w:tab/>
            </w:r>
            <w:r w:rsidRPr="00360CDE">
              <w:rPr>
                <w:rStyle w:val="a7"/>
                <w:rFonts w:ascii="微软雅黑" w:eastAsia="微软雅黑" w:hAnsi="微软雅黑" w:hint="eastAsia"/>
                <w:noProof/>
                <w:highlight w:val="yellow"/>
              </w:rPr>
              <w:t>菜单管理</w:t>
            </w:r>
            <w:r>
              <w:rPr>
                <w:noProof/>
                <w:webHidden/>
              </w:rPr>
              <w:tab/>
            </w:r>
            <w:r>
              <w:rPr>
                <w:noProof/>
                <w:webHidden/>
              </w:rPr>
              <w:fldChar w:fldCharType="begin"/>
            </w:r>
            <w:r>
              <w:rPr>
                <w:noProof/>
                <w:webHidden/>
              </w:rPr>
              <w:instrText xml:space="preserve"> PAGEREF _Toc1480525 \h </w:instrText>
            </w:r>
          </w:ins>
          <w:r>
            <w:rPr>
              <w:noProof/>
              <w:webHidden/>
            </w:rPr>
          </w:r>
          <w:r>
            <w:rPr>
              <w:noProof/>
              <w:webHidden/>
            </w:rPr>
            <w:fldChar w:fldCharType="separate"/>
          </w:r>
          <w:ins w:id="383" w:author="春苹" w:date="2019-02-19T14:53:00Z">
            <w:r>
              <w:rPr>
                <w:noProof/>
                <w:webHidden/>
              </w:rPr>
              <w:t>73</w:t>
            </w:r>
            <w:r>
              <w:rPr>
                <w:noProof/>
                <w:webHidden/>
              </w:rPr>
              <w:fldChar w:fldCharType="end"/>
            </w:r>
            <w:r w:rsidRPr="00360CDE">
              <w:rPr>
                <w:rStyle w:val="a7"/>
                <w:noProof/>
              </w:rPr>
              <w:fldChar w:fldCharType="end"/>
            </w:r>
          </w:ins>
        </w:p>
        <w:p w:rsidR="00A8557A" w:rsidRDefault="00A8557A">
          <w:pPr>
            <w:pStyle w:val="30"/>
            <w:tabs>
              <w:tab w:val="left" w:pos="1680"/>
              <w:tab w:val="right" w:leader="dot" w:pos="8296"/>
            </w:tabs>
            <w:rPr>
              <w:ins w:id="384" w:author="春苹" w:date="2019-02-19T14:53:00Z"/>
              <w:noProof/>
            </w:rPr>
          </w:pPr>
          <w:ins w:id="385" w:author="春苹" w:date="2019-02-19T14:53:00Z">
            <w:r w:rsidRPr="00360CDE">
              <w:rPr>
                <w:rStyle w:val="a7"/>
                <w:noProof/>
              </w:rPr>
              <w:fldChar w:fldCharType="begin"/>
            </w:r>
            <w:r w:rsidRPr="00360CDE">
              <w:rPr>
                <w:rStyle w:val="a7"/>
                <w:noProof/>
              </w:rPr>
              <w:instrText xml:space="preserve"> </w:instrText>
            </w:r>
            <w:r>
              <w:rPr>
                <w:noProof/>
              </w:rPr>
              <w:instrText>HYPERLINK \l "_Toc1480526"</w:instrText>
            </w:r>
            <w:r w:rsidRPr="00360CDE">
              <w:rPr>
                <w:rStyle w:val="a7"/>
                <w:noProof/>
              </w:rPr>
              <w:instrText xml:space="preserve"> </w:instrText>
            </w:r>
            <w:r w:rsidRPr="00360CDE">
              <w:rPr>
                <w:rStyle w:val="a7"/>
                <w:noProof/>
              </w:rPr>
              <w:fldChar w:fldCharType="separate"/>
            </w:r>
            <w:r w:rsidRPr="00360CDE">
              <w:rPr>
                <w:rStyle w:val="a7"/>
                <w:rFonts w:ascii="微软雅黑" w:eastAsia="微软雅黑" w:hAnsi="微软雅黑"/>
                <w:noProof/>
              </w:rPr>
              <w:t>2.12</w:t>
            </w:r>
            <w:r>
              <w:rPr>
                <w:noProof/>
              </w:rPr>
              <w:tab/>
            </w:r>
            <w:r w:rsidRPr="00360CDE">
              <w:rPr>
                <w:rStyle w:val="a7"/>
                <w:rFonts w:ascii="微软雅黑" w:eastAsia="微软雅黑" w:hAnsi="微软雅黑" w:hint="eastAsia"/>
                <w:noProof/>
              </w:rPr>
              <w:t>公共规则</w:t>
            </w:r>
            <w:r>
              <w:rPr>
                <w:noProof/>
                <w:webHidden/>
              </w:rPr>
              <w:tab/>
            </w:r>
            <w:r>
              <w:rPr>
                <w:noProof/>
                <w:webHidden/>
              </w:rPr>
              <w:fldChar w:fldCharType="begin"/>
            </w:r>
            <w:r>
              <w:rPr>
                <w:noProof/>
                <w:webHidden/>
              </w:rPr>
              <w:instrText xml:space="preserve"> PAGEREF _Toc1480526 \h </w:instrText>
            </w:r>
          </w:ins>
          <w:r>
            <w:rPr>
              <w:noProof/>
              <w:webHidden/>
            </w:rPr>
          </w:r>
          <w:r>
            <w:rPr>
              <w:noProof/>
              <w:webHidden/>
            </w:rPr>
            <w:fldChar w:fldCharType="separate"/>
          </w:r>
          <w:ins w:id="386" w:author="春苹" w:date="2019-02-19T14:53:00Z">
            <w:r>
              <w:rPr>
                <w:noProof/>
                <w:webHidden/>
              </w:rPr>
              <w:t>74</w:t>
            </w:r>
            <w:r>
              <w:rPr>
                <w:noProof/>
                <w:webHidden/>
              </w:rPr>
              <w:fldChar w:fldCharType="end"/>
            </w:r>
            <w:r w:rsidRPr="00360CDE">
              <w:rPr>
                <w:rStyle w:val="a7"/>
                <w:noProof/>
              </w:rPr>
              <w:fldChar w:fldCharType="end"/>
            </w:r>
          </w:ins>
        </w:p>
        <w:p w:rsidR="00A8557A" w:rsidRDefault="00A8557A">
          <w:pPr>
            <w:pStyle w:val="40"/>
            <w:tabs>
              <w:tab w:val="left" w:pos="2054"/>
              <w:tab w:val="right" w:leader="dot" w:pos="8296"/>
            </w:tabs>
            <w:rPr>
              <w:ins w:id="387" w:author="春苹" w:date="2019-02-19T14:53:00Z"/>
              <w:noProof/>
            </w:rPr>
          </w:pPr>
          <w:ins w:id="388" w:author="春苹" w:date="2019-02-19T14:53:00Z">
            <w:r w:rsidRPr="00360CDE">
              <w:rPr>
                <w:rStyle w:val="a7"/>
                <w:noProof/>
              </w:rPr>
              <w:fldChar w:fldCharType="begin"/>
            </w:r>
            <w:r w:rsidRPr="00360CDE">
              <w:rPr>
                <w:rStyle w:val="a7"/>
                <w:noProof/>
              </w:rPr>
              <w:instrText xml:space="preserve"> </w:instrText>
            </w:r>
            <w:r>
              <w:rPr>
                <w:noProof/>
              </w:rPr>
              <w:instrText>HYPERLINK \l "_Toc1480527"</w:instrText>
            </w:r>
            <w:r w:rsidRPr="00360CDE">
              <w:rPr>
                <w:rStyle w:val="a7"/>
                <w:noProof/>
              </w:rPr>
              <w:instrText xml:space="preserve"> </w:instrText>
            </w:r>
            <w:r w:rsidRPr="00360CDE">
              <w:rPr>
                <w:rStyle w:val="a7"/>
                <w:noProof/>
              </w:rPr>
              <w:fldChar w:fldCharType="separate"/>
            </w:r>
            <w:r w:rsidRPr="00360CDE">
              <w:rPr>
                <w:rStyle w:val="a7"/>
                <w:noProof/>
              </w:rPr>
              <w:t>2.12.1</w:t>
            </w:r>
            <w:r>
              <w:rPr>
                <w:noProof/>
              </w:rPr>
              <w:tab/>
            </w:r>
            <w:r w:rsidRPr="00360CDE">
              <w:rPr>
                <w:rStyle w:val="a7"/>
                <w:rFonts w:hint="eastAsia"/>
                <w:noProof/>
              </w:rPr>
              <w:t>部门选择（自动带入）</w:t>
            </w:r>
            <w:r>
              <w:rPr>
                <w:noProof/>
                <w:webHidden/>
              </w:rPr>
              <w:tab/>
            </w:r>
            <w:r>
              <w:rPr>
                <w:noProof/>
                <w:webHidden/>
              </w:rPr>
              <w:fldChar w:fldCharType="begin"/>
            </w:r>
            <w:r>
              <w:rPr>
                <w:noProof/>
                <w:webHidden/>
              </w:rPr>
              <w:instrText xml:space="preserve"> PAGEREF _Toc1480527 \h </w:instrText>
            </w:r>
          </w:ins>
          <w:r>
            <w:rPr>
              <w:noProof/>
              <w:webHidden/>
            </w:rPr>
          </w:r>
          <w:r>
            <w:rPr>
              <w:noProof/>
              <w:webHidden/>
            </w:rPr>
            <w:fldChar w:fldCharType="separate"/>
          </w:r>
          <w:ins w:id="389" w:author="春苹" w:date="2019-02-19T14:53:00Z">
            <w:r>
              <w:rPr>
                <w:noProof/>
                <w:webHidden/>
              </w:rPr>
              <w:t>74</w:t>
            </w:r>
            <w:r>
              <w:rPr>
                <w:noProof/>
                <w:webHidden/>
              </w:rPr>
              <w:fldChar w:fldCharType="end"/>
            </w:r>
            <w:r w:rsidRPr="00360CDE">
              <w:rPr>
                <w:rStyle w:val="a7"/>
                <w:noProof/>
              </w:rPr>
              <w:fldChar w:fldCharType="end"/>
            </w:r>
          </w:ins>
        </w:p>
        <w:p w:rsidR="00A8557A" w:rsidRDefault="00A8557A">
          <w:pPr>
            <w:pStyle w:val="40"/>
            <w:tabs>
              <w:tab w:val="left" w:pos="2054"/>
              <w:tab w:val="right" w:leader="dot" w:pos="8296"/>
            </w:tabs>
            <w:rPr>
              <w:ins w:id="390" w:author="春苹" w:date="2019-02-19T14:53:00Z"/>
              <w:noProof/>
            </w:rPr>
          </w:pPr>
          <w:ins w:id="391" w:author="春苹" w:date="2019-02-19T14:53:00Z">
            <w:r w:rsidRPr="00360CDE">
              <w:rPr>
                <w:rStyle w:val="a7"/>
                <w:noProof/>
              </w:rPr>
              <w:fldChar w:fldCharType="begin"/>
            </w:r>
            <w:r w:rsidRPr="00360CDE">
              <w:rPr>
                <w:rStyle w:val="a7"/>
                <w:noProof/>
              </w:rPr>
              <w:instrText xml:space="preserve"> </w:instrText>
            </w:r>
            <w:r>
              <w:rPr>
                <w:noProof/>
              </w:rPr>
              <w:instrText>HYPERLINK \l "_Toc1480528"</w:instrText>
            </w:r>
            <w:r w:rsidRPr="00360CDE">
              <w:rPr>
                <w:rStyle w:val="a7"/>
                <w:noProof/>
              </w:rPr>
              <w:instrText xml:space="preserve"> </w:instrText>
            </w:r>
            <w:r w:rsidRPr="00360CDE">
              <w:rPr>
                <w:rStyle w:val="a7"/>
                <w:noProof/>
              </w:rPr>
              <w:fldChar w:fldCharType="separate"/>
            </w:r>
            <w:r w:rsidRPr="00360CDE">
              <w:rPr>
                <w:rStyle w:val="a7"/>
                <w:noProof/>
              </w:rPr>
              <w:t>2.12.2</w:t>
            </w:r>
            <w:r>
              <w:rPr>
                <w:noProof/>
              </w:rPr>
              <w:tab/>
            </w:r>
            <w:r w:rsidRPr="00360CDE">
              <w:rPr>
                <w:rStyle w:val="a7"/>
                <w:rFonts w:hint="eastAsia"/>
                <w:noProof/>
              </w:rPr>
              <w:t>员工选择</w:t>
            </w:r>
            <w:r>
              <w:rPr>
                <w:noProof/>
                <w:webHidden/>
              </w:rPr>
              <w:tab/>
            </w:r>
            <w:r>
              <w:rPr>
                <w:noProof/>
                <w:webHidden/>
              </w:rPr>
              <w:fldChar w:fldCharType="begin"/>
            </w:r>
            <w:r>
              <w:rPr>
                <w:noProof/>
                <w:webHidden/>
              </w:rPr>
              <w:instrText xml:space="preserve"> PAGEREF _Toc1480528 \h </w:instrText>
            </w:r>
          </w:ins>
          <w:r>
            <w:rPr>
              <w:noProof/>
              <w:webHidden/>
            </w:rPr>
          </w:r>
          <w:r>
            <w:rPr>
              <w:noProof/>
              <w:webHidden/>
            </w:rPr>
            <w:fldChar w:fldCharType="separate"/>
          </w:r>
          <w:ins w:id="392" w:author="春苹" w:date="2019-02-19T14:53:00Z">
            <w:r>
              <w:rPr>
                <w:noProof/>
                <w:webHidden/>
              </w:rPr>
              <w:t>75</w:t>
            </w:r>
            <w:r>
              <w:rPr>
                <w:noProof/>
                <w:webHidden/>
              </w:rPr>
              <w:fldChar w:fldCharType="end"/>
            </w:r>
            <w:r w:rsidRPr="00360CDE">
              <w:rPr>
                <w:rStyle w:val="a7"/>
                <w:noProof/>
              </w:rPr>
              <w:fldChar w:fldCharType="end"/>
            </w:r>
          </w:ins>
        </w:p>
        <w:p w:rsidR="00A8557A" w:rsidRDefault="00A8557A">
          <w:pPr>
            <w:pStyle w:val="40"/>
            <w:tabs>
              <w:tab w:val="left" w:pos="2054"/>
              <w:tab w:val="right" w:leader="dot" w:pos="8296"/>
            </w:tabs>
            <w:rPr>
              <w:ins w:id="393" w:author="春苹" w:date="2019-02-19T14:53:00Z"/>
              <w:noProof/>
            </w:rPr>
          </w:pPr>
          <w:ins w:id="394" w:author="春苹" w:date="2019-02-19T14:53:00Z">
            <w:r w:rsidRPr="00360CDE">
              <w:rPr>
                <w:rStyle w:val="a7"/>
                <w:noProof/>
              </w:rPr>
              <w:fldChar w:fldCharType="begin"/>
            </w:r>
            <w:r w:rsidRPr="00360CDE">
              <w:rPr>
                <w:rStyle w:val="a7"/>
                <w:noProof/>
              </w:rPr>
              <w:instrText xml:space="preserve"> </w:instrText>
            </w:r>
            <w:r>
              <w:rPr>
                <w:noProof/>
              </w:rPr>
              <w:instrText>HYPERLINK \l "_Toc1480529"</w:instrText>
            </w:r>
            <w:r w:rsidRPr="00360CDE">
              <w:rPr>
                <w:rStyle w:val="a7"/>
                <w:noProof/>
              </w:rPr>
              <w:instrText xml:space="preserve"> </w:instrText>
            </w:r>
            <w:r w:rsidRPr="00360CDE">
              <w:rPr>
                <w:rStyle w:val="a7"/>
                <w:noProof/>
              </w:rPr>
              <w:fldChar w:fldCharType="separate"/>
            </w:r>
            <w:r w:rsidRPr="00360CDE">
              <w:rPr>
                <w:rStyle w:val="a7"/>
                <w:noProof/>
              </w:rPr>
              <w:t>2.12.3</w:t>
            </w:r>
            <w:r>
              <w:rPr>
                <w:noProof/>
              </w:rPr>
              <w:tab/>
            </w:r>
            <w:r w:rsidRPr="00360CDE">
              <w:rPr>
                <w:rStyle w:val="a7"/>
                <w:rFonts w:hint="eastAsia"/>
                <w:noProof/>
              </w:rPr>
              <w:t>账号选择页面</w:t>
            </w:r>
            <w:r>
              <w:rPr>
                <w:noProof/>
                <w:webHidden/>
              </w:rPr>
              <w:tab/>
            </w:r>
            <w:r>
              <w:rPr>
                <w:noProof/>
                <w:webHidden/>
              </w:rPr>
              <w:fldChar w:fldCharType="begin"/>
            </w:r>
            <w:r>
              <w:rPr>
                <w:noProof/>
                <w:webHidden/>
              </w:rPr>
              <w:instrText xml:space="preserve"> PAGEREF _Toc1480529 \h </w:instrText>
            </w:r>
          </w:ins>
          <w:r>
            <w:rPr>
              <w:noProof/>
              <w:webHidden/>
            </w:rPr>
          </w:r>
          <w:r>
            <w:rPr>
              <w:noProof/>
              <w:webHidden/>
            </w:rPr>
            <w:fldChar w:fldCharType="separate"/>
          </w:r>
          <w:ins w:id="395" w:author="春苹" w:date="2019-02-19T14:53:00Z">
            <w:r>
              <w:rPr>
                <w:noProof/>
                <w:webHidden/>
              </w:rPr>
              <w:t>75</w:t>
            </w:r>
            <w:r>
              <w:rPr>
                <w:noProof/>
                <w:webHidden/>
              </w:rPr>
              <w:fldChar w:fldCharType="end"/>
            </w:r>
            <w:r w:rsidRPr="00360CDE">
              <w:rPr>
                <w:rStyle w:val="a7"/>
                <w:noProof/>
              </w:rPr>
              <w:fldChar w:fldCharType="end"/>
            </w:r>
          </w:ins>
        </w:p>
        <w:p w:rsidR="00A8557A" w:rsidRDefault="00A8557A">
          <w:pPr>
            <w:pStyle w:val="40"/>
            <w:tabs>
              <w:tab w:val="left" w:pos="2054"/>
              <w:tab w:val="right" w:leader="dot" w:pos="8296"/>
            </w:tabs>
            <w:rPr>
              <w:ins w:id="396" w:author="春苹" w:date="2019-02-19T14:53:00Z"/>
              <w:noProof/>
            </w:rPr>
          </w:pPr>
          <w:ins w:id="397" w:author="春苹" w:date="2019-02-19T14:53:00Z">
            <w:r w:rsidRPr="00360CDE">
              <w:rPr>
                <w:rStyle w:val="a7"/>
                <w:noProof/>
              </w:rPr>
              <w:fldChar w:fldCharType="begin"/>
            </w:r>
            <w:r w:rsidRPr="00360CDE">
              <w:rPr>
                <w:rStyle w:val="a7"/>
                <w:noProof/>
              </w:rPr>
              <w:instrText xml:space="preserve"> </w:instrText>
            </w:r>
            <w:r>
              <w:rPr>
                <w:noProof/>
              </w:rPr>
              <w:instrText>HYPERLINK \l "_Toc1480530"</w:instrText>
            </w:r>
            <w:r w:rsidRPr="00360CDE">
              <w:rPr>
                <w:rStyle w:val="a7"/>
                <w:noProof/>
              </w:rPr>
              <w:instrText xml:space="preserve"> </w:instrText>
            </w:r>
            <w:r w:rsidRPr="00360CDE">
              <w:rPr>
                <w:rStyle w:val="a7"/>
                <w:noProof/>
              </w:rPr>
              <w:fldChar w:fldCharType="separate"/>
            </w:r>
            <w:r w:rsidRPr="00360CDE">
              <w:rPr>
                <w:rStyle w:val="a7"/>
                <w:noProof/>
              </w:rPr>
              <w:t>2.12.4</w:t>
            </w:r>
            <w:r>
              <w:rPr>
                <w:noProof/>
              </w:rPr>
              <w:tab/>
            </w:r>
            <w:r w:rsidRPr="00360CDE">
              <w:rPr>
                <w:rStyle w:val="a7"/>
                <w:rFonts w:hint="eastAsia"/>
                <w:noProof/>
              </w:rPr>
              <w:t>角色选择页面</w:t>
            </w:r>
            <w:r>
              <w:rPr>
                <w:noProof/>
                <w:webHidden/>
              </w:rPr>
              <w:tab/>
            </w:r>
            <w:r>
              <w:rPr>
                <w:noProof/>
                <w:webHidden/>
              </w:rPr>
              <w:fldChar w:fldCharType="begin"/>
            </w:r>
            <w:r>
              <w:rPr>
                <w:noProof/>
                <w:webHidden/>
              </w:rPr>
              <w:instrText xml:space="preserve"> PAGEREF _Toc1480530 \h </w:instrText>
            </w:r>
          </w:ins>
          <w:r>
            <w:rPr>
              <w:noProof/>
              <w:webHidden/>
            </w:rPr>
          </w:r>
          <w:r>
            <w:rPr>
              <w:noProof/>
              <w:webHidden/>
            </w:rPr>
            <w:fldChar w:fldCharType="separate"/>
          </w:r>
          <w:ins w:id="398" w:author="春苹" w:date="2019-02-19T14:53:00Z">
            <w:r>
              <w:rPr>
                <w:noProof/>
                <w:webHidden/>
              </w:rPr>
              <w:t>77</w:t>
            </w:r>
            <w:r>
              <w:rPr>
                <w:noProof/>
                <w:webHidden/>
              </w:rPr>
              <w:fldChar w:fldCharType="end"/>
            </w:r>
            <w:r w:rsidRPr="00360CDE">
              <w:rPr>
                <w:rStyle w:val="a7"/>
                <w:noProof/>
              </w:rPr>
              <w:fldChar w:fldCharType="end"/>
            </w:r>
          </w:ins>
        </w:p>
        <w:p w:rsidR="00A8557A" w:rsidRDefault="00A8557A">
          <w:pPr>
            <w:pStyle w:val="40"/>
            <w:tabs>
              <w:tab w:val="left" w:pos="2054"/>
              <w:tab w:val="right" w:leader="dot" w:pos="8296"/>
            </w:tabs>
            <w:rPr>
              <w:ins w:id="399" w:author="春苹" w:date="2019-02-19T14:53:00Z"/>
              <w:noProof/>
            </w:rPr>
          </w:pPr>
          <w:ins w:id="400" w:author="春苹" w:date="2019-02-19T14:53:00Z">
            <w:r w:rsidRPr="00360CDE">
              <w:rPr>
                <w:rStyle w:val="a7"/>
                <w:noProof/>
              </w:rPr>
              <w:fldChar w:fldCharType="begin"/>
            </w:r>
            <w:r w:rsidRPr="00360CDE">
              <w:rPr>
                <w:rStyle w:val="a7"/>
                <w:noProof/>
              </w:rPr>
              <w:instrText xml:space="preserve"> </w:instrText>
            </w:r>
            <w:r>
              <w:rPr>
                <w:noProof/>
              </w:rPr>
              <w:instrText>HYPERLINK \l "_Toc1480531"</w:instrText>
            </w:r>
            <w:r w:rsidRPr="00360CDE">
              <w:rPr>
                <w:rStyle w:val="a7"/>
                <w:noProof/>
              </w:rPr>
              <w:instrText xml:space="preserve"> </w:instrText>
            </w:r>
            <w:r w:rsidRPr="00360CDE">
              <w:rPr>
                <w:rStyle w:val="a7"/>
                <w:noProof/>
              </w:rPr>
              <w:fldChar w:fldCharType="separate"/>
            </w:r>
            <w:r w:rsidRPr="00360CDE">
              <w:rPr>
                <w:rStyle w:val="a7"/>
                <w:noProof/>
              </w:rPr>
              <w:t>2.12.5</w:t>
            </w:r>
            <w:r>
              <w:rPr>
                <w:noProof/>
              </w:rPr>
              <w:tab/>
            </w:r>
            <w:r w:rsidRPr="00360CDE">
              <w:rPr>
                <w:rStyle w:val="a7"/>
                <w:rFonts w:hint="eastAsia"/>
                <w:noProof/>
              </w:rPr>
              <w:t>账号添加页面</w:t>
            </w:r>
            <w:r>
              <w:rPr>
                <w:noProof/>
                <w:webHidden/>
              </w:rPr>
              <w:tab/>
            </w:r>
            <w:r>
              <w:rPr>
                <w:noProof/>
                <w:webHidden/>
              </w:rPr>
              <w:fldChar w:fldCharType="begin"/>
            </w:r>
            <w:r>
              <w:rPr>
                <w:noProof/>
                <w:webHidden/>
              </w:rPr>
              <w:instrText xml:space="preserve"> PAGEREF _Toc1480531 \h </w:instrText>
            </w:r>
          </w:ins>
          <w:r>
            <w:rPr>
              <w:noProof/>
              <w:webHidden/>
            </w:rPr>
          </w:r>
          <w:r>
            <w:rPr>
              <w:noProof/>
              <w:webHidden/>
            </w:rPr>
            <w:fldChar w:fldCharType="separate"/>
          </w:r>
          <w:ins w:id="401" w:author="春苹" w:date="2019-02-19T14:53:00Z">
            <w:r>
              <w:rPr>
                <w:noProof/>
                <w:webHidden/>
              </w:rPr>
              <w:t>77</w:t>
            </w:r>
            <w:r>
              <w:rPr>
                <w:noProof/>
                <w:webHidden/>
              </w:rPr>
              <w:fldChar w:fldCharType="end"/>
            </w:r>
            <w:r w:rsidRPr="00360CDE">
              <w:rPr>
                <w:rStyle w:val="a7"/>
                <w:noProof/>
              </w:rPr>
              <w:fldChar w:fldCharType="end"/>
            </w:r>
          </w:ins>
        </w:p>
        <w:p w:rsidR="00A8557A" w:rsidRDefault="00A8557A">
          <w:pPr>
            <w:pStyle w:val="40"/>
            <w:tabs>
              <w:tab w:val="left" w:pos="2054"/>
              <w:tab w:val="right" w:leader="dot" w:pos="8296"/>
            </w:tabs>
            <w:rPr>
              <w:ins w:id="402" w:author="春苹" w:date="2019-02-19T14:53:00Z"/>
              <w:noProof/>
            </w:rPr>
          </w:pPr>
          <w:ins w:id="403" w:author="春苹" w:date="2019-02-19T14:53:00Z">
            <w:r w:rsidRPr="00360CDE">
              <w:rPr>
                <w:rStyle w:val="a7"/>
                <w:noProof/>
              </w:rPr>
              <w:fldChar w:fldCharType="begin"/>
            </w:r>
            <w:r w:rsidRPr="00360CDE">
              <w:rPr>
                <w:rStyle w:val="a7"/>
                <w:noProof/>
              </w:rPr>
              <w:instrText xml:space="preserve"> </w:instrText>
            </w:r>
            <w:r>
              <w:rPr>
                <w:noProof/>
              </w:rPr>
              <w:instrText>HYPERLINK \l "_Toc1480532"</w:instrText>
            </w:r>
            <w:r w:rsidRPr="00360CDE">
              <w:rPr>
                <w:rStyle w:val="a7"/>
                <w:noProof/>
              </w:rPr>
              <w:instrText xml:space="preserve"> </w:instrText>
            </w:r>
            <w:r w:rsidRPr="00360CDE">
              <w:rPr>
                <w:rStyle w:val="a7"/>
                <w:noProof/>
              </w:rPr>
              <w:fldChar w:fldCharType="separate"/>
            </w:r>
            <w:r w:rsidRPr="00360CDE">
              <w:rPr>
                <w:rStyle w:val="a7"/>
                <w:noProof/>
              </w:rPr>
              <w:t>2.12.6</w:t>
            </w:r>
            <w:r>
              <w:rPr>
                <w:noProof/>
              </w:rPr>
              <w:tab/>
            </w:r>
            <w:r w:rsidRPr="00360CDE">
              <w:rPr>
                <w:rStyle w:val="a7"/>
                <w:rFonts w:hint="eastAsia"/>
                <w:noProof/>
              </w:rPr>
              <w:t>导出文件命名规则</w:t>
            </w:r>
            <w:r>
              <w:rPr>
                <w:noProof/>
                <w:webHidden/>
              </w:rPr>
              <w:tab/>
            </w:r>
            <w:r>
              <w:rPr>
                <w:noProof/>
                <w:webHidden/>
              </w:rPr>
              <w:fldChar w:fldCharType="begin"/>
            </w:r>
            <w:r>
              <w:rPr>
                <w:noProof/>
                <w:webHidden/>
              </w:rPr>
              <w:instrText xml:space="preserve"> PAGEREF _Toc1480532 \h </w:instrText>
            </w:r>
          </w:ins>
          <w:r>
            <w:rPr>
              <w:noProof/>
              <w:webHidden/>
            </w:rPr>
          </w:r>
          <w:r>
            <w:rPr>
              <w:noProof/>
              <w:webHidden/>
            </w:rPr>
            <w:fldChar w:fldCharType="separate"/>
          </w:r>
          <w:ins w:id="404" w:author="春苹" w:date="2019-02-19T14:53:00Z">
            <w:r>
              <w:rPr>
                <w:noProof/>
                <w:webHidden/>
              </w:rPr>
              <w:t>78</w:t>
            </w:r>
            <w:r>
              <w:rPr>
                <w:noProof/>
                <w:webHidden/>
              </w:rPr>
              <w:fldChar w:fldCharType="end"/>
            </w:r>
            <w:r w:rsidRPr="00360CDE">
              <w:rPr>
                <w:rStyle w:val="a7"/>
                <w:noProof/>
              </w:rPr>
              <w:fldChar w:fldCharType="end"/>
            </w:r>
          </w:ins>
        </w:p>
        <w:p w:rsidR="00EF2264" w:rsidRPr="00231F20" w:rsidDel="00CC2457" w:rsidRDefault="00EF2264">
          <w:pPr>
            <w:pStyle w:val="10"/>
            <w:tabs>
              <w:tab w:val="right" w:leader="dot" w:pos="8296"/>
            </w:tabs>
            <w:rPr>
              <w:del w:id="405" w:author="春苹" w:date="2019-01-24T10:43:00Z"/>
              <w:rFonts w:ascii="微软雅黑" w:eastAsia="微软雅黑" w:hAnsi="微软雅黑"/>
              <w:noProof/>
            </w:rPr>
          </w:pPr>
          <w:del w:id="406" w:author="春苹" w:date="2019-01-24T10:43:00Z">
            <w:r w:rsidRPr="00CC2457" w:rsidDel="00CC2457">
              <w:rPr>
                <w:rFonts w:hint="eastAsia"/>
                <w:rPrChange w:id="407" w:author="春苹" w:date="2019-01-24T10:43:00Z">
                  <w:rPr>
                    <w:rStyle w:val="a7"/>
                    <w:rFonts w:ascii="微软雅黑" w:eastAsia="微软雅黑" w:hAnsi="微软雅黑" w:hint="eastAsia"/>
                    <w:noProof/>
                  </w:rPr>
                </w:rPrChange>
              </w:rPr>
              <w:delText>【需求文档】</w:delText>
            </w:r>
            <w:r w:rsidRPr="00231F20" w:rsidDel="00CC2457">
              <w:rPr>
                <w:rFonts w:ascii="微软雅黑" w:eastAsia="微软雅黑" w:hAnsi="微软雅黑"/>
                <w:noProof/>
                <w:webHidden/>
              </w:rPr>
              <w:tab/>
              <w:delText>1</w:delText>
            </w:r>
          </w:del>
        </w:p>
        <w:p w:rsidR="00EF2264" w:rsidRPr="00231F20" w:rsidDel="00CC2457" w:rsidRDefault="00EF2264">
          <w:pPr>
            <w:pStyle w:val="20"/>
            <w:tabs>
              <w:tab w:val="left" w:pos="840"/>
              <w:tab w:val="right" w:leader="dot" w:pos="8296"/>
            </w:tabs>
            <w:rPr>
              <w:del w:id="408" w:author="春苹" w:date="2019-01-24T10:43:00Z"/>
              <w:rFonts w:ascii="微软雅黑" w:eastAsia="微软雅黑" w:hAnsi="微软雅黑"/>
              <w:noProof/>
            </w:rPr>
          </w:pPr>
          <w:del w:id="409" w:author="春苹" w:date="2019-01-24T10:43:00Z">
            <w:r w:rsidRPr="00CC2457" w:rsidDel="00CC2457">
              <w:rPr>
                <w:rPrChange w:id="410" w:author="春苹" w:date="2019-01-24T10:43:00Z">
                  <w:rPr>
                    <w:rStyle w:val="a7"/>
                    <w:rFonts w:ascii="微软雅黑" w:eastAsia="微软雅黑" w:hAnsi="微软雅黑"/>
                    <w:noProof/>
                  </w:rPr>
                </w:rPrChange>
              </w:rPr>
              <w:delText>1</w:delText>
            </w:r>
            <w:r w:rsidRPr="00231F20" w:rsidDel="00CC2457">
              <w:rPr>
                <w:rFonts w:ascii="微软雅黑" w:eastAsia="微软雅黑" w:hAnsi="微软雅黑"/>
                <w:noProof/>
              </w:rPr>
              <w:tab/>
            </w:r>
            <w:r w:rsidRPr="00CC2457" w:rsidDel="00CC2457">
              <w:rPr>
                <w:rFonts w:hint="eastAsia"/>
                <w:rPrChange w:id="411" w:author="春苹" w:date="2019-01-24T10:43:00Z">
                  <w:rPr>
                    <w:rStyle w:val="a7"/>
                    <w:rFonts w:ascii="微软雅黑" w:eastAsia="微软雅黑" w:hAnsi="微软雅黑" w:hint="eastAsia"/>
                    <w:noProof/>
                  </w:rPr>
                </w:rPrChange>
              </w:rPr>
              <w:delText>数据字典</w:delText>
            </w:r>
            <w:r w:rsidRPr="00231F20" w:rsidDel="00CC2457">
              <w:rPr>
                <w:rFonts w:ascii="微软雅黑" w:eastAsia="微软雅黑" w:hAnsi="微软雅黑"/>
                <w:noProof/>
                <w:webHidden/>
              </w:rPr>
              <w:tab/>
              <w:delText>6</w:delText>
            </w:r>
          </w:del>
        </w:p>
        <w:p w:rsidR="00EF2264" w:rsidRPr="00231F20" w:rsidDel="00CC2457" w:rsidRDefault="00EF2264">
          <w:pPr>
            <w:pStyle w:val="30"/>
            <w:tabs>
              <w:tab w:val="left" w:pos="1470"/>
              <w:tab w:val="right" w:leader="dot" w:pos="8296"/>
            </w:tabs>
            <w:rPr>
              <w:del w:id="412" w:author="春苹" w:date="2019-01-24T10:43:00Z"/>
              <w:rFonts w:ascii="微软雅黑" w:eastAsia="微软雅黑" w:hAnsi="微软雅黑"/>
              <w:noProof/>
            </w:rPr>
          </w:pPr>
          <w:del w:id="413" w:author="春苹" w:date="2019-01-24T10:43:00Z">
            <w:r w:rsidRPr="00CC2457" w:rsidDel="00CC2457">
              <w:rPr>
                <w:rPrChange w:id="414" w:author="春苹" w:date="2019-01-24T10:43:00Z">
                  <w:rPr>
                    <w:rStyle w:val="a7"/>
                    <w:rFonts w:ascii="微软雅黑" w:eastAsia="微软雅黑" w:hAnsi="微软雅黑"/>
                    <w:noProof/>
                  </w:rPr>
                </w:rPrChange>
              </w:rPr>
              <w:delText>1.1</w:delText>
            </w:r>
            <w:r w:rsidRPr="00231F20" w:rsidDel="00CC2457">
              <w:rPr>
                <w:rFonts w:ascii="微软雅黑" w:eastAsia="微软雅黑" w:hAnsi="微软雅黑"/>
                <w:noProof/>
              </w:rPr>
              <w:tab/>
            </w:r>
            <w:r w:rsidRPr="00CC2457" w:rsidDel="00CC2457">
              <w:rPr>
                <w:rFonts w:hint="eastAsia"/>
                <w:rPrChange w:id="415" w:author="春苹" w:date="2019-01-24T10:43:00Z">
                  <w:rPr>
                    <w:rStyle w:val="a7"/>
                    <w:rFonts w:ascii="微软雅黑" w:eastAsia="微软雅黑" w:hAnsi="微软雅黑" w:hint="eastAsia"/>
                    <w:noProof/>
                  </w:rPr>
                </w:rPrChange>
              </w:rPr>
              <w:delText>账号管理</w:delText>
            </w:r>
            <w:r w:rsidRPr="00231F20" w:rsidDel="00CC2457">
              <w:rPr>
                <w:rFonts w:ascii="微软雅黑" w:eastAsia="微软雅黑" w:hAnsi="微软雅黑"/>
                <w:noProof/>
                <w:webHidden/>
              </w:rPr>
              <w:tab/>
              <w:delText>6</w:delText>
            </w:r>
          </w:del>
        </w:p>
        <w:p w:rsidR="00EF2264" w:rsidRPr="00231F20" w:rsidDel="00CC2457" w:rsidRDefault="00EF2264">
          <w:pPr>
            <w:pStyle w:val="30"/>
            <w:tabs>
              <w:tab w:val="left" w:pos="1680"/>
              <w:tab w:val="right" w:leader="dot" w:pos="8296"/>
            </w:tabs>
            <w:rPr>
              <w:del w:id="416" w:author="春苹" w:date="2019-01-24T10:43:00Z"/>
              <w:rFonts w:ascii="微软雅黑" w:eastAsia="微软雅黑" w:hAnsi="微软雅黑"/>
              <w:noProof/>
            </w:rPr>
          </w:pPr>
          <w:del w:id="417" w:author="春苹" w:date="2019-01-24T10:43:00Z">
            <w:r w:rsidRPr="00CC2457" w:rsidDel="00CC2457">
              <w:rPr>
                <w:rPrChange w:id="418" w:author="春苹" w:date="2019-01-24T10:43:00Z">
                  <w:rPr>
                    <w:rStyle w:val="a7"/>
                    <w:rFonts w:ascii="微软雅黑" w:eastAsia="微软雅黑" w:hAnsi="微软雅黑"/>
                    <w:noProof/>
                  </w:rPr>
                </w:rPrChange>
              </w:rPr>
              <w:delText>1.1.1</w:delText>
            </w:r>
            <w:r w:rsidRPr="00231F20" w:rsidDel="00CC2457">
              <w:rPr>
                <w:rFonts w:ascii="微软雅黑" w:eastAsia="微软雅黑" w:hAnsi="微软雅黑"/>
                <w:noProof/>
              </w:rPr>
              <w:tab/>
            </w:r>
            <w:r w:rsidRPr="00CC2457" w:rsidDel="00CC2457">
              <w:rPr>
                <w:rFonts w:hint="eastAsia"/>
                <w:rPrChange w:id="419" w:author="春苹" w:date="2019-01-24T10:43:00Z">
                  <w:rPr>
                    <w:rStyle w:val="a7"/>
                    <w:rFonts w:ascii="微软雅黑" w:eastAsia="微软雅黑" w:hAnsi="微软雅黑" w:hint="eastAsia"/>
                    <w:noProof/>
                  </w:rPr>
                </w:rPrChange>
              </w:rPr>
              <w:delText>数据权限类型</w:delText>
            </w:r>
            <w:r w:rsidRPr="00231F20" w:rsidDel="00CC2457">
              <w:rPr>
                <w:rFonts w:ascii="微软雅黑" w:eastAsia="微软雅黑" w:hAnsi="微软雅黑"/>
                <w:noProof/>
                <w:webHidden/>
              </w:rPr>
              <w:tab/>
              <w:delText>6</w:delText>
            </w:r>
          </w:del>
        </w:p>
        <w:p w:rsidR="00EF2264" w:rsidRPr="00231F20" w:rsidDel="00CC2457" w:rsidRDefault="00EF2264">
          <w:pPr>
            <w:pStyle w:val="30"/>
            <w:tabs>
              <w:tab w:val="left" w:pos="1680"/>
              <w:tab w:val="right" w:leader="dot" w:pos="8296"/>
            </w:tabs>
            <w:rPr>
              <w:del w:id="420" w:author="春苹" w:date="2019-01-24T10:43:00Z"/>
              <w:rFonts w:ascii="微软雅黑" w:eastAsia="微软雅黑" w:hAnsi="微软雅黑"/>
              <w:noProof/>
            </w:rPr>
          </w:pPr>
          <w:del w:id="421" w:author="春苹" w:date="2019-01-24T10:43:00Z">
            <w:r w:rsidRPr="00CC2457" w:rsidDel="00CC2457">
              <w:rPr>
                <w:rPrChange w:id="422" w:author="春苹" w:date="2019-01-24T10:43:00Z">
                  <w:rPr>
                    <w:rStyle w:val="a7"/>
                    <w:rFonts w:ascii="微软雅黑" w:eastAsia="微软雅黑" w:hAnsi="微软雅黑"/>
                    <w:noProof/>
                  </w:rPr>
                </w:rPrChange>
              </w:rPr>
              <w:delText>1.1.2</w:delText>
            </w:r>
            <w:r w:rsidRPr="00231F20" w:rsidDel="00CC2457">
              <w:rPr>
                <w:rFonts w:ascii="微软雅黑" w:eastAsia="微软雅黑" w:hAnsi="微软雅黑"/>
                <w:noProof/>
              </w:rPr>
              <w:tab/>
            </w:r>
            <w:r w:rsidRPr="00CC2457" w:rsidDel="00CC2457">
              <w:rPr>
                <w:rFonts w:hint="eastAsia"/>
                <w:rPrChange w:id="423" w:author="春苹" w:date="2019-01-24T10:43:00Z">
                  <w:rPr>
                    <w:rStyle w:val="a7"/>
                    <w:rFonts w:ascii="微软雅黑" w:eastAsia="微软雅黑" w:hAnsi="微软雅黑" w:hint="eastAsia"/>
                    <w:noProof/>
                  </w:rPr>
                </w:rPrChange>
              </w:rPr>
              <w:delText>账号状态</w:delText>
            </w:r>
            <w:r w:rsidRPr="00231F20" w:rsidDel="00CC2457">
              <w:rPr>
                <w:rFonts w:ascii="微软雅黑" w:eastAsia="微软雅黑" w:hAnsi="微软雅黑"/>
                <w:noProof/>
                <w:webHidden/>
              </w:rPr>
              <w:tab/>
              <w:delText>6</w:delText>
            </w:r>
          </w:del>
        </w:p>
        <w:p w:rsidR="00EF2264" w:rsidRPr="00231F20" w:rsidDel="00CC2457" w:rsidRDefault="00EF2264">
          <w:pPr>
            <w:pStyle w:val="30"/>
            <w:tabs>
              <w:tab w:val="left" w:pos="1680"/>
              <w:tab w:val="right" w:leader="dot" w:pos="8296"/>
            </w:tabs>
            <w:rPr>
              <w:del w:id="424" w:author="春苹" w:date="2019-01-24T10:43:00Z"/>
              <w:rFonts w:ascii="微软雅黑" w:eastAsia="微软雅黑" w:hAnsi="微软雅黑"/>
              <w:noProof/>
            </w:rPr>
          </w:pPr>
          <w:del w:id="425" w:author="春苹" w:date="2019-01-24T10:43:00Z">
            <w:r w:rsidRPr="00CC2457" w:rsidDel="00CC2457">
              <w:rPr>
                <w:rPrChange w:id="426" w:author="春苹" w:date="2019-01-24T10:43:00Z">
                  <w:rPr>
                    <w:rStyle w:val="a7"/>
                    <w:rFonts w:ascii="微软雅黑" w:eastAsia="微软雅黑" w:hAnsi="微软雅黑"/>
                    <w:noProof/>
                  </w:rPr>
                </w:rPrChange>
              </w:rPr>
              <w:delText>1.1.3</w:delText>
            </w:r>
            <w:r w:rsidRPr="00231F20" w:rsidDel="00CC2457">
              <w:rPr>
                <w:rFonts w:ascii="微软雅黑" w:eastAsia="微软雅黑" w:hAnsi="微软雅黑"/>
                <w:noProof/>
              </w:rPr>
              <w:tab/>
            </w:r>
            <w:r w:rsidRPr="00CC2457" w:rsidDel="00CC2457">
              <w:rPr>
                <w:rFonts w:hint="eastAsia"/>
                <w:rPrChange w:id="427" w:author="春苹" w:date="2019-01-24T10:43:00Z">
                  <w:rPr>
                    <w:rStyle w:val="a7"/>
                    <w:rFonts w:ascii="微软雅黑" w:eastAsia="微软雅黑" w:hAnsi="微软雅黑" w:hint="eastAsia"/>
                    <w:noProof/>
                  </w:rPr>
                </w:rPrChange>
              </w:rPr>
              <w:delText>账号的功能权限</w:delText>
            </w:r>
            <w:r w:rsidRPr="00231F20" w:rsidDel="00CC2457">
              <w:rPr>
                <w:rFonts w:ascii="微软雅黑" w:eastAsia="微软雅黑" w:hAnsi="微软雅黑"/>
                <w:noProof/>
                <w:webHidden/>
              </w:rPr>
              <w:tab/>
              <w:delText>7</w:delText>
            </w:r>
          </w:del>
        </w:p>
        <w:p w:rsidR="00EF2264" w:rsidRPr="00231F20" w:rsidDel="00CC2457" w:rsidRDefault="00EF2264">
          <w:pPr>
            <w:pStyle w:val="30"/>
            <w:tabs>
              <w:tab w:val="left" w:pos="1680"/>
              <w:tab w:val="right" w:leader="dot" w:pos="8296"/>
            </w:tabs>
            <w:rPr>
              <w:del w:id="428" w:author="春苹" w:date="2019-01-24T10:43:00Z"/>
              <w:rFonts w:ascii="微软雅黑" w:eastAsia="微软雅黑" w:hAnsi="微软雅黑"/>
              <w:noProof/>
            </w:rPr>
          </w:pPr>
          <w:del w:id="429" w:author="春苹" w:date="2019-01-24T10:43:00Z">
            <w:r w:rsidRPr="00CC2457" w:rsidDel="00CC2457">
              <w:rPr>
                <w:rPrChange w:id="430" w:author="春苹" w:date="2019-01-24T10:43:00Z">
                  <w:rPr>
                    <w:rStyle w:val="a7"/>
                    <w:rFonts w:ascii="微软雅黑" w:eastAsia="微软雅黑" w:hAnsi="微软雅黑"/>
                    <w:noProof/>
                  </w:rPr>
                </w:rPrChange>
              </w:rPr>
              <w:delText>1.1.4</w:delText>
            </w:r>
            <w:r w:rsidRPr="00231F20" w:rsidDel="00CC2457">
              <w:rPr>
                <w:rFonts w:ascii="微软雅黑" w:eastAsia="微软雅黑" w:hAnsi="微软雅黑"/>
                <w:noProof/>
              </w:rPr>
              <w:tab/>
            </w:r>
            <w:r w:rsidRPr="00CC2457" w:rsidDel="00CC2457">
              <w:rPr>
                <w:rFonts w:hint="eastAsia"/>
                <w:rPrChange w:id="431" w:author="春苹" w:date="2019-01-24T10:43:00Z">
                  <w:rPr>
                    <w:rStyle w:val="a7"/>
                    <w:rFonts w:ascii="微软雅黑" w:eastAsia="微软雅黑" w:hAnsi="微软雅黑" w:hint="eastAsia"/>
                    <w:noProof/>
                  </w:rPr>
                </w:rPrChange>
              </w:rPr>
              <w:delText>部门级别</w:delText>
            </w:r>
            <w:r w:rsidRPr="00231F20" w:rsidDel="00CC2457">
              <w:rPr>
                <w:rFonts w:ascii="微软雅黑" w:eastAsia="微软雅黑" w:hAnsi="微软雅黑"/>
                <w:noProof/>
                <w:webHidden/>
              </w:rPr>
              <w:tab/>
              <w:delText>7</w:delText>
            </w:r>
          </w:del>
        </w:p>
        <w:p w:rsidR="00EF2264" w:rsidRPr="00231F20" w:rsidDel="00CC2457" w:rsidRDefault="00EF2264">
          <w:pPr>
            <w:pStyle w:val="30"/>
            <w:tabs>
              <w:tab w:val="left" w:pos="1680"/>
              <w:tab w:val="right" w:leader="dot" w:pos="8296"/>
            </w:tabs>
            <w:rPr>
              <w:del w:id="432" w:author="春苹" w:date="2019-01-24T10:43:00Z"/>
              <w:rFonts w:ascii="微软雅黑" w:eastAsia="微软雅黑" w:hAnsi="微软雅黑"/>
              <w:noProof/>
            </w:rPr>
          </w:pPr>
          <w:del w:id="433" w:author="春苹" w:date="2019-01-24T10:43:00Z">
            <w:r w:rsidRPr="00CC2457" w:rsidDel="00CC2457">
              <w:rPr>
                <w:rPrChange w:id="434" w:author="春苹" w:date="2019-01-24T10:43:00Z">
                  <w:rPr>
                    <w:rStyle w:val="a7"/>
                    <w:rFonts w:ascii="微软雅黑" w:eastAsia="微软雅黑" w:hAnsi="微软雅黑"/>
                    <w:noProof/>
                  </w:rPr>
                </w:rPrChange>
              </w:rPr>
              <w:delText>1.1.5</w:delText>
            </w:r>
            <w:r w:rsidRPr="00231F20" w:rsidDel="00CC2457">
              <w:rPr>
                <w:rFonts w:ascii="微软雅黑" w:eastAsia="微软雅黑" w:hAnsi="微软雅黑"/>
                <w:noProof/>
              </w:rPr>
              <w:tab/>
            </w:r>
            <w:r w:rsidRPr="00CC2457" w:rsidDel="00CC2457">
              <w:rPr>
                <w:rFonts w:hint="eastAsia"/>
                <w:rPrChange w:id="435" w:author="春苹" w:date="2019-01-24T10:43:00Z">
                  <w:rPr>
                    <w:rStyle w:val="a7"/>
                    <w:rFonts w:ascii="微软雅黑" w:eastAsia="微软雅黑" w:hAnsi="微软雅黑" w:hint="eastAsia"/>
                    <w:noProof/>
                  </w:rPr>
                </w:rPrChange>
              </w:rPr>
              <w:delText>部门类型</w:delText>
            </w:r>
            <w:r w:rsidRPr="00231F20" w:rsidDel="00CC2457">
              <w:rPr>
                <w:rFonts w:ascii="微软雅黑" w:eastAsia="微软雅黑" w:hAnsi="微软雅黑"/>
                <w:noProof/>
                <w:webHidden/>
              </w:rPr>
              <w:tab/>
              <w:delText>7</w:delText>
            </w:r>
          </w:del>
        </w:p>
        <w:p w:rsidR="00EF2264" w:rsidRPr="00231F20" w:rsidDel="00CC2457" w:rsidRDefault="00EF2264">
          <w:pPr>
            <w:pStyle w:val="20"/>
            <w:tabs>
              <w:tab w:val="left" w:pos="840"/>
              <w:tab w:val="right" w:leader="dot" w:pos="8296"/>
            </w:tabs>
            <w:rPr>
              <w:del w:id="436" w:author="春苹" w:date="2019-01-24T10:43:00Z"/>
              <w:rFonts w:ascii="微软雅黑" w:eastAsia="微软雅黑" w:hAnsi="微软雅黑"/>
              <w:noProof/>
            </w:rPr>
          </w:pPr>
          <w:del w:id="437" w:author="春苹" w:date="2019-01-24T10:43:00Z">
            <w:r w:rsidRPr="00CC2457" w:rsidDel="00CC2457">
              <w:rPr>
                <w:rPrChange w:id="438" w:author="春苹" w:date="2019-01-24T10:43:00Z">
                  <w:rPr>
                    <w:rStyle w:val="a7"/>
                    <w:rFonts w:ascii="微软雅黑" w:eastAsia="微软雅黑" w:hAnsi="微软雅黑"/>
                    <w:noProof/>
                  </w:rPr>
                </w:rPrChange>
              </w:rPr>
              <w:delText>2</w:delText>
            </w:r>
            <w:r w:rsidRPr="00231F20" w:rsidDel="00CC2457">
              <w:rPr>
                <w:rFonts w:ascii="微软雅黑" w:eastAsia="微软雅黑" w:hAnsi="微软雅黑"/>
                <w:noProof/>
              </w:rPr>
              <w:tab/>
            </w:r>
            <w:r w:rsidRPr="00CC2457" w:rsidDel="00CC2457">
              <w:rPr>
                <w:rFonts w:hint="eastAsia"/>
                <w:rPrChange w:id="439" w:author="春苹" w:date="2019-01-24T10:43:00Z">
                  <w:rPr>
                    <w:rStyle w:val="a7"/>
                    <w:rFonts w:ascii="微软雅黑" w:eastAsia="微软雅黑" w:hAnsi="微软雅黑" w:hint="eastAsia"/>
                    <w:noProof/>
                  </w:rPr>
                </w:rPrChange>
              </w:rPr>
              <w:delText>需求详情</w:delText>
            </w:r>
            <w:r w:rsidRPr="00231F20" w:rsidDel="00CC2457">
              <w:rPr>
                <w:rFonts w:ascii="微软雅黑" w:eastAsia="微软雅黑" w:hAnsi="微软雅黑"/>
                <w:noProof/>
                <w:webHidden/>
              </w:rPr>
              <w:tab/>
              <w:delText>7</w:delText>
            </w:r>
          </w:del>
        </w:p>
        <w:p w:rsidR="00EF2264" w:rsidRPr="00231F20" w:rsidDel="00CC2457" w:rsidRDefault="00EF2264">
          <w:pPr>
            <w:pStyle w:val="30"/>
            <w:tabs>
              <w:tab w:val="left" w:pos="1470"/>
              <w:tab w:val="right" w:leader="dot" w:pos="8296"/>
            </w:tabs>
            <w:rPr>
              <w:del w:id="440" w:author="春苹" w:date="2019-01-24T10:43:00Z"/>
              <w:rFonts w:ascii="微软雅黑" w:eastAsia="微软雅黑" w:hAnsi="微软雅黑"/>
              <w:noProof/>
            </w:rPr>
          </w:pPr>
          <w:del w:id="441" w:author="春苹" w:date="2019-01-24T10:43:00Z">
            <w:r w:rsidRPr="00CC2457" w:rsidDel="00CC2457">
              <w:rPr>
                <w:rPrChange w:id="442" w:author="春苹" w:date="2019-01-24T10:43:00Z">
                  <w:rPr>
                    <w:rStyle w:val="a7"/>
                    <w:rFonts w:ascii="微软雅黑" w:eastAsia="微软雅黑" w:hAnsi="微软雅黑"/>
                    <w:noProof/>
                  </w:rPr>
                </w:rPrChange>
              </w:rPr>
              <w:delText>2.1</w:delText>
            </w:r>
            <w:r w:rsidRPr="00231F20" w:rsidDel="00CC2457">
              <w:rPr>
                <w:rFonts w:ascii="微软雅黑" w:eastAsia="微软雅黑" w:hAnsi="微软雅黑"/>
                <w:noProof/>
              </w:rPr>
              <w:tab/>
            </w:r>
            <w:r w:rsidRPr="00CC2457" w:rsidDel="00CC2457">
              <w:rPr>
                <w:rFonts w:hint="eastAsia"/>
                <w:rPrChange w:id="443" w:author="春苹" w:date="2019-01-24T10:43:00Z">
                  <w:rPr>
                    <w:rStyle w:val="a7"/>
                    <w:rFonts w:ascii="微软雅黑" w:eastAsia="微软雅黑" w:hAnsi="微软雅黑" w:hint="eastAsia"/>
                    <w:noProof/>
                  </w:rPr>
                </w:rPrChange>
              </w:rPr>
              <w:delText>部门管理</w:delText>
            </w:r>
            <w:r w:rsidRPr="00231F20" w:rsidDel="00CC2457">
              <w:rPr>
                <w:rFonts w:ascii="微软雅黑" w:eastAsia="微软雅黑" w:hAnsi="微软雅黑"/>
                <w:noProof/>
                <w:webHidden/>
              </w:rPr>
              <w:tab/>
              <w:delText>7</w:delText>
            </w:r>
          </w:del>
        </w:p>
        <w:p w:rsidR="00EF2264" w:rsidRPr="00231F20" w:rsidDel="00CC2457" w:rsidRDefault="00EF2264">
          <w:pPr>
            <w:pStyle w:val="40"/>
            <w:tabs>
              <w:tab w:val="left" w:pos="1993"/>
              <w:tab w:val="right" w:leader="dot" w:pos="8296"/>
            </w:tabs>
            <w:rPr>
              <w:del w:id="444" w:author="春苹" w:date="2019-01-24T10:43:00Z"/>
              <w:rFonts w:ascii="微软雅黑" w:eastAsia="微软雅黑" w:hAnsi="微软雅黑"/>
              <w:noProof/>
            </w:rPr>
          </w:pPr>
          <w:del w:id="445" w:author="春苹" w:date="2019-01-24T10:43:00Z">
            <w:r w:rsidRPr="00CC2457" w:rsidDel="00CC2457">
              <w:rPr>
                <w:rPrChange w:id="446" w:author="春苹" w:date="2019-01-24T10:43:00Z">
                  <w:rPr>
                    <w:rStyle w:val="a7"/>
                    <w:rFonts w:ascii="微软雅黑" w:eastAsia="微软雅黑" w:hAnsi="微软雅黑"/>
                    <w:noProof/>
                  </w:rPr>
                </w:rPrChange>
              </w:rPr>
              <w:delText>2.1.1</w:delText>
            </w:r>
            <w:r w:rsidRPr="00231F20" w:rsidDel="00CC2457">
              <w:rPr>
                <w:rFonts w:ascii="微软雅黑" w:eastAsia="微软雅黑" w:hAnsi="微软雅黑"/>
                <w:noProof/>
              </w:rPr>
              <w:tab/>
            </w:r>
            <w:r w:rsidRPr="00CC2457" w:rsidDel="00CC2457">
              <w:rPr>
                <w:rFonts w:hint="eastAsia"/>
                <w:rPrChange w:id="447" w:author="春苹" w:date="2019-01-24T10:43:00Z">
                  <w:rPr>
                    <w:rStyle w:val="a7"/>
                    <w:rFonts w:ascii="微软雅黑" w:eastAsia="微软雅黑" w:hAnsi="微软雅黑" w:hint="eastAsia"/>
                    <w:noProof/>
                  </w:rPr>
                </w:rPrChange>
              </w:rPr>
              <w:delText>部门管理列表页</w:delText>
            </w:r>
            <w:r w:rsidRPr="00231F20" w:rsidDel="00CC2457">
              <w:rPr>
                <w:rFonts w:ascii="微软雅黑" w:eastAsia="微软雅黑" w:hAnsi="微软雅黑"/>
                <w:noProof/>
                <w:webHidden/>
              </w:rPr>
              <w:tab/>
              <w:delText>7</w:delText>
            </w:r>
          </w:del>
        </w:p>
        <w:p w:rsidR="00EF2264" w:rsidRPr="00231F20" w:rsidDel="00CC2457" w:rsidRDefault="00EF2264">
          <w:pPr>
            <w:pStyle w:val="40"/>
            <w:tabs>
              <w:tab w:val="left" w:pos="1941"/>
              <w:tab w:val="right" w:leader="dot" w:pos="8296"/>
            </w:tabs>
            <w:rPr>
              <w:del w:id="448" w:author="春苹" w:date="2019-01-24T10:43:00Z"/>
              <w:rFonts w:ascii="微软雅黑" w:eastAsia="微软雅黑" w:hAnsi="微软雅黑"/>
              <w:noProof/>
            </w:rPr>
          </w:pPr>
          <w:del w:id="449" w:author="春苹" w:date="2019-01-24T10:43:00Z">
            <w:r w:rsidRPr="00CC2457" w:rsidDel="00CC2457">
              <w:rPr>
                <w:rPrChange w:id="450" w:author="春苹" w:date="2019-01-24T10:43:00Z">
                  <w:rPr>
                    <w:rStyle w:val="a7"/>
                    <w:rFonts w:ascii="微软雅黑" w:eastAsia="微软雅黑" w:hAnsi="微软雅黑"/>
                    <w:noProof/>
                  </w:rPr>
                </w:rPrChange>
              </w:rPr>
              <w:delText>2.1.2</w:delText>
            </w:r>
            <w:r w:rsidRPr="00231F20" w:rsidDel="00CC2457">
              <w:rPr>
                <w:rFonts w:ascii="微软雅黑" w:eastAsia="微软雅黑" w:hAnsi="微软雅黑"/>
                <w:noProof/>
              </w:rPr>
              <w:tab/>
            </w:r>
            <w:r w:rsidRPr="00CC2457" w:rsidDel="00CC2457">
              <w:rPr>
                <w:rFonts w:hint="eastAsia"/>
                <w:rPrChange w:id="451" w:author="春苹" w:date="2019-01-24T10:43:00Z">
                  <w:rPr>
                    <w:rStyle w:val="a7"/>
                    <w:rFonts w:ascii="微软雅黑" w:eastAsia="微软雅黑" w:hAnsi="微软雅黑" w:hint="eastAsia"/>
                    <w:noProof/>
                  </w:rPr>
                </w:rPrChange>
              </w:rPr>
              <w:delText>【新建子部门】功能</w:delText>
            </w:r>
            <w:r w:rsidRPr="00231F20" w:rsidDel="00CC2457">
              <w:rPr>
                <w:rFonts w:ascii="微软雅黑" w:eastAsia="微软雅黑" w:hAnsi="微软雅黑"/>
                <w:noProof/>
                <w:webHidden/>
              </w:rPr>
              <w:tab/>
              <w:delText>8</w:delText>
            </w:r>
          </w:del>
        </w:p>
        <w:p w:rsidR="00EF2264" w:rsidRPr="00231F20" w:rsidDel="00CC2457" w:rsidRDefault="00EF2264">
          <w:pPr>
            <w:pStyle w:val="40"/>
            <w:tabs>
              <w:tab w:val="left" w:pos="1941"/>
              <w:tab w:val="right" w:leader="dot" w:pos="8296"/>
            </w:tabs>
            <w:rPr>
              <w:del w:id="452" w:author="春苹" w:date="2019-01-24T10:43:00Z"/>
              <w:rFonts w:ascii="微软雅黑" w:eastAsia="微软雅黑" w:hAnsi="微软雅黑"/>
              <w:noProof/>
            </w:rPr>
          </w:pPr>
          <w:del w:id="453" w:author="春苹" w:date="2019-01-24T10:43:00Z">
            <w:r w:rsidRPr="00CC2457" w:rsidDel="00CC2457">
              <w:rPr>
                <w:rPrChange w:id="454" w:author="春苹" w:date="2019-01-24T10:43:00Z">
                  <w:rPr>
                    <w:rStyle w:val="a7"/>
                    <w:rFonts w:ascii="微软雅黑" w:eastAsia="微软雅黑" w:hAnsi="微软雅黑"/>
                    <w:noProof/>
                  </w:rPr>
                </w:rPrChange>
              </w:rPr>
              <w:delText>2.1.3</w:delText>
            </w:r>
            <w:r w:rsidRPr="00231F20" w:rsidDel="00CC2457">
              <w:rPr>
                <w:rFonts w:ascii="微软雅黑" w:eastAsia="微软雅黑" w:hAnsi="微软雅黑"/>
                <w:noProof/>
              </w:rPr>
              <w:tab/>
            </w:r>
            <w:r w:rsidRPr="00CC2457" w:rsidDel="00CC2457">
              <w:rPr>
                <w:rFonts w:hint="eastAsia"/>
                <w:rPrChange w:id="455" w:author="春苹" w:date="2019-01-24T10:43:00Z">
                  <w:rPr>
                    <w:rStyle w:val="a7"/>
                    <w:rFonts w:ascii="微软雅黑" w:eastAsia="微软雅黑" w:hAnsi="微软雅黑" w:hint="eastAsia"/>
                    <w:noProof/>
                  </w:rPr>
                </w:rPrChange>
              </w:rPr>
              <w:delText>【修改】功能</w:delText>
            </w:r>
            <w:r w:rsidRPr="00231F20" w:rsidDel="00CC2457">
              <w:rPr>
                <w:rFonts w:ascii="微软雅黑" w:eastAsia="微软雅黑" w:hAnsi="微软雅黑"/>
                <w:noProof/>
                <w:webHidden/>
              </w:rPr>
              <w:tab/>
              <w:delText>11</w:delText>
            </w:r>
          </w:del>
        </w:p>
        <w:p w:rsidR="00EF2264" w:rsidRPr="00231F20" w:rsidDel="00CC2457" w:rsidRDefault="00EF2264">
          <w:pPr>
            <w:pStyle w:val="40"/>
            <w:tabs>
              <w:tab w:val="left" w:pos="1941"/>
              <w:tab w:val="right" w:leader="dot" w:pos="8296"/>
            </w:tabs>
            <w:rPr>
              <w:del w:id="456" w:author="春苹" w:date="2019-01-24T10:43:00Z"/>
              <w:rFonts w:ascii="微软雅黑" w:eastAsia="微软雅黑" w:hAnsi="微软雅黑"/>
              <w:noProof/>
            </w:rPr>
          </w:pPr>
          <w:del w:id="457" w:author="春苹" w:date="2019-01-24T10:43:00Z">
            <w:r w:rsidRPr="00CC2457" w:rsidDel="00CC2457">
              <w:rPr>
                <w:rPrChange w:id="458" w:author="春苹" w:date="2019-01-24T10:43:00Z">
                  <w:rPr>
                    <w:rStyle w:val="a7"/>
                    <w:rFonts w:ascii="微软雅黑" w:eastAsia="微软雅黑" w:hAnsi="微软雅黑"/>
                    <w:noProof/>
                  </w:rPr>
                </w:rPrChange>
              </w:rPr>
              <w:delText>2.1.4</w:delText>
            </w:r>
            <w:r w:rsidRPr="00231F20" w:rsidDel="00CC2457">
              <w:rPr>
                <w:rFonts w:ascii="微软雅黑" w:eastAsia="微软雅黑" w:hAnsi="微软雅黑"/>
                <w:noProof/>
              </w:rPr>
              <w:tab/>
            </w:r>
            <w:r w:rsidRPr="00CC2457" w:rsidDel="00CC2457">
              <w:rPr>
                <w:rFonts w:hint="eastAsia"/>
                <w:rPrChange w:id="459" w:author="春苹" w:date="2019-01-24T10:43:00Z">
                  <w:rPr>
                    <w:rStyle w:val="a7"/>
                    <w:rFonts w:ascii="微软雅黑" w:eastAsia="微软雅黑" w:hAnsi="微软雅黑" w:hint="eastAsia"/>
                    <w:noProof/>
                  </w:rPr>
                </w:rPrChange>
              </w:rPr>
              <w:delText>【删除】功能按钮</w:delText>
            </w:r>
            <w:r w:rsidRPr="00231F20" w:rsidDel="00CC2457">
              <w:rPr>
                <w:rFonts w:ascii="微软雅黑" w:eastAsia="微软雅黑" w:hAnsi="微软雅黑"/>
                <w:noProof/>
                <w:webHidden/>
              </w:rPr>
              <w:tab/>
              <w:delText>12</w:delText>
            </w:r>
          </w:del>
        </w:p>
        <w:p w:rsidR="00EF2264" w:rsidRPr="00231F20" w:rsidDel="00CC2457" w:rsidRDefault="00EF2264">
          <w:pPr>
            <w:pStyle w:val="40"/>
            <w:tabs>
              <w:tab w:val="left" w:pos="1941"/>
              <w:tab w:val="right" w:leader="dot" w:pos="8296"/>
            </w:tabs>
            <w:rPr>
              <w:del w:id="460" w:author="春苹" w:date="2019-01-24T10:43:00Z"/>
              <w:rFonts w:ascii="微软雅黑" w:eastAsia="微软雅黑" w:hAnsi="微软雅黑"/>
              <w:noProof/>
            </w:rPr>
          </w:pPr>
          <w:del w:id="461" w:author="春苹" w:date="2019-01-24T10:43:00Z">
            <w:r w:rsidRPr="00CC2457" w:rsidDel="00CC2457">
              <w:rPr>
                <w:rPrChange w:id="462" w:author="春苹" w:date="2019-01-24T10:43:00Z">
                  <w:rPr>
                    <w:rStyle w:val="a7"/>
                    <w:rFonts w:ascii="微软雅黑" w:eastAsia="微软雅黑" w:hAnsi="微软雅黑"/>
                    <w:noProof/>
                  </w:rPr>
                </w:rPrChange>
              </w:rPr>
              <w:delText>2.1.5</w:delText>
            </w:r>
            <w:r w:rsidRPr="00231F20" w:rsidDel="00CC2457">
              <w:rPr>
                <w:rFonts w:ascii="微软雅黑" w:eastAsia="微软雅黑" w:hAnsi="微软雅黑"/>
                <w:noProof/>
              </w:rPr>
              <w:tab/>
            </w:r>
            <w:r w:rsidRPr="00CC2457" w:rsidDel="00CC2457">
              <w:rPr>
                <w:rFonts w:hint="eastAsia"/>
                <w:rPrChange w:id="463" w:author="春苹" w:date="2019-01-24T10:43:00Z">
                  <w:rPr>
                    <w:rStyle w:val="a7"/>
                    <w:rFonts w:ascii="微软雅黑" w:eastAsia="微软雅黑" w:hAnsi="微软雅黑" w:hint="eastAsia"/>
                    <w:noProof/>
                  </w:rPr>
                </w:rPrChange>
              </w:rPr>
              <w:delText>【修改上级部门】功能按钮</w:delText>
            </w:r>
            <w:r w:rsidRPr="00231F20" w:rsidDel="00CC2457">
              <w:rPr>
                <w:rFonts w:ascii="微软雅黑" w:eastAsia="微软雅黑" w:hAnsi="微软雅黑"/>
                <w:noProof/>
                <w:webHidden/>
              </w:rPr>
              <w:tab/>
              <w:delText>12</w:delText>
            </w:r>
          </w:del>
        </w:p>
        <w:p w:rsidR="00EF2264" w:rsidRPr="00231F20" w:rsidDel="00CC2457" w:rsidRDefault="00EF2264">
          <w:pPr>
            <w:pStyle w:val="40"/>
            <w:tabs>
              <w:tab w:val="left" w:pos="1941"/>
              <w:tab w:val="right" w:leader="dot" w:pos="8296"/>
            </w:tabs>
            <w:rPr>
              <w:del w:id="464" w:author="春苹" w:date="2019-01-24T10:43:00Z"/>
              <w:rFonts w:ascii="微软雅黑" w:eastAsia="微软雅黑" w:hAnsi="微软雅黑"/>
              <w:noProof/>
            </w:rPr>
          </w:pPr>
          <w:del w:id="465" w:author="春苹" w:date="2019-01-24T10:43:00Z">
            <w:r w:rsidRPr="00CC2457" w:rsidDel="00CC2457">
              <w:rPr>
                <w:rPrChange w:id="466" w:author="春苹" w:date="2019-01-24T10:43:00Z">
                  <w:rPr>
                    <w:rStyle w:val="a7"/>
                    <w:rFonts w:ascii="微软雅黑" w:eastAsia="微软雅黑" w:hAnsi="微软雅黑"/>
                    <w:noProof/>
                  </w:rPr>
                </w:rPrChange>
              </w:rPr>
              <w:delText>2.1.6</w:delText>
            </w:r>
            <w:r w:rsidRPr="00231F20" w:rsidDel="00CC2457">
              <w:rPr>
                <w:rFonts w:ascii="微软雅黑" w:eastAsia="微软雅黑" w:hAnsi="微软雅黑"/>
                <w:noProof/>
              </w:rPr>
              <w:tab/>
            </w:r>
            <w:r w:rsidRPr="00CC2457" w:rsidDel="00CC2457">
              <w:rPr>
                <w:rFonts w:hint="eastAsia"/>
                <w:rPrChange w:id="467" w:author="春苹" w:date="2019-01-24T10:43:00Z">
                  <w:rPr>
                    <w:rStyle w:val="a7"/>
                    <w:rFonts w:ascii="微软雅黑" w:eastAsia="微软雅黑" w:hAnsi="微软雅黑" w:hint="eastAsia"/>
                    <w:noProof/>
                  </w:rPr>
                </w:rPrChange>
              </w:rPr>
              <w:delText>【关联公司】功能按钮</w:delText>
            </w:r>
            <w:r w:rsidRPr="00231F20" w:rsidDel="00CC2457">
              <w:rPr>
                <w:rFonts w:ascii="微软雅黑" w:eastAsia="微软雅黑" w:hAnsi="微软雅黑"/>
                <w:noProof/>
                <w:webHidden/>
              </w:rPr>
              <w:tab/>
              <w:delText>12</w:delText>
            </w:r>
          </w:del>
        </w:p>
        <w:p w:rsidR="00EF2264" w:rsidRPr="00231F20" w:rsidDel="00CC2457" w:rsidRDefault="00EF2264">
          <w:pPr>
            <w:pStyle w:val="30"/>
            <w:tabs>
              <w:tab w:val="left" w:pos="1470"/>
              <w:tab w:val="right" w:leader="dot" w:pos="8296"/>
            </w:tabs>
            <w:rPr>
              <w:del w:id="468" w:author="春苹" w:date="2019-01-24T10:43:00Z"/>
              <w:rFonts w:ascii="微软雅黑" w:eastAsia="微软雅黑" w:hAnsi="微软雅黑"/>
              <w:noProof/>
            </w:rPr>
          </w:pPr>
          <w:del w:id="469" w:author="春苹" w:date="2019-01-24T10:43:00Z">
            <w:r w:rsidRPr="00CC2457" w:rsidDel="00CC2457">
              <w:rPr>
                <w:rPrChange w:id="470" w:author="春苹" w:date="2019-01-24T10:43:00Z">
                  <w:rPr>
                    <w:rStyle w:val="a7"/>
                    <w:rFonts w:ascii="微软雅黑" w:eastAsia="微软雅黑" w:hAnsi="微软雅黑"/>
                    <w:noProof/>
                  </w:rPr>
                </w:rPrChange>
              </w:rPr>
              <w:delText>2.2</w:delText>
            </w:r>
            <w:r w:rsidRPr="00231F20" w:rsidDel="00CC2457">
              <w:rPr>
                <w:rFonts w:ascii="微软雅黑" w:eastAsia="微软雅黑" w:hAnsi="微软雅黑"/>
                <w:noProof/>
              </w:rPr>
              <w:tab/>
            </w:r>
            <w:r w:rsidRPr="00CC2457" w:rsidDel="00CC2457">
              <w:rPr>
                <w:rFonts w:hint="eastAsia"/>
                <w:rPrChange w:id="471" w:author="春苹" w:date="2019-01-24T10:43:00Z">
                  <w:rPr>
                    <w:rStyle w:val="a7"/>
                    <w:rFonts w:ascii="微软雅黑" w:eastAsia="微软雅黑" w:hAnsi="微软雅黑" w:hint="eastAsia"/>
                    <w:noProof/>
                  </w:rPr>
                </w:rPrChange>
              </w:rPr>
              <w:delText>员工管理</w:delText>
            </w:r>
            <w:r w:rsidRPr="00231F20" w:rsidDel="00CC2457">
              <w:rPr>
                <w:rFonts w:ascii="微软雅黑" w:eastAsia="微软雅黑" w:hAnsi="微软雅黑"/>
                <w:noProof/>
                <w:webHidden/>
              </w:rPr>
              <w:tab/>
              <w:delText>14</w:delText>
            </w:r>
          </w:del>
        </w:p>
        <w:p w:rsidR="00EF2264" w:rsidRPr="00231F20" w:rsidDel="00CC2457" w:rsidRDefault="00EF2264">
          <w:pPr>
            <w:pStyle w:val="40"/>
            <w:tabs>
              <w:tab w:val="left" w:pos="1993"/>
              <w:tab w:val="right" w:leader="dot" w:pos="8296"/>
            </w:tabs>
            <w:rPr>
              <w:del w:id="472" w:author="春苹" w:date="2019-01-24T10:43:00Z"/>
              <w:rFonts w:ascii="微软雅黑" w:eastAsia="微软雅黑" w:hAnsi="微软雅黑"/>
              <w:noProof/>
            </w:rPr>
          </w:pPr>
          <w:del w:id="473" w:author="春苹" w:date="2019-01-24T10:43:00Z">
            <w:r w:rsidRPr="00CC2457" w:rsidDel="00CC2457">
              <w:rPr>
                <w:rPrChange w:id="474" w:author="春苹" w:date="2019-01-24T10:43:00Z">
                  <w:rPr>
                    <w:rStyle w:val="a7"/>
                    <w:rFonts w:ascii="微软雅黑" w:eastAsia="微软雅黑" w:hAnsi="微软雅黑"/>
                    <w:noProof/>
                  </w:rPr>
                </w:rPrChange>
              </w:rPr>
              <w:delText>2.2.1</w:delText>
            </w:r>
            <w:r w:rsidRPr="00231F20" w:rsidDel="00CC2457">
              <w:rPr>
                <w:rFonts w:ascii="微软雅黑" w:eastAsia="微软雅黑" w:hAnsi="微软雅黑"/>
                <w:noProof/>
              </w:rPr>
              <w:tab/>
            </w:r>
            <w:r w:rsidRPr="00CC2457" w:rsidDel="00CC2457">
              <w:rPr>
                <w:rFonts w:hint="eastAsia"/>
                <w:rPrChange w:id="475" w:author="春苹" w:date="2019-01-24T10:43:00Z">
                  <w:rPr>
                    <w:rStyle w:val="a7"/>
                    <w:rFonts w:ascii="微软雅黑" w:eastAsia="微软雅黑" w:hAnsi="微软雅黑" w:hint="eastAsia"/>
                    <w:noProof/>
                  </w:rPr>
                </w:rPrChange>
              </w:rPr>
              <w:delText>员工管理列表页</w:delText>
            </w:r>
            <w:r w:rsidRPr="00231F20" w:rsidDel="00CC2457">
              <w:rPr>
                <w:rFonts w:ascii="微软雅黑" w:eastAsia="微软雅黑" w:hAnsi="微软雅黑"/>
                <w:noProof/>
                <w:webHidden/>
              </w:rPr>
              <w:tab/>
              <w:delText>14</w:delText>
            </w:r>
          </w:del>
        </w:p>
        <w:p w:rsidR="00EF2264" w:rsidRPr="00231F20" w:rsidDel="00CC2457" w:rsidRDefault="00EF2264">
          <w:pPr>
            <w:pStyle w:val="40"/>
            <w:tabs>
              <w:tab w:val="left" w:pos="1941"/>
              <w:tab w:val="right" w:leader="dot" w:pos="8296"/>
            </w:tabs>
            <w:rPr>
              <w:del w:id="476" w:author="春苹" w:date="2019-01-24T10:43:00Z"/>
              <w:rFonts w:ascii="微软雅黑" w:eastAsia="微软雅黑" w:hAnsi="微软雅黑"/>
              <w:noProof/>
            </w:rPr>
          </w:pPr>
          <w:del w:id="477" w:author="春苹" w:date="2019-01-24T10:43:00Z">
            <w:r w:rsidRPr="00CC2457" w:rsidDel="00CC2457">
              <w:rPr>
                <w:rPrChange w:id="478" w:author="春苹" w:date="2019-01-24T10:43:00Z">
                  <w:rPr>
                    <w:rStyle w:val="a7"/>
                    <w:rFonts w:ascii="微软雅黑" w:eastAsia="微软雅黑" w:hAnsi="微软雅黑"/>
                    <w:noProof/>
                  </w:rPr>
                </w:rPrChange>
              </w:rPr>
              <w:delText>2.2.2</w:delText>
            </w:r>
            <w:r w:rsidRPr="00231F20" w:rsidDel="00CC2457">
              <w:rPr>
                <w:rFonts w:ascii="微软雅黑" w:eastAsia="微软雅黑" w:hAnsi="微软雅黑"/>
                <w:noProof/>
              </w:rPr>
              <w:tab/>
            </w:r>
            <w:r w:rsidRPr="00CC2457" w:rsidDel="00CC2457">
              <w:rPr>
                <w:rFonts w:hint="eastAsia"/>
                <w:rPrChange w:id="479" w:author="春苹" w:date="2019-01-24T10:43:00Z">
                  <w:rPr>
                    <w:rStyle w:val="a7"/>
                    <w:rFonts w:ascii="微软雅黑" w:eastAsia="微软雅黑" w:hAnsi="微软雅黑" w:hint="eastAsia"/>
                    <w:noProof/>
                  </w:rPr>
                </w:rPrChange>
              </w:rPr>
              <w:delText>【新建】功能</w:delText>
            </w:r>
            <w:r w:rsidRPr="00231F20" w:rsidDel="00CC2457">
              <w:rPr>
                <w:rFonts w:ascii="微软雅黑" w:eastAsia="微软雅黑" w:hAnsi="微软雅黑"/>
                <w:noProof/>
                <w:webHidden/>
              </w:rPr>
              <w:tab/>
              <w:delText>15</w:delText>
            </w:r>
          </w:del>
        </w:p>
        <w:p w:rsidR="00EF2264" w:rsidRPr="00231F20" w:rsidDel="00CC2457" w:rsidRDefault="00EF2264">
          <w:pPr>
            <w:pStyle w:val="40"/>
            <w:tabs>
              <w:tab w:val="left" w:pos="1941"/>
              <w:tab w:val="right" w:leader="dot" w:pos="8296"/>
            </w:tabs>
            <w:rPr>
              <w:del w:id="480" w:author="春苹" w:date="2019-01-24T10:43:00Z"/>
              <w:rFonts w:ascii="微软雅黑" w:eastAsia="微软雅黑" w:hAnsi="微软雅黑"/>
              <w:noProof/>
            </w:rPr>
          </w:pPr>
          <w:del w:id="481" w:author="春苹" w:date="2019-01-24T10:43:00Z">
            <w:r w:rsidRPr="00CC2457" w:rsidDel="00CC2457">
              <w:rPr>
                <w:rPrChange w:id="482" w:author="春苹" w:date="2019-01-24T10:43:00Z">
                  <w:rPr>
                    <w:rStyle w:val="a7"/>
                    <w:rFonts w:ascii="微软雅黑" w:eastAsia="微软雅黑" w:hAnsi="微软雅黑"/>
                    <w:noProof/>
                  </w:rPr>
                </w:rPrChange>
              </w:rPr>
              <w:delText>2.2.3</w:delText>
            </w:r>
            <w:r w:rsidRPr="00231F20" w:rsidDel="00CC2457">
              <w:rPr>
                <w:rFonts w:ascii="微软雅黑" w:eastAsia="微软雅黑" w:hAnsi="微软雅黑"/>
                <w:noProof/>
              </w:rPr>
              <w:tab/>
            </w:r>
            <w:r w:rsidRPr="00CC2457" w:rsidDel="00CC2457">
              <w:rPr>
                <w:rFonts w:hint="eastAsia"/>
                <w:rPrChange w:id="483" w:author="春苹" w:date="2019-01-24T10:43:00Z">
                  <w:rPr>
                    <w:rStyle w:val="a7"/>
                    <w:rFonts w:ascii="微软雅黑" w:eastAsia="微软雅黑" w:hAnsi="微软雅黑" w:hint="eastAsia"/>
                    <w:noProof/>
                  </w:rPr>
                </w:rPrChange>
              </w:rPr>
              <w:delText>【修改】功能</w:delText>
            </w:r>
            <w:r w:rsidRPr="00231F20" w:rsidDel="00CC2457">
              <w:rPr>
                <w:rFonts w:ascii="微软雅黑" w:eastAsia="微软雅黑" w:hAnsi="微软雅黑"/>
                <w:noProof/>
                <w:webHidden/>
              </w:rPr>
              <w:tab/>
              <w:delText>17</w:delText>
            </w:r>
          </w:del>
        </w:p>
        <w:p w:rsidR="00EF2264" w:rsidRPr="00231F20" w:rsidDel="00CC2457" w:rsidRDefault="00EF2264">
          <w:pPr>
            <w:pStyle w:val="40"/>
            <w:tabs>
              <w:tab w:val="left" w:pos="1941"/>
              <w:tab w:val="right" w:leader="dot" w:pos="8296"/>
            </w:tabs>
            <w:rPr>
              <w:del w:id="484" w:author="春苹" w:date="2019-01-24T10:43:00Z"/>
              <w:rFonts w:ascii="微软雅黑" w:eastAsia="微软雅黑" w:hAnsi="微软雅黑"/>
              <w:noProof/>
            </w:rPr>
          </w:pPr>
          <w:del w:id="485" w:author="春苹" w:date="2019-01-24T10:43:00Z">
            <w:r w:rsidRPr="00CC2457" w:rsidDel="00CC2457">
              <w:rPr>
                <w:rPrChange w:id="486" w:author="春苹" w:date="2019-01-24T10:43:00Z">
                  <w:rPr>
                    <w:rStyle w:val="a7"/>
                    <w:rFonts w:ascii="微软雅黑" w:eastAsia="微软雅黑" w:hAnsi="微软雅黑"/>
                    <w:noProof/>
                  </w:rPr>
                </w:rPrChange>
              </w:rPr>
              <w:delText>2.2.4</w:delText>
            </w:r>
            <w:r w:rsidRPr="00231F20" w:rsidDel="00CC2457">
              <w:rPr>
                <w:rFonts w:ascii="微软雅黑" w:eastAsia="微软雅黑" w:hAnsi="微软雅黑"/>
                <w:noProof/>
              </w:rPr>
              <w:tab/>
            </w:r>
            <w:r w:rsidRPr="00CC2457" w:rsidDel="00CC2457">
              <w:rPr>
                <w:rFonts w:hint="eastAsia"/>
                <w:rPrChange w:id="487" w:author="春苹" w:date="2019-01-24T10:43:00Z">
                  <w:rPr>
                    <w:rStyle w:val="a7"/>
                    <w:rFonts w:ascii="微软雅黑" w:eastAsia="微软雅黑" w:hAnsi="微软雅黑" w:hint="eastAsia"/>
                    <w:noProof/>
                  </w:rPr>
                </w:rPrChange>
              </w:rPr>
              <w:delText>【删除】功能</w:delText>
            </w:r>
            <w:r w:rsidRPr="00231F20" w:rsidDel="00CC2457">
              <w:rPr>
                <w:rFonts w:ascii="微软雅黑" w:eastAsia="微软雅黑" w:hAnsi="微软雅黑"/>
                <w:noProof/>
                <w:webHidden/>
              </w:rPr>
              <w:tab/>
              <w:delText>18</w:delText>
            </w:r>
          </w:del>
        </w:p>
        <w:p w:rsidR="00EF2264" w:rsidRPr="00231F20" w:rsidDel="00CC2457" w:rsidRDefault="00EF2264">
          <w:pPr>
            <w:pStyle w:val="40"/>
            <w:tabs>
              <w:tab w:val="left" w:pos="1941"/>
              <w:tab w:val="right" w:leader="dot" w:pos="8296"/>
            </w:tabs>
            <w:rPr>
              <w:del w:id="488" w:author="春苹" w:date="2019-01-24T10:43:00Z"/>
              <w:rFonts w:ascii="微软雅黑" w:eastAsia="微软雅黑" w:hAnsi="微软雅黑"/>
              <w:noProof/>
            </w:rPr>
          </w:pPr>
          <w:del w:id="489" w:author="春苹" w:date="2019-01-24T10:43:00Z">
            <w:r w:rsidRPr="00CC2457" w:rsidDel="00CC2457">
              <w:rPr>
                <w:rPrChange w:id="490" w:author="春苹" w:date="2019-01-24T10:43:00Z">
                  <w:rPr>
                    <w:rStyle w:val="a7"/>
                    <w:rFonts w:ascii="微软雅黑" w:eastAsia="微软雅黑" w:hAnsi="微软雅黑"/>
                    <w:noProof/>
                  </w:rPr>
                </w:rPrChange>
              </w:rPr>
              <w:delText>2.2.5</w:delText>
            </w:r>
            <w:r w:rsidRPr="00231F20" w:rsidDel="00CC2457">
              <w:rPr>
                <w:rFonts w:ascii="微软雅黑" w:eastAsia="微软雅黑" w:hAnsi="微软雅黑"/>
                <w:noProof/>
              </w:rPr>
              <w:tab/>
            </w:r>
            <w:r w:rsidRPr="00CC2457" w:rsidDel="00CC2457">
              <w:rPr>
                <w:rFonts w:hint="eastAsia"/>
                <w:rPrChange w:id="491" w:author="春苹" w:date="2019-01-24T10:43:00Z">
                  <w:rPr>
                    <w:rStyle w:val="a7"/>
                    <w:rFonts w:ascii="微软雅黑" w:eastAsia="微软雅黑" w:hAnsi="微软雅黑" w:hint="eastAsia"/>
                    <w:noProof/>
                  </w:rPr>
                </w:rPrChange>
              </w:rPr>
              <w:delText>【离职】功能</w:delText>
            </w:r>
            <w:r w:rsidRPr="00231F20" w:rsidDel="00CC2457">
              <w:rPr>
                <w:rFonts w:ascii="微软雅黑" w:eastAsia="微软雅黑" w:hAnsi="微软雅黑"/>
                <w:noProof/>
                <w:webHidden/>
              </w:rPr>
              <w:tab/>
              <w:delText>18</w:delText>
            </w:r>
          </w:del>
        </w:p>
        <w:p w:rsidR="00EF2264" w:rsidRPr="00231F20" w:rsidDel="00CC2457" w:rsidRDefault="00EF2264">
          <w:pPr>
            <w:pStyle w:val="40"/>
            <w:tabs>
              <w:tab w:val="left" w:pos="1941"/>
              <w:tab w:val="right" w:leader="dot" w:pos="8296"/>
            </w:tabs>
            <w:rPr>
              <w:del w:id="492" w:author="春苹" w:date="2019-01-24T10:43:00Z"/>
              <w:rFonts w:ascii="微软雅黑" w:eastAsia="微软雅黑" w:hAnsi="微软雅黑"/>
              <w:noProof/>
            </w:rPr>
          </w:pPr>
          <w:del w:id="493" w:author="春苹" w:date="2019-01-24T10:43:00Z">
            <w:r w:rsidRPr="00CC2457" w:rsidDel="00CC2457">
              <w:rPr>
                <w:rPrChange w:id="494" w:author="春苹" w:date="2019-01-24T10:43:00Z">
                  <w:rPr>
                    <w:rStyle w:val="a7"/>
                    <w:rFonts w:ascii="微软雅黑" w:eastAsia="微软雅黑" w:hAnsi="微软雅黑"/>
                    <w:noProof/>
                  </w:rPr>
                </w:rPrChange>
              </w:rPr>
              <w:delText>2.2.6</w:delText>
            </w:r>
            <w:r w:rsidRPr="00231F20" w:rsidDel="00CC2457">
              <w:rPr>
                <w:rFonts w:ascii="微软雅黑" w:eastAsia="微软雅黑" w:hAnsi="微软雅黑"/>
                <w:noProof/>
              </w:rPr>
              <w:tab/>
            </w:r>
            <w:r w:rsidRPr="00CC2457" w:rsidDel="00CC2457">
              <w:rPr>
                <w:rFonts w:hint="eastAsia"/>
                <w:rPrChange w:id="495" w:author="春苹" w:date="2019-01-24T10:43:00Z">
                  <w:rPr>
                    <w:rStyle w:val="a7"/>
                    <w:rFonts w:ascii="微软雅黑" w:eastAsia="微软雅黑" w:hAnsi="微软雅黑" w:hint="eastAsia"/>
                    <w:noProof/>
                  </w:rPr>
                </w:rPrChange>
              </w:rPr>
              <w:delText>【恢复】功能</w:delText>
            </w:r>
            <w:r w:rsidRPr="00231F20" w:rsidDel="00CC2457">
              <w:rPr>
                <w:rFonts w:ascii="微软雅黑" w:eastAsia="微软雅黑" w:hAnsi="微软雅黑"/>
                <w:noProof/>
                <w:webHidden/>
              </w:rPr>
              <w:tab/>
              <w:delText>18</w:delText>
            </w:r>
          </w:del>
        </w:p>
        <w:p w:rsidR="00EF2264" w:rsidRPr="00231F20" w:rsidDel="00CC2457" w:rsidRDefault="00EF2264">
          <w:pPr>
            <w:pStyle w:val="40"/>
            <w:tabs>
              <w:tab w:val="left" w:pos="1941"/>
              <w:tab w:val="right" w:leader="dot" w:pos="8296"/>
            </w:tabs>
            <w:rPr>
              <w:del w:id="496" w:author="春苹" w:date="2019-01-24T10:43:00Z"/>
              <w:rFonts w:ascii="微软雅黑" w:eastAsia="微软雅黑" w:hAnsi="微软雅黑"/>
              <w:noProof/>
            </w:rPr>
          </w:pPr>
          <w:del w:id="497" w:author="春苹" w:date="2019-01-24T10:43:00Z">
            <w:r w:rsidRPr="00CC2457" w:rsidDel="00CC2457">
              <w:rPr>
                <w:rPrChange w:id="498" w:author="春苹" w:date="2019-01-24T10:43:00Z">
                  <w:rPr>
                    <w:rStyle w:val="a7"/>
                    <w:rFonts w:ascii="微软雅黑" w:eastAsia="微软雅黑" w:hAnsi="微软雅黑"/>
                    <w:noProof/>
                  </w:rPr>
                </w:rPrChange>
              </w:rPr>
              <w:delText>2.2.7</w:delText>
            </w:r>
            <w:r w:rsidRPr="00231F20" w:rsidDel="00CC2457">
              <w:rPr>
                <w:rFonts w:ascii="微软雅黑" w:eastAsia="微软雅黑" w:hAnsi="微软雅黑"/>
                <w:noProof/>
              </w:rPr>
              <w:tab/>
            </w:r>
            <w:r w:rsidRPr="00CC2457" w:rsidDel="00CC2457">
              <w:rPr>
                <w:rFonts w:hint="eastAsia"/>
                <w:rPrChange w:id="499" w:author="春苹" w:date="2019-01-24T10:43:00Z">
                  <w:rPr>
                    <w:rStyle w:val="a7"/>
                    <w:rFonts w:ascii="微软雅黑" w:eastAsia="微软雅黑" w:hAnsi="微软雅黑" w:hint="eastAsia"/>
                    <w:noProof/>
                  </w:rPr>
                </w:rPrChange>
              </w:rPr>
              <w:delText>【分配部门】功能</w:delText>
            </w:r>
            <w:r w:rsidRPr="00231F20" w:rsidDel="00CC2457">
              <w:rPr>
                <w:rFonts w:ascii="微软雅黑" w:eastAsia="微软雅黑" w:hAnsi="微软雅黑"/>
                <w:noProof/>
                <w:webHidden/>
              </w:rPr>
              <w:tab/>
              <w:delText>18</w:delText>
            </w:r>
          </w:del>
        </w:p>
        <w:p w:rsidR="00EF2264" w:rsidRPr="00231F20" w:rsidDel="00CC2457" w:rsidRDefault="00EF2264">
          <w:pPr>
            <w:pStyle w:val="40"/>
            <w:tabs>
              <w:tab w:val="left" w:pos="1941"/>
              <w:tab w:val="right" w:leader="dot" w:pos="8296"/>
            </w:tabs>
            <w:rPr>
              <w:del w:id="500" w:author="春苹" w:date="2019-01-24T10:43:00Z"/>
              <w:rFonts w:ascii="微软雅黑" w:eastAsia="微软雅黑" w:hAnsi="微软雅黑"/>
              <w:noProof/>
            </w:rPr>
          </w:pPr>
          <w:del w:id="501" w:author="春苹" w:date="2019-01-24T10:43:00Z">
            <w:r w:rsidRPr="00CC2457" w:rsidDel="00CC2457">
              <w:rPr>
                <w:rPrChange w:id="502" w:author="春苹" w:date="2019-01-24T10:43:00Z">
                  <w:rPr>
                    <w:rStyle w:val="a7"/>
                    <w:rFonts w:ascii="微软雅黑" w:eastAsia="微软雅黑" w:hAnsi="微软雅黑"/>
                    <w:noProof/>
                  </w:rPr>
                </w:rPrChange>
              </w:rPr>
              <w:delText>2.2.8</w:delText>
            </w:r>
            <w:r w:rsidRPr="00231F20" w:rsidDel="00CC2457">
              <w:rPr>
                <w:rFonts w:ascii="微软雅黑" w:eastAsia="微软雅黑" w:hAnsi="微软雅黑"/>
                <w:noProof/>
              </w:rPr>
              <w:tab/>
            </w:r>
            <w:r w:rsidRPr="00CC2457" w:rsidDel="00CC2457">
              <w:rPr>
                <w:rFonts w:hint="eastAsia"/>
                <w:rPrChange w:id="503" w:author="春苹" w:date="2019-01-24T10:43:00Z">
                  <w:rPr>
                    <w:rStyle w:val="a7"/>
                    <w:rFonts w:ascii="微软雅黑" w:eastAsia="微软雅黑" w:hAnsi="微软雅黑" w:hint="eastAsia"/>
                    <w:noProof/>
                  </w:rPr>
                </w:rPrChange>
              </w:rPr>
              <w:delText>【导出】功能</w:delText>
            </w:r>
            <w:r w:rsidRPr="00231F20" w:rsidDel="00CC2457">
              <w:rPr>
                <w:rFonts w:ascii="微软雅黑" w:eastAsia="微软雅黑" w:hAnsi="微软雅黑"/>
                <w:noProof/>
                <w:webHidden/>
              </w:rPr>
              <w:tab/>
              <w:delText>19</w:delText>
            </w:r>
          </w:del>
        </w:p>
        <w:p w:rsidR="00EF2264" w:rsidRPr="00231F20" w:rsidDel="00CC2457" w:rsidRDefault="00EF2264">
          <w:pPr>
            <w:pStyle w:val="30"/>
            <w:tabs>
              <w:tab w:val="left" w:pos="1470"/>
              <w:tab w:val="right" w:leader="dot" w:pos="8296"/>
            </w:tabs>
            <w:rPr>
              <w:del w:id="504" w:author="春苹" w:date="2019-01-24T10:43:00Z"/>
              <w:rFonts w:ascii="微软雅黑" w:eastAsia="微软雅黑" w:hAnsi="微软雅黑"/>
              <w:noProof/>
            </w:rPr>
          </w:pPr>
          <w:del w:id="505" w:author="春苹" w:date="2019-01-24T10:43:00Z">
            <w:r w:rsidRPr="00CC2457" w:rsidDel="00CC2457">
              <w:rPr>
                <w:rPrChange w:id="506" w:author="春苹" w:date="2019-01-24T10:43:00Z">
                  <w:rPr>
                    <w:rStyle w:val="a7"/>
                    <w:rFonts w:ascii="微软雅黑" w:eastAsia="微软雅黑" w:hAnsi="微软雅黑"/>
                    <w:noProof/>
                  </w:rPr>
                </w:rPrChange>
              </w:rPr>
              <w:delText>2.3</w:delText>
            </w:r>
            <w:r w:rsidRPr="00231F20" w:rsidDel="00CC2457">
              <w:rPr>
                <w:rFonts w:ascii="微软雅黑" w:eastAsia="微软雅黑" w:hAnsi="微软雅黑"/>
                <w:noProof/>
              </w:rPr>
              <w:tab/>
            </w:r>
            <w:r w:rsidRPr="00CC2457" w:rsidDel="00CC2457">
              <w:rPr>
                <w:rFonts w:hint="eastAsia"/>
                <w:rPrChange w:id="507" w:author="春苹" w:date="2019-01-24T10:43:00Z">
                  <w:rPr>
                    <w:rStyle w:val="a7"/>
                    <w:rFonts w:ascii="微软雅黑" w:eastAsia="微软雅黑" w:hAnsi="微软雅黑" w:hint="eastAsia"/>
                    <w:noProof/>
                  </w:rPr>
                </w:rPrChange>
              </w:rPr>
              <w:delText>账号管理</w:delText>
            </w:r>
            <w:r w:rsidRPr="00231F20" w:rsidDel="00CC2457">
              <w:rPr>
                <w:rFonts w:ascii="微软雅黑" w:eastAsia="微软雅黑" w:hAnsi="微软雅黑"/>
                <w:noProof/>
                <w:webHidden/>
              </w:rPr>
              <w:tab/>
              <w:delText>20</w:delText>
            </w:r>
          </w:del>
        </w:p>
        <w:p w:rsidR="00EF2264" w:rsidRPr="00231F20" w:rsidDel="00CC2457" w:rsidRDefault="00EF2264">
          <w:pPr>
            <w:pStyle w:val="40"/>
            <w:tabs>
              <w:tab w:val="left" w:pos="1993"/>
              <w:tab w:val="right" w:leader="dot" w:pos="8296"/>
            </w:tabs>
            <w:rPr>
              <w:del w:id="508" w:author="春苹" w:date="2019-01-24T10:43:00Z"/>
              <w:rFonts w:ascii="微软雅黑" w:eastAsia="微软雅黑" w:hAnsi="微软雅黑"/>
              <w:noProof/>
            </w:rPr>
          </w:pPr>
          <w:del w:id="509" w:author="春苹" w:date="2019-01-24T10:43:00Z">
            <w:r w:rsidRPr="00CC2457" w:rsidDel="00CC2457">
              <w:rPr>
                <w:rPrChange w:id="510" w:author="春苹" w:date="2019-01-24T10:43:00Z">
                  <w:rPr>
                    <w:rStyle w:val="a7"/>
                    <w:rFonts w:ascii="微软雅黑" w:eastAsia="微软雅黑" w:hAnsi="微软雅黑"/>
                    <w:noProof/>
                  </w:rPr>
                </w:rPrChange>
              </w:rPr>
              <w:delText>2.3.1</w:delText>
            </w:r>
            <w:r w:rsidRPr="00231F20" w:rsidDel="00CC2457">
              <w:rPr>
                <w:rFonts w:ascii="微软雅黑" w:eastAsia="微软雅黑" w:hAnsi="微软雅黑"/>
                <w:noProof/>
              </w:rPr>
              <w:tab/>
            </w:r>
            <w:r w:rsidRPr="00CC2457" w:rsidDel="00CC2457">
              <w:rPr>
                <w:rFonts w:hint="eastAsia"/>
                <w:rPrChange w:id="511" w:author="春苹" w:date="2019-01-24T10:43:00Z">
                  <w:rPr>
                    <w:rStyle w:val="a7"/>
                    <w:rFonts w:ascii="微软雅黑" w:eastAsia="微软雅黑" w:hAnsi="微软雅黑" w:hint="eastAsia"/>
                    <w:noProof/>
                  </w:rPr>
                </w:rPrChange>
              </w:rPr>
              <w:delText>列表页</w:delText>
            </w:r>
            <w:r w:rsidRPr="00231F20" w:rsidDel="00CC2457">
              <w:rPr>
                <w:rFonts w:ascii="微软雅黑" w:eastAsia="微软雅黑" w:hAnsi="微软雅黑"/>
                <w:noProof/>
                <w:webHidden/>
              </w:rPr>
              <w:tab/>
              <w:delText>20</w:delText>
            </w:r>
          </w:del>
        </w:p>
        <w:p w:rsidR="00EF2264" w:rsidRPr="00231F20" w:rsidDel="00CC2457" w:rsidRDefault="00EF2264">
          <w:pPr>
            <w:pStyle w:val="40"/>
            <w:tabs>
              <w:tab w:val="left" w:pos="1941"/>
              <w:tab w:val="right" w:leader="dot" w:pos="8296"/>
            </w:tabs>
            <w:rPr>
              <w:del w:id="512" w:author="春苹" w:date="2019-01-24T10:43:00Z"/>
              <w:rFonts w:ascii="微软雅黑" w:eastAsia="微软雅黑" w:hAnsi="微软雅黑"/>
              <w:noProof/>
            </w:rPr>
          </w:pPr>
          <w:del w:id="513" w:author="春苹" w:date="2019-01-24T10:43:00Z">
            <w:r w:rsidRPr="00CC2457" w:rsidDel="00CC2457">
              <w:rPr>
                <w:rPrChange w:id="514" w:author="春苹" w:date="2019-01-24T10:43:00Z">
                  <w:rPr>
                    <w:rStyle w:val="a7"/>
                    <w:rFonts w:ascii="微软雅黑" w:eastAsia="微软雅黑" w:hAnsi="微软雅黑"/>
                    <w:noProof/>
                  </w:rPr>
                </w:rPrChange>
              </w:rPr>
              <w:delText>2.3.2</w:delText>
            </w:r>
            <w:r w:rsidRPr="00231F20" w:rsidDel="00CC2457">
              <w:rPr>
                <w:rFonts w:ascii="微软雅黑" w:eastAsia="微软雅黑" w:hAnsi="微软雅黑"/>
                <w:noProof/>
              </w:rPr>
              <w:tab/>
            </w:r>
            <w:r w:rsidRPr="00CC2457" w:rsidDel="00CC2457">
              <w:rPr>
                <w:rFonts w:hint="eastAsia"/>
                <w:rPrChange w:id="515" w:author="春苹" w:date="2019-01-24T10:43:00Z">
                  <w:rPr>
                    <w:rStyle w:val="a7"/>
                    <w:rFonts w:ascii="微软雅黑" w:eastAsia="微软雅黑" w:hAnsi="微软雅黑" w:hint="eastAsia"/>
                    <w:noProof/>
                  </w:rPr>
                </w:rPrChange>
              </w:rPr>
              <w:delText>【新建】功能</w:delText>
            </w:r>
            <w:r w:rsidRPr="00231F20" w:rsidDel="00CC2457">
              <w:rPr>
                <w:rFonts w:ascii="微软雅黑" w:eastAsia="微软雅黑" w:hAnsi="微软雅黑"/>
                <w:noProof/>
                <w:webHidden/>
              </w:rPr>
              <w:tab/>
              <w:delText>21</w:delText>
            </w:r>
          </w:del>
        </w:p>
        <w:p w:rsidR="00EF2264" w:rsidRPr="00231F20" w:rsidDel="00CC2457" w:rsidRDefault="00EF2264">
          <w:pPr>
            <w:pStyle w:val="40"/>
            <w:tabs>
              <w:tab w:val="left" w:pos="1941"/>
              <w:tab w:val="right" w:leader="dot" w:pos="8296"/>
            </w:tabs>
            <w:rPr>
              <w:del w:id="516" w:author="春苹" w:date="2019-01-24T10:43:00Z"/>
              <w:rFonts w:ascii="微软雅黑" w:eastAsia="微软雅黑" w:hAnsi="微软雅黑"/>
              <w:noProof/>
            </w:rPr>
          </w:pPr>
          <w:del w:id="517" w:author="春苹" w:date="2019-01-24T10:43:00Z">
            <w:r w:rsidRPr="00CC2457" w:rsidDel="00CC2457">
              <w:rPr>
                <w:rPrChange w:id="518" w:author="春苹" w:date="2019-01-24T10:43:00Z">
                  <w:rPr>
                    <w:rStyle w:val="a7"/>
                    <w:rFonts w:ascii="微软雅黑" w:eastAsia="微软雅黑" w:hAnsi="微软雅黑"/>
                    <w:noProof/>
                  </w:rPr>
                </w:rPrChange>
              </w:rPr>
              <w:delText>2.3.3</w:delText>
            </w:r>
            <w:r w:rsidRPr="00231F20" w:rsidDel="00CC2457">
              <w:rPr>
                <w:rFonts w:ascii="微软雅黑" w:eastAsia="微软雅黑" w:hAnsi="微软雅黑"/>
                <w:noProof/>
              </w:rPr>
              <w:tab/>
            </w:r>
            <w:r w:rsidRPr="00CC2457" w:rsidDel="00CC2457">
              <w:rPr>
                <w:rFonts w:hint="eastAsia"/>
                <w:rPrChange w:id="519" w:author="春苹" w:date="2019-01-24T10:43:00Z">
                  <w:rPr>
                    <w:rStyle w:val="a7"/>
                    <w:rFonts w:ascii="微软雅黑" w:eastAsia="微软雅黑" w:hAnsi="微软雅黑" w:hint="eastAsia"/>
                    <w:noProof/>
                  </w:rPr>
                </w:rPrChange>
              </w:rPr>
              <w:delText>【修改】功能</w:delText>
            </w:r>
            <w:r w:rsidRPr="00231F20" w:rsidDel="00CC2457">
              <w:rPr>
                <w:rFonts w:ascii="微软雅黑" w:eastAsia="微软雅黑" w:hAnsi="微软雅黑"/>
                <w:noProof/>
                <w:webHidden/>
              </w:rPr>
              <w:tab/>
              <w:delText>24</w:delText>
            </w:r>
          </w:del>
        </w:p>
        <w:p w:rsidR="00EF2264" w:rsidRPr="00231F20" w:rsidDel="00CC2457" w:rsidRDefault="00EF2264">
          <w:pPr>
            <w:pStyle w:val="40"/>
            <w:tabs>
              <w:tab w:val="left" w:pos="1941"/>
              <w:tab w:val="right" w:leader="dot" w:pos="8296"/>
            </w:tabs>
            <w:rPr>
              <w:del w:id="520" w:author="春苹" w:date="2019-01-24T10:43:00Z"/>
              <w:rFonts w:ascii="微软雅黑" w:eastAsia="微软雅黑" w:hAnsi="微软雅黑"/>
              <w:noProof/>
            </w:rPr>
          </w:pPr>
          <w:del w:id="521" w:author="春苹" w:date="2019-01-24T10:43:00Z">
            <w:r w:rsidRPr="00CC2457" w:rsidDel="00CC2457">
              <w:rPr>
                <w:rPrChange w:id="522" w:author="春苹" w:date="2019-01-24T10:43:00Z">
                  <w:rPr>
                    <w:rStyle w:val="a7"/>
                    <w:rFonts w:ascii="微软雅黑" w:eastAsia="微软雅黑" w:hAnsi="微软雅黑"/>
                    <w:noProof/>
                  </w:rPr>
                </w:rPrChange>
              </w:rPr>
              <w:delText>2.3.4</w:delText>
            </w:r>
            <w:r w:rsidRPr="00231F20" w:rsidDel="00CC2457">
              <w:rPr>
                <w:rFonts w:ascii="微软雅黑" w:eastAsia="微软雅黑" w:hAnsi="微软雅黑"/>
                <w:noProof/>
              </w:rPr>
              <w:tab/>
            </w:r>
            <w:r w:rsidRPr="00CC2457" w:rsidDel="00CC2457">
              <w:rPr>
                <w:rFonts w:hint="eastAsia"/>
                <w:rPrChange w:id="523" w:author="春苹" w:date="2019-01-24T10:43:00Z">
                  <w:rPr>
                    <w:rStyle w:val="a7"/>
                    <w:rFonts w:ascii="微软雅黑" w:eastAsia="微软雅黑" w:hAnsi="微软雅黑" w:hint="eastAsia"/>
                    <w:noProof/>
                  </w:rPr>
                </w:rPrChange>
              </w:rPr>
              <w:delText>【删除】功能</w:delText>
            </w:r>
            <w:r w:rsidRPr="00231F20" w:rsidDel="00CC2457">
              <w:rPr>
                <w:rFonts w:ascii="微软雅黑" w:eastAsia="微软雅黑" w:hAnsi="微软雅黑"/>
                <w:noProof/>
                <w:webHidden/>
              </w:rPr>
              <w:tab/>
              <w:delText>24</w:delText>
            </w:r>
          </w:del>
        </w:p>
        <w:p w:rsidR="00EF2264" w:rsidRPr="00231F20" w:rsidDel="00CC2457" w:rsidRDefault="00EF2264">
          <w:pPr>
            <w:pStyle w:val="40"/>
            <w:tabs>
              <w:tab w:val="left" w:pos="1941"/>
              <w:tab w:val="right" w:leader="dot" w:pos="8296"/>
            </w:tabs>
            <w:rPr>
              <w:del w:id="524" w:author="春苹" w:date="2019-01-24T10:43:00Z"/>
              <w:rFonts w:ascii="微软雅黑" w:eastAsia="微软雅黑" w:hAnsi="微软雅黑"/>
              <w:noProof/>
            </w:rPr>
          </w:pPr>
          <w:del w:id="525" w:author="春苹" w:date="2019-01-24T10:43:00Z">
            <w:r w:rsidRPr="00CC2457" w:rsidDel="00CC2457">
              <w:rPr>
                <w:rPrChange w:id="526" w:author="春苹" w:date="2019-01-24T10:43:00Z">
                  <w:rPr>
                    <w:rStyle w:val="a7"/>
                    <w:rFonts w:ascii="微软雅黑" w:eastAsia="微软雅黑" w:hAnsi="微软雅黑"/>
                    <w:noProof/>
                  </w:rPr>
                </w:rPrChange>
              </w:rPr>
              <w:delText>2.3.5</w:delText>
            </w:r>
            <w:r w:rsidRPr="00231F20" w:rsidDel="00CC2457">
              <w:rPr>
                <w:rFonts w:ascii="微软雅黑" w:eastAsia="微软雅黑" w:hAnsi="微软雅黑"/>
                <w:noProof/>
              </w:rPr>
              <w:tab/>
            </w:r>
            <w:r w:rsidRPr="00CC2457" w:rsidDel="00CC2457">
              <w:rPr>
                <w:rFonts w:hint="eastAsia"/>
                <w:rPrChange w:id="527" w:author="春苹" w:date="2019-01-24T10:43:00Z">
                  <w:rPr>
                    <w:rStyle w:val="a7"/>
                    <w:rFonts w:ascii="微软雅黑" w:eastAsia="微软雅黑" w:hAnsi="微软雅黑" w:hint="eastAsia"/>
                    <w:noProof/>
                  </w:rPr>
                </w:rPrChange>
              </w:rPr>
              <w:delText>【冻结】功能</w:delText>
            </w:r>
            <w:r w:rsidRPr="00231F20" w:rsidDel="00CC2457">
              <w:rPr>
                <w:rFonts w:ascii="微软雅黑" w:eastAsia="微软雅黑" w:hAnsi="微软雅黑"/>
                <w:noProof/>
                <w:webHidden/>
              </w:rPr>
              <w:tab/>
              <w:delText>25</w:delText>
            </w:r>
          </w:del>
        </w:p>
        <w:p w:rsidR="00EF2264" w:rsidRPr="00231F20" w:rsidDel="00CC2457" w:rsidRDefault="00EF2264">
          <w:pPr>
            <w:pStyle w:val="40"/>
            <w:tabs>
              <w:tab w:val="left" w:pos="1941"/>
              <w:tab w:val="right" w:leader="dot" w:pos="8296"/>
            </w:tabs>
            <w:rPr>
              <w:del w:id="528" w:author="春苹" w:date="2019-01-24T10:43:00Z"/>
              <w:rFonts w:ascii="微软雅黑" w:eastAsia="微软雅黑" w:hAnsi="微软雅黑"/>
              <w:noProof/>
            </w:rPr>
          </w:pPr>
          <w:del w:id="529" w:author="春苹" w:date="2019-01-24T10:43:00Z">
            <w:r w:rsidRPr="00CC2457" w:rsidDel="00CC2457">
              <w:rPr>
                <w:rPrChange w:id="530" w:author="春苹" w:date="2019-01-24T10:43:00Z">
                  <w:rPr>
                    <w:rStyle w:val="a7"/>
                    <w:rFonts w:ascii="微软雅黑" w:eastAsia="微软雅黑" w:hAnsi="微软雅黑"/>
                    <w:noProof/>
                  </w:rPr>
                </w:rPrChange>
              </w:rPr>
              <w:delText>2.3.6</w:delText>
            </w:r>
            <w:r w:rsidRPr="00231F20" w:rsidDel="00CC2457">
              <w:rPr>
                <w:rFonts w:ascii="微软雅黑" w:eastAsia="微软雅黑" w:hAnsi="微软雅黑"/>
                <w:noProof/>
              </w:rPr>
              <w:tab/>
            </w:r>
            <w:r w:rsidRPr="00CC2457" w:rsidDel="00CC2457">
              <w:rPr>
                <w:rFonts w:hint="eastAsia"/>
                <w:rPrChange w:id="531" w:author="春苹" w:date="2019-01-24T10:43:00Z">
                  <w:rPr>
                    <w:rStyle w:val="a7"/>
                    <w:rFonts w:ascii="微软雅黑" w:eastAsia="微软雅黑" w:hAnsi="微软雅黑" w:hint="eastAsia"/>
                    <w:noProof/>
                  </w:rPr>
                </w:rPrChange>
              </w:rPr>
              <w:delText>【解冻】功能</w:delText>
            </w:r>
            <w:r w:rsidRPr="00231F20" w:rsidDel="00CC2457">
              <w:rPr>
                <w:rFonts w:ascii="微软雅黑" w:eastAsia="微软雅黑" w:hAnsi="微软雅黑"/>
                <w:noProof/>
                <w:webHidden/>
              </w:rPr>
              <w:tab/>
              <w:delText>25</w:delText>
            </w:r>
          </w:del>
        </w:p>
        <w:p w:rsidR="00EF2264" w:rsidRPr="00231F20" w:rsidDel="00CC2457" w:rsidRDefault="00EF2264">
          <w:pPr>
            <w:pStyle w:val="40"/>
            <w:tabs>
              <w:tab w:val="left" w:pos="1941"/>
              <w:tab w:val="right" w:leader="dot" w:pos="8296"/>
            </w:tabs>
            <w:rPr>
              <w:del w:id="532" w:author="春苹" w:date="2019-01-24T10:43:00Z"/>
              <w:rFonts w:ascii="微软雅黑" w:eastAsia="微软雅黑" w:hAnsi="微软雅黑"/>
              <w:noProof/>
            </w:rPr>
          </w:pPr>
          <w:del w:id="533" w:author="春苹" w:date="2019-01-24T10:43:00Z">
            <w:r w:rsidRPr="00CC2457" w:rsidDel="00CC2457">
              <w:rPr>
                <w:rPrChange w:id="534" w:author="春苹" w:date="2019-01-24T10:43:00Z">
                  <w:rPr>
                    <w:rStyle w:val="a7"/>
                    <w:rFonts w:ascii="微软雅黑" w:eastAsia="微软雅黑" w:hAnsi="微软雅黑"/>
                    <w:noProof/>
                  </w:rPr>
                </w:rPrChange>
              </w:rPr>
              <w:delText>2.3.7</w:delText>
            </w:r>
            <w:r w:rsidRPr="00231F20" w:rsidDel="00CC2457">
              <w:rPr>
                <w:rFonts w:ascii="微软雅黑" w:eastAsia="微软雅黑" w:hAnsi="微软雅黑"/>
                <w:noProof/>
              </w:rPr>
              <w:tab/>
            </w:r>
            <w:r w:rsidRPr="00CC2457" w:rsidDel="00CC2457">
              <w:rPr>
                <w:rFonts w:hint="eastAsia"/>
                <w:rPrChange w:id="535" w:author="春苹" w:date="2019-01-24T10:43:00Z">
                  <w:rPr>
                    <w:rStyle w:val="a7"/>
                    <w:rFonts w:ascii="微软雅黑" w:eastAsia="微软雅黑" w:hAnsi="微软雅黑" w:hint="eastAsia"/>
                    <w:noProof/>
                  </w:rPr>
                </w:rPrChange>
              </w:rPr>
              <w:delText>【密码重置】功能</w:delText>
            </w:r>
            <w:r w:rsidRPr="00231F20" w:rsidDel="00CC2457">
              <w:rPr>
                <w:rFonts w:ascii="微软雅黑" w:eastAsia="微软雅黑" w:hAnsi="微软雅黑"/>
                <w:noProof/>
                <w:webHidden/>
              </w:rPr>
              <w:tab/>
              <w:delText>26</w:delText>
            </w:r>
          </w:del>
        </w:p>
        <w:p w:rsidR="00EF2264" w:rsidRPr="00231F20" w:rsidDel="00CC2457" w:rsidRDefault="00EF2264">
          <w:pPr>
            <w:pStyle w:val="40"/>
            <w:tabs>
              <w:tab w:val="left" w:pos="1941"/>
              <w:tab w:val="right" w:leader="dot" w:pos="8296"/>
            </w:tabs>
            <w:rPr>
              <w:del w:id="536" w:author="春苹" w:date="2019-01-24T10:43:00Z"/>
              <w:rFonts w:ascii="微软雅黑" w:eastAsia="微软雅黑" w:hAnsi="微软雅黑"/>
              <w:noProof/>
            </w:rPr>
          </w:pPr>
          <w:del w:id="537" w:author="春苹" w:date="2019-01-24T10:43:00Z">
            <w:r w:rsidRPr="00CC2457" w:rsidDel="00CC2457">
              <w:rPr>
                <w:rPrChange w:id="538" w:author="春苹" w:date="2019-01-24T10:43:00Z">
                  <w:rPr>
                    <w:rStyle w:val="a7"/>
                    <w:rFonts w:ascii="微软雅黑" w:eastAsia="微软雅黑" w:hAnsi="微软雅黑"/>
                    <w:noProof/>
                  </w:rPr>
                </w:rPrChange>
              </w:rPr>
              <w:delText>2.3.8</w:delText>
            </w:r>
            <w:r w:rsidRPr="00231F20" w:rsidDel="00CC2457">
              <w:rPr>
                <w:rFonts w:ascii="微软雅黑" w:eastAsia="微软雅黑" w:hAnsi="微软雅黑"/>
                <w:noProof/>
              </w:rPr>
              <w:tab/>
            </w:r>
            <w:r w:rsidRPr="00CC2457" w:rsidDel="00CC2457">
              <w:rPr>
                <w:rFonts w:hint="eastAsia"/>
                <w:rPrChange w:id="539" w:author="春苹" w:date="2019-01-24T10:43:00Z">
                  <w:rPr>
                    <w:rStyle w:val="a7"/>
                    <w:rFonts w:ascii="微软雅黑" w:eastAsia="微软雅黑" w:hAnsi="微软雅黑" w:hint="eastAsia"/>
                    <w:noProof/>
                  </w:rPr>
                </w:rPrChange>
              </w:rPr>
              <w:delText>【分配权限】功能</w:delText>
            </w:r>
            <w:r w:rsidRPr="00231F20" w:rsidDel="00CC2457">
              <w:rPr>
                <w:rFonts w:ascii="微软雅黑" w:eastAsia="微软雅黑" w:hAnsi="微软雅黑"/>
                <w:noProof/>
                <w:webHidden/>
              </w:rPr>
              <w:tab/>
              <w:delText>26</w:delText>
            </w:r>
          </w:del>
        </w:p>
        <w:p w:rsidR="00EF2264" w:rsidRPr="00231F20" w:rsidDel="00CC2457" w:rsidRDefault="00EF2264">
          <w:pPr>
            <w:pStyle w:val="40"/>
            <w:tabs>
              <w:tab w:val="left" w:pos="1941"/>
              <w:tab w:val="right" w:leader="dot" w:pos="8296"/>
            </w:tabs>
            <w:rPr>
              <w:del w:id="540" w:author="春苹" w:date="2019-01-24T10:43:00Z"/>
              <w:rFonts w:ascii="微软雅黑" w:eastAsia="微软雅黑" w:hAnsi="微软雅黑"/>
              <w:noProof/>
            </w:rPr>
          </w:pPr>
          <w:del w:id="541" w:author="春苹" w:date="2019-01-24T10:43:00Z">
            <w:r w:rsidRPr="00CC2457" w:rsidDel="00CC2457">
              <w:rPr>
                <w:rPrChange w:id="542" w:author="春苹" w:date="2019-01-24T10:43:00Z">
                  <w:rPr>
                    <w:rStyle w:val="a7"/>
                    <w:rFonts w:ascii="微软雅黑" w:eastAsia="微软雅黑" w:hAnsi="微软雅黑"/>
                    <w:noProof/>
                  </w:rPr>
                </w:rPrChange>
              </w:rPr>
              <w:delText>2.3.9</w:delText>
            </w:r>
            <w:r w:rsidRPr="00231F20" w:rsidDel="00CC2457">
              <w:rPr>
                <w:rFonts w:ascii="微软雅黑" w:eastAsia="微软雅黑" w:hAnsi="微软雅黑"/>
                <w:noProof/>
              </w:rPr>
              <w:tab/>
            </w:r>
            <w:r w:rsidRPr="00CC2457" w:rsidDel="00CC2457">
              <w:rPr>
                <w:rFonts w:hint="eastAsia"/>
                <w:rPrChange w:id="543" w:author="春苹" w:date="2019-01-24T10:43:00Z">
                  <w:rPr>
                    <w:rStyle w:val="a7"/>
                    <w:rFonts w:ascii="微软雅黑" w:eastAsia="微软雅黑" w:hAnsi="微软雅黑" w:hint="eastAsia"/>
                    <w:noProof/>
                  </w:rPr>
                </w:rPrChange>
              </w:rPr>
              <w:delText>【历史记录】功能</w:delText>
            </w:r>
            <w:r w:rsidRPr="00231F20" w:rsidDel="00CC2457">
              <w:rPr>
                <w:rFonts w:ascii="微软雅黑" w:eastAsia="微软雅黑" w:hAnsi="微软雅黑"/>
                <w:noProof/>
                <w:webHidden/>
              </w:rPr>
              <w:tab/>
              <w:delText>27</w:delText>
            </w:r>
          </w:del>
        </w:p>
        <w:p w:rsidR="00EF2264" w:rsidRPr="00231F20" w:rsidDel="00CC2457" w:rsidRDefault="00EF2264">
          <w:pPr>
            <w:pStyle w:val="30"/>
            <w:tabs>
              <w:tab w:val="left" w:pos="1470"/>
              <w:tab w:val="right" w:leader="dot" w:pos="8296"/>
            </w:tabs>
            <w:rPr>
              <w:del w:id="544" w:author="春苹" w:date="2019-01-24T10:43:00Z"/>
              <w:rFonts w:ascii="微软雅黑" w:eastAsia="微软雅黑" w:hAnsi="微软雅黑"/>
              <w:noProof/>
            </w:rPr>
          </w:pPr>
          <w:del w:id="545" w:author="春苹" w:date="2019-01-24T10:43:00Z">
            <w:r w:rsidRPr="00CC2457" w:rsidDel="00CC2457">
              <w:rPr>
                <w:rPrChange w:id="546" w:author="春苹" w:date="2019-01-24T10:43:00Z">
                  <w:rPr>
                    <w:rStyle w:val="a7"/>
                    <w:rFonts w:ascii="微软雅黑" w:eastAsia="微软雅黑" w:hAnsi="微软雅黑"/>
                    <w:noProof/>
                  </w:rPr>
                </w:rPrChange>
              </w:rPr>
              <w:delText>2.4</w:delText>
            </w:r>
            <w:r w:rsidRPr="00231F20" w:rsidDel="00CC2457">
              <w:rPr>
                <w:rFonts w:ascii="微软雅黑" w:eastAsia="微软雅黑" w:hAnsi="微软雅黑"/>
                <w:noProof/>
              </w:rPr>
              <w:tab/>
            </w:r>
            <w:r w:rsidRPr="00CC2457" w:rsidDel="00CC2457">
              <w:rPr>
                <w:rFonts w:hint="eastAsia"/>
                <w:rPrChange w:id="547" w:author="春苹" w:date="2019-01-24T10:43:00Z">
                  <w:rPr>
                    <w:rStyle w:val="a7"/>
                    <w:rFonts w:ascii="微软雅黑" w:eastAsia="微软雅黑" w:hAnsi="微软雅黑" w:hint="eastAsia"/>
                    <w:noProof/>
                  </w:rPr>
                </w:rPrChange>
              </w:rPr>
              <w:delText>角色管理</w:delText>
            </w:r>
            <w:r w:rsidRPr="00231F20" w:rsidDel="00CC2457">
              <w:rPr>
                <w:rFonts w:ascii="微软雅黑" w:eastAsia="微软雅黑" w:hAnsi="微软雅黑"/>
                <w:noProof/>
                <w:webHidden/>
              </w:rPr>
              <w:tab/>
              <w:delText>27</w:delText>
            </w:r>
          </w:del>
        </w:p>
        <w:p w:rsidR="00EF2264" w:rsidRPr="00231F20" w:rsidDel="00CC2457" w:rsidRDefault="00EF2264">
          <w:pPr>
            <w:pStyle w:val="40"/>
            <w:tabs>
              <w:tab w:val="left" w:pos="1993"/>
              <w:tab w:val="right" w:leader="dot" w:pos="8296"/>
            </w:tabs>
            <w:rPr>
              <w:del w:id="548" w:author="春苹" w:date="2019-01-24T10:43:00Z"/>
              <w:rFonts w:ascii="微软雅黑" w:eastAsia="微软雅黑" w:hAnsi="微软雅黑"/>
              <w:noProof/>
            </w:rPr>
          </w:pPr>
          <w:del w:id="549" w:author="春苹" w:date="2019-01-24T10:43:00Z">
            <w:r w:rsidRPr="00CC2457" w:rsidDel="00CC2457">
              <w:rPr>
                <w:rPrChange w:id="550" w:author="春苹" w:date="2019-01-24T10:43:00Z">
                  <w:rPr>
                    <w:rStyle w:val="a7"/>
                    <w:rFonts w:ascii="微软雅黑" w:eastAsia="微软雅黑" w:hAnsi="微软雅黑"/>
                    <w:noProof/>
                  </w:rPr>
                </w:rPrChange>
              </w:rPr>
              <w:delText>2.4.1</w:delText>
            </w:r>
            <w:r w:rsidRPr="00231F20" w:rsidDel="00CC2457">
              <w:rPr>
                <w:rFonts w:ascii="微软雅黑" w:eastAsia="微软雅黑" w:hAnsi="微软雅黑"/>
                <w:noProof/>
              </w:rPr>
              <w:tab/>
            </w:r>
            <w:r w:rsidRPr="00CC2457" w:rsidDel="00CC2457">
              <w:rPr>
                <w:rFonts w:hint="eastAsia"/>
                <w:rPrChange w:id="551" w:author="春苹" w:date="2019-01-24T10:43:00Z">
                  <w:rPr>
                    <w:rStyle w:val="a7"/>
                    <w:rFonts w:ascii="微软雅黑" w:eastAsia="微软雅黑" w:hAnsi="微软雅黑" w:hint="eastAsia"/>
                    <w:noProof/>
                  </w:rPr>
                </w:rPrChange>
              </w:rPr>
              <w:delText>列表页</w:delText>
            </w:r>
            <w:r w:rsidRPr="00231F20" w:rsidDel="00CC2457">
              <w:rPr>
                <w:rFonts w:ascii="微软雅黑" w:eastAsia="微软雅黑" w:hAnsi="微软雅黑"/>
                <w:noProof/>
                <w:webHidden/>
              </w:rPr>
              <w:tab/>
              <w:delText>27</w:delText>
            </w:r>
          </w:del>
        </w:p>
        <w:p w:rsidR="00EF2264" w:rsidRPr="00231F20" w:rsidDel="00CC2457" w:rsidRDefault="00EF2264">
          <w:pPr>
            <w:pStyle w:val="40"/>
            <w:tabs>
              <w:tab w:val="left" w:pos="1941"/>
              <w:tab w:val="right" w:leader="dot" w:pos="8296"/>
            </w:tabs>
            <w:rPr>
              <w:del w:id="552" w:author="春苹" w:date="2019-01-24T10:43:00Z"/>
              <w:rFonts w:ascii="微软雅黑" w:eastAsia="微软雅黑" w:hAnsi="微软雅黑"/>
              <w:noProof/>
            </w:rPr>
          </w:pPr>
          <w:del w:id="553" w:author="春苹" w:date="2019-01-24T10:43:00Z">
            <w:r w:rsidRPr="00CC2457" w:rsidDel="00CC2457">
              <w:rPr>
                <w:rPrChange w:id="554" w:author="春苹" w:date="2019-01-24T10:43:00Z">
                  <w:rPr>
                    <w:rStyle w:val="a7"/>
                    <w:rFonts w:ascii="微软雅黑" w:eastAsia="微软雅黑" w:hAnsi="微软雅黑"/>
                    <w:noProof/>
                  </w:rPr>
                </w:rPrChange>
              </w:rPr>
              <w:delText>2.4.2</w:delText>
            </w:r>
            <w:r w:rsidRPr="00231F20" w:rsidDel="00CC2457">
              <w:rPr>
                <w:rFonts w:ascii="微软雅黑" w:eastAsia="微软雅黑" w:hAnsi="微软雅黑"/>
                <w:noProof/>
              </w:rPr>
              <w:tab/>
            </w:r>
            <w:r w:rsidRPr="00CC2457" w:rsidDel="00CC2457">
              <w:rPr>
                <w:rFonts w:hint="eastAsia"/>
                <w:rPrChange w:id="555" w:author="春苹" w:date="2019-01-24T10:43:00Z">
                  <w:rPr>
                    <w:rStyle w:val="a7"/>
                    <w:rFonts w:ascii="微软雅黑" w:eastAsia="微软雅黑" w:hAnsi="微软雅黑" w:hint="eastAsia"/>
                    <w:noProof/>
                  </w:rPr>
                </w:rPrChange>
              </w:rPr>
              <w:delText>【新建】功能</w:delText>
            </w:r>
            <w:r w:rsidRPr="00231F20" w:rsidDel="00CC2457">
              <w:rPr>
                <w:rFonts w:ascii="微软雅黑" w:eastAsia="微软雅黑" w:hAnsi="微软雅黑"/>
                <w:noProof/>
                <w:webHidden/>
              </w:rPr>
              <w:tab/>
              <w:delText>28</w:delText>
            </w:r>
          </w:del>
        </w:p>
        <w:p w:rsidR="00EF2264" w:rsidRPr="00231F20" w:rsidDel="00CC2457" w:rsidRDefault="00EF2264">
          <w:pPr>
            <w:pStyle w:val="40"/>
            <w:tabs>
              <w:tab w:val="left" w:pos="1941"/>
              <w:tab w:val="right" w:leader="dot" w:pos="8296"/>
            </w:tabs>
            <w:rPr>
              <w:del w:id="556" w:author="春苹" w:date="2019-01-24T10:43:00Z"/>
              <w:rFonts w:ascii="微软雅黑" w:eastAsia="微软雅黑" w:hAnsi="微软雅黑"/>
              <w:noProof/>
            </w:rPr>
          </w:pPr>
          <w:del w:id="557" w:author="春苹" w:date="2019-01-24T10:43:00Z">
            <w:r w:rsidRPr="00CC2457" w:rsidDel="00CC2457">
              <w:rPr>
                <w:rPrChange w:id="558" w:author="春苹" w:date="2019-01-24T10:43:00Z">
                  <w:rPr>
                    <w:rStyle w:val="a7"/>
                    <w:rFonts w:ascii="微软雅黑" w:eastAsia="微软雅黑" w:hAnsi="微软雅黑"/>
                    <w:noProof/>
                  </w:rPr>
                </w:rPrChange>
              </w:rPr>
              <w:delText>2.4.3</w:delText>
            </w:r>
            <w:r w:rsidRPr="00231F20" w:rsidDel="00CC2457">
              <w:rPr>
                <w:rFonts w:ascii="微软雅黑" w:eastAsia="微软雅黑" w:hAnsi="微软雅黑"/>
                <w:noProof/>
              </w:rPr>
              <w:tab/>
            </w:r>
            <w:r w:rsidRPr="00CC2457" w:rsidDel="00CC2457">
              <w:rPr>
                <w:rFonts w:hint="eastAsia"/>
                <w:rPrChange w:id="559" w:author="春苹" w:date="2019-01-24T10:43:00Z">
                  <w:rPr>
                    <w:rStyle w:val="a7"/>
                    <w:rFonts w:ascii="微软雅黑" w:eastAsia="微软雅黑" w:hAnsi="微软雅黑" w:hint="eastAsia"/>
                    <w:noProof/>
                  </w:rPr>
                </w:rPrChange>
              </w:rPr>
              <w:delText>【修改】功能</w:delText>
            </w:r>
            <w:r w:rsidRPr="00231F20" w:rsidDel="00CC2457">
              <w:rPr>
                <w:rFonts w:ascii="微软雅黑" w:eastAsia="微软雅黑" w:hAnsi="微软雅黑"/>
                <w:noProof/>
                <w:webHidden/>
              </w:rPr>
              <w:tab/>
              <w:delText>31</w:delText>
            </w:r>
          </w:del>
        </w:p>
        <w:p w:rsidR="00EF2264" w:rsidRPr="00231F20" w:rsidDel="00CC2457" w:rsidRDefault="00EF2264">
          <w:pPr>
            <w:pStyle w:val="40"/>
            <w:tabs>
              <w:tab w:val="left" w:pos="1941"/>
              <w:tab w:val="right" w:leader="dot" w:pos="8296"/>
            </w:tabs>
            <w:rPr>
              <w:del w:id="560" w:author="春苹" w:date="2019-01-24T10:43:00Z"/>
              <w:rFonts w:ascii="微软雅黑" w:eastAsia="微软雅黑" w:hAnsi="微软雅黑"/>
              <w:noProof/>
            </w:rPr>
          </w:pPr>
          <w:del w:id="561" w:author="春苹" w:date="2019-01-24T10:43:00Z">
            <w:r w:rsidRPr="00CC2457" w:rsidDel="00CC2457">
              <w:rPr>
                <w:rPrChange w:id="562" w:author="春苹" w:date="2019-01-24T10:43:00Z">
                  <w:rPr>
                    <w:rStyle w:val="a7"/>
                    <w:rFonts w:ascii="微软雅黑" w:eastAsia="微软雅黑" w:hAnsi="微软雅黑"/>
                    <w:noProof/>
                  </w:rPr>
                </w:rPrChange>
              </w:rPr>
              <w:delText>2.4.4</w:delText>
            </w:r>
            <w:r w:rsidRPr="00231F20" w:rsidDel="00CC2457">
              <w:rPr>
                <w:rFonts w:ascii="微软雅黑" w:eastAsia="微软雅黑" w:hAnsi="微软雅黑"/>
                <w:noProof/>
              </w:rPr>
              <w:tab/>
            </w:r>
            <w:r w:rsidRPr="00CC2457" w:rsidDel="00CC2457">
              <w:rPr>
                <w:rFonts w:hint="eastAsia"/>
                <w:rPrChange w:id="563" w:author="春苹" w:date="2019-01-24T10:43:00Z">
                  <w:rPr>
                    <w:rStyle w:val="a7"/>
                    <w:rFonts w:ascii="微软雅黑" w:eastAsia="微软雅黑" w:hAnsi="微软雅黑" w:hint="eastAsia"/>
                    <w:noProof/>
                  </w:rPr>
                </w:rPrChange>
              </w:rPr>
              <w:delText>【删除】功能</w:delText>
            </w:r>
            <w:r w:rsidRPr="00231F20" w:rsidDel="00CC2457">
              <w:rPr>
                <w:rFonts w:ascii="微软雅黑" w:eastAsia="微软雅黑" w:hAnsi="微软雅黑"/>
                <w:noProof/>
                <w:webHidden/>
              </w:rPr>
              <w:tab/>
              <w:delText>31</w:delText>
            </w:r>
          </w:del>
        </w:p>
        <w:p w:rsidR="00EF2264" w:rsidRPr="00231F20" w:rsidDel="00CC2457" w:rsidRDefault="00EF2264">
          <w:pPr>
            <w:pStyle w:val="40"/>
            <w:tabs>
              <w:tab w:val="left" w:pos="1941"/>
              <w:tab w:val="right" w:leader="dot" w:pos="8296"/>
            </w:tabs>
            <w:rPr>
              <w:del w:id="564" w:author="春苹" w:date="2019-01-24T10:43:00Z"/>
              <w:rFonts w:ascii="微软雅黑" w:eastAsia="微软雅黑" w:hAnsi="微软雅黑"/>
              <w:noProof/>
            </w:rPr>
          </w:pPr>
          <w:del w:id="565" w:author="春苹" w:date="2019-01-24T10:43:00Z">
            <w:r w:rsidRPr="00CC2457" w:rsidDel="00CC2457">
              <w:rPr>
                <w:rPrChange w:id="566" w:author="春苹" w:date="2019-01-24T10:43:00Z">
                  <w:rPr>
                    <w:rStyle w:val="a7"/>
                    <w:rFonts w:ascii="微软雅黑" w:eastAsia="微软雅黑" w:hAnsi="微软雅黑"/>
                    <w:noProof/>
                  </w:rPr>
                </w:rPrChange>
              </w:rPr>
              <w:delText>2.4.5</w:delText>
            </w:r>
            <w:r w:rsidRPr="00231F20" w:rsidDel="00CC2457">
              <w:rPr>
                <w:rFonts w:ascii="微软雅黑" w:eastAsia="微软雅黑" w:hAnsi="微软雅黑"/>
                <w:noProof/>
              </w:rPr>
              <w:tab/>
            </w:r>
            <w:r w:rsidRPr="00CC2457" w:rsidDel="00CC2457">
              <w:rPr>
                <w:rFonts w:hint="eastAsia"/>
                <w:rPrChange w:id="567" w:author="春苹" w:date="2019-01-24T10:43:00Z">
                  <w:rPr>
                    <w:rStyle w:val="a7"/>
                    <w:rFonts w:ascii="微软雅黑" w:eastAsia="微软雅黑" w:hAnsi="微软雅黑" w:hint="eastAsia"/>
                    <w:noProof/>
                  </w:rPr>
                </w:rPrChange>
              </w:rPr>
              <w:delText>【添加账号】功能</w:delText>
            </w:r>
            <w:r w:rsidRPr="00231F20" w:rsidDel="00CC2457">
              <w:rPr>
                <w:rFonts w:ascii="微软雅黑" w:eastAsia="微软雅黑" w:hAnsi="微软雅黑"/>
                <w:noProof/>
                <w:webHidden/>
              </w:rPr>
              <w:tab/>
              <w:delText>31</w:delText>
            </w:r>
          </w:del>
        </w:p>
        <w:p w:rsidR="00EF2264" w:rsidRPr="00231F20" w:rsidDel="00CC2457" w:rsidRDefault="00EF2264">
          <w:pPr>
            <w:pStyle w:val="40"/>
            <w:tabs>
              <w:tab w:val="left" w:pos="1941"/>
              <w:tab w:val="right" w:leader="dot" w:pos="8296"/>
            </w:tabs>
            <w:rPr>
              <w:del w:id="568" w:author="春苹" w:date="2019-01-24T10:43:00Z"/>
              <w:rFonts w:ascii="微软雅黑" w:eastAsia="微软雅黑" w:hAnsi="微软雅黑"/>
              <w:noProof/>
            </w:rPr>
          </w:pPr>
          <w:del w:id="569" w:author="春苹" w:date="2019-01-24T10:43:00Z">
            <w:r w:rsidRPr="00CC2457" w:rsidDel="00CC2457">
              <w:rPr>
                <w:rPrChange w:id="570" w:author="春苹" w:date="2019-01-24T10:43:00Z">
                  <w:rPr>
                    <w:rStyle w:val="a7"/>
                    <w:rFonts w:ascii="微软雅黑" w:eastAsia="微软雅黑" w:hAnsi="微软雅黑"/>
                    <w:noProof/>
                  </w:rPr>
                </w:rPrChange>
              </w:rPr>
              <w:delText>2.4.6</w:delText>
            </w:r>
            <w:r w:rsidRPr="00231F20" w:rsidDel="00CC2457">
              <w:rPr>
                <w:rFonts w:ascii="微软雅黑" w:eastAsia="微软雅黑" w:hAnsi="微软雅黑"/>
                <w:noProof/>
              </w:rPr>
              <w:tab/>
            </w:r>
            <w:r w:rsidRPr="00CC2457" w:rsidDel="00CC2457">
              <w:rPr>
                <w:rFonts w:hint="eastAsia"/>
                <w:rPrChange w:id="571" w:author="春苹" w:date="2019-01-24T10:43:00Z">
                  <w:rPr>
                    <w:rStyle w:val="a7"/>
                    <w:rFonts w:ascii="微软雅黑" w:eastAsia="微软雅黑" w:hAnsi="微软雅黑" w:hint="eastAsia"/>
                    <w:noProof/>
                  </w:rPr>
                </w:rPrChange>
              </w:rPr>
              <w:delText>【分配权限】功能</w:delText>
            </w:r>
            <w:r w:rsidRPr="00231F20" w:rsidDel="00CC2457">
              <w:rPr>
                <w:rFonts w:ascii="微软雅黑" w:eastAsia="微软雅黑" w:hAnsi="微软雅黑"/>
                <w:noProof/>
                <w:webHidden/>
              </w:rPr>
              <w:tab/>
              <w:delText>33</w:delText>
            </w:r>
          </w:del>
        </w:p>
        <w:p w:rsidR="00EF2264" w:rsidRPr="00231F20" w:rsidDel="00CC2457" w:rsidRDefault="00EF2264">
          <w:pPr>
            <w:pStyle w:val="30"/>
            <w:tabs>
              <w:tab w:val="left" w:pos="1470"/>
              <w:tab w:val="right" w:leader="dot" w:pos="8296"/>
            </w:tabs>
            <w:rPr>
              <w:del w:id="572" w:author="春苹" w:date="2019-01-24T10:43:00Z"/>
              <w:rFonts w:ascii="微软雅黑" w:eastAsia="微软雅黑" w:hAnsi="微软雅黑"/>
              <w:noProof/>
            </w:rPr>
          </w:pPr>
          <w:del w:id="573" w:author="春苹" w:date="2019-01-24T10:43:00Z">
            <w:r w:rsidRPr="00CC2457" w:rsidDel="00CC2457">
              <w:rPr>
                <w:rPrChange w:id="574" w:author="春苹" w:date="2019-01-24T10:43:00Z">
                  <w:rPr>
                    <w:rStyle w:val="a7"/>
                    <w:rFonts w:ascii="微软雅黑" w:eastAsia="微软雅黑" w:hAnsi="微软雅黑"/>
                    <w:noProof/>
                  </w:rPr>
                </w:rPrChange>
              </w:rPr>
              <w:delText>2.5</w:delText>
            </w:r>
            <w:r w:rsidRPr="00231F20" w:rsidDel="00CC2457">
              <w:rPr>
                <w:rFonts w:ascii="微软雅黑" w:eastAsia="微软雅黑" w:hAnsi="微软雅黑"/>
                <w:noProof/>
              </w:rPr>
              <w:tab/>
            </w:r>
            <w:r w:rsidRPr="00CC2457" w:rsidDel="00CC2457">
              <w:rPr>
                <w:rFonts w:hint="eastAsia"/>
                <w:rPrChange w:id="575" w:author="春苹" w:date="2019-01-24T10:43:00Z">
                  <w:rPr>
                    <w:rStyle w:val="a7"/>
                    <w:rFonts w:ascii="微软雅黑" w:eastAsia="微软雅黑" w:hAnsi="微软雅黑" w:hint="eastAsia"/>
                    <w:noProof/>
                  </w:rPr>
                </w:rPrChange>
              </w:rPr>
              <w:delText>角色申请</w:delText>
            </w:r>
            <w:r w:rsidRPr="00231F20" w:rsidDel="00CC2457">
              <w:rPr>
                <w:rFonts w:ascii="微软雅黑" w:eastAsia="微软雅黑" w:hAnsi="微软雅黑"/>
                <w:noProof/>
                <w:webHidden/>
              </w:rPr>
              <w:tab/>
              <w:delText>34</w:delText>
            </w:r>
          </w:del>
        </w:p>
        <w:p w:rsidR="00EF2264" w:rsidRPr="00231F20" w:rsidDel="00CC2457" w:rsidRDefault="00EF2264">
          <w:pPr>
            <w:pStyle w:val="40"/>
            <w:tabs>
              <w:tab w:val="left" w:pos="1993"/>
              <w:tab w:val="right" w:leader="dot" w:pos="8296"/>
            </w:tabs>
            <w:rPr>
              <w:del w:id="576" w:author="春苹" w:date="2019-01-24T10:43:00Z"/>
              <w:rFonts w:ascii="微软雅黑" w:eastAsia="微软雅黑" w:hAnsi="微软雅黑"/>
              <w:noProof/>
            </w:rPr>
          </w:pPr>
          <w:del w:id="577" w:author="春苹" w:date="2019-01-24T10:43:00Z">
            <w:r w:rsidRPr="00CC2457" w:rsidDel="00CC2457">
              <w:rPr>
                <w:rPrChange w:id="578" w:author="春苹" w:date="2019-01-24T10:43:00Z">
                  <w:rPr>
                    <w:rStyle w:val="a7"/>
                    <w:rFonts w:ascii="微软雅黑" w:eastAsia="微软雅黑" w:hAnsi="微软雅黑"/>
                    <w:noProof/>
                  </w:rPr>
                </w:rPrChange>
              </w:rPr>
              <w:delText>2.5.1</w:delText>
            </w:r>
            <w:r w:rsidRPr="00231F20" w:rsidDel="00CC2457">
              <w:rPr>
                <w:rFonts w:ascii="微软雅黑" w:eastAsia="微软雅黑" w:hAnsi="微软雅黑"/>
                <w:noProof/>
              </w:rPr>
              <w:tab/>
            </w:r>
            <w:r w:rsidRPr="00CC2457" w:rsidDel="00CC2457">
              <w:rPr>
                <w:rFonts w:hint="eastAsia"/>
                <w:rPrChange w:id="579" w:author="春苹" w:date="2019-01-24T10:43:00Z">
                  <w:rPr>
                    <w:rStyle w:val="a7"/>
                    <w:rFonts w:ascii="微软雅黑" w:eastAsia="微软雅黑" w:hAnsi="微软雅黑" w:hint="eastAsia"/>
                    <w:noProof/>
                  </w:rPr>
                </w:rPrChange>
              </w:rPr>
              <w:delText>列表页</w:delText>
            </w:r>
            <w:r w:rsidRPr="00231F20" w:rsidDel="00CC2457">
              <w:rPr>
                <w:rFonts w:ascii="微软雅黑" w:eastAsia="微软雅黑" w:hAnsi="微软雅黑"/>
                <w:noProof/>
                <w:webHidden/>
              </w:rPr>
              <w:tab/>
              <w:delText>34</w:delText>
            </w:r>
          </w:del>
        </w:p>
        <w:p w:rsidR="00EF2264" w:rsidRPr="00231F20" w:rsidDel="00CC2457" w:rsidRDefault="00EF2264">
          <w:pPr>
            <w:pStyle w:val="40"/>
            <w:tabs>
              <w:tab w:val="left" w:pos="1941"/>
              <w:tab w:val="right" w:leader="dot" w:pos="8296"/>
            </w:tabs>
            <w:rPr>
              <w:del w:id="580" w:author="春苹" w:date="2019-01-24T10:43:00Z"/>
              <w:rFonts w:ascii="微软雅黑" w:eastAsia="微软雅黑" w:hAnsi="微软雅黑"/>
              <w:noProof/>
            </w:rPr>
          </w:pPr>
          <w:del w:id="581" w:author="春苹" w:date="2019-01-24T10:43:00Z">
            <w:r w:rsidRPr="00CC2457" w:rsidDel="00CC2457">
              <w:rPr>
                <w:rPrChange w:id="582" w:author="春苹" w:date="2019-01-24T10:43:00Z">
                  <w:rPr>
                    <w:rStyle w:val="a7"/>
                    <w:rFonts w:ascii="微软雅黑" w:eastAsia="微软雅黑" w:hAnsi="微软雅黑"/>
                    <w:noProof/>
                  </w:rPr>
                </w:rPrChange>
              </w:rPr>
              <w:delText>2.5.2</w:delText>
            </w:r>
            <w:r w:rsidRPr="00231F20" w:rsidDel="00CC2457">
              <w:rPr>
                <w:rFonts w:ascii="微软雅黑" w:eastAsia="微软雅黑" w:hAnsi="微软雅黑"/>
                <w:noProof/>
              </w:rPr>
              <w:tab/>
            </w:r>
            <w:r w:rsidRPr="00CC2457" w:rsidDel="00CC2457">
              <w:rPr>
                <w:rFonts w:hint="eastAsia"/>
                <w:rPrChange w:id="583" w:author="春苹" w:date="2019-01-24T10:43:00Z">
                  <w:rPr>
                    <w:rStyle w:val="a7"/>
                    <w:rFonts w:ascii="微软雅黑" w:eastAsia="微软雅黑" w:hAnsi="微软雅黑" w:hint="eastAsia"/>
                    <w:noProof/>
                  </w:rPr>
                </w:rPrChange>
              </w:rPr>
              <w:delText>【新建】功能</w:delText>
            </w:r>
            <w:r w:rsidRPr="00231F20" w:rsidDel="00CC2457">
              <w:rPr>
                <w:rFonts w:ascii="微软雅黑" w:eastAsia="微软雅黑" w:hAnsi="微软雅黑"/>
                <w:noProof/>
                <w:webHidden/>
              </w:rPr>
              <w:tab/>
              <w:delText>35</w:delText>
            </w:r>
          </w:del>
        </w:p>
        <w:p w:rsidR="00EF2264" w:rsidRPr="00231F20" w:rsidDel="00CC2457" w:rsidRDefault="00EF2264">
          <w:pPr>
            <w:pStyle w:val="40"/>
            <w:tabs>
              <w:tab w:val="left" w:pos="1941"/>
              <w:tab w:val="right" w:leader="dot" w:pos="8296"/>
            </w:tabs>
            <w:rPr>
              <w:del w:id="584" w:author="春苹" w:date="2019-01-24T10:43:00Z"/>
              <w:rFonts w:ascii="微软雅黑" w:eastAsia="微软雅黑" w:hAnsi="微软雅黑"/>
              <w:noProof/>
            </w:rPr>
          </w:pPr>
          <w:del w:id="585" w:author="春苹" w:date="2019-01-24T10:43:00Z">
            <w:r w:rsidRPr="00CC2457" w:rsidDel="00CC2457">
              <w:rPr>
                <w:rPrChange w:id="586" w:author="春苹" w:date="2019-01-24T10:43:00Z">
                  <w:rPr>
                    <w:rStyle w:val="a7"/>
                    <w:rFonts w:ascii="微软雅黑" w:eastAsia="微软雅黑" w:hAnsi="微软雅黑"/>
                    <w:noProof/>
                  </w:rPr>
                </w:rPrChange>
              </w:rPr>
              <w:delText>2.5.3</w:delText>
            </w:r>
            <w:r w:rsidRPr="00231F20" w:rsidDel="00CC2457">
              <w:rPr>
                <w:rFonts w:ascii="微软雅黑" w:eastAsia="微软雅黑" w:hAnsi="微软雅黑"/>
                <w:noProof/>
              </w:rPr>
              <w:tab/>
            </w:r>
            <w:r w:rsidRPr="00CC2457" w:rsidDel="00CC2457">
              <w:rPr>
                <w:rFonts w:hint="eastAsia"/>
                <w:rPrChange w:id="587" w:author="春苹" w:date="2019-01-24T10:43:00Z">
                  <w:rPr>
                    <w:rStyle w:val="a7"/>
                    <w:rFonts w:ascii="微软雅黑" w:eastAsia="微软雅黑" w:hAnsi="微软雅黑" w:hint="eastAsia"/>
                    <w:noProof/>
                  </w:rPr>
                </w:rPrChange>
              </w:rPr>
              <w:delText>【修改】功能</w:delText>
            </w:r>
            <w:r w:rsidRPr="00231F20" w:rsidDel="00CC2457">
              <w:rPr>
                <w:rFonts w:ascii="微软雅黑" w:eastAsia="微软雅黑" w:hAnsi="微软雅黑"/>
                <w:noProof/>
                <w:webHidden/>
              </w:rPr>
              <w:tab/>
              <w:delText>39</w:delText>
            </w:r>
          </w:del>
        </w:p>
        <w:p w:rsidR="00EF2264" w:rsidRPr="00231F20" w:rsidDel="00CC2457" w:rsidRDefault="00EF2264">
          <w:pPr>
            <w:pStyle w:val="40"/>
            <w:tabs>
              <w:tab w:val="left" w:pos="1941"/>
              <w:tab w:val="right" w:leader="dot" w:pos="8296"/>
            </w:tabs>
            <w:rPr>
              <w:del w:id="588" w:author="春苹" w:date="2019-01-24T10:43:00Z"/>
              <w:rFonts w:ascii="微软雅黑" w:eastAsia="微软雅黑" w:hAnsi="微软雅黑"/>
              <w:noProof/>
            </w:rPr>
          </w:pPr>
          <w:del w:id="589" w:author="春苹" w:date="2019-01-24T10:43:00Z">
            <w:r w:rsidRPr="00CC2457" w:rsidDel="00CC2457">
              <w:rPr>
                <w:rPrChange w:id="590" w:author="春苹" w:date="2019-01-24T10:43:00Z">
                  <w:rPr>
                    <w:rStyle w:val="a7"/>
                    <w:rFonts w:ascii="微软雅黑" w:eastAsia="微软雅黑" w:hAnsi="微软雅黑"/>
                    <w:noProof/>
                  </w:rPr>
                </w:rPrChange>
              </w:rPr>
              <w:delText>2.5.4</w:delText>
            </w:r>
            <w:r w:rsidRPr="00231F20" w:rsidDel="00CC2457">
              <w:rPr>
                <w:rFonts w:ascii="微软雅黑" w:eastAsia="微软雅黑" w:hAnsi="微软雅黑"/>
                <w:noProof/>
              </w:rPr>
              <w:tab/>
            </w:r>
            <w:r w:rsidRPr="00CC2457" w:rsidDel="00CC2457">
              <w:rPr>
                <w:rFonts w:hint="eastAsia"/>
                <w:rPrChange w:id="591" w:author="春苹" w:date="2019-01-24T10:43:00Z">
                  <w:rPr>
                    <w:rStyle w:val="a7"/>
                    <w:rFonts w:ascii="微软雅黑" w:eastAsia="微软雅黑" w:hAnsi="微软雅黑" w:hint="eastAsia"/>
                    <w:noProof/>
                  </w:rPr>
                </w:rPrChange>
              </w:rPr>
              <w:delText>【删除】功能</w:delText>
            </w:r>
            <w:r w:rsidRPr="00231F20" w:rsidDel="00CC2457">
              <w:rPr>
                <w:rFonts w:ascii="微软雅黑" w:eastAsia="微软雅黑" w:hAnsi="微软雅黑"/>
                <w:noProof/>
                <w:webHidden/>
              </w:rPr>
              <w:tab/>
              <w:delText>39</w:delText>
            </w:r>
          </w:del>
        </w:p>
        <w:p w:rsidR="00EF2264" w:rsidRPr="00231F20" w:rsidDel="00CC2457" w:rsidRDefault="00EF2264">
          <w:pPr>
            <w:pStyle w:val="40"/>
            <w:tabs>
              <w:tab w:val="left" w:pos="1941"/>
              <w:tab w:val="right" w:leader="dot" w:pos="8296"/>
            </w:tabs>
            <w:rPr>
              <w:del w:id="592" w:author="春苹" w:date="2019-01-24T10:43:00Z"/>
              <w:rFonts w:ascii="微软雅黑" w:eastAsia="微软雅黑" w:hAnsi="微软雅黑"/>
              <w:noProof/>
            </w:rPr>
          </w:pPr>
          <w:del w:id="593" w:author="春苹" w:date="2019-01-24T10:43:00Z">
            <w:r w:rsidRPr="00CC2457" w:rsidDel="00CC2457">
              <w:rPr>
                <w:rPrChange w:id="594" w:author="春苹" w:date="2019-01-24T10:43:00Z">
                  <w:rPr>
                    <w:rStyle w:val="a7"/>
                    <w:rFonts w:ascii="微软雅黑" w:eastAsia="微软雅黑" w:hAnsi="微软雅黑"/>
                    <w:noProof/>
                  </w:rPr>
                </w:rPrChange>
              </w:rPr>
              <w:delText>2.5.5</w:delText>
            </w:r>
            <w:r w:rsidRPr="00231F20" w:rsidDel="00CC2457">
              <w:rPr>
                <w:rFonts w:ascii="微软雅黑" w:eastAsia="微软雅黑" w:hAnsi="微软雅黑"/>
                <w:noProof/>
              </w:rPr>
              <w:tab/>
            </w:r>
            <w:r w:rsidRPr="00CC2457" w:rsidDel="00CC2457">
              <w:rPr>
                <w:rFonts w:hint="eastAsia"/>
                <w:rPrChange w:id="595" w:author="春苹" w:date="2019-01-24T10:43:00Z">
                  <w:rPr>
                    <w:rStyle w:val="a7"/>
                    <w:rFonts w:ascii="微软雅黑" w:eastAsia="微软雅黑" w:hAnsi="微软雅黑" w:hint="eastAsia"/>
                    <w:noProof/>
                  </w:rPr>
                </w:rPrChange>
              </w:rPr>
              <w:delText>【提交审核】功能</w:delText>
            </w:r>
            <w:r w:rsidRPr="00231F20" w:rsidDel="00CC2457">
              <w:rPr>
                <w:rFonts w:ascii="微软雅黑" w:eastAsia="微软雅黑" w:hAnsi="微软雅黑"/>
                <w:noProof/>
                <w:webHidden/>
              </w:rPr>
              <w:tab/>
              <w:delText>40</w:delText>
            </w:r>
          </w:del>
        </w:p>
        <w:p w:rsidR="00EF2264" w:rsidRPr="00231F20" w:rsidDel="00CC2457" w:rsidRDefault="00EF2264">
          <w:pPr>
            <w:pStyle w:val="40"/>
            <w:tabs>
              <w:tab w:val="left" w:pos="1941"/>
              <w:tab w:val="right" w:leader="dot" w:pos="8296"/>
            </w:tabs>
            <w:rPr>
              <w:del w:id="596" w:author="春苹" w:date="2019-01-24T10:43:00Z"/>
              <w:rFonts w:ascii="微软雅黑" w:eastAsia="微软雅黑" w:hAnsi="微软雅黑"/>
              <w:noProof/>
            </w:rPr>
          </w:pPr>
          <w:del w:id="597" w:author="春苹" w:date="2019-01-24T10:43:00Z">
            <w:r w:rsidRPr="00CC2457" w:rsidDel="00CC2457">
              <w:rPr>
                <w:rPrChange w:id="598" w:author="春苹" w:date="2019-01-24T10:43:00Z">
                  <w:rPr>
                    <w:rStyle w:val="a7"/>
                    <w:rFonts w:ascii="微软雅黑" w:eastAsia="微软雅黑" w:hAnsi="微软雅黑"/>
                    <w:noProof/>
                  </w:rPr>
                </w:rPrChange>
              </w:rPr>
              <w:delText>2.5.6</w:delText>
            </w:r>
            <w:r w:rsidRPr="00231F20" w:rsidDel="00CC2457">
              <w:rPr>
                <w:rFonts w:ascii="微软雅黑" w:eastAsia="微软雅黑" w:hAnsi="微软雅黑"/>
                <w:noProof/>
              </w:rPr>
              <w:tab/>
            </w:r>
            <w:r w:rsidRPr="00CC2457" w:rsidDel="00CC2457">
              <w:rPr>
                <w:rFonts w:hint="eastAsia"/>
                <w:rPrChange w:id="599" w:author="春苹" w:date="2019-01-24T10:43:00Z">
                  <w:rPr>
                    <w:rStyle w:val="a7"/>
                    <w:rFonts w:ascii="微软雅黑" w:eastAsia="微软雅黑" w:hAnsi="微软雅黑" w:hint="eastAsia"/>
                    <w:noProof/>
                  </w:rPr>
                </w:rPrChange>
              </w:rPr>
              <w:delText>【导出】功能</w:delText>
            </w:r>
            <w:r w:rsidRPr="00231F20" w:rsidDel="00CC2457">
              <w:rPr>
                <w:rFonts w:ascii="微软雅黑" w:eastAsia="微软雅黑" w:hAnsi="微软雅黑"/>
                <w:noProof/>
                <w:webHidden/>
              </w:rPr>
              <w:tab/>
              <w:delText>40</w:delText>
            </w:r>
          </w:del>
        </w:p>
        <w:p w:rsidR="00EF2264" w:rsidRPr="00231F20" w:rsidDel="00CC2457" w:rsidRDefault="00EF2264">
          <w:pPr>
            <w:pStyle w:val="30"/>
            <w:tabs>
              <w:tab w:val="left" w:pos="1470"/>
              <w:tab w:val="right" w:leader="dot" w:pos="8296"/>
            </w:tabs>
            <w:rPr>
              <w:del w:id="600" w:author="春苹" w:date="2019-01-24T10:43:00Z"/>
              <w:rFonts w:ascii="微软雅黑" w:eastAsia="微软雅黑" w:hAnsi="微软雅黑"/>
              <w:noProof/>
            </w:rPr>
          </w:pPr>
          <w:del w:id="601" w:author="春苹" w:date="2019-01-24T10:43:00Z">
            <w:r w:rsidRPr="00CC2457" w:rsidDel="00CC2457">
              <w:rPr>
                <w:rPrChange w:id="602" w:author="春苹" w:date="2019-01-24T10:43:00Z">
                  <w:rPr>
                    <w:rStyle w:val="a7"/>
                    <w:rFonts w:ascii="微软雅黑" w:eastAsia="微软雅黑" w:hAnsi="微软雅黑"/>
                    <w:noProof/>
                  </w:rPr>
                </w:rPrChange>
              </w:rPr>
              <w:delText>2.6</w:delText>
            </w:r>
            <w:r w:rsidRPr="00231F20" w:rsidDel="00CC2457">
              <w:rPr>
                <w:rFonts w:ascii="微软雅黑" w:eastAsia="微软雅黑" w:hAnsi="微软雅黑"/>
                <w:noProof/>
              </w:rPr>
              <w:tab/>
            </w:r>
            <w:r w:rsidRPr="00CC2457" w:rsidDel="00CC2457">
              <w:rPr>
                <w:rFonts w:hint="eastAsia"/>
                <w:rPrChange w:id="603" w:author="春苹" w:date="2019-01-24T10:43:00Z">
                  <w:rPr>
                    <w:rStyle w:val="a7"/>
                    <w:rFonts w:ascii="微软雅黑" w:eastAsia="微软雅黑" w:hAnsi="微软雅黑" w:hint="eastAsia"/>
                    <w:noProof/>
                  </w:rPr>
                </w:rPrChange>
              </w:rPr>
              <w:delText>角色申请审批</w:delText>
            </w:r>
            <w:r w:rsidRPr="00231F20" w:rsidDel="00CC2457">
              <w:rPr>
                <w:rFonts w:ascii="微软雅黑" w:eastAsia="微软雅黑" w:hAnsi="微软雅黑"/>
                <w:noProof/>
                <w:webHidden/>
              </w:rPr>
              <w:tab/>
              <w:delText>41</w:delText>
            </w:r>
          </w:del>
        </w:p>
        <w:p w:rsidR="00EF2264" w:rsidRPr="00231F20" w:rsidDel="00CC2457" w:rsidRDefault="00EF2264">
          <w:pPr>
            <w:pStyle w:val="40"/>
            <w:tabs>
              <w:tab w:val="left" w:pos="1993"/>
              <w:tab w:val="right" w:leader="dot" w:pos="8296"/>
            </w:tabs>
            <w:rPr>
              <w:del w:id="604" w:author="春苹" w:date="2019-01-24T10:43:00Z"/>
              <w:rFonts w:ascii="微软雅黑" w:eastAsia="微软雅黑" w:hAnsi="微软雅黑"/>
              <w:noProof/>
            </w:rPr>
          </w:pPr>
          <w:del w:id="605" w:author="春苹" w:date="2019-01-24T10:43:00Z">
            <w:r w:rsidRPr="00CC2457" w:rsidDel="00CC2457">
              <w:rPr>
                <w:rPrChange w:id="606" w:author="春苹" w:date="2019-01-24T10:43:00Z">
                  <w:rPr>
                    <w:rStyle w:val="a7"/>
                    <w:rFonts w:ascii="微软雅黑" w:eastAsia="微软雅黑" w:hAnsi="微软雅黑"/>
                    <w:noProof/>
                  </w:rPr>
                </w:rPrChange>
              </w:rPr>
              <w:delText>2.6.1</w:delText>
            </w:r>
            <w:r w:rsidRPr="00231F20" w:rsidDel="00CC2457">
              <w:rPr>
                <w:rFonts w:ascii="微软雅黑" w:eastAsia="微软雅黑" w:hAnsi="微软雅黑"/>
                <w:noProof/>
              </w:rPr>
              <w:tab/>
            </w:r>
            <w:r w:rsidRPr="00CC2457" w:rsidDel="00CC2457">
              <w:rPr>
                <w:rFonts w:hint="eastAsia"/>
                <w:rPrChange w:id="607" w:author="春苹" w:date="2019-01-24T10:43:00Z">
                  <w:rPr>
                    <w:rStyle w:val="a7"/>
                    <w:rFonts w:ascii="微软雅黑" w:eastAsia="微软雅黑" w:hAnsi="微软雅黑" w:hint="eastAsia"/>
                    <w:noProof/>
                  </w:rPr>
                </w:rPrChange>
              </w:rPr>
              <w:delText>列表页</w:delText>
            </w:r>
            <w:r w:rsidRPr="00231F20" w:rsidDel="00CC2457">
              <w:rPr>
                <w:rFonts w:ascii="微软雅黑" w:eastAsia="微软雅黑" w:hAnsi="微软雅黑"/>
                <w:noProof/>
                <w:webHidden/>
              </w:rPr>
              <w:tab/>
              <w:delText>41</w:delText>
            </w:r>
          </w:del>
        </w:p>
        <w:p w:rsidR="00EF2264" w:rsidRPr="00231F20" w:rsidDel="00CC2457" w:rsidRDefault="00EF2264">
          <w:pPr>
            <w:pStyle w:val="40"/>
            <w:tabs>
              <w:tab w:val="left" w:pos="1993"/>
              <w:tab w:val="right" w:leader="dot" w:pos="8296"/>
            </w:tabs>
            <w:rPr>
              <w:del w:id="608" w:author="春苹" w:date="2019-01-24T10:43:00Z"/>
              <w:rFonts w:ascii="微软雅黑" w:eastAsia="微软雅黑" w:hAnsi="微软雅黑"/>
              <w:noProof/>
            </w:rPr>
          </w:pPr>
          <w:del w:id="609" w:author="春苹" w:date="2019-01-24T10:43:00Z">
            <w:r w:rsidRPr="00CC2457" w:rsidDel="00CC2457">
              <w:rPr>
                <w:rPrChange w:id="610" w:author="春苹" w:date="2019-01-24T10:43:00Z">
                  <w:rPr>
                    <w:rStyle w:val="a7"/>
                    <w:rFonts w:ascii="微软雅黑" w:eastAsia="微软雅黑" w:hAnsi="微软雅黑"/>
                    <w:noProof/>
                  </w:rPr>
                </w:rPrChange>
              </w:rPr>
              <w:delText>2.6.2</w:delText>
            </w:r>
            <w:r w:rsidRPr="00231F20" w:rsidDel="00CC2457">
              <w:rPr>
                <w:rFonts w:ascii="微软雅黑" w:eastAsia="微软雅黑" w:hAnsi="微软雅黑"/>
                <w:noProof/>
              </w:rPr>
              <w:tab/>
            </w:r>
            <w:r w:rsidRPr="00CC2457" w:rsidDel="00CC2457">
              <w:rPr>
                <w:rFonts w:hint="eastAsia"/>
                <w:rPrChange w:id="611" w:author="春苹" w:date="2019-01-24T10:43:00Z">
                  <w:rPr>
                    <w:rStyle w:val="a7"/>
                    <w:rFonts w:ascii="微软雅黑" w:eastAsia="微软雅黑" w:hAnsi="微软雅黑" w:hint="eastAsia"/>
                    <w:noProof/>
                  </w:rPr>
                </w:rPrChange>
              </w:rPr>
              <w:delText>审核</w:delText>
            </w:r>
            <w:r w:rsidRPr="00231F20" w:rsidDel="00CC2457">
              <w:rPr>
                <w:rFonts w:ascii="微软雅黑" w:eastAsia="微软雅黑" w:hAnsi="微软雅黑"/>
                <w:noProof/>
                <w:webHidden/>
              </w:rPr>
              <w:tab/>
              <w:delText>42</w:delText>
            </w:r>
          </w:del>
        </w:p>
        <w:p w:rsidR="00EF2264" w:rsidRPr="00231F20" w:rsidDel="00CC2457" w:rsidRDefault="00EF2264">
          <w:pPr>
            <w:pStyle w:val="30"/>
            <w:tabs>
              <w:tab w:val="left" w:pos="1470"/>
              <w:tab w:val="right" w:leader="dot" w:pos="8296"/>
            </w:tabs>
            <w:rPr>
              <w:del w:id="612" w:author="春苹" w:date="2019-01-24T10:43:00Z"/>
              <w:rFonts w:ascii="微软雅黑" w:eastAsia="微软雅黑" w:hAnsi="微软雅黑"/>
              <w:noProof/>
            </w:rPr>
          </w:pPr>
          <w:del w:id="613" w:author="春苹" w:date="2019-01-24T10:43:00Z">
            <w:r w:rsidRPr="00CC2457" w:rsidDel="00CC2457">
              <w:rPr>
                <w:rPrChange w:id="614" w:author="春苹" w:date="2019-01-24T10:43:00Z">
                  <w:rPr>
                    <w:rStyle w:val="a7"/>
                    <w:rFonts w:ascii="微软雅黑" w:eastAsia="微软雅黑" w:hAnsi="微软雅黑"/>
                    <w:noProof/>
                  </w:rPr>
                </w:rPrChange>
              </w:rPr>
              <w:delText>2.7</w:delText>
            </w:r>
            <w:r w:rsidRPr="00231F20" w:rsidDel="00CC2457">
              <w:rPr>
                <w:rFonts w:ascii="微软雅黑" w:eastAsia="微软雅黑" w:hAnsi="微软雅黑"/>
                <w:noProof/>
              </w:rPr>
              <w:tab/>
            </w:r>
            <w:r w:rsidRPr="00CC2457" w:rsidDel="00CC2457">
              <w:rPr>
                <w:rFonts w:hint="eastAsia"/>
                <w:rPrChange w:id="615" w:author="春苹" w:date="2019-01-24T10:43:00Z">
                  <w:rPr>
                    <w:rStyle w:val="a7"/>
                    <w:rFonts w:ascii="微软雅黑" w:eastAsia="微软雅黑" w:hAnsi="微软雅黑" w:hint="eastAsia"/>
                    <w:noProof/>
                  </w:rPr>
                </w:rPrChange>
              </w:rPr>
              <w:delText>公司管理</w:delText>
            </w:r>
            <w:r w:rsidRPr="00231F20" w:rsidDel="00CC2457">
              <w:rPr>
                <w:rFonts w:ascii="微软雅黑" w:eastAsia="微软雅黑" w:hAnsi="微软雅黑"/>
                <w:noProof/>
                <w:webHidden/>
              </w:rPr>
              <w:tab/>
              <w:delText>43</w:delText>
            </w:r>
          </w:del>
        </w:p>
        <w:p w:rsidR="00EF2264" w:rsidRPr="00231F20" w:rsidDel="00CC2457" w:rsidRDefault="00EF2264">
          <w:pPr>
            <w:pStyle w:val="30"/>
            <w:tabs>
              <w:tab w:val="left" w:pos="1470"/>
              <w:tab w:val="right" w:leader="dot" w:pos="8296"/>
            </w:tabs>
            <w:rPr>
              <w:del w:id="616" w:author="春苹" w:date="2019-01-24T10:43:00Z"/>
              <w:rFonts w:ascii="微软雅黑" w:eastAsia="微软雅黑" w:hAnsi="微软雅黑"/>
              <w:noProof/>
            </w:rPr>
          </w:pPr>
          <w:del w:id="617" w:author="春苹" w:date="2019-01-24T10:43:00Z">
            <w:r w:rsidRPr="00CC2457" w:rsidDel="00CC2457">
              <w:rPr>
                <w:rPrChange w:id="618" w:author="春苹" w:date="2019-01-24T10:43:00Z">
                  <w:rPr>
                    <w:rStyle w:val="a7"/>
                    <w:rFonts w:ascii="微软雅黑" w:eastAsia="微软雅黑" w:hAnsi="微软雅黑"/>
                    <w:noProof/>
                  </w:rPr>
                </w:rPrChange>
              </w:rPr>
              <w:delText>2.8</w:delText>
            </w:r>
            <w:r w:rsidRPr="00231F20" w:rsidDel="00CC2457">
              <w:rPr>
                <w:rFonts w:ascii="微软雅黑" w:eastAsia="微软雅黑" w:hAnsi="微软雅黑"/>
                <w:noProof/>
              </w:rPr>
              <w:tab/>
            </w:r>
            <w:r w:rsidRPr="00CC2457" w:rsidDel="00CC2457">
              <w:rPr>
                <w:rFonts w:hint="eastAsia"/>
                <w:rPrChange w:id="619" w:author="春苹" w:date="2019-01-24T10:43:00Z">
                  <w:rPr>
                    <w:rStyle w:val="a7"/>
                    <w:rFonts w:ascii="微软雅黑" w:eastAsia="微软雅黑" w:hAnsi="微软雅黑" w:hint="eastAsia"/>
                    <w:noProof/>
                  </w:rPr>
                </w:rPrChange>
              </w:rPr>
              <w:delText>查询</w:delText>
            </w:r>
            <w:r w:rsidRPr="00231F20" w:rsidDel="00CC2457">
              <w:rPr>
                <w:rFonts w:ascii="微软雅黑" w:eastAsia="微软雅黑" w:hAnsi="微软雅黑"/>
                <w:noProof/>
                <w:webHidden/>
              </w:rPr>
              <w:tab/>
              <w:delText>43</w:delText>
            </w:r>
          </w:del>
        </w:p>
        <w:p w:rsidR="00EF2264" w:rsidRPr="00231F20" w:rsidDel="00CC2457" w:rsidRDefault="00EF2264">
          <w:pPr>
            <w:pStyle w:val="40"/>
            <w:tabs>
              <w:tab w:val="left" w:pos="1993"/>
              <w:tab w:val="right" w:leader="dot" w:pos="8296"/>
            </w:tabs>
            <w:rPr>
              <w:del w:id="620" w:author="春苹" w:date="2019-01-24T10:43:00Z"/>
              <w:rFonts w:ascii="微软雅黑" w:eastAsia="微软雅黑" w:hAnsi="微软雅黑"/>
              <w:noProof/>
            </w:rPr>
          </w:pPr>
          <w:del w:id="621" w:author="春苹" w:date="2019-01-24T10:43:00Z">
            <w:r w:rsidRPr="00CC2457" w:rsidDel="00CC2457">
              <w:rPr>
                <w:rPrChange w:id="622" w:author="春苹" w:date="2019-01-24T10:43:00Z">
                  <w:rPr>
                    <w:rStyle w:val="a7"/>
                    <w:rFonts w:ascii="微软雅黑" w:eastAsia="微软雅黑" w:hAnsi="微软雅黑"/>
                    <w:noProof/>
                  </w:rPr>
                </w:rPrChange>
              </w:rPr>
              <w:delText>2.8.1</w:delText>
            </w:r>
            <w:r w:rsidRPr="00231F20" w:rsidDel="00CC2457">
              <w:rPr>
                <w:rFonts w:ascii="微软雅黑" w:eastAsia="微软雅黑" w:hAnsi="微软雅黑"/>
                <w:noProof/>
              </w:rPr>
              <w:tab/>
            </w:r>
            <w:r w:rsidRPr="00CC2457" w:rsidDel="00CC2457">
              <w:rPr>
                <w:rFonts w:hint="eastAsia"/>
                <w:rPrChange w:id="623" w:author="春苹" w:date="2019-01-24T10:43:00Z">
                  <w:rPr>
                    <w:rStyle w:val="a7"/>
                    <w:rFonts w:ascii="微软雅黑" w:eastAsia="微软雅黑" w:hAnsi="微软雅黑" w:hint="eastAsia"/>
                    <w:noProof/>
                  </w:rPr>
                </w:rPrChange>
              </w:rPr>
              <w:delText>部门查询</w:delText>
            </w:r>
            <w:r w:rsidRPr="00231F20" w:rsidDel="00CC2457">
              <w:rPr>
                <w:rFonts w:ascii="微软雅黑" w:eastAsia="微软雅黑" w:hAnsi="微软雅黑"/>
                <w:noProof/>
                <w:webHidden/>
              </w:rPr>
              <w:tab/>
              <w:delText>43</w:delText>
            </w:r>
          </w:del>
        </w:p>
        <w:p w:rsidR="00EF2264" w:rsidRPr="00231F20" w:rsidDel="00CC2457" w:rsidRDefault="00EF2264">
          <w:pPr>
            <w:pStyle w:val="40"/>
            <w:tabs>
              <w:tab w:val="left" w:pos="1993"/>
              <w:tab w:val="right" w:leader="dot" w:pos="8296"/>
            </w:tabs>
            <w:rPr>
              <w:del w:id="624" w:author="春苹" w:date="2019-01-24T10:43:00Z"/>
              <w:rFonts w:ascii="微软雅黑" w:eastAsia="微软雅黑" w:hAnsi="微软雅黑"/>
              <w:noProof/>
            </w:rPr>
          </w:pPr>
          <w:del w:id="625" w:author="春苹" w:date="2019-01-24T10:43:00Z">
            <w:r w:rsidRPr="00CC2457" w:rsidDel="00CC2457">
              <w:rPr>
                <w:rPrChange w:id="626" w:author="春苹" w:date="2019-01-24T10:43:00Z">
                  <w:rPr>
                    <w:rStyle w:val="a7"/>
                    <w:rFonts w:ascii="微软雅黑" w:eastAsia="微软雅黑" w:hAnsi="微软雅黑"/>
                    <w:noProof/>
                  </w:rPr>
                </w:rPrChange>
              </w:rPr>
              <w:delText>2.8.2</w:delText>
            </w:r>
            <w:r w:rsidRPr="00231F20" w:rsidDel="00CC2457">
              <w:rPr>
                <w:rFonts w:ascii="微软雅黑" w:eastAsia="微软雅黑" w:hAnsi="微软雅黑"/>
                <w:noProof/>
              </w:rPr>
              <w:tab/>
            </w:r>
            <w:r w:rsidRPr="00CC2457" w:rsidDel="00CC2457">
              <w:rPr>
                <w:rFonts w:hint="eastAsia"/>
                <w:rPrChange w:id="627" w:author="春苹" w:date="2019-01-24T10:43:00Z">
                  <w:rPr>
                    <w:rStyle w:val="a7"/>
                    <w:rFonts w:ascii="微软雅黑" w:eastAsia="微软雅黑" w:hAnsi="微软雅黑" w:hint="eastAsia"/>
                    <w:noProof/>
                  </w:rPr>
                </w:rPrChange>
              </w:rPr>
              <w:delText>角色账号明细查询</w:delText>
            </w:r>
            <w:r w:rsidRPr="00231F20" w:rsidDel="00CC2457">
              <w:rPr>
                <w:rFonts w:ascii="微软雅黑" w:eastAsia="微软雅黑" w:hAnsi="微软雅黑"/>
                <w:noProof/>
                <w:webHidden/>
              </w:rPr>
              <w:tab/>
              <w:delText>45</w:delText>
            </w:r>
          </w:del>
        </w:p>
        <w:p w:rsidR="00EF2264" w:rsidRPr="00231F20" w:rsidDel="00CC2457" w:rsidRDefault="00EF2264">
          <w:pPr>
            <w:pStyle w:val="40"/>
            <w:tabs>
              <w:tab w:val="left" w:pos="1993"/>
              <w:tab w:val="right" w:leader="dot" w:pos="8296"/>
            </w:tabs>
            <w:rPr>
              <w:del w:id="628" w:author="春苹" w:date="2019-01-24T10:43:00Z"/>
              <w:rFonts w:ascii="微软雅黑" w:eastAsia="微软雅黑" w:hAnsi="微软雅黑"/>
              <w:noProof/>
            </w:rPr>
          </w:pPr>
          <w:del w:id="629" w:author="春苹" w:date="2019-01-24T10:43:00Z">
            <w:r w:rsidRPr="00CC2457" w:rsidDel="00CC2457">
              <w:rPr>
                <w:rPrChange w:id="630" w:author="春苹" w:date="2019-01-24T10:43:00Z">
                  <w:rPr>
                    <w:rStyle w:val="a7"/>
                    <w:rFonts w:ascii="微软雅黑" w:eastAsia="微软雅黑" w:hAnsi="微软雅黑"/>
                    <w:noProof/>
                  </w:rPr>
                </w:rPrChange>
              </w:rPr>
              <w:delText>2.8.3</w:delText>
            </w:r>
            <w:r w:rsidRPr="00231F20" w:rsidDel="00CC2457">
              <w:rPr>
                <w:rFonts w:ascii="微软雅黑" w:eastAsia="微软雅黑" w:hAnsi="微软雅黑"/>
                <w:noProof/>
              </w:rPr>
              <w:tab/>
            </w:r>
            <w:r w:rsidRPr="00CC2457" w:rsidDel="00CC2457">
              <w:rPr>
                <w:rFonts w:hint="eastAsia"/>
                <w:rPrChange w:id="631" w:author="春苹" w:date="2019-01-24T10:43:00Z">
                  <w:rPr>
                    <w:rStyle w:val="a7"/>
                    <w:rFonts w:ascii="微软雅黑" w:eastAsia="微软雅黑" w:hAnsi="微软雅黑" w:hint="eastAsia"/>
                    <w:noProof/>
                  </w:rPr>
                </w:rPrChange>
              </w:rPr>
              <w:delText>角色功能权限明细查询</w:delText>
            </w:r>
            <w:r w:rsidRPr="00231F20" w:rsidDel="00CC2457">
              <w:rPr>
                <w:rFonts w:ascii="微软雅黑" w:eastAsia="微软雅黑" w:hAnsi="微软雅黑"/>
                <w:noProof/>
                <w:webHidden/>
              </w:rPr>
              <w:tab/>
              <w:delText>47</w:delText>
            </w:r>
          </w:del>
        </w:p>
        <w:p w:rsidR="00EF2264" w:rsidRPr="00231F20" w:rsidDel="00CC2457" w:rsidRDefault="00EF2264">
          <w:pPr>
            <w:pStyle w:val="40"/>
            <w:tabs>
              <w:tab w:val="left" w:pos="1993"/>
              <w:tab w:val="right" w:leader="dot" w:pos="8296"/>
            </w:tabs>
            <w:rPr>
              <w:del w:id="632" w:author="春苹" w:date="2019-01-24T10:43:00Z"/>
              <w:rFonts w:ascii="微软雅黑" w:eastAsia="微软雅黑" w:hAnsi="微软雅黑"/>
              <w:noProof/>
            </w:rPr>
          </w:pPr>
          <w:del w:id="633" w:author="春苹" w:date="2019-01-24T10:43:00Z">
            <w:r w:rsidRPr="00CC2457" w:rsidDel="00CC2457">
              <w:rPr>
                <w:rPrChange w:id="634" w:author="春苹" w:date="2019-01-24T10:43:00Z">
                  <w:rPr>
                    <w:rStyle w:val="a7"/>
                    <w:rFonts w:ascii="微软雅黑" w:eastAsia="微软雅黑" w:hAnsi="微软雅黑"/>
                    <w:noProof/>
                  </w:rPr>
                </w:rPrChange>
              </w:rPr>
              <w:delText>2.8.4</w:delText>
            </w:r>
            <w:r w:rsidRPr="00231F20" w:rsidDel="00CC2457">
              <w:rPr>
                <w:rFonts w:ascii="微软雅黑" w:eastAsia="微软雅黑" w:hAnsi="微软雅黑"/>
                <w:noProof/>
              </w:rPr>
              <w:tab/>
            </w:r>
            <w:r w:rsidRPr="00CC2457" w:rsidDel="00CC2457">
              <w:rPr>
                <w:rFonts w:hint="eastAsia"/>
                <w:rPrChange w:id="635" w:author="春苹" w:date="2019-01-24T10:43:00Z">
                  <w:rPr>
                    <w:rStyle w:val="a7"/>
                    <w:rFonts w:ascii="微软雅黑" w:eastAsia="微软雅黑" w:hAnsi="微软雅黑" w:hint="eastAsia"/>
                    <w:noProof/>
                  </w:rPr>
                </w:rPrChange>
              </w:rPr>
              <w:delText>账号功能权限明细查询</w:delText>
            </w:r>
            <w:r w:rsidRPr="00231F20" w:rsidDel="00CC2457">
              <w:rPr>
                <w:rFonts w:ascii="微软雅黑" w:eastAsia="微软雅黑" w:hAnsi="微软雅黑"/>
                <w:noProof/>
                <w:webHidden/>
              </w:rPr>
              <w:tab/>
              <w:delText>48</w:delText>
            </w:r>
          </w:del>
        </w:p>
        <w:p w:rsidR="00EF2264" w:rsidRPr="00231F20" w:rsidDel="00CC2457" w:rsidRDefault="00EF2264">
          <w:pPr>
            <w:pStyle w:val="30"/>
            <w:tabs>
              <w:tab w:val="left" w:pos="1470"/>
              <w:tab w:val="right" w:leader="dot" w:pos="8296"/>
            </w:tabs>
            <w:rPr>
              <w:del w:id="636" w:author="春苹" w:date="2019-01-24T10:43:00Z"/>
              <w:rFonts w:ascii="微软雅黑" w:eastAsia="微软雅黑" w:hAnsi="微软雅黑"/>
              <w:noProof/>
            </w:rPr>
          </w:pPr>
          <w:del w:id="637" w:author="春苹" w:date="2019-01-24T10:43:00Z">
            <w:r w:rsidRPr="00CC2457" w:rsidDel="00CC2457">
              <w:rPr>
                <w:rPrChange w:id="638" w:author="春苹" w:date="2019-01-24T10:43:00Z">
                  <w:rPr>
                    <w:rStyle w:val="a7"/>
                    <w:rFonts w:ascii="微软雅黑" w:eastAsia="微软雅黑" w:hAnsi="微软雅黑"/>
                    <w:noProof/>
                  </w:rPr>
                </w:rPrChange>
              </w:rPr>
              <w:delText>2.9</w:delText>
            </w:r>
            <w:r w:rsidRPr="00231F20" w:rsidDel="00CC2457">
              <w:rPr>
                <w:rFonts w:ascii="微软雅黑" w:eastAsia="微软雅黑" w:hAnsi="微软雅黑"/>
                <w:noProof/>
              </w:rPr>
              <w:tab/>
            </w:r>
            <w:r w:rsidRPr="00CC2457" w:rsidDel="00CC2457">
              <w:rPr>
                <w:rFonts w:hint="eastAsia"/>
                <w:rPrChange w:id="639" w:author="春苹" w:date="2019-01-24T10:43:00Z">
                  <w:rPr>
                    <w:rStyle w:val="a7"/>
                    <w:rFonts w:ascii="微软雅黑" w:eastAsia="微软雅黑" w:hAnsi="微软雅黑" w:hint="eastAsia"/>
                    <w:noProof/>
                  </w:rPr>
                </w:rPrChange>
              </w:rPr>
              <w:delText>城市信息管理</w:delText>
            </w:r>
            <w:r w:rsidRPr="00231F20" w:rsidDel="00CC2457">
              <w:rPr>
                <w:rFonts w:ascii="微软雅黑" w:eastAsia="微软雅黑" w:hAnsi="微软雅黑"/>
                <w:noProof/>
                <w:webHidden/>
              </w:rPr>
              <w:tab/>
              <w:delText>50</w:delText>
            </w:r>
          </w:del>
        </w:p>
        <w:p w:rsidR="00EF2264" w:rsidRPr="00231F20" w:rsidDel="00CC2457" w:rsidRDefault="00EF2264">
          <w:pPr>
            <w:pStyle w:val="40"/>
            <w:tabs>
              <w:tab w:val="left" w:pos="1993"/>
              <w:tab w:val="right" w:leader="dot" w:pos="8296"/>
            </w:tabs>
            <w:rPr>
              <w:del w:id="640" w:author="春苹" w:date="2019-01-24T10:43:00Z"/>
              <w:rFonts w:ascii="微软雅黑" w:eastAsia="微软雅黑" w:hAnsi="微软雅黑"/>
              <w:noProof/>
            </w:rPr>
          </w:pPr>
          <w:del w:id="641" w:author="春苹" w:date="2019-01-24T10:43:00Z">
            <w:r w:rsidRPr="00CC2457" w:rsidDel="00CC2457">
              <w:rPr>
                <w:rPrChange w:id="642" w:author="春苹" w:date="2019-01-24T10:43:00Z">
                  <w:rPr>
                    <w:rStyle w:val="a7"/>
                    <w:rFonts w:ascii="微软雅黑" w:eastAsia="微软雅黑" w:hAnsi="微软雅黑"/>
                    <w:noProof/>
                  </w:rPr>
                </w:rPrChange>
              </w:rPr>
              <w:delText>2.9.1</w:delText>
            </w:r>
            <w:r w:rsidRPr="00231F20" w:rsidDel="00CC2457">
              <w:rPr>
                <w:rFonts w:ascii="微软雅黑" w:eastAsia="微软雅黑" w:hAnsi="微软雅黑"/>
                <w:noProof/>
              </w:rPr>
              <w:tab/>
            </w:r>
            <w:r w:rsidRPr="00CC2457" w:rsidDel="00CC2457">
              <w:rPr>
                <w:rFonts w:hint="eastAsia"/>
                <w:rPrChange w:id="643" w:author="春苹" w:date="2019-01-24T10:43:00Z">
                  <w:rPr>
                    <w:rStyle w:val="a7"/>
                    <w:rFonts w:ascii="微软雅黑" w:eastAsia="微软雅黑" w:hAnsi="微软雅黑" w:hint="eastAsia"/>
                    <w:noProof/>
                  </w:rPr>
                </w:rPrChange>
              </w:rPr>
              <w:delText>省</w:delText>
            </w:r>
            <w:r w:rsidRPr="00CC2457" w:rsidDel="00CC2457">
              <w:rPr>
                <w:rPrChange w:id="644" w:author="春苹" w:date="2019-01-24T10:43:00Z">
                  <w:rPr>
                    <w:rStyle w:val="a7"/>
                    <w:rFonts w:ascii="微软雅黑" w:eastAsia="微软雅黑" w:hAnsi="微软雅黑"/>
                    <w:noProof/>
                  </w:rPr>
                </w:rPrChange>
              </w:rPr>
              <w:delText>/</w:delText>
            </w:r>
            <w:r w:rsidRPr="00CC2457" w:rsidDel="00CC2457">
              <w:rPr>
                <w:rFonts w:hint="eastAsia"/>
                <w:rPrChange w:id="645" w:author="春苹" w:date="2019-01-24T10:43:00Z">
                  <w:rPr>
                    <w:rStyle w:val="a7"/>
                    <w:rFonts w:ascii="微软雅黑" w:eastAsia="微软雅黑" w:hAnsi="微软雅黑" w:hint="eastAsia"/>
                    <w:noProof/>
                  </w:rPr>
                </w:rPrChange>
              </w:rPr>
              <w:delText>市</w:delText>
            </w:r>
            <w:r w:rsidRPr="00231F20" w:rsidDel="00CC2457">
              <w:rPr>
                <w:rFonts w:ascii="微软雅黑" w:eastAsia="微软雅黑" w:hAnsi="微软雅黑"/>
                <w:noProof/>
                <w:webHidden/>
              </w:rPr>
              <w:tab/>
              <w:delText>50</w:delText>
            </w:r>
          </w:del>
        </w:p>
        <w:p w:rsidR="00EF2264" w:rsidRPr="00231F20" w:rsidDel="00CC2457" w:rsidRDefault="00EF2264">
          <w:pPr>
            <w:pStyle w:val="40"/>
            <w:tabs>
              <w:tab w:val="left" w:pos="1993"/>
              <w:tab w:val="right" w:leader="dot" w:pos="8296"/>
            </w:tabs>
            <w:rPr>
              <w:del w:id="646" w:author="春苹" w:date="2019-01-24T10:43:00Z"/>
              <w:rFonts w:ascii="微软雅黑" w:eastAsia="微软雅黑" w:hAnsi="微软雅黑"/>
              <w:noProof/>
            </w:rPr>
          </w:pPr>
          <w:del w:id="647" w:author="春苹" w:date="2019-01-24T10:43:00Z">
            <w:r w:rsidRPr="00CC2457" w:rsidDel="00CC2457">
              <w:rPr>
                <w:rPrChange w:id="648" w:author="春苹" w:date="2019-01-24T10:43:00Z">
                  <w:rPr>
                    <w:rStyle w:val="a7"/>
                    <w:rFonts w:ascii="微软雅黑" w:eastAsia="微软雅黑" w:hAnsi="微软雅黑"/>
                    <w:noProof/>
                  </w:rPr>
                </w:rPrChange>
              </w:rPr>
              <w:delText>2.9.2</w:delText>
            </w:r>
            <w:r w:rsidRPr="00231F20" w:rsidDel="00CC2457">
              <w:rPr>
                <w:rFonts w:ascii="微软雅黑" w:eastAsia="微软雅黑" w:hAnsi="微软雅黑"/>
                <w:noProof/>
              </w:rPr>
              <w:tab/>
            </w:r>
            <w:r w:rsidRPr="00CC2457" w:rsidDel="00CC2457">
              <w:rPr>
                <w:rFonts w:hint="eastAsia"/>
                <w:rPrChange w:id="649" w:author="春苹" w:date="2019-01-24T10:43:00Z">
                  <w:rPr>
                    <w:rStyle w:val="a7"/>
                    <w:rFonts w:ascii="微软雅黑" w:eastAsia="微软雅黑" w:hAnsi="微软雅黑" w:hint="eastAsia"/>
                    <w:noProof/>
                  </w:rPr>
                </w:rPrChange>
              </w:rPr>
              <w:delText>城市</w:delText>
            </w:r>
            <w:r w:rsidRPr="00231F20" w:rsidDel="00CC2457">
              <w:rPr>
                <w:rFonts w:ascii="微软雅黑" w:eastAsia="微软雅黑" w:hAnsi="微软雅黑"/>
                <w:noProof/>
                <w:webHidden/>
              </w:rPr>
              <w:tab/>
              <w:delText>52</w:delText>
            </w:r>
          </w:del>
        </w:p>
        <w:p w:rsidR="00EF2264" w:rsidRPr="00231F20" w:rsidDel="00CC2457" w:rsidRDefault="00EF2264">
          <w:pPr>
            <w:pStyle w:val="40"/>
            <w:tabs>
              <w:tab w:val="left" w:pos="1993"/>
              <w:tab w:val="right" w:leader="dot" w:pos="8296"/>
            </w:tabs>
            <w:rPr>
              <w:del w:id="650" w:author="春苹" w:date="2019-01-24T10:43:00Z"/>
              <w:rFonts w:ascii="微软雅黑" w:eastAsia="微软雅黑" w:hAnsi="微软雅黑"/>
              <w:noProof/>
            </w:rPr>
          </w:pPr>
          <w:del w:id="651" w:author="春苹" w:date="2019-01-24T10:43:00Z">
            <w:r w:rsidRPr="00CC2457" w:rsidDel="00CC2457">
              <w:rPr>
                <w:rPrChange w:id="652" w:author="春苹" w:date="2019-01-24T10:43:00Z">
                  <w:rPr>
                    <w:rStyle w:val="a7"/>
                    <w:rFonts w:ascii="微软雅黑" w:eastAsia="微软雅黑" w:hAnsi="微软雅黑"/>
                    <w:noProof/>
                  </w:rPr>
                </w:rPrChange>
              </w:rPr>
              <w:delText>2.9.3</w:delText>
            </w:r>
            <w:r w:rsidRPr="00231F20" w:rsidDel="00CC2457">
              <w:rPr>
                <w:rFonts w:ascii="微软雅黑" w:eastAsia="微软雅黑" w:hAnsi="微软雅黑"/>
                <w:noProof/>
              </w:rPr>
              <w:tab/>
            </w:r>
            <w:r w:rsidRPr="00CC2457" w:rsidDel="00CC2457">
              <w:rPr>
                <w:rFonts w:hint="eastAsia"/>
                <w:rPrChange w:id="653" w:author="春苹" w:date="2019-01-24T10:43:00Z">
                  <w:rPr>
                    <w:rStyle w:val="a7"/>
                    <w:rFonts w:ascii="微软雅黑" w:eastAsia="微软雅黑" w:hAnsi="微软雅黑" w:hint="eastAsia"/>
                    <w:noProof/>
                  </w:rPr>
                </w:rPrChange>
              </w:rPr>
              <w:delText>区</w:delText>
            </w:r>
            <w:r w:rsidRPr="00CC2457" w:rsidDel="00CC2457">
              <w:rPr>
                <w:rPrChange w:id="654" w:author="春苹" w:date="2019-01-24T10:43:00Z">
                  <w:rPr>
                    <w:rStyle w:val="a7"/>
                    <w:rFonts w:ascii="微软雅黑" w:eastAsia="微软雅黑" w:hAnsi="微软雅黑"/>
                    <w:noProof/>
                  </w:rPr>
                </w:rPrChange>
              </w:rPr>
              <w:delText>/</w:delText>
            </w:r>
            <w:r w:rsidRPr="00CC2457" w:rsidDel="00CC2457">
              <w:rPr>
                <w:rFonts w:hint="eastAsia"/>
                <w:rPrChange w:id="655" w:author="春苹" w:date="2019-01-24T10:43:00Z">
                  <w:rPr>
                    <w:rStyle w:val="a7"/>
                    <w:rFonts w:ascii="微软雅黑" w:eastAsia="微软雅黑" w:hAnsi="微软雅黑" w:hint="eastAsia"/>
                    <w:noProof/>
                  </w:rPr>
                </w:rPrChange>
              </w:rPr>
              <w:delText>县</w:delText>
            </w:r>
            <w:r w:rsidRPr="00231F20" w:rsidDel="00CC2457">
              <w:rPr>
                <w:rFonts w:ascii="微软雅黑" w:eastAsia="微软雅黑" w:hAnsi="微软雅黑"/>
                <w:noProof/>
                <w:webHidden/>
              </w:rPr>
              <w:tab/>
              <w:delText>54</w:delText>
            </w:r>
          </w:del>
        </w:p>
        <w:p w:rsidR="00EF2264" w:rsidRPr="00231F20" w:rsidDel="00CC2457" w:rsidRDefault="00EF2264">
          <w:pPr>
            <w:pStyle w:val="30"/>
            <w:tabs>
              <w:tab w:val="left" w:pos="1680"/>
              <w:tab w:val="right" w:leader="dot" w:pos="8296"/>
            </w:tabs>
            <w:rPr>
              <w:del w:id="656" w:author="春苹" w:date="2019-01-24T10:43:00Z"/>
              <w:rFonts w:ascii="微软雅黑" w:eastAsia="微软雅黑" w:hAnsi="微软雅黑"/>
              <w:noProof/>
            </w:rPr>
          </w:pPr>
          <w:del w:id="657" w:author="春苹" w:date="2019-01-24T10:43:00Z">
            <w:r w:rsidRPr="00CC2457" w:rsidDel="00CC2457">
              <w:rPr>
                <w:rPrChange w:id="658" w:author="春苹" w:date="2019-01-24T10:43:00Z">
                  <w:rPr>
                    <w:rStyle w:val="a7"/>
                    <w:rFonts w:ascii="微软雅黑" w:eastAsia="微软雅黑" w:hAnsi="微软雅黑"/>
                    <w:noProof/>
                  </w:rPr>
                </w:rPrChange>
              </w:rPr>
              <w:delText>2.10</w:delText>
            </w:r>
            <w:r w:rsidRPr="00231F20" w:rsidDel="00CC2457">
              <w:rPr>
                <w:rFonts w:ascii="微软雅黑" w:eastAsia="微软雅黑" w:hAnsi="微软雅黑"/>
                <w:noProof/>
              </w:rPr>
              <w:tab/>
            </w:r>
            <w:r w:rsidRPr="00CC2457" w:rsidDel="00CC2457">
              <w:rPr>
                <w:rFonts w:hint="eastAsia"/>
                <w:rPrChange w:id="659" w:author="春苹" w:date="2019-01-24T10:43:00Z">
                  <w:rPr>
                    <w:rStyle w:val="a7"/>
                    <w:rFonts w:ascii="微软雅黑" w:eastAsia="微软雅黑" w:hAnsi="微软雅黑" w:hint="eastAsia"/>
                    <w:noProof/>
                  </w:rPr>
                </w:rPrChange>
              </w:rPr>
              <w:delText>个人账号管理</w:delText>
            </w:r>
            <w:r w:rsidRPr="00231F20" w:rsidDel="00CC2457">
              <w:rPr>
                <w:rFonts w:ascii="微软雅黑" w:eastAsia="微软雅黑" w:hAnsi="微软雅黑"/>
                <w:noProof/>
                <w:webHidden/>
              </w:rPr>
              <w:tab/>
              <w:delText>56</w:delText>
            </w:r>
          </w:del>
        </w:p>
        <w:p w:rsidR="00EF2264" w:rsidRPr="00231F20" w:rsidDel="00CC2457" w:rsidRDefault="00EF2264">
          <w:pPr>
            <w:pStyle w:val="40"/>
            <w:tabs>
              <w:tab w:val="left" w:pos="2116"/>
              <w:tab w:val="right" w:leader="dot" w:pos="8296"/>
            </w:tabs>
            <w:rPr>
              <w:del w:id="660" w:author="春苹" w:date="2019-01-24T10:43:00Z"/>
              <w:rFonts w:ascii="微软雅黑" w:eastAsia="微软雅黑" w:hAnsi="微软雅黑"/>
              <w:noProof/>
            </w:rPr>
          </w:pPr>
          <w:del w:id="661" w:author="春苹" w:date="2019-01-24T10:43:00Z">
            <w:r w:rsidRPr="00CC2457" w:rsidDel="00CC2457">
              <w:rPr>
                <w:rPrChange w:id="662" w:author="春苹" w:date="2019-01-24T10:43:00Z">
                  <w:rPr>
                    <w:rStyle w:val="a7"/>
                    <w:rFonts w:ascii="微软雅黑" w:eastAsia="微软雅黑" w:hAnsi="微软雅黑"/>
                    <w:noProof/>
                  </w:rPr>
                </w:rPrChange>
              </w:rPr>
              <w:delText>2.10.1</w:delText>
            </w:r>
            <w:r w:rsidRPr="00231F20" w:rsidDel="00CC2457">
              <w:rPr>
                <w:rFonts w:ascii="微软雅黑" w:eastAsia="微软雅黑" w:hAnsi="微软雅黑"/>
                <w:noProof/>
              </w:rPr>
              <w:tab/>
            </w:r>
            <w:r w:rsidRPr="00CC2457" w:rsidDel="00CC2457">
              <w:rPr>
                <w:rFonts w:hint="eastAsia"/>
                <w:rPrChange w:id="663" w:author="春苹" w:date="2019-01-24T10:43:00Z">
                  <w:rPr>
                    <w:rStyle w:val="a7"/>
                    <w:rFonts w:ascii="微软雅黑" w:eastAsia="微软雅黑" w:hAnsi="微软雅黑" w:hint="eastAsia"/>
                    <w:noProof/>
                  </w:rPr>
                </w:rPrChange>
              </w:rPr>
              <w:delText>密码重置</w:delText>
            </w:r>
            <w:r w:rsidRPr="00231F20" w:rsidDel="00CC2457">
              <w:rPr>
                <w:rFonts w:ascii="微软雅黑" w:eastAsia="微软雅黑" w:hAnsi="微软雅黑"/>
                <w:noProof/>
                <w:webHidden/>
              </w:rPr>
              <w:tab/>
              <w:delText>56</w:delText>
            </w:r>
          </w:del>
        </w:p>
        <w:p w:rsidR="00EF2264" w:rsidRPr="00231F20" w:rsidDel="00CC2457" w:rsidRDefault="00EF2264">
          <w:pPr>
            <w:pStyle w:val="40"/>
            <w:tabs>
              <w:tab w:val="left" w:pos="2116"/>
              <w:tab w:val="right" w:leader="dot" w:pos="8296"/>
            </w:tabs>
            <w:rPr>
              <w:del w:id="664" w:author="春苹" w:date="2019-01-24T10:43:00Z"/>
              <w:rFonts w:ascii="微软雅黑" w:eastAsia="微软雅黑" w:hAnsi="微软雅黑"/>
              <w:noProof/>
            </w:rPr>
          </w:pPr>
          <w:del w:id="665" w:author="春苹" w:date="2019-01-24T10:43:00Z">
            <w:r w:rsidRPr="00CC2457" w:rsidDel="00CC2457">
              <w:rPr>
                <w:rPrChange w:id="666" w:author="春苹" w:date="2019-01-24T10:43:00Z">
                  <w:rPr>
                    <w:rStyle w:val="a7"/>
                    <w:rFonts w:ascii="微软雅黑" w:eastAsia="微软雅黑" w:hAnsi="微软雅黑"/>
                    <w:noProof/>
                  </w:rPr>
                </w:rPrChange>
              </w:rPr>
              <w:delText>2.10.2</w:delText>
            </w:r>
            <w:r w:rsidRPr="00231F20" w:rsidDel="00CC2457">
              <w:rPr>
                <w:rFonts w:ascii="微软雅黑" w:eastAsia="微软雅黑" w:hAnsi="微软雅黑"/>
                <w:noProof/>
              </w:rPr>
              <w:tab/>
            </w:r>
            <w:r w:rsidRPr="00CC2457" w:rsidDel="00CC2457">
              <w:rPr>
                <w:rFonts w:hint="eastAsia"/>
                <w:rPrChange w:id="667" w:author="春苹" w:date="2019-01-24T10:43:00Z">
                  <w:rPr>
                    <w:rStyle w:val="a7"/>
                    <w:rFonts w:ascii="微软雅黑" w:eastAsia="微软雅黑" w:hAnsi="微软雅黑" w:hint="eastAsia"/>
                    <w:noProof/>
                  </w:rPr>
                </w:rPrChange>
              </w:rPr>
              <w:delText>基本信息查看</w:delText>
            </w:r>
            <w:r w:rsidRPr="00231F20" w:rsidDel="00CC2457">
              <w:rPr>
                <w:rFonts w:ascii="微软雅黑" w:eastAsia="微软雅黑" w:hAnsi="微软雅黑"/>
                <w:noProof/>
                <w:webHidden/>
              </w:rPr>
              <w:tab/>
              <w:delText>57</w:delText>
            </w:r>
          </w:del>
        </w:p>
        <w:p w:rsidR="00EF2264" w:rsidRPr="00231F20" w:rsidDel="00CC2457" w:rsidRDefault="00EF2264">
          <w:pPr>
            <w:pStyle w:val="30"/>
            <w:tabs>
              <w:tab w:val="left" w:pos="1680"/>
              <w:tab w:val="right" w:leader="dot" w:pos="8296"/>
            </w:tabs>
            <w:rPr>
              <w:del w:id="668" w:author="春苹" w:date="2019-01-24T10:43:00Z"/>
              <w:rFonts w:ascii="微软雅黑" w:eastAsia="微软雅黑" w:hAnsi="微软雅黑"/>
              <w:noProof/>
            </w:rPr>
          </w:pPr>
          <w:del w:id="669" w:author="春苹" w:date="2019-01-24T10:43:00Z">
            <w:r w:rsidRPr="00CC2457" w:rsidDel="00CC2457">
              <w:rPr>
                <w:rPrChange w:id="670" w:author="春苹" w:date="2019-01-24T10:43:00Z">
                  <w:rPr>
                    <w:rStyle w:val="a7"/>
                    <w:rFonts w:ascii="微软雅黑" w:eastAsia="微软雅黑" w:hAnsi="微软雅黑"/>
                    <w:noProof/>
                  </w:rPr>
                </w:rPrChange>
              </w:rPr>
              <w:delText>2.11</w:delText>
            </w:r>
            <w:r w:rsidRPr="00231F20" w:rsidDel="00CC2457">
              <w:rPr>
                <w:rFonts w:ascii="微软雅黑" w:eastAsia="微软雅黑" w:hAnsi="微软雅黑"/>
                <w:noProof/>
              </w:rPr>
              <w:tab/>
            </w:r>
            <w:r w:rsidRPr="00CC2457" w:rsidDel="00CC2457">
              <w:rPr>
                <w:rFonts w:hint="eastAsia"/>
                <w:rPrChange w:id="671" w:author="春苹" w:date="2019-01-24T10:43:00Z">
                  <w:rPr>
                    <w:rStyle w:val="a7"/>
                    <w:rFonts w:ascii="微软雅黑" w:eastAsia="微软雅黑" w:hAnsi="微软雅黑" w:hint="eastAsia"/>
                    <w:noProof/>
                  </w:rPr>
                </w:rPrChange>
              </w:rPr>
              <w:delText>公司管理</w:delText>
            </w:r>
            <w:r w:rsidRPr="00231F20" w:rsidDel="00CC2457">
              <w:rPr>
                <w:rFonts w:ascii="微软雅黑" w:eastAsia="微软雅黑" w:hAnsi="微软雅黑"/>
                <w:noProof/>
                <w:webHidden/>
              </w:rPr>
              <w:tab/>
              <w:delText>57</w:delText>
            </w:r>
          </w:del>
        </w:p>
        <w:p w:rsidR="00EF2264" w:rsidRPr="00231F20" w:rsidDel="00CC2457" w:rsidRDefault="00EF2264">
          <w:pPr>
            <w:pStyle w:val="40"/>
            <w:tabs>
              <w:tab w:val="left" w:pos="2116"/>
              <w:tab w:val="right" w:leader="dot" w:pos="8296"/>
            </w:tabs>
            <w:rPr>
              <w:del w:id="672" w:author="春苹" w:date="2019-01-24T10:43:00Z"/>
              <w:rFonts w:ascii="微软雅黑" w:eastAsia="微软雅黑" w:hAnsi="微软雅黑"/>
              <w:noProof/>
            </w:rPr>
          </w:pPr>
          <w:del w:id="673" w:author="春苹" w:date="2019-01-24T10:43:00Z">
            <w:r w:rsidRPr="00CC2457" w:rsidDel="00CC2457">
              <w:rPr>
                <w:rPrChange w:id="674" w:author="春苹" w:date="2019-01-24T10:43:00Z">
                  <w:rPr>
                    <w:rStyle w:val="a7"/>
                    <w:rFonts w:ascii="微软雅黑" w:eastAsia="微软雅黑" w:hAnsi="微软雅黑"/>
                    <w:noProof/>
                  </w:rPr>
                </w:rPrChange>
              </w:rPr>
              <w:delText>2.11.1</w:delText>
            </w:r>
            <w:r w:rsidRPr="00231F20" w:rsidDel="00CC2457">
              <w:rPr>
                <w:rFonts w:ascii="微软雅黑" w:eastAsia="微软雅黑" w:hAnsi="微软雅黑"/>
                <w:noProof/>
              </w:rPr>
              <w:tab/>
            </w:r>
            <w:r w:rsidRPr="00CC2457" w:rsidDel="00CC2457">
              <w:rPr>
                <w:rFonts w:hint="eastAsia"/>
                <w:rPrChange w:id="675" w:author="春苹" w:date="2019-01-24T10:43:00Z">
                  <w:rPr>
                    <w:rStyle w:val="a7"/>
                    <w:rFonts w:ascii="微软雅黑" w:eastAsia="微软雅黑" w:hAnsi="微软雅黑" w:hint="eastAsia"/>
                    <w:noProof/>
                  </w:rPr>
                </w:rPrChange>
              </w:rPr>
              <w:delText>列表页</w:delText>
            </w:r>
            <w:r w:rsidRPr="00231F20" w:rsidDel="00CC2457">
              <w:rPr>
                <w:rFonts w:ascii="微软雅黑" w:eastAsia="微软雅黑" w:hAnsi="微软雅黑"/>
                <w:noProof/>
                <w:webHidden/>
              </w:rPr>
              <w:tab/>
              <w:delText>57</w:delText>
            </w:r>
          </w:del>
        </w:p>
        <w:p w:rsidR="00EF2264" w:rsidRPr="00231F20" w:rsidDel="00CC2457" w:rsidRDefault="00EF2264">
          <w:pPr>
            <w:pStyle w:val="40"/>
            <w:tabs>
              <w:tab w:val="left" w:pos="2064"/>
              <w:tab w:val="right" w:leader="dot" w:pos="8296"/>
            </w:tabs>
            <w:rPr>
              <w:del w:id="676" w:author="春苹" w:date="2019-01-24T10:43:00Z"/>
              <w:rFonts w:ascii="微软雅黑" w:eastAsia="微软雅黑" w:hAnsi="微软雅黑"/>
              <w:noProof/>
            </w:rPr>
          </w:pPr>
          <w:del w:id="677" w:author="春苹" w:date="2019-01-24T10:43:00Z">
            <w:r w:rsidRPr="00CC2457" w:rsidDel="00CC2457">
              <w:rPr>
                <w:rPrChange w:id="678" w:author="春苹" w:date="2019-01-24T10:43:00Z">
                  <w:rPr>
                    <w:rStyle w:val="a7"/>
                    <w:rFonts w:ascii="微软雅黑" w:eastAsia="微软雅黑" w:hAnsi="微软雅黑"/>
                    <w:noProof/>
                  </w:rPr>
                </w:rPrChange>
              </w:rPr>
              <w:delText>2.11.2</w:delText>
            </w:r>
            <w:r w:rsidRPr="00231F20" w:rsidDel="00CC2457">
              <w:rPr>
                <w:rFonts w:ascii="微软雅黑" w:eastAsia="微软雅黑" w:hAnsi="微软雅黑"/>
                <w:noProof/>
              </w:rPr>
              <w:tab/>
            </w:r>
            <w:r w:rsidRPr="00CC2457" w:rsidDel="00CC2457">
              <w:rPr>
                <w:rFonts w:hint="eastAsia"/>
                <w:rPrChange w:id="679" w:author="春苹" w:date="2019-01-24T10:43:00Z">
                  <w:rPr>
                    <w:rStyle w:val="a7"/>
                    <w:rFonts w:ascii="微软雅黑" w:eastAsia="微软雅黑" w:hAnsi="微软雅黑" w:hint="eastAsia"/>
                    <w:noProof/>
                  </w:rPr>
                </w:rPrChange>
              </w:rPr>
              <w:delText>【新建】</w:delText>
            </w:r>
            <w:r w:rsidRPr="00CC2457" w:rsidDel="00CC2457">
              <w:rPr>
                <w:rPrChange w:id="680" w:author="春苹" w:date="2019-01-24T10:43:00Z">
                  <w:rPr>
                    <w:rStyle w:val="a7"/>
                    <w:rFonts w:ascii="微软雅黑" w:eastAsia="微软雅黑" w:hAnsi="微软雅黑"/>
                    <w:noProof/>
                  </w:rPr>
                </w:rPrChange>
              </w:rPr>
              <w:delText>/</w:delText>
            </w:r>
            <w:r w:rsidRPr="00CC2457" w:rsidDel="00CC2457">
              <w:rPr>
                <w:rFonts w:hint="eastAsia"/>
                <w:rPrChange w:id="681" w:author="春苹" w:date="2019-01-24T10:43:00Z">
                  <w:rPr>
                    <w:rStyle w:val="a7"/>
                    <w:rFonts w:ascii="微软雅黑" w:eastAsia="微软雅黑" w:hAnsi="微软雅黑" w:hint="eastAsia"/>
                    <w:noProof/>
                  </w:rPr>
                </w:rPrChange>
              </w:rPr>
              <w:delText>【修改】功能</w:delText>
            </w:r>
            <w:r w:rsidRPr="00231F20" w:rsidDel="00CC2457">
              <w:rPr>
                <w:rFonts w:ascii="微软雅黑" w:eastAsia="微软雅黑" w:hAnsi="微软雅黑"/>
                <w:noProof/>
                <w:webHidden/>
              </w:rPr>
              <w:tab/>
              <w:delText>58</w:delText>
            </w:r>
          </w:del>
        </w:p>
        <w:p w:rsidR="00EF2264" w:rsidRPr="00231F20" w:rsidRDefault="00EF2264">
          <w:pPr>
            <w:rPr>
              <w:rFonts w:ascii="微软雅黑" w:eastAsia="微软雅黑" w:hAnsi="微软雅黑"/>
            </w:rPr>
          </w:pPr>
          <w:r w:rsidRPr="00231F20">
            <w:rPr>
              <w:rFonts w:ascii="微软雅黑" w:eastAsia="微软雅黑" w:hAnsi="微软雅黑"/>
            </w:rPr>
            <w:fldChar w:fldCharType="end"/>
          </w:r>
        </w:p>
      </w:sdtContent>
    </w:sdt>
    <w:p w:rsidR="00EF2264" w:rsidRPr="00231F20" w:rsidRDefault="00EF2264" w:rsidP="00EF2264">
      <w:pPr>
        <w:widowControl/>
        <w:jc w:val="left"/>
        <w:rPr>
          <w:rFonts w:ascii="微软雅黑" w:eastAsia="微软雅黑" w:hAnsi="微软雅黑"/>
        </w:rPr>
      </w:pPr>
      <w:r w:rsidRPr="00231F20">
        <w:rPr>
          <w:rFonts w:ascii="微软雅黑" w:eastAsia="微软雅黑" w:hAnsi="微软雅黑"/>
        </w:rPr>
        <w:br w:type="page"/>
      </w:r>
    </w:p>
    <w:p w:rsidR="00EF2264" w:rsidRPr="00231F20" w:rsidRDefault="00EF2264" w:rsidP="00EF2264">
      <w:pPr>
        <w:pStyle w:val="2"/>
        <w:numPr>
          <w:ilvl w:val="0"/>
          <w:numId w:val="1"/>
        </w:numPr>
        <w:rPr>
          <w:rFonts w:ascii="微软雅黑" w:eastAsia="微软雅黑" w:hAnsi="微软雅黑"/>
        </w:rPr>
      </w:pPr>
      <w:bookmarkStart w:id="682" w:name="_Toc1480454"/>
      <w:r w:rsidRPr="00231F20">
        <w:rPr>
          <w:rFonts w:ascii="微软雅黑" w:eastAsia="微软雅黑" w:hAnsi="微软雅黑" w:hint="eastAsia"/>
        </w:rPr>
        <w:lastRenderedPageBreak/>
        <w:t>项目概述</w:t>
      </w:r>
      <w:bookmarkEnd w:id="682"/>
    </w:p>
    <w:p w:rsidR="00EF2264" w:rsidRPr="00231F20" w:rsidRDefault="00EF2264" w:rsidP="00EF2264">
      <w:pPr>
        <w:rPr>
          <w:rFonts w:ascii="微软雅黑" w:eastAsia="微软雅黑" w:hAnsi="微软雅黑"/>
        </w:rPr>
      </w:pPr>
      <w:r w:rsidRPr="00231F20">
        <w:rPr>
          <w:rFonts w:ascii="微软雅黑" w:eastAsia="微软雅黑" w:hAnsi="微软雅黑" w:hint="eastAsia"/>
        </w:rPr>
        <w:t>本文档</w:t>
      </w:r>
      <w:r w:rsidRPr="00231F20">
        <w:rPr>
          <w:rFonts w:ascii="微软雅黑" w:eastAsia="微软雅黑" w:hAnsi="微软雅黑"/>
        </w:rPr>
        <w:t>主要描述系统管理部分的组织结构管理</w:t>
      </w:r>
      <w:r w:rsidRPr="00231F20">
        <w:rPr>
          <w:rFonts w:ascii="微软雅黑" w:eastAsia="微软雅黑" w:hAnsi="微软雅黑" w:hint="eastAsia"/>
        </w:rPr>
        <w:t>、</w:t>
      </w:r>
      <w:r w:rsidRPr="00231F20">
        <w:rPr>
          <w:rFonts w:ascii="微软雅黑" w:eastAsia="微软雅黑" w:hAnsi="微软雅黑"/>
        </w:rPr>
        <w:t>账号管理、员工管理、公司管理</w:t>
      </w:r>
      <w:r w:rsidR="00DE7D8A" w:rsidRPr="00231F20">
        <w:rPr>
          <w:rFonts w:ascii="微软雅黑" w:eastAsia="微软雅黑" w:hAnsi="微软雅黑" w:hint="eastAsia"/>
        </w:rPr>
        <w:t>模块</w:t>
      </w:r>
      <w:r w:rsidR="00DE7D8A" w:rsidRPr="00231F20">
        <w:rPr>
          <w:rFonts w:ascii="微软雅黑" w:eastAsia="微软雅黑" w:hAnsi="微软雅黑"/>
        </w:rPr>
        <w:t>的</w:t>
      </w:r>
      <w:r w:rsidRPr="00231F20">
        <w:rPr>
          <w:rFonts w:ascii="微软雅黑" w:eastAsia="微软雅黑" w:hAnsi="微软雅黑"/>
        </w:rPr>
        <w:t>系统设计相关的数据表单、操作说明</w:t>
      </w:r>
      <w:r w:rsidRPr="00231F20">
        <w:rPr>
          <w:rFonts w:ascii="微软雅黑" w:eastAsia="微软雅黑" w:hAnsi="微软雅黑" w:hint="eastAsia"/>
        </w:rPr>
        <w:t>及</w:t>
      </w:r>
      <w:r w:rsidRPr="00231F20">
        <w:rPr>
          <w:rFonts w:ascii="微软雅黑" w:eastAsia="微软雅黑" w:hAnsi="微软雅黑"/>
        </w:rPr>
        <w:t>业务规则。具体</w:t>
      </w:r>
      <w:r w:rsidRPr="00231F20">
        <w:rPr>
          <w:rFonts w:ascii="微软雅黑" w:eastAsia="微软雅黑" w:hAnsi="微软雅黑" w:hint="eastAsia"/>
        </w:rPr>
        <w:t>页面</w:t>
      </w:r>
      <w:r w:rsidRPr="00231F20">
        <w:rPr>
          <w:rFonts w:ascii="微软雅黑" w:eastAsia="微软雅黑" w:hAnsi="微软雅黑"/>
        </w:rPr>
        <w:t>请见原型图</w:t>
      </w:r>
    </w:p>
    <w:p w:rsidR="00D71201" w:rsidRPr="00231F20" w:rsidRDefault="00D71201" w:rsidP="00EF2264">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编号是部门的唯一标识，各</w:t>
      </w:r>
      <w:r w:rsidR="00DE7D8A" w:rsidRPr="00231F20">
        <w:rPr>
          <w:rFonts w:ascii="微软雅黑" w:eastAsia="微软雅黑" w:hAnsi="微软雅黑" w:hint="eastAsia"/>
        </w:rPr>
        <w:t>业务</w:t>
      </w:r>
      <w:r w:rsidRPr="00231F20">
        <w:rPr>
          <w:rFonts w:ascii="微软雅黑" w:eastAsia="微软雅黑" w:hAnsi="微软雅黑"/>
        </w:rPr>
        <w:t>系统</w:t>
      </w:r>
      <w:r w:rsidRPr="00231F20">
        <w:rPr>
          <w:rFonts w:ascii="微软雅黑" w:eastAsia="微软雅黑" w:hAnsi="微软雅黑" w:hint="eastAsia"/>
        </w:rPr>
        <w:t>间</w:t>
      </w:r>
      <w:r w:rsidRPr="00231F20">
        <w:rPr>
          <w:rFonts w:ascii="微软雅黑" w:eastAsia="微软雅黑" w:hAnsi="微软雅黑"/>
        </w:rPr>
        <w:t>通过部门编号来做部门</w:t>
      </w:r>
      <w:r w:rsidRPr="00231F20">
        <w:rPr>
          <w:rFonts w:ascii="微软雅黑" w:eastAsia="微软雅黑" w:hAnsi="微软雅黑" w:hint="eastAsia"/>
        </w:rPr>
        <w:t>间</w:t>
      </w:r>
      <w:r w:rsidRPr="00231F20">
        <w:rPr>
          <w:rFonts w:ascii="微软雅黑" w:eastAsia="微软雅黑" w:hAnsi="微软雅黑"/>
        </w:rPr>
        <w:t>的对应关系</w:t>
      </w:r>
    </w:p>
    <w:p w:rsidR="00D71201" w:rsidRPr="00231F20" w:rsidRDefault="00D71201" w:rsidP="00EF2264">
      <w:pPr>
        <w:rPr>
          <w:rFonts w:ascii="微软雅黑" w:eastAsia="微软雅黑" w:hAnsi="微软雅黑"/>
        </w:rPr>
      </w:pPr>
      <w:r w:rsidRPr="00231F20">
        <w:rPr>
          <w:rFonts w:ascii="微软雅黑" w:eastAsia="微软雅黑" w:hAnsi="微软雅黑" w:hint="eastAsia"/>
        </w:rPr>
        <w:t>办公点</w:t>
      </w:r>
      <w:r w:rsidRPr="00231F20">
        <w:rPr>
          <w:rFonts w:ascii="微软雅黑" w:eastAsia="微软雅黑" w:hAnsi="微软雅黑"/>
        </w:rPr>
        <w:t>标识，同一父节点下</w:t>
      </w:r>
      <w:r w:rsidRPr="00231F20">
        <w:rPr>
          <w:rFonts w:ascii="微软雅黑" w:eastAsia="微软雅黑" w:hAnsi="微软雅黑" w:hint="eastAsia"/>
        </w:rPr>
        <w:t>，</w:t>
      </w:r>
      <w:r w:rsidRPr="00231F20">
        <w:rPr>
          <w:rFonts w:ascii="微软雅黑" w:eastAsia="微软雅黑" w:hAnsi="微软雅黑"/>
        </w:rPr>
        <w:t>办公点标识不允许重复</w:t>
      </w:r>
    </w:p>
    <w:p w:rsidR="00D71201" w:rsidRPr="00231F20" w:rsidRDefault="00D71201" w:rsidP="00EF2264">
      <w:pPr>
        <w:rPr>
          <w:rFonts w:ascii="微软雅黑" w:eastAsia="微软雅黑" w:hAnsi="微软雅黑"/>
        </w:rPr>
      </w:pPr>
      <w:r w:rsidRPr="00231F20">
        <w:rPr>
          <w:rFonts w:ascii="微软雅黑" w:eastAsia="微软雅黑" w:hAnsi="微软雅黑" w:hint="eastAsia"/>
        </w:rPr>
        <w:t>但</w:t>
      </w:r>
      <w:proofErr w:type="gramStart"/>
      <w:r w:rsidRPr="00231F20">
        <w:rPr>
          <w:rFonts w:ascii="微软雅黑" w:eastAsia="微软雅黑" w:hAnsi="微软雅黑"/>
        </w:rPr>
        <w:t>不</w:t>
      </w:r>
      <w:proofErr w:type="gramEnd"/>
      <w:r w:rsidRPr="00231F20">
        <w:rPr>
          <w:rFonts w:ascii="微软雅黑" w:eastAsia="微软雅黑" w:hAnsi="微软雅黑"/>
        </w:rPr>
        <w:t>同</w:t>
      </w:r>
      <w:r w:rsidRPr="00231F20">
        <w:rPr>
          <w:rFonts w:ascii="微软雅黑" w:eastAsia="微软雅黑" w:hAnsi="微软雅黑" w:hint="eastAsia"/>
        </w:rPr>
        <w:t>父</w:t>
      </w:r>
      <w:r w:rsidRPr="00231F20">
        <w:rPr>
          <w:rFonts w:ascii="微软雅黑" w:eastAsia="微软雅黑" w:hAnsi="微软雅黑"/>
        </w:rPr>
        <w:t>节点下的部门办公点标识允许重复，用于标识是否为一家实体店。</w:t>
      </w:r>
    </w:p>
    <w:p w:rsidR="00EF2264" w:rsidRPr="00231F20" w:rsidRDefault="00EF2264" w:rsidP="002F07CE">
      <w:pPr>
        <w:pStyle w:val="3"/>
        <w:numPr>
          <w:ilvl w:val="1"/>
          <w:numId w:val="1"/>
        </w:numPr>
        <w:rPr>
          <w:rFonts w:ascii="微软雅黑" w:eastAsia="微软雅黑" w:hAnsi="微软雅黑"/>
        </w:rPr>
      </w:pPr>
      <w:bookmarkStart w:id="683" w:name="_Toc1480455"/>
      <w:r w:rsidRPr="00231F20">
        <w:rPr>
          <w:rFonts w:ascii="微软雅黑" w:eastAsia="微软雅黑" w:hAnsi="微软雅黑" w:hint="eastAsia"/>
        </w:rPr>
        <w:lastRenderedPageBreak/>
        <w:t>功能节点</w:t>
      </w:r>
      <w:r w:rsidRPr="00231F20">
        <w:rPr>
          <w:rFonts w:ascii="微软雅黑" w:eastAsia="微软雅黑" w:hAnsi="微软雅黑"/>
        </w:rPr>
        <w:t>结构图</w:t>
      </w:r>
      <w:bookmarkEnd w:id="683"/>
    </w:p>
    <w:p w:rsidR="00EF2264" w:rsidRPr="00231F20" w:rsidRDefault="00EF2264" w:rsidP="00EF2264">
      <w:pPr>
        <w:rPr>
          <w:rFonts w:ascii="微软雅黑" w:eastAsia="微软雅黑" w:hAnsi="微软雅黑"/>
        </w:rPr>
      </w:pPr>
      <w:r w:rsidRPr="00231F20">
        <w:rPr>
          <w:rFonts w:ascii="微软雅黑" w:eastAsia="微软雅黑" w:hAnsi="微软雅黑"/>
          <w:noProof/>
        </w:rPr>
        <w:drawing>
          <wp:inline distT="0" distB="0" distL="0" distR="0" wp14:anchorId="26F87C19" wp14:editId="760B334F">
            <wp:extent cx="3048000" cy="64406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343" cy="6443483"/>
                    </a:xfrm>
                    <a:prstGeom prst="rect">
                      <a:avLst/>
                    </a:prstGeom>
                  </pic:spPr>
                </pic:pic>
              </a:graphicData>
            </a:graphic>
          </wp:inline>
        </w:drawing>
      </w:r>
    </w:p>
    <w:p w:rsidR="00735FE3" w:rsidRPr="00231F20" w:rsidRDefault="00EF2264" w:rsidP="002F07CE">
      <w:pPr>
        <w:pStyle w:val="3"/>
        <w:numPr>
          <w:ilvl w:val="1"/>
          <w:numId w:val="1"/>
        </w:numPr>
        <w:rPr>
          <w:rFonts w:ascii="微软雅黑" w:eastAsia="微软雅黑" w:hAnsi="微软雅黑"/>
        </w:rPr>
      </w:pPr>
      <w:bookmarkStart w:id="684" w:name="_Toc1480456"/>
      <w:r w:rsidRPr="00231F20">
        <w:rPr>
          <w:rFonts w:ascii="微软雅黑" w:eastAsia="微软雅黑" w:hAnsi="微软雅黑" w:hint="eastAsia"/>
        </w:rPr>
        <w:t>相关概念</w:t>
      </w:r>
      <w:r w:rsidRPr="00231F20">
        <w:rPr>
          <w:rFonts w:ascii="微软雅黑" w:eastAsia="微软雅黑" w:hAnsi="微软雅黑"/>
        </w:rPr>
        <w:t>说明</w:t>
      </w:r>
      <w:bookmarkEnd w:id="684"/>
    </w:p>
    <w:p w:rsidR="002F07CE" w:rsidRPr="00231F20" w:rsidRDefault="00BA3CD9" w:rsidP="00EF2264">
      <w:pPr>
        <w:pStyle w:val="4"/>
        <w:numPr>
          <w:ilvl w:val="2"/>
          <w:numId w:val="1"/>
        </w:numPr>
        <w:rPr>
          <w:rFonts w:ascii="微软雅黑" w:eastAsia="微软雅黑" w:hAnsi="微软雅黑"/>
        </w:rPr>
      </w:pPr>
      <w:bookmarkStart w:id="685" w:name="_Toc1480457"/>
      <w:r w:rsidRPr="00231F20">
        <w:rPr>
          <w:rFonts w:ascii="微软雅黑" w:eastAsia="微软雅黑" w:hAnsi="微软雅黑" w:hint="eastAsia"/>
        </w:rPr>
        <w:t>数据</w:t>
      </w:r>
      <w:r w:rsidR="00A5671F" w:rsidRPr="00231F20">
        <w:rPr>
          <w:rFonts w:ascii="微软雅黑" w:eastAsia="微软雅黑" w:hAnsi="微软雅黑" w:hint="eastAsia"/>
        </w:rPr>
        <w:t>权限</w:t>
      </w:r>
      <w:r w:rsidRPr="00231F20">
        <w:rPr>
          <w:rFonts w:ascii="微软雅黑" w:eastAsia="微软雅黑" w:hAnsi="微软雅黑" w:hint="eastAsia"/>
        </w:rPr>
        <w:t>类型</w:t>
      </w:r>
      <w:bookmarkEnd w:id="685"/>
    </w:p>
    <w:p w:rsidR="002F07CE" w:rsidRPr="00231F20" w:rsidRDefault="002F07CE" w:rsidP="002F07CE">
      <w:pPr>
        <w:pStyle w:val="a5"/>
        <w:numPr>
          <w:ilvl w:val="0"/>
          <w:numId w:val="2"/>
        </w:numPr>
        <w:ind w:firstLineChars="0"/>
        <w:rPr>
          <w:rFonts w:ascii="微软雅黑" w:eastAsia="微软雅黑" w:hAnsi="微软雅黑"/>
        </w:rPr>
      </w:pPr>
      <w:r w:rsidRPr="00231F20">
        <w:rPr>
          <w:rFonts w:ascii="微软雅黑" w:eastAsia="微软雅黑" w:hAnsi="微软雅黑" w:hint="eastAsia"/>
        </w:rPr>
        <w:t>全部</w:t>
      </w:r>
    </w:p>
    <w:p w:rsidR="002F07CE" w:rsidRPr="00231F20" w:rsidRDefault="002F07CE" w:rsidP="002F07CE">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能看到</w:t>
      </w:r>
      <w:r w:rsidRPr="00231F20">
        <w:rPr>
          <w:rFonts w:ascii="微软雅黑" w:eastAsia="微软雅黑" w:hAnsi="微软雅黑"/>
        </w:rPr>
        <w:t>所有的数据</w:t>
      </w:r>
    </w:p>
    <w:p w:rsidR="002F07CE" w:rsidRPr="00231F20" w:rsidRDefault="002F07CE" w:rsidP="002F07CE">
      <w:pPr>
        <w:pStyle w:val="a5"/>
        <w:numPr>
          <w:ilvl w:val="0"/>
          <w:numId w:val="2"/>
        </w:numPr>
        <w:ind w:firstLineChars="0"/>
        <w:rPr>
          <w:rFonts w:ascii="微软雅黑" w:eastAsia="微软雅黑" w:hAnsi="微软雅黑"/>
        </w:rPr>
      </w:pPr>
      <w:r w:rsidRPr="00231F20">
        <w:rPr>
          <w:rFonts w:ascii="微软雅黑" w:eastAsia="微软雅黑" w:hAnsi="微软雅黑" w:hint="eastAsia"/>
        </w:rPr>
        <w:t>递归</w:t>
      </w:r>
    </w:p>
    <w:p w:rsidR="002F07CE" w:rsidRPr="00231F20" w:rsidRDefault="002F07CE" w:rsidP="002F07CE">
      <w:pPr>
        <w:pStyle w:val="a5"/>
        <w:ind w:left="420" w:firstLineChars="0" w:firstLine="0"/>
        <w:rPr>
          <w:rFonts w:ascii="微软雅黑" w:eastAsia="微软雅黑" w:hAnsi="微软雅黑"/>
        </w:rPr>
      </w:pPr>
      <w:r w:rsidRPr="00231F20">
        <w:rPr>
          <w:rFonts w:ascii="微软雅黑" w:eastAsia="微软雅黑" w:hAnsi="微软雅黑" w:hint="eastAsia"/>
        </w:rPr>
        <w:t>能看到</w:t>
      </w:r>
      <w:r w:rsidRPr="00231F20">
        <w:rPr>
          <w:rFonts w:ascii="微软雅黑" w:eastAsia="微软雅黑" w:hAnsi="微软雅黑"/>
        </w:rPr>
        <w:t>本部门及所有下属部门的数据</w:t>
      </w:r>
      <w:r w:rsidR="00001F7D" w:rsidRPr="00231F20">
        <w:rPr>
          <w:rFonts w:ascii="微软雅黑" w:eastAsia="微软雅黑" w:hAnsi="微软雅黑" w:hint="eastAsia"/>
        </w:rPr>
        <w:t>(账号</w:t>
      </w:r>
      <w:r w:rsidR="00001F7D" w:rsidRPr="00231F20">
        <w:rPr>
          <w:rFonts w:ascii="微软雅黑" w:eastAsia="微软雅黑" w:hAnsi="微软雅黑"/>
        </w:rPr>
        <w:t>的归属</w:t>
      </w:r>
      <w:proofErr w:type="gramStart"/>
      <w:r w:rsidR="00001F7D" w:rsidRPr="00231F20">
        <w:rPr>
          <w:rFonts w:ascii="微软雅黑" w:eastAsia="微软雅黑" w:hAnsi="微软雅黑"/>
        </w:rPr>
        <w:t>人需非</w:t>
      </w:r>
      <w:r w:rsidR="00001F7D" w:rsidRPr="00231F20">
        <w:rPr>
          <w:rFonts w:ascii="微软雅黑" w:eastAsia="微软雅黑" w:hAnsi="微软雅黑" w:hint="eastAsia"/>
        </w:rPr>
        <w:t>空</w:t>
      </w:r>
      <w:proofErr w:type="gramEnd"/>
      <w:r w:rsidR="00001F7D" w:rsidRPr="00231F20">
        <w:rPr>
          <w:rFonts w:ascii="微软雅黑" w:eastAsia="微软雅黑" w:hAnsi="微软雅黑" w:hint="eastAsia"/>
        </w:rPr>
        <w:t>)</w:t>
      </w:r>
    </w:p>
    <w:p w:rsidR="002F07CE" w:rsidRPr="00231F20" w:rsidRDefault="002F07CE" w:rsidP="002F07CE">
      <w:pPr>
        <w:pStyle w:val="a5"/>
        <w:numPr>
          <w:ilvl w:val="0"/>
          <w:numId w:val="2"/>
        </w:numPr>
        <w:ind w:firstLineChars="0"/>
        <w:rPr>
          <w:rFonts w:ascii="微软雅黑" w:eastAsia="微软雅黑" w:hAnsi="微软雅黑"/>
        </w:rPr>
      </w:pPr>
      <w:r w:rsidRPr="00231F20">
        <w:rPr>
          <w:rFonts w:ascii="微软雅黑" w:eastAsia="微软雅黑" w:hAnsi="微软雅黑" w:hint="eastAsia"/>
        </w:rPr>
        <w:t>本部门</w:t>
      </w:r>
    </w:p>
    <w:p w:rsidR="002F07CE" w:rsidRPr="00231F20" w:rsidRDefault="002F07CE" w:rsidP="002F07CE">
      <w:pPr>
        <w:pStyle w:val="a5"/>
        <w:ind w:left="420" w:firstLineChars="0" w:firstLine="0"/>
        <w:rPr>
          <w:rFonts w:ascii="微软雅黑" w:eastAsia="微软雅黑" w:hAnsi="微软雅黑"/>
        </w:rPr>
      </w:pPr>
      <w:r w:rsidRPr="00231F20">
        <w:rPr>
          <w:rFonts w:ascii="微软雅黑" w:eastAsia="微软雅黑" w:hAnsi="微软雅黑" w:hint="eastAsia"/>
        </w:rPr>
        <w:t>能看到</w:t>
      </w:r>
      <w:r w:rsidRPr="00231F20">
        <w:rPr>
          <w:rFonts w:ascii="微软雅黑" w:eastAsia="微软雅黑" w:hAnsi="微软雅黑"/>
        </w:rPr>
        <w:t>所在部门的数据</w:t>
      </w:r>
      <w:r w:rsidR="00317AAC" w:rsidRPr="00231F20">
        <w:rPr>
          <w:rFonts w:ascii="微软雅黑" w:eastAsia="微软雅黑" w:hAnsi="微软雅黑" w:hint="eastAsia"/>
        </w:rPr>
        <w:t>（账号的</w:t>
      </w:r>
      <w:r w:rsidR="00317AAC" w:rsidRPr="00231F20">
        <w:rPr>
          <w:rFonts w:ascii="微软雅黑" w:eastAsia="微软雅黑" w:hAnsi="微软雅黑"/>
        </w:rPr>
        <w:t>归属</w:t>
      </w:r>
      <w:proofErr w:type="gramStart"/>
      <w:r w:rsidR="00317AAC" w:rsidRPr="00231F20">
        <w:rPr>
          <w:rFonts w:ascii="微软雅黑" w:eastAsia="微软雅黑" w:hAnsi="微软雅黑"/>
        </w:rPr>
        <w:t>人需非空</w:t>
      </w:r>
      <w:proofErr w:type="gramEnd"/>
      <w:r w:rsidR="00317AAC" w:rsidRPr="00231F20">
        <w:rPr>
          <w:rFonts w:ascii="微软雅黑" w:eastAsia="微软雅黑" w:hAnsi="微软雅黑" w:hint="eastAsia"/>
        </w:rPr>
        <w:t>）</w:t>
      </w:r>
    </w:p>
    <w:p w:rsidR="002F07CE" w:rsidRPr="00231F20" w:rsidRDefault="002F07CE" w:rsidP="002F07CE">
      <w:pPr>
        <w:pStyle w:val="a5"/>
        <w:numPr>
          <w:ilvl w:val="0"/>
          <w:numId w:val="2"/>
        </w:numPr>
        <w:ind w:firstLineChars="0"/>
        <w:rPr>
          <w:rFonts w:ascii="微软雅黑" w:eastAsia="微软雅黑" w:hAnsi="微软雅黑"/>
        </w:rPr>
      </w:pPr>
      <w:r w:rsidRPr="00231F20">
        <w:rPr>
          <w:rFonts w:ascii="微软雅黑" w:eastAsia="微软雅黑" w:hAnsi="微软雅黑" w:hint="eastAsia"/>
        </w:rPr>
        <w:t>本人</w:t>
      </w:r>
    </w:p>
    <w:p w:rsidR="002F07CE" w:rsidRPr="00231F20" w:rsidRDefault="002F07CE" w:rsidP="002F07CE">
      <w:pPr>
        <w:rPr>
          <w:rFonts w:ascii="微软雅黑" w:eastAsia="微软雅黑" w:hAnsi="微软雅黑"/>
        </w:rPr>
      </w:pPr>
      <w:r w:rsidRPr="00231F20">
        <w:rPr>
          <w:rFonts w:ascii="微软雅黑" w:eastAsia="微软雅黑" w:hAnsi="微软雅黑" w:hint="eastAsia"/>
        </w:rPr>
        <w:t>能看到</w:t>
      </w:r>
      <w:r w:rsidRPr="00231F20">
        <w:rPr>
          <w:rFonts w:ascii="微软雅黑" w:eastAsia="微软雅黑" w:hAnsi="微软雅黑"/>
        </w:rPr>
        <w:t>本人的数据</w:t>
      </w:r>
    </w:p>
    <w:p w:rsidR="002F07CE" w:rsidRPr="00231F20" w:rsidRDefault="002F07CE" w:rsidP="002F07CE">
      <w:pPr>
        <w:pStyle w:val="a5"/>
        <w:numPr>
          <w:ilvl w:val="0"/>
          <w:numId w:val="2"/>
        </w:numPr>
        <w:ind w:firstLineChars="0"/>
        <w:rPr>
          <w:rFonts w:ascii="微软雅黑" w:eastAsia="微软雅黑" w:hAnsi="微软雅黑"/>
        </w:rPr>
      </w:pPr>
      <w:r w:rsidRPr="00231F20">
        <w:rPr>
          <w:rFonts w:ascii="微软雅黑" w:eastAsia="微软雅黑" w:hAnsi="微软雅黑" w:hint="eastAsia"/>
        </w:rPr>
        <w:t>手动</w:t>
      </w:r>
      <w:r w:rsidRPr="00231F20">
        <w:rPr>
          <w:rFonts w:ascii="微软雅黑" w:eastAsia="微软雅黑" w:hAnsi="微软雅黑"/>
        </w:rPr>
        <w:t>选择</w:t>
      </w:r>
    </w:p>
    <w:p w:rsidR="002F07CE" w:rsidRPr="00231F20" w:rsidRDefault="002F07CE" w:rsidP="002F07CE">
      <w:pPr>
        <w:pStyle w:val="a5"/>
        <w:ind w:left="420" w:firstLineChars="0" w:firstLine="0"/>
        <w:rPr>
          <w:rFonts w:ascii="微软雅黑" w:eastAsia="微软雅黑" w:hAnsi="微软雅黑"/>
        </w:rPr>
      </w:pPr>
      <w:r w:rsidRPr="00231F20">
        <w:rPr>
          <w:rFonts w:ascii="微软雅黑" w:eastAsia="微软雅黑" w:hAnsi="微软雅黑" w:hint="eastAsia"/>
        </w:rPr>
        <w:t>能看到</w:t>
      </w:r>
      <w:r w:rsidRPr="00231F20">
        <w:rPr>
          <w:rFonts w:ascii="微软雅黑" w:eastAsia="微软雅黑" w:hAnsi="微软雅黑"/>
        </w:rPr>
        <w:t>手动选择的部门的数据</w:t>
      </w:r>
      <w:r w:rsidR="00DE7D8A" w:rsidRPr="00231F20">
        <w:rPr>
          <w:rFonts w:ascii="微软雅黑" w:eastAsia="微软雅黑" w:hAnsi="微软雅黑" w:hint="eastAsia"/>
        </w:rPr>
        <w:t>，</w:t>
      </w:r>
      <w:r w:rsidR="00DE7D8A" w:rsidRPr="00231F20">
        <w:rPr>
          <w:rFonts w:ascii="微软雅黑" w:eastAsia="微软雅黑" w:hAnsi="微软雅黑"/>
        </w:rPr>
        <w:t>手动选择的部门与账号及员工的所在部门没有关系，只与账号</w:t>
      </w:r>
      <w:proofErr w:type="gramStart"/>
      <w:r w:rsidR="00DE7D8A" w:rsidRPr="00231F20">
        <w:rPr>
          <w:rFonts w:ascii="微软雅黑" w:eastAsia="微软雅黑" w:hAnsi="微软雅黑"/>
        </w:rPr>
        <w:t>中勾选的</w:t>
      </w:r>
      <w:proofErr w:type="gramEnd"/>
      <w:r w:rsidR="00DE7D8A" w:rsidRPr="00231F20">
        <w:rPr>
          <w:rFonts w:ascii="微软雅黑" w:eastAsia="微软雅黑" w:hAnsi="微软雅黑"/>
        </w:rPr>
        <w:t>部门有关，部门支持多选。</w:t>
      </w:r>
    </w:p>
    <w:p w:rsidR="00735FE3" w:rsidRPr="00231F20" w:rsidRDefault="00735FE3" w:rsidP="00EF2264">
      <w:pPr>
        <w:pStyle w:val="4"/>
        <w:numPr>
          <w:ilvl w:val="2"/>
          <w:numId w:val="1"/>
        </w:numPr>
        <w:rPr>
          <w:rFonts w:ascii="微软雅黑" w:eastAsia="微软雅黑" w:hAnsi="微软雅黑"/>
        </w:rPr>
      </w:pPr>
      <w:bookmarkStart w:id="686" w:name="_Toc1480458"/>
      <w:r w:rsidRPr="00231F20">
        <w:rPr>
          <w:rFonts w:ascii="微软雅黑" w:eastAsia="微软雅黑" w:hAnsi="微软雅黑" w:hint="eastAsia"/>
        </w:rPr>
        <w:t>账号</w:t>
      </w:r>
      <w:r w:rsidRPr="00231F20">
        <w:rPr>
          <w:rFonts w:ascii="微软雅黑" w:eastAsia="微软雅黑" w:hAnsi="微软雅黑"/>
        </w:rPr>
        <w:t>状态</w:t>
      </w:r>
      <w:bookmarkEnd w:id="686"/>
    </w:p>
    <w:p w:rsidR="001B0E84" w:rsidRPr="00231F20" w:rsidRDefault="00045119" w:rsidP="001B0E84">
      <w:pPr>
        <w:rPr>
          <w:rFonts w:ascii="微软雅黑" w:eastAsia="微软雅黑" w:hAnsi="微软雅黑"/>
        </w:rPr>
      </w:pPr>
      <w:r w:rsidRPr="00231F20">
        <w:rPr>
          <w:rFonts w:ascii="微软雅黑" w:eastAsia="微软雅黑" w:hAnsi="微软雅黑" w:hint="eastAsia"/>
        </w:rPr>
        <w:t>正常、已冻结</w:t>
      </w:r>
      <w:r w:rsidRPr="00231F20">
        <w:rPr>
          <w:rFonts w:ascii="微软雅黑" w:eastAsia="微软雅黑" w:hAnsi="微软雅黑"/>
        </w:rPr>
        <w:t>、无效</w:t>
      </w:r>
    </w:p>
    <w:p w:rsidR="00982F4A" w:rsidRPr="00231F20" w:rsidRDefault="00982F4A" w:rsidP="001B0E84">
      <w:pPr>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状态默认为正</w:t>
      </w:r>
      <w:r w:rsidRPr="00231F20">
        <w:rPr>
          <w:rFonts w:ascii="微软雅黑" w:eastAsia="微软雅黑" w:hAnsi="微软雅黑" w:hint="eastAsia"/>
        </w:rPr>
        <w:t>常</w:t>
      </w:r>
    </w:p>
    <w:p w:rsidR="00982F4A" w:rsidRPr="00231F20" w:rsidRDefault="00982F4A" w:rsidP="001B0E84">
      <w:pPr>
        <w:rPr>
          <w:rFonts w:ascii="微软雅黑" w:eastAsia="微软雅黑" w:hAnsi="微软雅黑"/>
        </w:rPr>
      </w:pPr>
      <w:r w:rsidRPr="00231F20">
        <w:rPr>
          <w:rFonts w:ascii="微软雅黑" w:eastAsia="微软雅黑" w:hAnsi="微软雅黑" w:hint="eastAsia"/>
        </w:rPr>
        <w:t>后台</w:t>
      </w:r>
      <w:r w:rsidRPr="00231F20">
        <w:rPr>
          <w:rFonts w:ascii="微软雅黑" w:eastAsia="微软雅黑" w:hAnsi="微软雅黑"/>
        </w:rPr>
        <w:t>操作冻结后，状态置为‘</w:t>
      </w:r>
      <w:r w:rsidRPr="00231F20">
        <w:rPr>
          <w:rFonts w:ascii="微软雅黑" w:eastAsia="微软雅黑" w:hAnsi="微软雅黑" w:hint="eastAsia"/>
        </w:rPr>
        <w:t>已冻结</w:t>
      </w:r>
      <w:r w:rsidRPr="00231F20">
        <w:rPr>
          <w:rFonts w:ascii="微软雅黑" w:eastAsia="微软雅黑" w:hAnsi="微软雅黑"/>
        </w:rPr>
        <w:t>’</w:t>
      </w:r>
    </w:p>
    <w:p w:rsidR="00982F4A" w:rsidRPr="00231F20" w:rsidRDefault="00982F4A" w:rsidP="001B0E84">
      <w:pPr>
        <w:rPr>
          <w:rFonts w:ascii="微软雅黑" w:eastAsia="微软雅黑" w:hAnsi="微软雅黑"/>
        </w:rPr>
      </w:pPr>
      <w:r w:rsidRPr="00231F20">
        <w:rPr>
          <w:rFonts w:ascii="微软雅黑" w:eastAsia="微软雅黑" w:hAnsi="微软雅黑" w:hint="eastAsia"/>
        </w:rPr>
        <w:t>后台</w:t>
      </w:r>
      <w:r w:rsidRPr="00231F20">
        <w:rPr>
          <w:rFonts w:ascii="微软雅黑" w:eastAsia="微软雅黑" w:hAnsi="微软雅黑"/>
        </w:rPr>
        <w:t>将账号删除</w:t>
      </w:r>
      <w:r w:rsidRPr="00231F20">
        <w:rPr>
          <w:rFonts w:ascii="微软雅黑" w:eastAsia="微软雅黑" w:hAnsi="微软雅黑" w:hint="eastAsia"/>
        </w:rPr>
        <w:t>后</w:t>
      </w:r>
      <w:r w:rsidRPr="00231F20">
        <w:rPr>
          <w:rFonts w:ascii="微软雅黑" w:eastAsia="微软雅黑" w:hAnsi="微软雅黑"/>
        </w:rPr>
        <w:t>置为‘</w:t>
      </w:r>
      <w:r w:rsidRPr="00231F20">
        <w:rPr>
          <w:rFonts w:ascii="微软雅黑" w:eastAsia="微软雅黑" w:hAnsi="微软雅黑" w:hint="eastAsia"/>
        </w:rPr>
        <w:t>无效</w:t>
      </w:r>
      <w:r w:rsidRPr="00231F20">
        <w:rPr>
          <w:rFonts w:ascii="微软雅黑" w:eastAsia="微软雅黑" w:hAnsi="微软雅黑"/>
        </w:rPr>
        <w:t>’</w:t>
      </w:r>
    </w:p>
    <w:p w:rsidR="00735120" w:rsidRPr="00231F20" w:rsidRDefault="00735120" w:rsidP="00EF2264">
      <w:pPr>
        <w:pStyle w:val="4"/>
        <w:numPr>
          <w:ilvl w:val="2"/>
          <w:numId w:val="1"/>
        </w:numPr>
        <w:rPr>
          <w:rFonts w:ascii="微软雅黑" w:eastAsia="微软雅黑" w:hAnsi="微软雅黑"/>
        </w:rPr>
      </w:pPr>
      <w:bookmarkStart w:id="687" w:name="_Toc1480459"/>
      <w:r w:rsidRPr="00231F20">
        <w:rPr>
          <w:rFonts w:ascii="微软雅黑" w:eastAsia="微软雅黑" w:hAnsi="微软雅黑" w:hint="eastAsia"/>
        </w:rPr>
        <w:t>账号的</w:t>
      </w:r>
      <w:r w:rsidRPr="00231F20">
        <w:rPr>
          <w:rFonts w:ascii="微软雅黑" w:eastAsia="微软雅黑" w:hAnsi="微软雅黑"/>
        </w:rPr>
        <w:t>功能权限</w:t>
      </w:r>
      <w:bookmarkEnd w:id="687"/>
    </w:p>
    <w:p w:rsidR="00735120" w:rsidRPr="00231F20" w:rsidRDefault="00735120" w:rsidP="001B0E84">
      <w:pPr>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拥有的功能权限=账号所属的角色拥有的功能权限+账号拥有的特殊权限。</w:t>
      </w:r>
    </w:p>
    <w:p w:rsidR="002721EE" w:rsidRPr="00231F20" w:rsidRDefault="002721EE" w:rsidP="00EF2264">
      <w:pPr>
        <w:pStyle w:val="4"/>
        <w:numPr>
          <w:ilvl w:val="2"/>
          <w:numId w:val="1"/>
        </w:numPr>
        <w:rPr>
          <w:rFonts w:ascii="微软雅黑" w:eastAsia="微软雅黑" w:hAnsi="微软雅黑"/>
        </w:rPr>
      </w:pPr>
      <w:bookmarkStart w:id="688" w:name="_Toc1480460"/>
      <w:r w:rsidRPr="00231F20">
        <w:rPr>
          <w:rFonts w:ascii="微软雅黑" w:eastAsia="微软雅黑" w:hAnsi="微软雅黑" w:hint="eastAsia"/>
        </w:rPr>
        <w:t>部门级别</w:t>
      </w:r>
      <w:bookmarkEnd w:id="688"/>
    </w:p>
    <w:p w:rsidR="002721EE" w:rsidRPr="00231F20" w:rsidRDefault="002721EE" w:rsidP="002721EE">
      <w:pPr>
        <w:rPr>
          <w:rFonts w:ascii="微软雅黑" w:eastAsia="微软雅黑" w:hAnsi="微软雅黑"/>
        </w:rPr>
      </w:pPr>
      <w:r w:rsidRPr="00231F20">
        <w:rPr>
          <w:rFonts w:ascii="微软雅黑" w:eastAsia="微软雅黑" w:hAnsi="微软雅黑" w:hint="eastAsia"/>
        </w:rPr>
        <w:t>总部</w:t>
      </w:r>
      <w:r w:rsidR="00D0295A" w:rsidRPr="00231F20">
        <w:rPr>
          <w:rFonts w:ascii="微软雅黑" w:eastAsia="微软雅黑" w:hAnsi="微软雅黑" w:hint="eastAsia"/>
        </w:rPr>
        <w:t>、</w:t>
      </w:r>
      <w:r w:rsidRPr="00231F20">
        <w:rPr>
          <w:rFonts w:ascii="微软雅黑" w:eastAsia="微软雅黑" w:hAnsi="微软雅黑" w:hint="eastAsia"/>
        </w:rPr>
        <w:t>分公司</w:t>
      </w:r>
      <w:r w:rsidR="00D0295A" w:rsidRPr="00231F20">
        <w:rPr>
          <w:rFonts w:ascii="微软雅黑" w:eastAsia="微软雅黑" w:hAnsi="微软雅黑" w:hint="eastAsia"/>
        </w:rPr>
        <w:t>、</w:t>
      </w:r>
      <w:r w:rsidRPr="00231F20">
        <w:rPr>
          <w:rFonts w:ascii="微软雅黑" w:eastAsia="微软雅黑" w:hAnsi="微软雅黑" w:hint="eastAsia"/>
        </w:rPr>
        <w:t>管理部</w:t>
      </w:r>
      <w:r w:rsidR="00D0295A" w:rsidRPr="00231F20">
        <w:rPr>
          <w:rFonts w:ascii="微软雅黑" w:eastAsia="微软雅黑" w:hAnsi="微软雅黑" w:hint="eastAsia"/>
        </w:rPr>
        <w:t>、</w:t>
      </w:r>
      <w:r w:rsidRPr="00231F20">
        <w:rPr>
          <w:rFonts w:ascii="微软雅黑" w:eastAsia="微软雅黑" w:hAnsi="微软雅黑" w:hint="eastAsia"/>
        </w:rPr>
        <w:t>区域</w:t>
      </w:r>
      <w:r w:rsidR="00D0295A" w:rsidRPr="00231F20">
        <w:rPr>
          <w:rFonts w:ascii="微软雅黑" w:eastAsia="微软雅黑" w:hAnsi="微软雅黑" w:hint="eastAsia"/>
        </w:rPr>
        <w:t>、</w:t>
      </w:r>
      <w:r w:rsidRPr="00231F20">
        <w:rPr>
          <w:rFonts w:ascii="微软雅黑" w:eastAsia="微软雅黑" w:hAnsi="微软雅黑" w:hint="eastAsia"/>
        </w:rPr>
        <w:t>办公点</w:t>
      </w:r>
    </w:p>
    <w:p w:rsidR="00982F4A" w:rsidRPr="00231F20" w:rsidRDefault="00982F4A" w:rsidP="002721EE">
      <w:pPr>
        <w:rPr>
          <w:rFonts w:ascii="微软雅黑" w:eastAsia="微软雅黑" w:hAnsi="微软雅黑"/>
        </w:rPr>
      </w:pPr>
      <w:r w:rsidRPr="00231F20">
        <w:rPr>
          <w:rFonts w:ascii="微软雅黑" w:eastAsia="微软雅黑" w:hAnsi="微软雅黑" w:hint="eastAsia"/>
        </w:rPr>
        <w:lastRenderedPageBreak/>
        <w:t>部门</w:t>
      </w:r>
      <w:r w:rsidRPr="00231F20">
        <w:rPr>
          <w:rFonts w:ascii="微软雅黑" w:eastAsia="微软雅黑" w:hAnsi="微软雅黑"/>
        </w:rPr>
        <w:t>的上下级关系，与部门级别没</w:t>
      </w:r>
      <w:r w:rsidRPr="00231F20">
        <w:rPr>
          <w:rFonts w:ascii="微软雅黑" w:eastAsia="微软雅黑" w:hAnsi="微软雅黑" w:hint="eastAsia"/>
        </w:rPr>
        <w:t>有</w:t>
      </w:r>
      <w:r w:rsidRPr="00231F20">
        <w:rPr>
          <w:rFonts w:ascii="微软雅黑" w:eastAsia="微软雅黑" w:hAnsi="微软雅黑"/>
        </w:rPr>
        <w:t>必然关系。</w:t>
      </w:r>
    </w:p>
    <w:p w:rsidR="00FE5129" w:rsidRPr="00231F20" w:rsidRDefault="00FE5129" w:rsidP="00EF2264">
      <w:pPr>
        <w:pStyle w:val="4"/>
        <w:numPr>
          <w:ilvl w:val="2"/>
          <w:numId w:val="1"/>
        </w:numPr>
        <w:rPr>
          <w:rFonts w:ascii="微软雅黑" w:eastAsia="微软雅黑" w:hAnsi="微软雅黑"/>
        </w:rPr>
      </w:pPr>
      <w:bookmarkStart w:id="689" w:name="_Toc1480461"/>
      <w:r w:rsidRPr="00231F20">
        <w:rPr>
          <w:rFonts w:ascii="微软雅黑" w:eastAsia="微软雅黑" w:hAnsi="微软雅黑" w:hint="eastAsia"/>
        </w:rPr>
        <w:t>部门类型</w:t>
      </w:r>
      <w:bookmarkEnd w:id="689"/>
    </w:p>
    <w:p w:rsidR="002721EE" w:rsidRPr="00231F20" w:rsidRDefault="00FE5129" w:rsidP="001B0E84">
      <w:pPr>
        <w:rPr>
          <w:rFonts w:ascii="微软雅黑" w:eastAsia="微软雅黑" w:hAnsi="微软雅黑"/>
        </w:rPr>
      </w:pPr>
      <w:r w:rsidRPr="00231F20">
        <w:rPr>
          <w:rFonts w:ascii="微软雅黑" w:eastAsia="微软雅黑" w:hAnsi="微软雅黑" w:hint="eastAsia"/>
        </w:rPr>
        <w:t>当</w:t>
      </w:r>
      <w:r w:rsidRPr="00231F20">
        <w:rPr>
          <w:rFonts w:ascii="微软雅黑" w:eastAsia="微软雅黑" w:hAnsi="微软雅黑"/>
        </w:rPr>
        <w:t>部门级别</w:t>
      </w:r>
      <w:r w:rsidRPr="00231F20">
        <w:rPr>
          <w:rFonts w:ascii="微软雅黑" w:eastAsia="微软雅黑" w:hAnsi="微软雅黑" w:hint="eastAsia"/>
        </w:rPr>
        <w:t>选择</w:t>
      </w:r>
      <w:r w:rsidRPr="00231F20">
        <w:rPr>
          <w:rFonts w:ascii="微软雅黑" w:eastAsia="微软雅黑" w:hAnsi="微软雅黑"/>
        </w:rPr>
        <w:t>为办公点</w:t>
      </w:r>
      <w:r w:rsidRPr="00231F20">
        <w:rPr>
          <w:rFonts w:ascii="微软雅黑" w:eastAsia="微软雅黑" w:hAnsi="微软雅黑" w:hint="eastAsia"/>
        </w:rPr>
        <w:t>时</w:t>
      </w:r>
      <w:r w:rsidRPr="00231F20">
        <w:rPr>
          <w:rFonts w:ascii="微软雅黑" w:eastAsia="微软雅黑" w:hAnsi="微软雅黑"/>
        </w:rPr>
        <w:t>，部门类型展示，且为必填项</w:t>
      </w:r>
    </w:p>
    <w:p w:rsidR="00FE5129" w:rsidRPr="00231F20" w:rsidRDefault="00FE5129" w:rsidP="001B0E84">
      <w:pPr>
        <w:rPr>
          <w:rFonts w:ascii="微软雅黑" w:eastAsia="微软雅黑" w:hAnsi="微软雅黑"/>
        </w:rPr>
      </w:pPr>
      <w:r w:rsidRPr="00231F20">
        <w:rPr>
          <w:rFonts w:ascii="微软雅黑" w:eastAsia="微软雅黑" w:hAnsi="微软雅黑" w:hint="eastAsia"/>
        </w:rPr>
        <w:t>可选项</w:t>
      </w:r>
      <w:r w:rsidRPr="00231F20">
        <w:rPr>
          <w:rFonts w:ascii="微软雅黑" w:eastAsia="微软雅黑" w:hAnsi="微软雅黑"/>
        </w:rPr>
        <w:t>有</w:t>
      </w:r>
      <w:r w:rsidRPr="00231F20">
        <w:rPr>
          <w:rFonts w:ascii="微软雅黑" w:eastAsia="微软雅黑" w:hAnsi="微软雅黑" w:hint="eastAsia"/>
        </w:rPr>
        <w:t>门店</w:t>
      </w:r>
      <w:r w:rsidRPr="00231F20">
        <w:rPr>
          <w:rFonts w:ascii="微软雅黑" w:eastAsia="微软雅黑" w:hAnsi="微软雅黑"/>
        </w:rPr>
        <w:t>、停车场、</w:t>
      </w:r>
      <w:r w:rsidRPr="00231F20">
        <w:rPr>
          <w:rFonts w:ascii="微软雅黑" w:eastAsia="微软雅黑" w:hAnsi="微软雅黑" w:hint="eastAsia"/>
        </w:rPr>
        <w:t>交车</w:t>
      </w:r>
      <w:r w:rsidRPr="00231F20">
        <w:rPr>
          <w:rFonts w:ascii="微软雅黑" w:eastAsia="微软雅黑" w:hAnsi="微软雅黑"/>
        </w:rPr>
        <w:t>中心、维修厂</w:t>
      </w:r>
    </w:p>
    <w:p w:rsidR="00C42305" w:rsidRPr="00231F20" w:rsidRDefault="00C42305" w:rsidP="00C42305">
      <w:pPr>
        <w:pStyle w:val="4"/>
        <w:numPr>
          <w:ilvl w:val="2"/>
          <w:numId w:val="1"/>
        </w:numPr>
        <w:rPr>
          <w:rFonts w:ascii="微软雅黑" w:eastAsia="微软雅黑" w:hAnsi="微软雅黑"/>
        </w:rPr>
      </w:pPr>
      <w:bookmarkStart w:id="690" w:name="_Toc1480462"/>
      <w:r w:rsidRPr="00231F20">
        <w:rPr>
          <w:rFonts w:ascii="微软雅黑" w:eastAsia="微软雅黑" w:hAnsi="微软雅黑" w:hint="eastAsia"/>
        </w:rPr>
        <w:t>操作失败</w:t>
      </w:r>
      <w:r w:rsidRPr="00231F20">
        <w:rPr>
          <w:rFonts w:ascii="微软雅黑" w:eastAsia="微软雅黑" w:hAnsi="微软雅黑"/>
        </w:rPr>
        <w:t>提示原因</w:t>
      </w:r>
      <w:bookmarkEnd w:id="690"/>
    </w:p>
    <w:p w:rsidR="00C42305" w:rsidRPr="00231F20" w:rsidRDefault="00C42305" w:rsidP="00C42305">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规则问题，则提示具体的原因</w:t>
      </w:r>
    </w:p>
    <w:p w:rsidR="00C42305" w:rsidRPr="00231F20" w:rsidRDefault="00C42305" w:rsidP="001B0E84">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因系统问题，则提示</w:t>
      </w:r>
      <w:r w:rsidRPr="00231F20">
        <w:rPr>
          <w:rFonts w:ascii="微软雅黑" w:eastAsia="微软雅黑" w:hAnsi="微软雅黑" w:hint="eastAsia"/>
        </w:rPr>
        <w:t>稍后</w:t>
      </w:r>
      <w:r w:rsidRPr="00231F20">
        <w:rPr>
          <w:rFonts w:ascii="微软雅黑" w:eastAsia="微软雅黑" w:hAnsi="微软雅黑"/>
        </w:rPr>
        <w:t>重试</w:t>
      </w:r>
    </w:p>
    <w:p w:rsidR="00AC6E55" w:rsidRPr="00231F20" w:rsidRDefault="00AC6E55" w:rsidP="00C42305">
      <w:pPr>
        <w:pStyle w:val="2"/>
        <w:numPr>
          <w:ilvl w:val="0"/>
          <w:numId w:val="1"/>
        </w:numPr>
        <w:rPr>
          <w:rFonts w:ascii="微软雅黑" w:eastAsia="微软雅黑" w:hAnsi="微软雅黑"/>
        </w:rPr>
      </w:pPr>
      <w:bookmarkStart w:id="691" w:name="_Toc1480463"/>
      <w:r w:rsidRPr="00231F20">
        <w:rPr>
          <w:rFonts w:ascii="微软雅黑" w:eastAsia="微软雅黑" w:hAnsi="微软雅黑" w:hint="eastAsia"/>
        </w:rPr>
        <w:t>需求详情</w:t>
      </w:r>
      <w:bookmarkEnd w:id="691"/>
    </w:p>
    <w:p w:rsidR="00C47995" w:rsidRPr="00231F20" w:rsidRDefault="00C47995" w:rsidP="00C47995">
      <w:pPr>
        <w:rPr>
          <w:rFonts w:ascii="微软雅黑" w:eastAsia="微软雅黑" w:hAnsi="微软雅黑"/>
        </w:rPr>
      </w:pPr>
      <w:r w:rsidRPr="00231F20">
        <w:rPr>
          <w:rFonts w:ascii="微软雅黑" w:eastAsia="微软雅黑" w:hAnsi="微软雅黑" w:hint="eastAsia"/>
        </w:rPr>
        <w:t>除</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外</w:t>
      </w:r>
      <w:r w:rsidRPr="00231F20">
        <w:rPr>
          <w:rFonts w:ascii="微软雅黑" w:eastAsia="微软雅黑" w:hAnsi="微软雅黑"/>
        </w:rPr>
        <w:t>，所有的功能按钮均需要做功能权限控制。</w:t>
      </w:r>
    </w:p>
    <w:p w:rsidR="00AC6E55" w:rsidRPr="00231F20" w:rsidRDefault="009B575F" w:rsidP="00C42305">
      <w:pPr>
        <w:pStyle w:val="3"/>
        <w:numPr>
          <w:ilvl w:val="1"/>
          <w:numId w:val="1"/>
        </w:numPr>
        <w:rPr>
          <w:rFonts w:ascii="微软雅黑" w:eastAsia="微软雅黑" w:hAnsi="微软雅黑"/>
        </w:rPr>
      </w:pPr>
      <w:bookmarkStart w:id="692" w:name="_Toc1480464"/>
      <w:r w:rsidRPr="00231F20">
        <w:rPr>
          <w:rFonts w:ascii="微软雅黑" w:eastAsia="微软雅黑" w:hAnsi="微软雅黑" w:hint="eastAsia"/>
        </w:rPr>
        <w:t>部门管理</w:t>
      </w:r>
      <w:bookmarkEnd w:id="692"/>
    </w:p>
    <w:p w:rsidR="00116E90" w:rsidRPr="00231F20" w:rsidRDefault="00116E90" w:rsidP="00C42305">
      <w:pPr>
        <w:pStyle w:val="4"/>
        <w:numPr>
          <w:ilvl w:val="2"/>
          <w:numId w:val="1"/>
        </w:numPr>
        <w:rPr>
          <w:rFonts w:ascii="微软雅黑" w:eastAsia="微软雅黑" w:hAnsi="微软雅黑"/>
        </w:rPr>
      </w:pPr>
      <w:bookmarkStart w:id="693" w:name="_Toc1480465"/>
      <w:r w:rsidRPr="00231F20">
        <w:rPr>
          <w:rFonts w:ascii="微软雅黑" w:eastAsia="微软雅黑" w:hAnsi="微软雅黑" w:hint="eastAsia"/>
        </w:rPr>
        <w:t>部门管理</w:t>
      </w:r>
      <w:r w:rsidRPr="00231F20">
        <w:rPr>
          <w:rFonts w:ascii="微软雅黑" w:eastAsia="微软雅黑" w:hAnsi="微软雅黑"/>
        </w:rPr>
        <w:t>列表页</w:t>
      </w:r>
      <w:bookmarkEnd w:id="693"/>
    </w:p>
    <w:p w:rsidR="00116E90" w:rsidRPr="00231F20" w:rsidRDefault="00116E90" w:rsidP="00EC46EA">
      <w:pPr>
        <w:pStyle w:val="a5"/>
        <w:numPr>
          <w:ilvl w:val="0"/>
          <w:numId w:val="4"/>
        </w:numPr>
        <w:ind w:firstLineChars="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管理页面展示规则</w:t>
      </w:r>
    </w:p>
    <w:p w:rsidR="00116E90" w:rsidRPr="00231F20" w:rsidRDefault="00116E90" w:rsidP="00EC46EA">
      <w:pPr>
        <w:pStyle w:val="a5"/>
        <w:numPr>
          <w:ilvl w:val="1"/>
          <w:numId w:val="5"/>
        </w:numPr>
        <w:ind w:firstLineChars="0"/>
        <w:rPr>
          <w:rFonts w:ascii="微软雅黑" w:eastAsia="微软雅黑" w:hAnsi="微软雅黑"/>
        </w:rPr>
      </w:pPr>
      <w:r w:rsidRPr="00231F20">
        <w:rPr>
          <w:rFonts w:ascii="微软雅黑" w:eastAsia="微软雅黑" w:hAnsi="微软雅黑" w:hint="eastAsia"/>
        </w:rPr>
        <w:t>以树形</w:t>
      </w:r>
      <w:r w:rsidRPr="00231F20">
        <w:rPr>
          <w:rFonts w:ascii="微软雅黑" w:eastAsia="微软雅黑" w:hAnsi="微软雅黑"/>
        </w:rPr>
        <w:t>结构展示，默认有一个根节点为‘</w:t>
      </w:r>
      <w:r w:rsidRPr="00231F20">
        <w:rPr>
          <w:rFonts w:ascii="微软雅黑" w:eastAsia="微软雅黑" w:hAnsi="微软雅黑" w:hint="eastAsia"/>
        </w:rPr>
        <w:t>总公司</w:t>
      </w:r>
      <w:r w:rsidRPr="00231F20">
        <w:rPr>
          <w:rFonts w:ascii="微软雅黑" w:eastAsia="微软雅黑" w:hAnsi="微软雅黑"/>
        </w:rPr>
        <w:t>’</w:t>
      </w:r>
    </w:p>
    <w:p w:rsidR="007F03EF" w:rsidRPr="00231F20" w:rsidRDefault="007F03EF" w:rsidP="007F03EF">
      <w:pPr>
        <w:pStyle w:val="a5"/>
        <w:ind w:left="840"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根节点，部门</w:t>
      </w:r>
      <w:r w:rsidRPr="00231F20">
        <w:rPr>
          <w:rFonts w:ascii="微软雅黑" w:eastAsia="微软雅黑" w:hAnsi="微软雅黑" w:hint="eastAsia"/>
        </w:rPr>
        <w:t>编号</w:t>
      </w:r>
      <w:r w:rsidRPr="00231F20">
        <w:rPr>
          <w:rFonts w:ascii="微软雅黑" w:eastAsia="微软雅黑" w:hAnsi="微软雅黑"/>
        </w:rPr>
        <w:t>为</w:t>
      </w:r>
      <w:r w:rsidRPr="00231F20">
        <w:rPr>
          <w:rFonts w:ascii="微软雅黑" w:eastAsia="微软雅黑" w:hAnsi="微软雅黑" w:hint="eastAsia"/>
        </w:rPr>
        <w:t>Z</w:t>
      </w:r>
      <w:r w:rsidRPr="00231F20">
        <w:rPr>
          <w:rFonts w:ascii="微软雅黑" w:eastAsia="微软雅黑" w:hAnsi="微软雅黑"/>
        </w:rPr>
        <w:t>000001</w:t>
      </w:r>
      <w:r w:rsidRPr="00231F20">
        <w:rPr>
          <w:rFonts w:ascii="微软雅黑" w:eastAsia="微软雅黑" w:hAnsi="微软雅黑" w:hint="eastAsia"/>
        </w:rPr>
        <w:t>，</w:t>
      </w:r>
      <w:r w:rsidRPr="00231F20">
        <w:rPr>
          <w:rFonts w:ascii="微软雅黑" w:eastAsia="微软雅黑" w:hAnsi="微软雅黑"/>
        </w:rPr>
        <w:t>部门名称为总公司，所在城市</w:t>
      </w:r>
      <w:r w:rsidR="0057146D" w:rsidRPr="00231F20">
        <w:rPr>
          <w:rFonts w:ascii="微软雅黑" w:eastAsia="微软雅黑" w:hAnsi="微软雅黑" w:hint="eastAsia"/>
        </w:rPr>
        <w:t>为</w:t>
      </w:r>
      <w:r w:rsidR="0057146D" w:rsidRPr="00231F20">
        <w:rPr>
          <w:rFonts w:ascii="微软雅黑" w:eastAsia="微软雅黑" w:hAnsi="微软雅黑"/>
        </w:rPr>
        <w:t>北京</w:t>
      </w:r>
      <w:r w:rsidR="002D38EF" w:rsidRPr="00231F20">
        <w:rPr>
          <w:rFonts w:ascii="微软雅黑" w:eastAsia="微软雅黑" w:hAnsi="微软雅黑" w:hint="eastAsia"/>
        </w:rPr>
        <w:t>，</w:t>
      </w:r>
      <w:r w:rsidR="002D38EF" w:rsidRPr="00231F20">
        <w:rPr>
          <w:rFonts w:ascii="微软雅黑" w:eastAsia="微软雅黑" w:hAnsi="微软雅黑"/>
        </w:rPr>
        <w:t>部门级别为总部、</w:t>
      </w:r>
      <w:r w:rsidR="002D38EF" w:rsidRPr="00231F20">
        <w:rPr>
          <w:rFonts w:ascii="微软雅黑" w:eastAsia="微软雅黑" w:hAnsi="微软雅黑" w:hint="eastAsia"/>
        </w:rPr>
        <w:t>支持</w:t>
      </w:r>
      <w:r w:rsidR="002D38EF" w:rsidRPr="00231F20">
        <w:rPr>
          <w:rFonts w:ascii="微软雅黑" w:eastAsia="微软雅黑" w:hAnsi="微软雅黑"/>
        </w:rPr>
        <w:t>业务线</w:t>
      </w:r>
      <w:r w:rsidR="002D38EF" w:rsidRPr="00231F20">
        <w:rPr>
          <w:rFonts w:ascii="微软雅黑" w:eastAsia="微软雅黑" w:hAnsi="微软雅黑" w:hint="eastAsia"/>
        </w:rPr>
        <w:t>均</w:t>
      </w:r>
      <w:r w:rsidR="002D38EF" w:rsidRPr="00231F20">
        <w:rPr>
          <w:rFonts w:ascii="微软雅黑" w:eastAsia="微软雅黑" w:hAnsi="微软雅黑"/>
        </w:rPr>
        <w:t>勾选，新建时间</w:t>
      </w:r>
      <w:r w:rsidR="002D38EF" w:rsidRPr="00231F20">
        <w:rPr>
          <w:rFonts w:ascii="微软雅黑" w:eastAsia="微软雅黑" w:hAnsi="微软雅黑" w:hint="eastAsia"/>
        </w:rPr>
        <w:t>为</w:t>
      </w:r>
      <w:r w:rsidR="002D38EF" w:rsidRPr="00231F20">
        <w:rPr>
          <w:rFonts w:ascii="微软雅黑" w:eastAsia="微软雅黑" w:hAnsi="微软雅黑"/>
        </w:rPr>
        <w:t>系统上线时间，新建人</w:t>
      </w:r>
      <w:r w:rsidR="002D38EF" w:rsidRPr="00231F20">
        <w:rPr>
          <w:rFonts w:ascii="微软雅黑" w:eastAsia="微软雅黑" w:hAnsi="微软雅黑" w:hint="eastAsia"/>
        </w:rPr>
        <w:t>为超级管理员</w:t>
      </w:r>
      <w:r w:rsidR="002D38EF" w:rsidRPr="00231F20">
        <w:rPr>
          <w:rFonts w:ascii="微软雅黑" w:eastAsia="微软雅黑" w:hAnsi="微软雅黑"/>
        </w:rPr>
        <w:t>。其他</w:t>
      </w:r>
      <w:r w:rsidR="002D38EF" w:rsidRPr="00231F20">
        <w:rPr>
          <w:rFonts w:ascii="微软雅黑" w:eastAsia="微软雅黑" w:hAnsi="微软雅黑" w:hint="eastAsia"/>
        </w:rPr>
        <w:t>信息</w:t>
      </w:r>
      <w:r w:rsidR="002D38EF" w:rsidRPr="00231F20">
        <w:rPr>
          <w:rFonts w:ascii="微软雅黑" w:eastAsia="微软雅黑" w:hAnsi="微软雅黑"/>
        </w:rPr>
        <w:t>为空。允许修改。</w:t>
      </w:r>
    </w:p>
    <w:p w:rsidR="00116E90" w:rsidRPr="00231F20" w:rsidRDefault="00116E90" w:rsidP="00EC46EA">
      <w:pPr>
        <w:pStyle w:val="a5"/>
        <w:numPr>
          <w:ilvl w:val="1"/>
          <w:numId w:val="5"/>
        </w:numPr>
        <w:ind w:firstLineChars="0"/>
        <w:rPr>
          <w:rFonts w:ascii="微软雅黑" w:eastAsia="微软雅黑" w:hAnsi="微软雅黑"/>
        </w:rPr>
      </w:pPr>
      <w:r w:rsidRPr="00231F20">
        <w:rPr>
          <w:rFonts w:ascii="微软雅黑" w:eastAsia="微软雅黑" w:hAnsi="微软雅黑" w:hint="eastAsia"/>
        </w:rPr>
        <w:t>每个</w:t>
      </w:r>
      <w:r w:rsidRPr="00231F20">
        <w:rPr>
          <w:rFonts w:ascii="微软雅黑" w:eastAsia="微软雅黑" w:hAnsi="微软雅黑"/>
        </w:rPr>
        <w:t>节点</w:t>
      </w:r>
      <w:r w:rsidRPr="00231F20">
        <w:rPr>
          <w:rFonts w:ascii="微软雅黑" w:eastAsia="微软雅黑" w:hAnsi="微软雅黑" w:hint="eastAsia"/>
        </w:rPr>
        <w:t>由</w:t>
      </w:r>
      <w:r w:rsidRPr="00231F20">
        <w:rPr>
          <w:rFonts w:ascii="微软雅黑" w:eastAsia="微软雅黑" w:hAnsi="微软雅黑"/>
        </w:rPr>
        <w:t>单选框</w:t>
      </w:r>
      <w:r w:rsidRPr="00231F20">
        <w:rPr>
          <w:rFonts w:ascii="微软雅黑" w:eastAsia="微软雅黑" w:hAnsi="微软雅黑" w:hint="eastAsia"/>
        </w:rPr>
        <w:t>和</w:t>
      </w:r>
      <w:r w:rsidRPr="00231F20">
        <w:rPr>
          <w:rFonts w:ascii="微软雅黑" w:eastAsia="微软雅黑" w:hAnsi="微软雅黑"/>
        </w:rPr>
        <w:t>部门名称构成，</w:t>
      </w:r>
      <w:r w:rsidRPr="00231F20">
        <w:rPr>
          <w:rFonts w:ascii="微软雅黑" w:eastAsia="微软雅黑" w:hAnsi="微软雅黑" w:hint="eastAsia"/>
        </w:rPr>
        <w:t>树状</w:t>
      </w:r>
      <w:r w:rsidRPr="00231F20">
        <w:rPr>
          <w:rFonts w:ascii="微软雅黑" w:eastAsia="微软雅黑" w:hAnsi="微软雅黑"/>
        </w:rPr>
        <w:t>结构展示。</w:t>
      </w:r>
    </w:p>
    <w:p w:rsidR="00116E90" w:rsidRPr="00231F20" w:rsidRDefault="00116E90" w:rsidP="00EC46EA">
      <w:pPr>
        <w:pStyle w:val="a5"/>
        <w:numPr>
          <w:ilvl w:val="1"/>
          <w:numId w:val="5"/>
        </w:numPr>
        <w:ind w:firstLineChars="0"/>
        <w:rPr>
          <w:rFonts w:ascii="微软雅黑" w:eastAsia="微软雅黑" w:hAnsi="微软雅黑"/>
        </w:rPr>
      </w:pPr>
      <w:r w:rsidRPr="00231F20">
        <w:rPr>
          <w:rFonts w:ascii="微软雅黑" w:eastAsia="微软雅黑" w:hAnsi="微软雅黑" w:hint="eastAsia"/>
        </w:rPr>
        <w:t>每个</w:t>
      </w:r>
      <w:r w:rsidRPr="00231F20">
        <w:rPr>
          <w:rFonts w:ascii="微软雅黑" w:eastAsia="微软雅黑" w:hAnsi="微软雅黑"/>
        </w:rPr>
        <w:t>节点的子节点为，上级部门为该部门的所有部门</w:t>
      </w:r>
    </w:p>
    <w:p w:rsidR="00116E90" w:rsidRPr="00231F20" w:rsidRDefault="00116E90" w:rsidP="0057146D">
      <w:pPr>
        <w:pStyle w:val="a5"/>
        <w:ind w:left="840" w:firstLineChars="0" w:firstLine="0"/>
        <w:rPr>
          <w:rFonts w:ascii="微软雅黑" w:eastAsia="微软雅黑" w:hAnsi="微软雅黑"/>
        </w:rPr>
      </w:pPr>
      <w:r w:rsidRPr="00231F20">
        <w:rPr>
          <w:rFonts w:ascii="微软雅黑" w:eastAsia="微软雅黑" w:hAnsi="微软雅黑" w:hint="eastAsia"/>
        </w:rPr>
        <w:lastRenderedPageBreak/>
        <w:t>例如北京公司</w:t>
      </w:r>
      <w:r w:rsidRPr="00231F20">
        <w:rPr>
          <w:rFonts w:ascii="微软雅黑" w:eastAsia="微软雅黑" w:hAnsi="微软雅黑"/>
        </w:rPr>
        <w:t>的上级部门为总公司、天津公司的上级部门为总公司、上海总公司的上级部门是总公司</w:t>
      </w:r>
    </w:p>
    <w:p w:rsidR="00116E90" w:rsidRPr="00231F20" w:rsidRDefault="00116E90" w:rsidP="00116E90">
      <w:pPr>
        <w:ind w:firstLine="420"/>
        <w:rPr>
          <w:rFonts w:ascii="微软雅黑" w:eastAsia="微软雅黑" w:hAnsi="微软雅黑"/>
        </w:rPr>
      </w:pPr>
      <w:r w:rsidRPr="00231F20">
        <w:rPr>
          <w:rFonts w:ascii="微软雅黑" w:eastAsia="微软雅黑" w:hAnsi="微软雅黑" w:hint="eastAsia"/>
        </w:rPr>
        <w:t>北京</w:t>
      </w:r>
      <w:r w:rsidRPr="00231F20">
        <w:rPr>
          <w:rFonts w:ascii="微软雅黑" w:eastAsia="微软雅黑" w:hAnsi="微软雅黑"/>
        </w:rPr>
        <w:t>门店</w:t>
      </w:r>
      <w:r w:rsidRPr="00231F20">
        <w:rPr>
          <w:rFonts w:ascii="微软雅黑" w:eastAsia="微软雅黑" w:hAnsi="微软雅黑" w:hint="eastAsia"/>
        </w:rPr>
        <w:t>1的</w:t>
      </w:r>
      <w:r w:rsidRPr="00231F20">
        <w:rPr>
          <w:rFonts w:ascii="微软雅黑" w:eastAsia="微软雅黑" w:hAnsi="微软雅黑"/>
        </w:rPr>
        <w:t>上级部门为北京公司</w:t>
      </w:r>
      <w:r w:rsidRPr="00231F20">
        <w:rPr>
          <w:rFonts w:ascii="微软雅黑" w:eastAsia="微软雅黑" w:hAnsi="微软雅黑" w:hint="eastAsia"/>
        </w:rPr>
        <w:t>、</w:t>
      </w:r>
      <w:r w:rsidRPr="00231F20">
        <w:rPr>
          <w:rFonts w:ascii="微软雅黑" w:eastAsia="微软雅黑" w:hAnsi="微软雅黑"/>
        </w:rPr>
        <w:t>北京门店</w:t>
      </w:r>
      <w:r w:rsidRPr="00231F20">
        <w:rPr>
          <w:rFonts w:ascii="微软雅黑" w:eastAsia="微软雅黑" w:hAnsi="微软雅黑" w:hint="eastAsia"/>
        </w:rPr>
        <w:t>2的</w:t>
      </w:r>
      <w:r w:rsidRPr="00231F20">
        <w:rPr>
          <w:rFonts w:ascii="微软雅黑" w:eastAsia="微软雅黑" w:hAnsi="微软雅黑"/>
        </w:rPr>
        <w:t>上级部门为北京公司，</w:t>
      </w:r>
    </w:p>
    <w:p w:rsidR="00116E90" w:rsidRPr="00231F20" w:rsidRDefault="00116E90" w:rsidP="00116E90">
      <w:pPr>
        <w:ind w:firstLine="420"/>
        <w:rPr>
          <w:rFonts w:ascii="微软雅黑" w:eastAsia="微软雅黑" w:hAnsi="微软雅黑"/>
        </w:rPr>
      </w:pPr>
      <w:r w:rsidRPr="00231F20">
        <w:rPr>
          <w:rFonts w:ascii="微软雅黑" w:eastAsia="微软雅黑" w:hAnsi="微软雅黑" w:hint="eastAsia"/>
        </w:rPr>
        <w:t>则</w:t>
      </w:r>
      <w:r w:rsidRPr="00231F20">
        <w:rPr>
          <w:rFonts w:ascii="微软雅黑" w:eastAsia="微软雅黑" w:hAnsi="微软雅黑"/>
        </w:rPr>
        <w:t>组织</w:t>
      </w:r>
      <w:r w:rsidRPr="00231F20">
        <w:rPr>
          <w:rFonts w:ascii="微软雅黑" w:eastAsia="微软雅黑" w:hAnsi="微软雅黑" w:hint="eastAsia"/>
        </w:rPr>
        <w:t>结构</w:t>
      </w:r>
      <w:proofErr w:type="gramStart"/>
      <w:r w:rsidRPr="00231F20">
        <w:rPr>
          <w:rFonts w:ascii="微软雅黑" w:eastAsia="微软雅黑" w:hAnsi="微软雅黑" w:hint="eastAsia"/>
        </w:rPr>
        <w:t>树</w:t>
      </w:r>
      <w:r w:rsidRPr="00231F20">
        <w:rPr>
          <w:rFonts w:ascii="微软雅黑" w:eastAsia="微软雅黑" w:hAnsi="微软雅黑"/>
        </w:rPr>
        <w:t>展示</w:t>
      </w:r>
      <w:proofErr w:type="gramEnd"/>
      <w:r w:rsidRPr="00231F20">
        <w:rPr>
          <w:rFonts w:ascii="微软雅黑" w:eastAsia="微软雅黑" w:hAnsi="微软雅黑"/>
        </w:rPr>
        <w:t>如下图</w:t>
      </w:r>
    </w:p>
    <w:p w:rsidR="00116E90" w:rsidRPr="00231F20" w:rsidRDefault="00116E90" w:rsidP="00116E90">
      <w:pPr>
        <w:ind w:firstLine="420"/>
        <w:rPr>
          <w:rFonts w:ascii="微软雅黑" w:eastAsia="微软雅黑" w:hAnsi="微软雅黑"/>
        </w:rPr>
      </w:pPr>
      <w:r w:rsidRPr="00231F20">
        <w:rPr>
          <w:rFonts w:ascii="微软雅黑" w:eastAsia="微软雅黑" w:hAnsi="微软雅黑"/>
          <w:noProof/>
        </w:rPr>
        <w:drawing>
          <wp:inline distT="0" distB="0" distL="0" distR="0" wp14:anchorId="367DCE84" wp14:editId="13686D88">
            <wp:extent cx="2428571" cy="18190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571" cy="1819048"/>
                    </a:xfrm>
                    <a:prstGeom prst="rect">
                      <a:avLst/>
                    </a:prstGeom>
                  </pic:spPr>
                </pic:pic>
              </a:graphicData>
            </a:graphic>
          </wp:inline>
        </w:drawing>
      </w:r>
    </w:p>
    <w:p w:rsidR="00116E90" w:rsidRPr="00231F20" w:rsidRDefault="00116E90" w:rsidP="00C42305">
      <w:pPr>
        <w:pStyle w:val="4"/>
        <w:numPr>
          <w:ilvl w:val="2"/>
          <w:numId w:val="1"/>
        </w:numPr>
        <w:rPr>
          <w:rFonts w:ascii="微软雅黑" w:eastAsia="微软雅黑" w:hAnsi="微软雅黑"/>
        </w:rPr>
      </w:pPr>
      <w:bookmarkStart w:id="694" w:name="_Toc1480466"/>
      <w:r w:rsidRPr="00231F20">
        <w:rPr>
          <w:rFonts w:ascii="微软雅黑" w:eastAsia="微软雅黑" w:hAnsi="微软雅黑" w:hint="eastAsia"/>
        </w:rPr>
        <w:t>【新建</w:t>
      </w:r>
      <w:r w:rsidRPr="00231F20">
        <w:rPr>
          <w:rFonts w:ascii="微软雅黑" w:eastAsia="微软雅黑" w:hAnsi="微软雅黑"/>
        </w:rPr>
        <w:t>子部门</w:t>
      </w:r>
      <w:r w:rsidRPr="00231F20">
        <w:rPr>
          <w:rFonts w:ascii="微软雅黑" w:eastAsia="微软雅黑" w:hAnsi="微软雅黑" w:hint="eastAsia"/>
        </w:rPr>
        <w:t>】功能</w:t>
      </w:r>
      <w:bookmarkEnd w:id="694"/>
    </w:p>
    <w:p w:rsidR="00E371BF" w:rsidRPr="00231F20" w:rsidRDefault="00116E90" w:rsidP="00EC46EA">
      <w:pPr>
        <w:pStyle w:val="a5"/>
        <w:numPr>
          <w:ilvl w:val="0"/>
          <w:numId w:val="3"/>
        </w:numPr>
        <w:ind w:firstLineChars="0"/>
        <w:rPr>
          <w:rFonts w:ascii="微软雅黑" w:eastAsia="微软雅黑" w:hAnsi="微软雅黑"/>
        </w:rPr>
      </w:pPr>
      <w:r w:rsidRPr="00231F20">
        <w:rPr>
          <w:rFonts w:ascii="微软雅黑" w:eastAsia="微软雅黑" w:hAnsi="微软雅黑" w:hint="eastAsia"/>
        </w:rPr>
        <w:t>数据表单</w:t>
      </w:r>
    </w:p>
    <w:tbl>
      <w:tblPr>
        <w:tblStyle w:val="a6"/>
        <w:tblW w:w="8642" w:type="dxa"/>
        <w:tblLook w:val="04A0" w:firstRow="1" w:lastRow="0" w:firstColumn="1" w:lastColumn="0" w:noHBand="0" w:noVBand="1"/>
      </w:tblPr>
      <w:tblGrid>
        <w:gridCol w:w="1838"/>
        <w:gridCol w:w="1134"/>
        <w:gridCol w:w="5670"/>
      </w:tblGrid>
      <w:tr w:rsidR="002D7BDA" w:rsidRPr="00231F20" w:rsidTr="00E371BF">
        <w:tc>
          <w:tcPr>
            <w:tcW w:w="1838" w:type="dxa"/>
          </w:tcPr>
          <w:p w:rsidR="002D7BDA" w:rsidRPr="00231F20" w:rsidRDefault="002D7BDA" w:rsidP="002D7BDA">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134" w:type="dxa"/>
          </w:tcPr>
          <w:p w:rsidR="002D7BDA" w:rsidRPr="00231F20" w:rsidRDefault="002D7BDA" w:rsidP="002D7BDA">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5670" w:type="dxa"/>
          </w:tcPr>
          <w:p w:rsidR="002D7BDA" w:rsidRPr="00231F20" w:rsidRDefault="002D7BDA" w:rsidP="002D7BDA">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2316F5" w:rsidRPr="00231F20" w:rsidTr="00426E9E">
        <w:tc>
          <w:tcPr>
            <w:tcW w:w="8642" w:type="dxa"/>
            <w:gridSpan w:val="3"/>
          </w:tcPr>
          <w:p w:rsidR="002316F5" w:rsidRPr="00231F20" w:rsidRDefault="002316F5" w:rsidP="002D7BDA">
            <w:pPr>
              <w:jc w:val="center"/>
              <w:rPr>
                <w:rFonts w:ascii="微软雅黑" w:eastAsia="微软雅黑" w:hAnsi="微软雅黑" w:cs="宋体"/>
                <w:color w:val="000000"/>
              </w:rPr>
            </w:pPr>
            <w:r w:rsidRPr="00231F20">
              <w:rPr>
                <w:rFonts w:ascii="微软雅黑" w:eastAsia="微软雅黑" w:hAnsi="微软雅黑" w:cs="宋体" w:hint="eastAsia"/>
                <w:color w:val="000000"/>
              </w:rPr>
              <w:t>基本信息</w:t>
            </w:r>
          </w:p>
        </w:tc>
      </w:tr>
      <w:tr w:rsidR="002D7BDA" w:rsidRPr="00231F20" w:rsidTr="00E371BF">
        <w:tc>
          <w:tcPr>
            <w:tcW w:w="1838" w:type="dxa"/>
          </w:tcPr>
          <w:p w:rsidR="002D7BDA" w:rsidRPr="00231F20" w:rsidRDefault="00E371BF" w:rsidP="002D7BDA">
            <w:pPr>
              <w:rPr>
                <w:rFonts w:ascii="微软雅黑" w:eastAsia="微软雅黑" w:hAnsi="微软雅黑"/>
              </w:rPr>
            </w:pPr>
            <w:r w:rsidRPr="00231F20">
              <w:rPr>
                <w:rFonts w:ascii="微软雅黑" w:eastAsia="微软雅黑" w:hAnsi="微软雅黑" w:hint="eastAsia"/>
              </w:rPr>
              <w:t>部门编号</w:t>
            </w:r>
          </w:p>
        </w:tc>
        <w:tc>
          <w:tcPr>
            <w:tcW w:w="1134" w:type="dxa"/>
          </w:tcPr>
          <w:p w:rsidR="002D7BDA" w:rsidRPr="00231F20" w:rsidRDefault="00E371BF" w:rsidP="002D7BDA">
            <w:pPr>
              <w:rPr>
                <w:rFonts w:ascii="微软雅黑" w:eastAsia="微软雅黑" w:hAnsi="微软雅黑"/>
              </w:rPr>
            </w:pPr>
            <w:r w:rsidRPr="00231F20">
              <w:rPr>
                <w:rFonts w:ascii="微软雅黑" w:eastAsia="微软雅黑" w:hAnsi="微软雅黑" w:hint="eastAsia"/>
              </w:rPr>
              <w:t>文本框</w:t>
            </w:r>
          </w:p>
        </w:tc>
        <w:tc>
          <w:tcPr>
            <w:tcW w:w="5670" w:type="dxa"/>
          </w:tcPr>
          <w:p w:rsidR="002D7BDA" w:rsidRPr="00231F20" w:rsidRDefault="00E371BF" w:rsidP="002D7BDA">
            <w:pPr>
              <w:rPr>
                <w:rFonts w:ascii="微软雅黑" w:eastAsia="微软雅黑" w:hAnsi="微软雅黑"/>
              </w:rPr>
            </w:pPr>
            <w:r w:rsidRPr="00231F20">
              <w:rPr>
                <w:rFonts w:ascii="微软雅黑" w:eastAsia="微软雅黑" w:hAnsi="微软雅黑" w:hint="eastAsia"/>
              </w:rPr>
              <w:t>允许</w:t>
            </w:r>
            <w:r w:rsidRPr="00231F20">
              <w:rPr>
                <w:rFonts w:ascii="微软雅黑" w:eastAsia="微软雅黑" w:hAnsi="微软雅黑"/>
              </w:rPr>
              <w:t>录入</w:t>
            </w:r>
            <w:proofErr w:type="gramStart"/>
            <w:r w:rsidR="004B72A0" w:rsidRPr="00231F20">
              <w:rPr>
                <w:rFonts w:ascii="微软雅黑" w:eastAsia="微软雅黑" w:hAnsi="微软雅黑" w:hint="eastAsia"/>
              </w:rPr>
              <w:t>固定</w:t>
            </w:r>
            <w:r w:rsidR="004B72A0" w:rsidRPr="00231F20">
              <w:rPr>
                <w:rFonts w:ascii="微软雅黑" w:eastAsia="微软雅黑" w:hAnsi="微软雅黑"/>
              </w:rPr>
              <w:t>首</w:t>
            </w:r>
            <w:proofErr w:type="gramEnd"/>
            <w:r w:rsidR="004B72A0" w:rsidRPr="00231F20">
              <w:rPr>
                <w:rFonts w:ascii="微软雅黑" w:eastAsia="微软雅黑" w:hAnsi="微软雅黑"/>
              </w:rPr>
              <w:t>字母+</w:t>
            </w:r>
            <w:r w:rsidRPr="00231F20">
              <w:rPr>
                <w:rFonts w:ascii="微软雅黑" w:eastAsia="微软雅黑" w:hAnsi="微软雅黑" w:hint="eastAsia"/>
              </w:rPr>
              <w:t>6位</w:t>
            </w:r>
            <w:r w:rsidR="00802F10" w:rsidRPr="00231F20">
              <w:rPr>
                <w:rFonts w:ascii="微软雅黑" w:eastAsia="微软雅黑" w:hAnsi="微软雅黑"/>
              </w:rPr>
              <w:t>字符</w:t>
            </w:r>
            <w:r w:rsidR="004B72A0" w:rsidRPr="00231F20">
              <w:rPr>
                <w:rFonts w:ascii="微软雅黑" w:eastAsia="微软雅黑" w:hAnsi="微软雅黑" w:hint="eastAsia"/>
              </w:rPr>
              <w:t>（共7位）</w:t>
            </w:r>
            <w:r w:rsidR="00802F10" w:rsidRPr="00231F20">
              <w:rPr>
                <w:rFonts w:ascii="微软雅黑" w:eastAsia="微软雅黑" w:hAnsi="微软雅黑"/>
              </w:rPr>
              <w:t>，支持数字和字母，不支持特殊符号</w:t>
            </w:r>
            <w:r w:rsidR="00802F10" w:rsidRPr="00231F20">
              <w:rPr>
                <w:rFonts w:ascii="微软雅黑" w:eastAsia="微软雅黑" w:hAnsi="微软雅黑" w:hint="eastAsia"/>
              </w:rPr>
              <w:t>，</w:t>
            </w:r>
            <w:r w:rsidR="00B120C2" w:rsidRPr="00231F20">
              <w:rPr>
                <w:rFonts w:ascii="微软雅黑" w:eastAsia="微软雅黑" w:hAnsi="微软雅黑" w:hint="eastAsia"/>
              </w:rPr>
              <w:t>必填</w:t>
            </w:r>
            <w:r w:rsidR="00B120C2" w:rsidRPr="00231F20">
              <w:rPr>
                <w:rFonts w:ascii="微软雅黑" w:eastAsia="微软雅黑" w:hAnsi="微软雅黑"/>
              </w:rPr>
              <w:t>。</w:t>
            </w:r>
            <w:proofErr w:type="gramStart"/>
            <w:r w:rsidR="004B72A0" w:rsidRPr="00231F20">
              <w:rPr>
                <w:rFonts w:ascii="微软雅黑" w:eastAsia="微软雅黑" w:hAnsi="微软雅黑" w:hint="eastAsia"/>
              </w:rPr>
              <w:t>固定首</w:t>
            </w:r>
            <w:proofErr w:type="gramEnd"/>
            <w:r w:rsidR="004B72A0" w:rsidRPr="00231F20">
              <w:rPr>
                <w:rFonts w:ascii="微软雅黑" w:eastAsia="微软雅黑" w:hAnsi="微软雅黑" w:hint="eastAsia"/>
              </w:rPr>
              <w:t>字母规则</w:t>
            </w:r>
            <w:r w:rsidR="004B72A0" w:rsidRPr="00231F20">
              <w:rPr>
                <w:rFonts w:ascii="微软雅黑" w:eastAsia="微软雅黑" w:hAnsi="微软雅黑"/>
              </w:rPr>
              <w:t>如下</w:t>
            </w:r>
            <w:r w:rsidR="00802F10" w:rsidRPr="00231F20">
              <w:rPr>
                <w:rFonts w:ascii="微软雅黑" w:eastAsia="微软雅黑" w:hAnsi="微软雅黑"/>
              </w:rPr>
              <w:t>。</w:t>
            </w:r>
          </w:p>
          <w:p w:rsidR="00802F10" w:rsidRPr="00231F20" w:rsidRDefault="00802F10" w:rsidP="002D7BDA">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级别为总部的，首字母必须为Z</w:t>
            </w:r>
          </w:p>
          <w:p w:rsidR="00802F10" w:rsidRPr="00231F20" w:rsidRDefault="00802F10" w:rsidP="002D7BDA">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级别为</w:t>
            </w:r>
            <w:r w:rsidRPr="00231F20">
              <w:rPr>
                <w:rFonts w:ascii="微软雅黑" w:eastAsia="微软雅黑" w:hAnsi="微软雅黑" w:hint="eastAsia"/>
              </w:rPr>
              <w:t>分公司</w:t>
            </w:r>
            <w:r w:rsidRPr="00231F20">
              <w:rPr>
                <w:rFonts w:ascii="微软雅黑" w:eastAsia="微软雅黑" w:hAnsi="微软雅黑"/>
              </w:rPr>
              <w:t>，首字母必须为F</w:t>
            </w:r>
          </w:p>
          <w:p w:rsidR="00802F10" w:rsidRPr="00231F20" w:rsidRDefault="00802F10" w:rsidP="002D7BDA">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 xml:space="preserve">级别为管理部，首字母必须为G </w:t>
            </w:r>
          </w:p>
          <w:p w:rsidR="00802F10" w:rsidRPr="00231F20" w:rsidRDefault="00802F10" w:rsidP="002D7BDA">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级别为区域，首字母必须为</w:t>
            </w:r>
            <w:r w:rsidRPr="00231F20">
              <w:rPr>
                <w:rFonts w:ascii="微软雅黑" w:eastAsia="微软雅黑" w:hAnsi="微软雅黑" w:hint="eastAsia"/>
              </w:rPr>
              <w:t>Q</w:t>
            </w:r>
          </w:p>
          <w:p w:rsidR="00802F10" w:rsidRPr="00231F20" w:rsidRDefault="00802F10" w:rsidP="002D7BDA">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级别为办公点，首字母必须为B</w:t>
            </w:r>
          </w:p>
          <w:p w:rsidR="00BF6D6F" w:rsidRPr="00231F20" w:rsidRDefault="00BF6D6F" w:rsidP="007D4F20">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编号</w:t>
            </w:r>
            <w:r w:rsidRPr="00231F20">
              <w:rPr>
                <w:rFonts w:ascii="微软雅黑" w:eastAsia="微软雅黑" w:hAnsi="微软雅黑" w:hint="eastAsia"/>
              </w:rPr>
              <w:t>需唯一</w:t>
            </w:r>
            <w:r w:rsidRPr="00231F20">
              <w:rPr>
                <w:rFonts w:ascii="微软雅黑" w:eastAsia="微软雅黑" w:hAnsi="微软雅黑"/>
              </w:rPr>
              <w:t>，不允许重复。</w:t>
            </w:r>
          </w:p>
        </w:tc>
      </w:tr>
      <w:tr w:rsidR="00774E1C" w:rsidRPr="00231F20" w:rsidTr="00E371BF">
        <w:tc>
          <w:tcPr>
            <w:tcW w:w="1838" w:type="dxa"/>
          </w:tcPr>
          <w:p w:rsidR="00774E1C" w:rsidRPr="00231F20" w:rsidRDefault="00774E1C" w:rsidP="002D7BDA">
            <w:pPr>
              <w:rPr>
                <w:rFonts w:ascii="微软雅黑" w:eastAsia="微软雅黑" w:hAnsi="微软雅黑"/>
              </w:rPr>
            </w:pPr>
            <w:r w:rsidRPr="00231F20">
              <w:rPr>
                <w:rFonts w:ascii="微软雅黑" w:eastAsia="微软雅黑" w:hAnsi="微软雅黑" w:hint="eastAsia"/>
              </w:rPr>
              <w:lastRenderedPageBreak/>
              <w:t>办公点</w:t>
            </w:r>
            <w:r w:rsidRPr="00231F20">
              <w:rPr>
                <w:rFonts w:ascii="微软雅黑" w:eastAsia="微软雅黑" w:hAnsi="微软雅黑"/>
              </w:rPr>
              <w:t>标识</w:t>
            </w:r>
          </w:p>
        </w:tc>
        <w:tc>
          <w:tcPr>
            <w:tcW w:w="1134" w:type="dxa"/>
          </w:tcPr>
          <w:p w:rsidR="00774E1C" w:rsidRPr="00231F20" w:rsidRDefault="00774E1C" w:rsidP="002D7BDA">
            <w:pPr>
              <w:rPr>
                <w:rFonts w:ascii="微软雅黑" w:eastAsia="微软雅黑" w:hAnsi="微软雅黑"/>
              </w:rPr>
            </w:pPr>
            <w:r w:rsidRPr="00231F20">
              <w:rPr>
                <w:rFonts w:ascii="微软雅黑" w:eastAsia="微软雅黑" w:hAnsi="微软雅黑" w:hint="eastAsia"/>
              </w:rPr>
              <w:t>文本框</w:t>
            </w:r>
          </w:p>
        </w:tc>
        <w:tc>
          <w:tcPr>
            <w:tcW w:w="5670" w:type="dxa"/>
          </w:tcPr>
          <w:p w:rsidR="00774E1C" w:rsidRPr="00231F20" w:rsidRDefault="00774E1C" w:rsidP="002D7BDA">
            <w:pPr>
              <w:rPr>
                <w:rFonts w:ascii="微软雅黑" w:eastAsia="微软雅黑" w:hAnsi="微软雅黑"/>
              </w:rPr>
            </w:pPr>
            <w:r w:rsidRPr="00231F20">
              <w:rPr>
                <w:rFonts w:ascii="微软雅黑" w:eastAsia="微软雅黑" w:hAnsi="微软雅黑" w:hint="eastAsia"/>
              </w:rPr>
              <w:t>支持</w:t>
            </w:r>
            <w:r w:rsidRPr="00231F20">
              <w:rPr>
                <w:rFonts w:ascii="微软雅黑" w:eastAsia="微软雅黑" w:hAnsi="微软雅黑"/>
              </w:rPr>
              <w:t>3</w:t>
            </w:r>
            <w:r w:rsidRPr="00231F20">
              <w:rPr>
                <w:rFonts w:ascii="微软雅黑" w:eastAsia="微软雅黑" w:hAnsi="微软雅黑" w:hint="eastAsia"/>
              </w:rPr>
              <w:t>位</w:t>
            </w:r>
            <w:r w:rsidRPr="00231F20">
              <w:rPr>
                <w:rFonts w:ascii="微软雅黑" w:eastAsia="微软雅黑" w:hAnsi="微软雅黑"/>
              </w:rPr>
              <w:t>数字</w:t>
            </w:r>
          </w:p>
          <w:p w:rsidR="00774E1C" w:rsidRPr="00231F20" w:rsidRDefault="00774E1C" w:rsidP="00774E1C">
            <w:pPr>
              <w:rPr>
                <w:rFonts w:ascii="微软雅黑" w:eastAsia="微软雅黑" w:hAnsi="微软雅黑"/>
              </w:rPr>
            </w:pPr>
            <w:r w:rsidRPr="00231F20">
              <w:rPr>
                <w:rFonts w:ascii="微软雅黑" w:eastAsia="微软雅黑" w:hAnsi="微软雅黑" w:hint="eastAsia"/>
              </w:rPr>
              <w:t>当</w:t>
            </w:r>
            <w:r w:rsidRPr="00231F20">
              <w:rPr>
                <w:rFonts w:ascii="微软雅黑" w:eastAsia="微软雅黑" w:hAnsi="微软雅黑"/>
              </w:rPr>
              <w:t>部门级别为办公点时，显示，且为必填，</w:t>
            </w:r>
            <w:r w:rsidRPr="00231F20">
              <w:rPr>
                <w:rFonts w:ascii="微软雅黑" w:eastAsia="微软雅黑" w:hAnsi="微软雅黑" w:hint="eastAsia"/>
              </w:rPr>
              <w:t>同一</w:t>
            </w:r>
            <w:r w:rsidRPr="00231F20">
              <w:rPr>
                <w:rFonts w:ascii="微软雅黑" w:eastAsia="微软雅黑" w:hAnsi="微软雅黑"/>
              </w:rPr>
              <w:t>父节点下需唯一，</w:t>
            </w:r>
            <w:proofErr w:type="gramStart"/>
            <w:r w:rsidRPr="00231F20">
              <w:rPr>
                <w:rFonts w:ascii="微软雅黑" w:eastAsia="微软雅黑" w:hAnsi="微软雅黑"/>
              </w:rPr>
              <w:t>不</w:t>
            </w:r>
            <w:proofErr w:type="gramEnd"/>
            <w:r w:rsidRPr="00231F20">
              <w:rPr>
                <w:rFonts w:ascii="微软雅黑" w:eastAsia="微软雅黑" w:hAnsi="微软雅黑"/>
              </w:rPr>
              <w:t>同父节点下</w:t>
            </w:r>
            <w:r w:rsidRPr="00231F20">
              <w:rPr>
                <w:rFonts w:ascii="微软雅黑" w:eastAsia="微软雅黑" w:hAnsi="微软雅黑" w:hint="eastAsia"/>
              </w:rPr>
              <w:t>可重复</w:t>
            </w:r>
          </w:p>
        </w:tc>
      </w:tr>
      <w:tr w:rsidR="002D7BDA" w:rsidRPr="00231F20" w:rsidTr="00E371BF">
        <w:tc>
          <w:tcPr>
            <w:tcW w:w="1838" w:type="dxa"/>
          </w:tcPr>
          <w:p w:rsidR="002D7BDA" w:rsidRPr="00231F20" w:rsidRDefault="007D4F20" w:rsidP="002D7BDA">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名称</w:t>
            </w:r>
          </w:p>
        </w:tc>
        <w:tc>
          <w:tcPr>
            <w:tcW w:w="1134" w:type="dxa"/>
          </w:tcPr>
          <w:p w:rsidR="002D7BDA" w:rsidRPr="00231F20" w:rsidRDefault="007D4F20" w:rsidP="002D7BDA">
            <w:pPr>
              <w:rPr>
                <w:rFonts w:ascii="微软雅黑" w:eastAsia="微软雅黑" w:hAnsi="微软雅黑"/>
              </w:rPr>
            </w:pPr>
            <w:r w:rsidRPr="00231F20">
              <w:rPr>
                <w:rFonts w:ascii="微软雅黑" w:eastAsia="微软雅黑" w:hAnsi="微软雅黑" w:hint="eastAsia"/>
              </w:rPr>
              <w:t>文本框</w:t>
            </w:r>
          </w:p>
        </w:tc>
        <w:tc>
          <w:tcPr>
            <w:tcW w:w="5670" w:type="dxa"/>
          </w:tcPr>
          <w:p w:rsidR="00B120C2" w:rsidRPr="00231F20" w:rsidRDefault="00476C89" w:rsidP="00476C89">
            <w:pPr>
              <w:rPr>
                <w:rFonts w:ascii="微软雅黑" w:eastAsia="微软雅黑" w:hAnsi="微软雅黑"/>
              </w:rPr>
            </w:pPr>
            <w:r w:rsidRPr="00231F20">
              <w:rPr>
                <w:rFonts w:ascii="微软雅黑" w:eastAsia="微软雅黑" w:hAnsi="微软雅黑" w:hint="eastAsia"/>
              </w:rPr>
              <w:t>允许</w:t>
            </w:r>
            <w:r w:rsidRPr="00231F20">
              <w:rPr>
                <w:rFonts w:ascii="微软雅黑" w:eastAsia="微软雅黑" w:hAnsi="微软雅黑"/>
              </w:rPr>
              <w:t>录入</w:t>
            </w:r>
            <w:r w:rsidRPr="00231F20">
              <w:rPr>
                <w:rFonts w:ascii="微软雅黑" w:eastAsia="微软雅黑" w:hAnsi="微软雅黑" w:hint="eastAsia"/>
              </w:rPr>
              <w:t>1</w:t>
            </w:r>
            <w:r w:rsidRPr="00231F20">
              <w:rPr>
                <w:rFonts w:ascii="微软雅黑" w:eastAsia="微软雅黑" w:hAnsi="微软雅黑"/>
              </w:rPr>
              <w:t>-40</w:t>
            </w:r>
            <w:r w:rsidRPr="00231F20">
              <w:rPr>
                <w:rFonts w:ascii="微软雅黑" w:eastAsia="微软雅黑" w:hAnsi="微软雅黑" w:hint="eastAsia"/>
              </w:rPr>
              <w:t>位</w:t>
            </w:r>
            <w:r w:rsidRPr="00231F20">
              <w:rPr>
                <w:rFonts w:ascii="微软雅黑" w:eastAsia="微软雅黑" w:hAnsi="微软雅黑"/>
              </w:rPr>
              <w:t>字符</w:t>
            </w:r>
            <w:r w:rsidR="00B120C2" w:rsidRPr="00231F20">
              <w:rPr>
                <w:rFonts w:ascii="微软雅黑" w:eastAsia="微软雅黑" w:hAnsi="微软雅黑" w:hint="eastAsia"/>
              </w:rPr>
              <w:t>，必填</w:t>
            </w:r>
          </w:p>
        </w:tc>
      </w:tr>
      <w:tr w:rsidR="00476C89" w:rsidRPr="00231F20" w:rsidTr="00E371BF">
        <w:tc>
          <w:tcPr>
            <w:tcW w:w="1838" w:type="dxa"/>
          </w:tcPr>
          <w:p w:rsidR="00476C89" w:rsidRPr="00231F20" w:rsidRDefault="00922A23" w:rsidP="002D7BDA">
            <w:pPr>
              <w:rPr>
                <w:rFonts w:ascii="微软雅黑" w:eastAsia="微软雅黑" w:hAnsi="微软雅黑"/>
              </w:rPr>
            </w:pPr>
            <w:r w:rsidRPr="00231F20">
              <w:rPr>
                <w:rFonts w:ascii="微软雅黑" w:eastAsia="微软雅黑" w:hAnsi="微软雅黑" w:hint="eastAsia"/>
              </w:rPr>
              <w:t>负责人</w:t>
            </w:r>
            <w:r w:rsidRPr="00231F20">
              <w:rPr>
                <w:rFonts w:ascii="微软雅黑" w:eastAsia="微软雅黑" w:hAnsi="微软雅黑"/>
              </w:rPr>
              <w:t>ID</w:t>
            </w:r>
          </w:p>
        </w:tc>
        <w:tc>
          <w:tcPr>
            <w:tcW w:w="1134" w:type="dxa"/>
          </w:tcPr>
          <w:p w:rsidR="00476C89" w:rsidRPr="00231F20" w:rsidRDefault="00922A23" w:rsidP="002D7BDA">
            <w:pPr>
              <w:rPr>
                <w:rFonts w:ascii="微软雅黑" w:eastAsia="微软雅黑" w:hAnsi="微软雅黑"/>
              </w:rPr>
            </w:pPr>
            <w:r w:rsidRPr="00231F20">
              <w:rPr>
                <w:rFonts w:ascii="微软雅黑" w:eastAsia="微软雅黑" w:hAnsi="微软雅黑" w:hint="eastAsia"/>
              </w:rPr>
              <w:t>文本框</w:t>
            </w:r>
          </w:p>
        </w:tc>
        <w:tc>
          <w:tcPr>
            <w:tcW w:w="5670" w:type="dxa"/>
          </w:tcPr>
          <w:p w:rsidR="00476C89" w:rsidRPr="00231F20" w:rsidRDefault="00922A23" w:rsidP="002D7BDA">
            <w:pPr>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弹出员工选择列表页</w:t>
            </w:r>
            <w:ins w:id="695" w:author="春苹" w:date="2019-01-21T14:33:00Z">
              <w:r w:rsidR="001411E4">
                <w:rPr>
                  <w:rFonts w:ascii="微软雅黑" w:eastAsia="微软雅黑" w:hAnsi="微软雅黑" w:hint="eastAsia"/>
                </w:rPr>
                <w:t>，</w:t>
              </w:r>
              <w:r w:rsidR="001411E4">
                <w:rPr>
                  <w:rFonts w:ascii="微软雅黑" w:eastAsia="微软雅黑" w:hAnsi="微软雅黑"/>
                </w:rPr>
                <w:t>可选项为当前有效</w:t>
              </w:r>
            </w:ins>
            <w:ins w:id="696" w:author="春苹" w:date="2019-01-21T14:34:00Z">
              <w:r w:rsidR="001411E4">
                <w:rPr>
                  <w:rFonts w:ascii="微软雅黑" w:eastAsia="微软雅黑" w:hAnsi="微软雅黑" w:hint="eastAsia"/>
                </w:rPr>
                <w:t>且</w:t>
              </w:r>
              <w:r w:rsidR="001411E4">
                <w:rPr>
                  <w:rFonts w:ascii="微软雅黑" w:eastAsia="微软雅黑" w:hAnsi="微软雅黑"/>
                </w:rPr>
                <w:t>在职的员工</w:t>
              </w:r>
            </w:ins>
          </w:p>
          <w:p w:rsidR="00922A23" w:rsidRPr="00231F20" w:rsidRDefault="00922A23" w:rsidP="002D7BDA">
            <w:pPr>
              <w:rPr>
                <w:rFonts w:ascii="微软雅黑" w:eastAsia="微软雅黑" w:hAnsi="微软雅黑"/>
              </w:rPr>
            </w:pPr>
            <w:r w:rsidRPr="00231F20">
              <w:rPr>
                <w:rFonts w:ascii="微软雅黑" w:eastAsia="微软雅黑" w:hAnsi="微软雅黑" w:hint="eastAsia"/>
              </w:rPr>
              <w:t>选择员工</w:t>
            </w:r>
            <w:r w:rsidRPr="00231F20">
              <w:rPr>
                <w:rFonts w:ascii="微软雅黑" w:eastAsia="微软雅黑" w:hAnsi="微软雅黑"/>
              </w:rPr>
              <w:t>成功后，将员工编号回填入负责人ID文本框，不允许编辑</w:t>
            </w:r>
            <w:r w:rsidRPr="00231F20">
              <w:rPr>
                <w:rFonts w:ascii="微软雅黑" w:eastAsia="微软雅黑" w:hAnsi="微软雅黑" w:hint="eastAsia"/>
              </w:rPr>
              <w:t>，若要修改</w:t>
            </w:r>
            <w:r w:rsidRPr="00231F20">
              <w:rPr>
                <w:rFonts w:ascii="微软雅黑" w:eastAsia="微软雅黑" w:hAnsi="微软雅黑"/>
              </w:rPr>
              <w:t>可重新选择员工。</w:t>
            </w:r>
          </w:p>
          <w:p w:rsidR="00922A23" w:rsidRPr="00231F20" w:rsidRDefault="002316F5" w:rsidP="002D7BDA">
            <w:pPr>
              <w:rPr>
                <w:rFonts w:ascii="微软雅黑" w:eastAsia="微软雅黑" w:hAnsi="微软雅黑"/>
              </w:rPr>
            </w:pPr>
            <w:r w:rsidRPr="00231F20">
              <w:rPr>
                <w:rFonts w:ascii="微软雅黑" w:eastAsia="微软雅黑" w:hAnsi="微软雅黑" w:hint="eastAsia"/>
              </w:rPr>
              <w:t>非必填</w:t>
            </w:r>
          </w:p>
        </w:tc>
      </w:tr>
      <w:tr w:rsidR="00476C89" w:rsidRPr="00231F20" w:rsidTr="00E371BF">
        <w:tc>
          <w:tcPr>
            <w:tcW w:w="1838" w:type="dxa"/>
          </w:tcPr>
          <w:p w:rsidR="00476C89" w:rsidRPr="00231F20" w:rsidRDefault="002316F5" w:rsidP="002D7BDA">
            <w:pPr>
              <w:rPr>
                <w:rFonts w:ascii="微软雅黑" w:eastAsia="微软雅黑" w:hAnsi="微软雅黑"/>
              </w:rPr>
            </w:pPr>
            <w:r w:rsidRPr="00231F20">
              <w:rPr>
                <w:rFonts w:ascii="微软雅黑" w:eastAsia="微软雅黑" w:hAnsi="微软雅黑" w:hint="eastAsia"/>
              </w:rPr>
              <w:t>负责人</w:t>
            </w:r>
            <w:r w:rsidRPr="00231F20">
              <w:rPr>
                <w:rFonts w:ascii="微软雅黑" w:eastAsia="微软雅黑" w:hAnsi="微软雅黑"/>
              </w:rPr>
              <w:t>姓名</w:t>
            </w:r>
          </w:p>
        </w:tc>
        <w:tc>
          <w:tcPr>
            <w:tcW w:w="1134" w:type="dxa"/>
          </w:tcPr>
          <w:p w:rsidR="00476C89" w:rsidRPr="00231F20" w:rsidRDefault="002316F5" w:rsidP="002D7BDA">
            <w:pPr>
              <w:rPr>
                <w:rFonts w:ascii="微软雅黑" w:eastAsia="微软雅黑" w:hAnsi="微软雅黑"/>
              </w:rPr>
            </w:pPr>
            <w:r w:rsidRPr="00231F20">
              <w:rPr>
                <w:rFonts w:ascii="微软雅黑" w:eastAsia="微软雅黑" w:hAnsi="微软雅黑" w:hint="eastAsia"/>
              </w:rPr>
              <w:t>文本</w:t>
            </w:r>
            <w:r w:rsidRPr="00231F20">
              <w:rPr>
                <w:rFonts w:ascii="微软雅黑" w:eastAsia="微软雅黑" w:hAnsi="微软雅黑"/>
              </w:rPr>
              <w:t>框</w:t>
            </w:r>
          </w:p>
        </w:tc>
        <w:tc>
          <w:tcPr>
            <w:tcW w:w="5670" w:type="dxa"/>
          </w:tcPr>
          <w:p w:rsidR="00476C89" w:rsidRPr="00231F20" w:rsidRDefault="002316F5" w:rsidP="002D7BDA">
            <w:pPr>
              <w:rPr>
                <w:rFonts w:ascii="微软雅黑" w:eastAsia="微软雅黑" w:hAnsi="微软雅黑"/>
              </w:rPr>
            </w:pPr>
            <w:r w:rsidRPr="00231F20">
              <w:rPr>
                <w:rFonts w:ascii="微软雅黑" w:eastAsia="微软雅黑" w:hAnsi="微软雅黑" w:hint="eastAsia"/>
              </w:rPr>
              <w:t>选择</w:t>
            </w:r>
            <w:r w:rsidRPr="00231F20">
              <w:rPr>
                <w:rFonts w:ascii="微软雅黑" w:eastAsia="微软雅黑" w:hAnsi="微软雅黑"/>
              </w:rPr>
              <w:t>负责人后，自动带入，取值=员工姓名</w:t>
            </w:r>
          </w:p>
          <w:p w:rsidR="002316F5" w:rsidRPr="00231F20" w:rsidRDefault="002316F5" w:rsidP="002D7BDA">
            <w:pPr>
              <w:rPr>
                <w:rFonts w:ascii="微软雅黑" w:eastAsia="微软雅黑" w:hAnsi="微软雅黑"/>
              </w:rPr>
            </w:pPr>
            <w:r w:rsidRPr="00231F20">
              <w:rPr>
                <w:rFonts w:ascii="微软雅黑" w:eastAsia="微软雅黑" w:hAnsi="微软雅黑" w:hint="eastAsia"/>
              </w:rPr>
              <w:t>不允许</w:t>
            </w:r>
            <w:r w:rsidRPr="00231F20">
              <w:rPr>
                <w:rFonts w:ascii="微软雅黑" w:eastAsia="微软雅黑" w:hAnsi="微软雅黑"/>
              </w:rPr>
              <w:t>编辑，非必填</w:t>
            </w:r>
          </w:p>
        </w:tc>
      </w:tr>
      <w:tr w:rsidR="00476C89" w:rsidRPr="00231F20" w:rsidTr="00E371BF">
        <w:tc>
          <w:tcPr>
            <w:tcW w:w="1838" w:type="dxa"/>
          </w:tcPr>
          <w:p w:rsidR="00476C89" w:rsidRPr="00231F20" w:rsidRDefault="002316F5" w:rsidP="002D7BDA">
            <w:pPr>
              <w:rPr>
                <w:rFonts w:ascii="微软雅黑" w:eastAsia="微软雅黑" w:hAnsi="微软雅黑"/>
              </w:rPr>
            </w:pPr>
            <w:r w:rsidRPr="00231F20">
              <w:rPr>
                <w:rFonts w:ascii="微软雅黑" w:eastAsia="微软雅黑" w:hAnsi="微软雅黑" w:hint="eastAsia"/>
              </w:rPr>
              <w:t>所在</w:t>
            </w:r>
            <w:r w:rsidRPr="00231F20">
              <w:rPr>
                <w:rFonts w:ascii="微软雅黑" w:eastAsia="微软雅黑" w:hAnsi="微软雅黑"/>
              </w:rPr>
              <w:t>城市</w:t>
            </w:r>
          </w:p>
        </w:tc>
        <w:tc>
          <w:tcPr>
            <w:tcW w:w="1134" w:type="dxa"/>
          </w:tcPr>
          <w:p w:rsidR="00476C89" w:rsidRPr="00231F20" w:rsidRDefault="002316F5" w:rsidP="002D7BDA">
            <w:pPr>
              <w:rPr>
                <w:rFonts w:ascii="微软雅黑" w:eastAsia="微软雅黑" w:hAnsi="微软雅黑"/>
              </w:rPr>
            </w:pPr>
            <w:r w:rsidRPr="00231F20">
              <w:rPr>
                <w:rFonts w:ascii="微软雅黑" w:eastAsia="微软雅黑" w:hAnsi="微软雅黑" w:hint="eastAsia"/>
              </w:rPr>
              <w:t>下拉选项</w:t>
            </w:r>
          </w:p>
        </w:tc>
        <w:tc>
          <w:tcPr>
            <w:tcW w:w="5670" w:type="dxa"/>
          </w:tcPr>
          <w:p w:rsidR="00476C89" w:rsidRDefault="002316F5" w:rsidP="002D7BDA">
            <w:pPr>
              <w:rPr>
                <w:ins w:id="697" w:author="春苹" w:date="2019-01-21T14:35:00Z"/>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为空，下拉选项为全部的城市，支持搜索，必填</w:t>
            </w:r>
          </w:p>
          <w:p w:rsidR="001411E4" w:rsidRPr="00231F20" w:rsidRDefault="001411E4" w:rsidP="002D7BDA">
            <w:pPr>
              <w:rPr>
                <w:rFonts w:ascii="微软雅黑" w:eastAsia="微软雅黑" w:hAnsi="微软雅黑"/>
              </w:rPr>
            </w:pPr>
            <w:ins w:id="698" w:author="春苹" w:date="2019-01-21T14:35:00Z">
              <w:r>
                <w:rPr>
                  <w:rFonts w:ascii="微软雅黑" w:eastAsia="微软雅黑" w:hAnsi="微软雅黑" w:hint="eastAsia"/>
                </w:rPr>
                <w:t>支持</w:t>
              </w:r>
              <w:r>
                <w:rPr>
                  <w:rFonts w:ascii="微软雅黑" w:eastAsia="微软雅黑" w:hAnsi="微软雅黑"/>
                </w:rPr>
                <w:t>城市</w:t>
              </w:r>
            </w:ins>
            <w:ins w:id="699" w:author="春苹" w:date="2019-01-21T14:36:00Z">
              <w:r>
                <w:rPr>
                  <w:rFonts w:ascii="微软雅黑" w:eastAsia="微软雅黑" w:hAnsi="微软雅黑"/>
                </w:rPr>
                <w:t>和区县</w:t>
              </w:r>
            </w:ins>
          </w:p>
        </w:tc>
      </w:tr>
      <w:tr w:rsidR="002316F5" w:rsidRPr="00231F20" w:rsidTr="00E371BF">
        <w:tc>
          <w:tcPr>
            <w:tcW w:w="1838" w:type="dxa"/>
          </w:tcPr>
          <w:p w:rsidR="002316F5" w:rsidRPr="00231F20" w:rsidRDefault="002316F5" w:rsidP="002D7BDA">
            <w:pPr>
              <w:rPr>
                <w:rFonts w:ascii="微软雅黑" w:eastAsia="微软雅黑" w:hAnsi="微软雅黑"/>
              </w:rPr>
            </w:pPr>
            <w:r w:rsidRPr="00231F20">
              <w:rPr>
                <w:rFonts w:ascii="微软雅黑" w:eastAsia="微软雅黑" w:hAnsi="微软雅黑" w:hint="eastAsia"/>
              </w:rPr>
              <w:t>详细地址</w:t>
            </w:r>
          </w:p>
        </w:tc>
        <w:tc>
          <w:tcPr>
            <w:tcW w:w="1134" w:type="dxa"/>
          </w:tcPr>
          <w:p w:rsidR="002316F5" w:rsidRPr="00231F20" w:rsidRDefault="002316F5" w:rsidP="002D7BDA">
            <w:pPr>
              <w:rPr>
                <w:rFonts w:ascii="微软雅黑" w:eastAsia="微软雅黑" w:hAnsi="微软雅黑"/>
              </w:rPr>
            </w:pPr>
            <w:r w:rsidRPr="00231F20">
              <w:rPr>
                <w:rFonts w:ascii="微软雅黑" w:eastAsia="微软雅黑" w:hAnsi="微软雅黑" w:hint="eastAsia"/>
              </w:rPr>
              <w:t>文本框</w:t>
            </w:r>
          </w:p>
        </w:tc>
        <w:tc>
          <w:tcPr>
            <w:tcW w:w="5670" w:type="dxa"/>
          </w:tcPr>
          <w:p w:rsidR="00494D0A" w:rsidRPr="00231F20" w:rsidRDefault="002316F5" w:rsidP="002D7BDA">
            <w:pPr>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为空，</w:t>
            </w:r>
            <w:r w:rsidR="00494D0A" w:rsidRPr="00231F20">
              <w:rPr>
                <w:rFonts w:ascii="微软雅黑" w:eastAsia="微软雅黑" w:hAnsi="微软雅黑" w:hint="eastAsia"/>
              </w:rPr>
              <w:t>需</w:t>
            </w:r>
            <w:r w:rsidR="00494D0A" w:rsidRPr="00231F20">
              <w:rPr>
                <w:rFonts w:ascii="微软雅黑" w:eastAsia="微软雅黑" w:hAnsi="微软雅黑"/>
              </w:rPr>
              <w:t>先选定城市，才能编辑详细地址</w:t>
            </w:r>
          </w:p>
          <w:p w:rsidR="002316F5" w:rsidRPr="00231F20" w:rsidRDefault="00204979" w:rsidP="002D7BDA">
            <w:pPr>
              <w:rPr>
                <w:rFonts w:ascii="微软雅黑" w:eastAsia="微软雅黑" w:hAnsi="微软雅黑"/>
              </w:rPr>
            </w:pPr>
            <w:r w:rsidRPr="00231F20">
              <w:rPr>
                <w:rFonts w:ascii="微软雅黑" w:eastAsia="微软雅黑" w:hAnsi="微软雅黑" w:hint="eastAsia"/>
              </w:rPr>
              <w:t>文本框</w:t>
            </w:r>
            <w:r w:rsidRPr="00231F20">
              <w:rPr>
                <w:rFonts w:ascii="微软雅黑" w:eastAsia="微软雅黑" w:hAnsi="微软雅黑"/>
              </w:rPr>
              <w:t>获取焦点后，</w:t>
            </w:r>
            <w:r w:rsidR="006C1262" w:rsidRPr="00231F20">
              <w:rPr>
                <w:rFonts w:ascii="微软雅黑" w:eastAsia="微软雅黑" w:hAnsi="微软雅黑" w:hint="eastAsia"/>
              </w:rPr>
              <w:t>需要调取</w:t>
            </w:r>
            <w:r w:rsidRPr="00231F20">
              <w:rPr>
                <w:rFonts w:ascii="微软雅黑" w:eastAsia="微软雅黑" w:hAnsi="微软雅黑" w:hint="eastAsia"/>
              </w:rPr>
              <w:t>地图</w:t>
            </w:r>
            <w:r w:rsidRPr="00231F20">
              <w:rPr>
                <w:rFonts w:ascii="微软雅黑" w:eastAsia="微软雅黑" w:hAnsi="微软雅黑"/>
              </w:rPr>
              <w:t>服务</w:t>
            </w:r>
            <w:r w:rsidRPr="00231F20">
              <w:rPr>
                <w:rFonts w:ascii="微软雅黑" w:eastAsia="微软雅黑" w:hAnsi="微软雅黑" w:hint="eastAsia"/>
              </w:rPr>
              <w:t>，支持模糊</w:t>
            </w:r>
            <w:r w:rsidRPr="00231F20">
              <w:rPr>
                <w:rFonts w:ascii="微软雅黑" w:eastAsia="微软雅黑" w:hAnsi="微软雅黑"/>
              </w:rPr>
              <w:t>搜索功能，</w:t>
            </w:r>
          </w:p>
          <w:p w:rsidR="006F42FF" w:rsidRPr="00231F20" w:rsidRDefault="00204979" w:rsidP="002D7BDA">
            <w:pPr>
              <w:rPr>
                <w:rFonts w:ascii="微软雅黑" w:eastAsia="微软雅黑" w:hAnsi="微软雅黑"/>
              </w:rPr>
            </w:pPr>
            <w:r w:rsidRPr="00231F20">
              <w:rPr>
                <w:rFonts w:ascii="微软雅黑" w:eastAsia="微软雅黑" w:hAnsi="微软雅黑" w:hint="eastAsia"/>
              </w:rPr>
              <w:t>选定</w:t>
            </w:r>
            <w:r w:rsidRPr="00231F20">
              <w:rPr>
                <w:rFonts w:ascii="微软雅黑" w:eastAsia="微软雅黑" w:hAnsi="微软雅黑"/>
              </w:rPr>
              <w:t>地点后，</w:t>
            </w:r>
            <w:r w:rsidR="00CE0DC3" w:rsidRPr="00231F20">
              <w:rPr>
                <w:rFonts w:ascii="微软雅黑" w:eastAsia="微软雅黑" w:hAnsi="微软雅黑" w:hint="eastAsia"/>
              </w:rPr>
              <w:t>分别</w:t>
            </w:r>
            <w:r w:rsidR="00CE0DC3" w:rsidRPr="00231F20">
              <w:rPr>
                <w:rFonts w:ascii="微软雅黑" w:eastAsia="微软雅黑" w:hAnsi="微软雅黑"/>
              </w:rPr>
              <w:t>填入选定地点的名称及详细地址</w:t>
            </w:r>
          </w:p>
          <w:p w:rsidR="002F4462" w:rsidRPr="00231F20" w:rsidRDefault="002F4462" w:rsidP="002D7BDA">
            <w:pPr>
              <w:rPr>
                <w:rFonts w:ascii="微软雅黑" w:eastAsia="微软雅黑" w:hAnsi="微软雅黑"/>
              </w:rPr>
            </w:pPr>
            <w:r w:rsidRPr="00231F20">
              <w:rPr>
                <w:rFonts w:ascii="微软雅黑" w:eastAsia="微软雅黑" w:hAnsi="微软雅黑" w:hint="eastAsia"/>
              </w:rPr>
              <w:t>若</w:t>
            </w:r>
            <w:r w:rsidR="006F42FF" w:rsidRPr="00231F20">
              <w:rPr>
                <w:rFonts w:ascii="微软雅黑" w:eastAsia="微软雅黑" w:hAnsi="微软雅黑" w:hint="eastAsia"/>
              </w:rPr>
              <w:t>未选定</w:t>
            </w:r>
            <w:r w:rsidR="006F42FF" w:rsidRPr="00231F20">
              <w:rPr>
                <w:rFonts w:ascii="微软雅黑" w:eastAsia="微软雅黑" w:hAnsi="微软雅黑"/>
              </w:rPr>
              <w:t>地点</w:t>
            </w:r>
            <w:r w:rsidRPr="00231F20">
              <w:rPr>
                <w:rFonts w:ascii="微软雅黑" w:eastAsia="微软雅黑" w:hAnsi="微软雅黑"/>
              </w:rPr>
              <w:t>，则</w:t>
            </w:r>
            <w:r w:rsidRPr="00231F20">
              <w:rPr>
                <w:rFonts w:ascii="微软雅黑" w:eastAsia="微软雅黑" w:hAnsi="微软雅黑" w:hint="eastAsia"/>
              </w:rPr>
              <w:t>保存</w:t>
            </w:r>
            <w:r w:rsidRPr="00231F20">
              <w:rPr>
                <w:rFonts w:ascii="微软雅黑" w:eastAsia="微软雅黑" w:hAnsi="微软雅黑"/>
              </w:rPr>
              <w:t>录入搜索框的</w:t>
            </w:r>
            <w:r w:rsidRPr="00231F20">
              <w:rPr>
                <w:rFonts w:ascii="微软雅黑" w:eastAsia="微软雅黑" w:hAnsi="微软雅黑" w:hint="eastAsia"/>
              </w:rPr>
              <w:t>内容</w:t>
            </w:r>
            <w:r w:rsidRPr="00231F20">
              <w:rPr>
                <w:rFonts w:ascii="微软雅黑" w:eastAsia="微软雅黑" w:hAnsi="微软雅黑"/>
              </w:rPr>
              <w:t>，并需要手动录入经纬度。</w:t>
            </w:r>
          </w:p>
          <w:p w:rsidR="001E046A" w:rsidRPr="00231F20" w:rsidRDefault="001E046A" w:rsidP="002D7BDA">
            <w:pPr>
              <w:rPr>
                <w:rFonts w:ascii="微软雅黑" w:eastAsia="微软雅黑" w:hAnsi="微软雅黑"/>
              </w:rPr>
            </w:pPr>
            <w:r w:rsidRPr="00231F20">
              <w:rPr>
                <w:rFonts w:ascii="微软雅黑" w:eastAsia="微软雅黑" w:hAnsi="微软雅黑" w:hint="eastAsia"/>
              </w:rPr>
              <w:t>当</w:t>
            </w:r>
            <w:r w:rsidRPr="00231F20">
              <w:rPr>
                <w:rFonts w:ascii="微软雅黑" w:eastAsia="微软雅黑" w:hAnsi="微软雅黑"/>
              </w:rPr>
              <w:t>部门级别为办公点时为必填项</w:t>
            </w:r>
          </w:p>
          <w:p w:rsidR="001E046A" w:rsidRPr="00231F20" w:rsidRDefault="001E046A" w:rsidP="002D7BDA">
            <w:pPr>
              <w:rPr>
                <w:rFonts w:ascii="微软雅黑" w:eastAsia="微软雅黑" w:hAnsi="微软雅黑"/>
              </w:rPr>
            </w:pPr>
            <w:r w:rsidRPr="00231F20">
              <w:rPr>
                <w:rFonts w:ascii="微软雅黑" w:eastAsia="微软雅黑" w:hAnsi="微软雅黑" w:hint="eastAsia"/>
              </w:rPr>
              <w:t>当</w:t>
            </w:r>
            <w:r w:rsidRPr="00231F20">
              <w:rPr>
                <w:rFonts w:ascii="微软雅黑" w:eastAsia="微软雅黑" w:hAnsi="微软雅黑"/>
              </w:rPr>
              <w:t>部门级别非办公点时非必填</w:t>
            </w:r>
          </w:p>
        </w:tc>
      </w:tr>
      <w:tr w:rsidR="002F4462" w:rsidRPr="00231F20" w:rsidTr="00E371BF">
        <w:tc>
          <w:tcPr>
            <w:tcW w:w="1838" w:type="dxa"/>
          </w:tcPr>
          <w:p w:rsidR="002F4462" w:rsidRPr="00231F20" w:rsidRDefault="002F4462" w:rsidP="002D7BDA">
            <w:pPr>
              <w:rPr>
                <w:rFonts w:ascii="微软雅黑" w:eastAsia="微软雅黑" w:hAnsi="微软雅黑"/>
              </w:rPr>
            </w:pPr>
            <w:r w:rsidRPr="00231F20">
              <w:rPr>
                <w:rFonts w:ascii="微软雅黑" w:eastAsia="微软雅黑" w:hAnsi="微软雅黑" w:hint="eastAsia"/>
              </w:rPr>
              <w:t>经度</w:t>
            </w:r>
          </w:p>
        </w:tc>
        <w:tc>
          <w:tcPr>
            <w:tcW w:w="1134" w:type="dxa"/>
          </w:tcPr>
          <w:p w:rsidR="002F4462" w:rsidRPr="00231F20" w:rsidRDefault="002F4462" w:rsidP="002D7BDA">
            <w:pPr>
              <w:rPr>
                <w:rFonts w:ascii="微软雅黑" w:eastAsia="微软雅黑" w:hAnsi="微软雅黑"/>
              </w:rPr>
            </w:pPr>
            <w:r w:rsidRPr="00231F20">
              <w:rPr>
                <w:rFonts w:ascii="微软雅黑" w:eastAsia="微软雅黑" w:hAnsi="微软雅黑" w:hint="eastAsia"/>
              </w:rPr>
              <w:t>文本框</w:t>
            </w:r>
          </w:p>
        </w:tc>
        <w:tc>
          <w:tcPr>
            <w:tcW w:w="5670" w:type="dxa"/>
          </w:tcPr>
          <w:p w:rsidR="002F4462" w:rsidRPr="00231F20" w:rsidRDefault="00E01BD4" w:rsidP="002D7BDA">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地址</w:t>
            </w:r>
            <w:r w:rsidRPr="00231F20">
              <w:rPr>
                <w:rFonts w:ascii="微软雅黑" w:eastAsia="微软雅黑" w:hAnsi="微软雅黑" w:hint="eastAsia"/>
              </w:rPr>
              <w:t>搜索</w:t>
            </w:r>
            <w:r w:rsidRPr="00231F20">
              <w:rPr>
                <w:rFonts w:ascii="微软雅黑" w:eastAsia="微软雅黑" w:hAnsi="微软雅黑"/>
              </w:rPr>
              <w:t>成功并选中，则自动填入高德返回选定地点的经度</w:t>
            </w:r>
            <w:r w:rsidR="005E4D6A" w:rsidRPr="00231F20">
              <w:rPr>
                <w:rFonts w:ascii="微软雅黑" w:eastAsia="微软雅黑" w:hAnsi="微软雅黑" w:hint="eastAsia"/>
              </w:rPr>
              <w:t>。</w:t>
            </w:r>
            <w:r w:rsidR="005E4D6A" w:rsidRPr="00231F20">
              <w:rPr>
                <w:rFonts w:ascii="微软雅黑" w:eastAsia="微软雅黑" w:hAnsi="微软雅黑"/>
              </w:rPr>
              <w:t>若</w:t>
            </w:r>
            <w:r w:rsidR="005E4D6A" w:rsidRPr="00231F20">
              <w:rPr>
                <w:rFonts w:ascii="微软雅黑" w:eastAsia="微软雅黑" w:hAnsi="微软雅黑" w:hint="eastAsia"/>
              </w:rPr>
              <w:t>详细地址</w:t>
            </w:r>
            <w:r w:rsidR="005E4D6A" w:rsidRPr="00231F20">
              <w:rPr>
                <w:rFonts w:ascii="微软雅黑" w:eastAsia="微软雅黑" w:hAnsi="微软雅黑"/>
              </w:rPr>
              <w:t>修改了则需要</w:t>
            </w:r>
            <w:r w:rsidR="005E4D6A" w:rsidRPr="00231F20">
              <w:rPr>
                <w:rFonts w:ascii="微软雅黑" w:eastAsia="微软雅黑" w:hAnsi="微软雅黑" w:hint="eastAsia"/>
              </w:rPr>
              <w:t>更新</w:t>
            </w:r>
            <w:r w:rsidR="005E4D6A" w:rsidRPr="00231F20">
              <w:rPr>
                <w:rFonts w:ascii="微软雅黑" w:eastAsia="微软雅黑" w:hAnsi="微软雅黑"/>
              </w:rPr>
              <w:t>经纬度</w:t>
            </w:r>
          </w:p>
          <w:p w:rsidR="006F42FF" w:rsidRPr="00231F20" w:rsidRDefault="00E01BD4" w:rsidP="002D7BDA">
            <w:pPr>
              <w:rPr>
                <w:rFonts w:ascii="微软雅黑" w:eastAsia="微软雅黑" w:hAnsi="微软雅黑"/>
              </w:rPr>
            </w:pPr>
            <w:r w:rsidRPr="00231F20">
              <w:rPr>
                <w:rFonts w:ascii="微软雅黑" w:eastAsia="微软雅黑" w:hAnsi="微软雅黑" w:hint="eastAsia"/>
              </w:rPr>
              <w:lastRenderedPageBreak/>
              <w:t>否则</w:t>
            </w:r>
            <w:r w:rsidRPr="00231F20">
              <w:rPr>
                <w:rFonts w:ascii="微软雅黑" w:eastAsia="微软雅黑" w:hAnsi="微软雅黑"/>
              </w:rPr>
              <w:t>需要</w:t>
            </w:r>
            <w:r w:rsidRPr="00231F20">
              <w:rPr>
                <w:rFonts w:ascii="微软雅黑" w:eastAsia="微软雅黑" w:hAnsi="微软雅黑" w:hint="eastAsia"/>
              </w:rPr>
              <w:t>手动</w:t>
            </w:r>
            <w:r w:rsidRPr="00231F20">
              <w:rPr>
                <w:rFonts w:ascii="微软雅黑" w:eastAsia="微软雅黑" w:hAnsi="微软雅黑"/>
              </w:rPr>
              <w:t>填入，</w:t>
            </w:r>
            <w:r w:rsidRPr="00231F20">
              <w:rPr>
                <w:rFonts w:ascii="微软雅黑" w:eastAsia="微软雅黑" w:hAnsi="微软雅黑" w:hint="eastAsia"/>
              </w:rPr>
              <w:t>可选项</w:t>
            </w:r>
            <w:r w:rsidRPr="00231F20">
              <w:rPr>
                <w:rFonts w:ascii="微软雅黑" w:eastAsia="微软雅黑" w:hAnsi="微软雅黑"/>
              </w:rPr>
              <w:t>为E、W，数值部分，支持小数点后</w:t>
            </w:r>
            <w:r w:rsidRPr="00231F20">
              <w:rPr>
                <w:rFonts w:ascii="微软雅黑" w:eastAsia="微软雅黑" w:hAnsi="微软雅黑" w:hint="eastAsia"/>
              </w:rPr>
              <w:t>10位</w:t>
            </w:r>
            <w:r w:rsidRPr="00231F20">
              <w:rPr>
                <w:rFonts w:ascii="微软雅黑" w:eastAsia="微软雅黑" w:hAnsi="微软雅黑"/>
              </w:rPr>
              <w:t>。</w:t>
            </w:r>
            <w:r w:rsidRPr="00231F20">
              <w:rPr>
                <w:rFonts w:ascii="微软雅黑" w:eastAsia="微软雅黑" w:hAnsi="微软雅黑" w:hint="eastAsia"/>
              </w:rPr>
              <w:t>整数位</w:t>
            </w:r>
            <w:r w:rsidRPr="00231F20">
              <w:rPr>
                <w:rFonts w:ascii="微软雅黑" w:eastAsia="微软雅黑" w:hAnsi="微软雅黑"/>
              </w:rPr>
              <w:t>最多支持</w:t>
            </w:r>
            <w:r w:rsidRPr="00231F20">
              <w:rPr>
                <w:rFonts w:ascii="微软雅黑" w:eastAsia="微软雅黑" w:hAnsi="微软雅黑" w:hint="eastAsia"/>
              </w:rPr>
              <w:t>3位，</w:t>
            </w:r>
          </w:p>
          <w:p w:rsidR="00E01BD4" w:rsidRPr="00231F20" w:rsidRDefault="00E01BD4" w:rsidP="002D7BDA">
            <w:pPr>
              <w:rPr>
                <w:rFonts w:ascii="微软雅黑" w:eastAsia="微软雅黑" w:hAnsi="微软雅黑"/>
              </w:rPr>
            </w:pPr>
            <w:proofErr w:type="gramStart"/>
            <w:r w:rsidRPr="00231F20">
              <w:rPr>
                <w:rFonts w:ascii="微软雅黑" w:eastAsia="微软雅黑" w:hAnsi="微软雅黑"/>
              </w:rPr>
              <w:t>若部门</w:t>
            </w:r>
            <w:proofErr w:type="gramEnd"/>
            <w:r w:rsidRPr="00231F20">
              <w:rPr>
                <w:rFonts w:ascii="微软雅黑" w:eastAsia="微软雅黑" w:hAnsi="微软雅黑"/>
              </w:rPr>
              <w:t>级别为办公点时必填。</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lastRenderedPageBreak/>
              <w:t>纬度</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地址</w:t>
            </w:r>
            <w:r w:rsidRPr="00231F20">
              <w:rPr>
                <w:rFonts w:ascii="微软雅黑" w:eastAsia="微软雅黑" w:hAnsi="微软雅黑" w:hint="eastAsia"/>
              </w:rPr>
              <w:t>搜索</w:t>
            </w:r>
            <w:r w:rsidRPr="00231F20">
              <w:rPr>
                <w:rFonts w:ascii="微软雅黑" w:eastAsia="微软雅黑" w:hAnsi="微软雅黑"/>
              </w:rPr>
              <w:t>成功并选中，则自动填入高德返回选定地点的</w:t>
            </w:r>
            <w:r w:rsidRPr="00231F20">
              <w:rPr>
                <w:rFonts w:ascii="微软雅黑" w:eastAsia="微软雅黑" w:hAnsi="微软雅黑" w:hint="eastAsia"/>
              </w:rPr>
              <w:t>纬度</w:t>
            </w:r>
            <w:r w:rsidR="005E4D6A" w:rsidRPr="00231F20">
              <w:rPr>
                <w:rFonts w:ascii="微软雅黑" w:eastAsia="微软雅黑" w:hAnsi="微软雅黑" w:hint="eastAsia"/>
              </w:rPr>
              <w:t>。</w:t>
            </w:r>
            <w:r w:rsidR="005E4D6A" w:rsidRPr="00231F20">
              <w:rPr>
                <w:rFonts w:ascii="微软雅黑" w:eastAsia="微软雅黑" w:hAnsi="微软雅黑"/>
              </w:rPr>
              <w:t>若</w:t>
            </w:r>
            <w:r w:rsidR="005E4D6A" w:rsidRPr="00231F20">
              <w:rPr>
                <w:rFonts w:ascii="微软雅黑" w:eastAsia="微软雅黑" w:hAnsi="微软雅黑" w:hint="eastAsia"/>
              </w:rPr>
              <w:t>详细地址</w:t>
            </w:r>
            <w:r w:rsidR="005E4D6A" w:rsidRPr="00231F20">
              <w:rPr>
                <w:rFonts w:ascii="微软雅黑" w:eastAsia="微软雅黑" w:hAnsi="微软雅黑"/>
              </w:rPr>
              <w:t>修改了则需要</w:t>
            </w:r>
            <w:r w:rsidR="005E4D6A" w:rsidRPr="00231F20">
              <w:rPr>
                <w:rFonts w:ascii="微软雅黑" w:eastAsia="微软雅黑" w:hAnsi="微软雅黑" w:hint="eastAsia"/>
              </w:rPr>
              <w:t>更新</w:t>
            </w:r>
            <w:r w:rsidR="005E4D6A" w:rsidRPr="00231F20">
              <w:rPr>
                <w:rFonts w:ascii="微软雅黑" w:eastAsia="微软雅黑" w:hAnsi="微软雅黑"/>
              </w:rPr>
              <w:t>经纬度</w:t>
            </w:r>
          </w:p>
          <w:p w:rsidR="006F42FF" w:rsidRPr="00231F20" w:rsidRDefault="00E01BD4" w:rsidP="00E01BD4">
            <w:pPr>
              <w:rPr>
                <w:rFonts w:ascii="微软雅黑" w:eastAsia="微软雅黑" w:hAnsi="微软雅黑"/>
              </w:rPr>
            </w:pPr>
            <w:r w:rsidRPr="00231F20">
              <w:rPr>
                <w:rFonts w:ascii="微软雅黑" w:eastAsia="微软雅黑" w:hAnsi="微软雅黑" w:hint="eastAsia"/>
              </w:rPr>
              <w:t>否则</w:t>
            </w:r>
            <w:r w:rsidRPr="00231F20">
              <w:rPr>
                <w:rFonts w:ascii="微软雅黑" w:eastAsia="微软雅黑" w:hAnsi="微软雅黑"/>
              </w:rPr>
              <w:t>需要</w:t>
            </w:r>
            <w:r w:rsidRPr="00231F20">
              <w:rPr>
                <w:rFonts w:ascii="微软雅黑" w:eastAsia="微软雅黑" w:hAnsi="微软雅黑" w:hint="eastAsia"/>
              </w:rPr>
              <w:t>手动</w:t>
            </w:r>
            <w:r w:rsidRPr="00231F20">
              <w:rPr>
                <w:rFonts w:ascii="微软雅黑" w:eastAsia="微软雅黑" w:hAnsi="微软雅黑"/>
              </w:rPr>
              <w:t>填入，</w:t>
            </w:r>
            <w:r w:rsidRPr="00231F20">
              <w:rPr>
                <w:rFonts w:ascii="微软雅黑" w:eastAsia="微软雅黑" w:hAnsi="微软雅黑" w:hint="eastAsia"/>
              </w:rPr>
              <w:t>可选项</w:t>
            </w:r>
            <w:r w:rsidRPr="00231F20">
              <w:rPr>
                <w:rFonts w:ascii="微软雅黑" w:eastAsia="微软雅黑" w:hAnsi="微软雅黑"/>
              </w:rPr>
              <w:t>为N、S，数值部分，支持小数点后</w:t>
            </w:r>
            <w:r w:rsidRPr="00231F20">
              <w:rPr>
                <w:rFonts w:ascii="微软雅黑" w:eastAsia="微软雅黑" w:hAnsi="微软雅黑" w:hint="eastAsia"/>
              </w:rPr>
              <w:t>10位</w:t>
            </w:r>
            <w:r w:rsidRPr="00231F20">
              <w:rPr>
                <w:rFonts w:ascii="微软雅黑" w:eastAsia="微软雅黑" w:hAnsi="微软雅黑"/>
              </w:rPr>
              <w:t>。</w:t>
            </w:r>
            <w:r w:rsidRPr="00231F20">
              <w:rPr>
                <w:rFonts w:ascii="微软雅黑" w:eastAsia="微软雅黑" w:hAnsi="微软雅黑" w:hint="eastAsia"/>
              </w:rPr>
              <w:t>整数位</w:t>
            </w:r>
            <w:r w:rsidRPr="00231F20">
              <w:rPr>
                <w:rFonts w:ascii="微软雅黑" w:eastAsia="微软雅黑" w:hAnsi="微软雅黑"/>
              </w:rPr>
              <w:t>最多支持</w:t>
            </w:r>
            <w:r w:rsidRPr="00231F20">
              <w:rPr>
                <w:rFonts w:ascii="微软雅黑" w:eastAsia="微软雅黑" w:hAnsi="微软雅黑" w:hint="eastAsia"/>
              </w:rPr>
              <w:t>3位，</w:t>
            </w:r>
          </w:p>
          <w:p w:rsidR="00E01BD4" w:rsidRPr="00231F20" w:rsidRDefault="00E01BD4" w:rsidP="00E01BD4">
            <w:pPr>
              <w:rPr>
                <w:rFonts w:ascii="微软雅黑" w:eastAsia="微软雅黑" w:hAnsi="微软雅黑"/>
              </w:rPr>
            </w:pPr>
            <w:proofErr w:type="gramStart"/>
            <w:r w:rsidRPr="00231F20">
              <w:rPr>
                <w:rFonts w:ascii="微软雅黑" w:eastAsia="微软雅黑" w:hAnsi="微软雅黑"/>
              </w:rPr>
              <w:t>若部门</w:t>
            </w:r>
            <w:proofErr w:type="gramEnd"/>
            <w:r w:rsidRPr="00231F20">
              <w:rPr>
                <w:rFonts w:ascii="微软雅黑" w:eastAsia="微软雅黑" w:hAnsi="微软雅黑"/>
              </w:rPr>
              <w:t>级别为办公点时必填。</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手机号</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，允许录入</w:t>
            </w:r>
            <w:r w:rsidRPr="00231F20">
              <w:rPr>
                <w:rFonts w:ascii="微软雅黑" w:eastAsia="微软雅黑" w:hAnsi="微软雅黑" w:hint="eastAsia"/>
              </w:rPr>
              <w:t>11位</w:t>
            </w:r>
            <w:r w:rsidRPr="00231F20">
              <w:rPr>
                <w:rFonts w:ascii="微软雅黑" w:eastAsia="微软雅黑" w:hAnsi="微软雅黑"/>
              </w:rPr>
              <w:t>数字，需做简单的手机号规则校验，必填</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邮箱</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，允许录入</w:t>
            </w:r>
            <w:r w:rsidRPr="00231F20">
              <w:rPr>
                <w:rFonts w:ascii="微软雅黑" w:eastAsia="微软雅黑" w:hAnsi="微软雅黑" w:hint="eastAsia"/>
              </w:rPr>
              <w:t>1</w:t>
            </w:r>
            <w:r w:rsidRPr="00231F20">
              <w:rPr>
                <w:rFonts w:ascii="微软雅黑" w:eastAsia="微软雅黑" w:hAnsi="微软雅黑"/>
              </w:rPr>
              <w:t>-30</w:t>
            </w:r>
            <w:r w:rsidRPr="00231F20">
              <w:rPr>
                <w:rFonts w:ascii="微软雅黑" w:eastAsia="微软雅黑" w:hAnsi="微软雅黑" w:hint="eastAsia"/>
              </w:rPr>
              <w:t>个</w:t>
            </w:r>
            <w:r w:rsidRPr="00231F20">
              <w:rPr>
                <w:rFonts w:ascii="微软雅黑" w:eastAsia="微软雅黑" w:hAnsi="微软雅黑"/>
              </w:rPr>
              <w:t>字符，需做简单的邮箱规则校验，</w:t>
            </w:r>
            <w:r w:rsidRPr="00231F20">
              <w:rPr>
                <w:rFonts w:ascii="微软雅黑" w:eastAsia="微软雅黑" w:hAnsi="微软雅黑" w:hint="eastAsia"/>
              </w:rPr>
              <w:t>非必填</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座机号</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，允许录入</w:t>
            </w:r>
            <w:r w:rsidRPr="00231F20">
              <w:rPr>
                <w:rFonts w:ascii="微软雅黑" w:eastAsia="微软雅黑" w:hAnsi="微软雅黑" w:hint="eastAsia"/>
              </w:rPr>
              <w:t>11</w:t>
            </w:r>
            <w:r w:rsidRPr="00231F20">
              <w:rPr>
                <w:rFonts w:ascii="微软雅黑" w:eastAsia="微软雅黑" w:hAnsi="微软雅黑"/>
              </w:rPr>
              <w:t>-12</w:t>
            </w:r>
            <w:r w:rsidRPr="00231F20">
              <w:rPr>
                <w:rFonts w:ascii="微软雅黑" w:eastAsia="微软雅黑" w:hAnsi="微软雅黑" w:hint="eastAsia"/>
              </w:rPr>
              <w:t>位</w:t>
            </w:r>
            <w:r w:rsidRPr="00231F20">
              <w:rPr>
                <w:rFonts w:ascii="微软雅黑" w:eastAsia="微软雅黑" w:hAnsi="微软雅黑"/>
              </w:rPr>
              <w:t>数字，格式为</w:t>
            </w:r>
            <w:r w:rsidRPr="00231F20">
              <w:rPr>
                <w:rFonts w:ascii="微软雅黑" w:eastAsia="微软雅黑" w:hAnsi="微软雅黑" w:hint="eastAsia"/>
              </w:rPr>
              <w:t>8888</w:t>
            </w:r>
            <w:r w:rsidRPr="00231F20">
              <w:rPr>
                <w:rFonts w:ascii="微软雅黑" w:eastAsia="微软雅黑" w:hAnsi="微软雅黑"/>
              </w:rPr>
              <w:t>-2222222</w:t>
            </w:r>
          </w:p>
          <w:p w:rsidR="00E01BD4" w:rsidRPr="00231F20" w:rsidRDefault="00E01BD4" w:rsidP="00E01BD4">
            <w:pPr>
              <w:rPr>
                <w:rFonts w:ascii="微软雅黑" w:eastAsia="微软雅黑" w:hAnsi="微软雅黑"/>
              </w:rPr>
            </w:pPr>
            <w:r w:rsidRPr="00231F20">
              <w:rPr>
                <w:rFonts w:ascii="微软雅黑" w:eastAsia="微软雅黑" w:hAnsi="微软雅黑" w:hint="eastAsia"/>
              </w:rPr>
              <w:t>非必填</w:t>
            </w:r>
          </w:p>
        </w:tc>
      </w:tr>
      <w:tr w:rsidR="00E01BD4" w:rsidRPr="00231F20" w:rsidTr="00426E9E">
        <w:tc>
          <w:tcPr>
            <w:tcW w:w="8642" w:type="dxa"/>
            <w:gridSpan w:val="3"/>
          </w:tcPr>
          <w:p w:rsidR="00E01BD4" w:rsidRPr="00231F20" w:rsidRDefault="00E01BD4" w:rsidP="00E01BD4">
            <w:pPr>
              <w:jc w:val="center"/>
              <w:rPr>
                <w:rFonts w:ascii="微软雅黑" w:eastAsia="微软雅黑" w:hAnsi="微软雅黑"/>
              </w:rPr>
            </w:pPr>
            <w:r w:rsidRPr="00231F20">
              <w:rPr>
                <w:rFonts w:ascii="微软雅黑" w:eastAsia="微软雅黑" w:hAnsi="微软雅黑" w:hint="eastAsia"/>
              </w:rPr>
              <w:t>业务信息</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级别</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下拉</w:t>
            </w:r>
            <w:r w:rsidRPr="00231F20">
              <w:rPr>
                <w:rFonts w:ascii="微软雅黑" w:eastAsia="微软雅黑" w:hAnsi="微软雅黑"/>
              </w:rPr>
              <w:t>选项</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w:t>
            </w:r>
            <w:r w:rsidRPr="00231F20">
              <w:rPr>
                <w:rFonts w:ascii="微软雅黑" w:eastAsia="微软雅黑" w:hAnsi="微软雅黑" w:hint="eastAsia"/>
              </w:rPr>
              <w:t>空</w:t>
            </w:r>
            <w:r w:rsidRPr="00231F20">
              <w:rPr>
                <w:rFonts w:ascii="微软雅黑" w:eastAsia="微软雅黑" w:hAnsi="微软雅黑"/>
              </w:rPr>
              <w:t>，</w:t>
            </w:r>
            <w:r w:rsidRPr="00231F20">
              <w:rPr>
                <w:rFonts w:ascii="微软雅黑" w:eastAsia="微软雅黑" w:hAnsi="微软雅黑" w:hint="eastAsia"/>
              </w:rPr>
              <w:t>下拉</w:t>
            </w:r>
            <w:r w:rsidRPr="00231F20">
              <w:rPr>
                <w:rFonts w:ascii="微软雅黑" w:eastAsia="微软雅黑" w:hAnsi="微软雅黑"/>
              </w:rPr>
              <w:t>选项可选项为总部、分公司、管理部、区域、办公点</w:t>
            </w:r>
            <w:ins w:id="700" w:author="春苹" w:date="2019-01-21T14:42:00Z">
              <w:r w:rsidR="00A7448E">
                <w:rPr>
                  <w:rFonts w:ascii="微软雅黑" w:eastAsia="微软雅黑" w:hAnsi="微软雅黑" w:hint="eastAsia"/>
                </w:rPr>
                <w:t>、</w:t>
              </w:r>
              <w:r w:rsidR="00A7448E">
                <w:rPr>
                  <w:rFonts w:ascii="微软雅黑" w:eastAsia="微软雅黑" w:hAnsi="微软雅黑"/>
                </w:rPr>
                <w:t>必填</w:t>
              </w:r>
            </w:ins>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上级部门</w:t>
            </w:r>
          </w:p>
        </w:tc>
        <w:tc>
          <w:tcPr>
            <w:tcW w:w="1134" w:type="dxa"/>
          </w:tcPr>
          <w:p w:rsidR="00E01BD4" w:rsidRPr="00231F20" w:rsidRDefault="00E01BD4" w:rsidP="00E01BD4">
            <w:pPr>
              <w:rPr>
                <w:rFonts w:ascii="微软雅黑" w:eastAsia="微软雅黑" w:hAnsi="微软雅黑"/>
              </w:rPr>
            </w:pP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w:t>
            </w:r>
            <w:r w:rsidRPr="00231F20">
              <w:rPr>
                <w:rFonts w:ascii="微软雅黑" w:eastAsia="微软雅黑" w:hAnsi="微软雅黑" w:hint="eastAsia"/>
              </w:rPr>
              <w:t>部门</w:t>
            </w:r>
            <w:r w:rsidRPr="00231F20">
              <w:rPr>
                <w:rFonts w:ascii="微软雅黑" w:eastAsia="微软雅黑" w:hAnsi="微软雅黑"/>
              </w:rPr>
              <w:t>管理】</w:t>
            </w:r>
            <w:r w:rsidRPr="00231F20">
              <w:rPr>
                <w:rFonts w:ascii="微软雅黑" w:eastAsia="微软雅黑" w:hAnsi="微软雅黑" w:hint="eastAsia"/>
              </w:rPr>
              <w:t>页面</w:t>
            </w:r>
            <w:r w:rsidRPr="00231F20">
              <w:rPr>
                <w:rFonts w:ascii="微软雅黑" w:eastAsia="微软雅黑" w:hAnsi="微软雅黑"/>
              </w:rPr>
              <w:t>点击【</w:t>
            </w:r>
            <w:r w:rsidRPr="00231F20">
              <w:rPr>
                <w:rFonts w:ascii="微软雅黑" w:eastAsia="微软雅黑" w:hAnsi="微软雅黑" w:hint="eastAsia"/>
              </w:rPr>
              <w:t>新建</w:t>
            </w:r>
            <w:r w:rsidRPr="00231F20">
              <w:rPr>
                <w:rFonts w:ascii="微软雅黑" w:eastAsia="微软雅黑" w:hAnsi="微软雅黑"/>
              </w:rPr>
              <w:t>子部门】</w:t>
            </w:r>
            <w:r w:rsidRPr="00231F20">
              <w:rPr>
                <w:rFonts w:ascii="微软雅黑" w:eastAsia="微软雅黑" w:hAnsi="微软雅黑" w:hint="eastAsia"/>
              </w:rPr>
              <w:t>时</w:t>
            </w:r>
            <w:r w:rsidRPr="00231F20">
              <w:rPr>
                <w:rFonts w:ascii="微软雅黑" w:eastAsia="微软雅黑" w:hAnsi="微软雅黑"/>
              </w:rPr>
              <w:t>选中</w:t>
            </w:r>
            <w:r w:rsidRPr="00231F20">
              <w:rPr>
                <w:rFonts w:ascii="微软雅黑" w:eastAsia="微软雅黑" w:hAnsi="微软雅黑" w:hint="eastAsia"/>
              </w:rPr>
              <w:t>的</w:t>
            </w:r>
            <w:r w:rsidRPr="00231F20">
              <w:rPr>
                <w:rFonts w:ascii="微软雅黑" w:eastAsia="微软雅黑" w:hAnsi="微软雅黑"/>
              </w:rPr>
              <w:t>节点</w:t>
            </w:r>
            <w:r w:rsidRPr="00231F20">
              <w:rPr>
                <w:rFonts w:ascii="微软雅黑" w:eastAsia="微软雅黑" w:hAnsi="微软雅黑" w:hint="eastAsia"/>
              </w:rPr>
              <w:t>名称</w:t>
            </w:r>
            <w:r w:rsidRPr="00231F20">
              <w:rPr>
                <w:rFonts w:ascii="微软雅黑" w:eastAsia="微软雅黑" w:hAnsi="微软雅黑"/>
              </w:rPr>
              <w:t>，在新建</w:t>
            </w:r>
            <w:proofErr w:type="gramStart"/>
            <w:r w:rsidRPr="00231F20">
              <w:rPr>
                <w:rFonts w:ascii="微软雅黑" w:eastAsia="微软雅黑" w:hAnsi="微软雅黑"/>
              </w:rPr>
              <w:t>子部门</w:t>
            </w:r>
            <w:proofErr w:type="gramEnd"/>
            <w:r w:rsidRPr="00231F20">
              <w:rPr>
                <w:rFonts w:ascii="微软雅黑" w:eastAsia="微软雅黑" w:hAnsi="微软雅黑"/>
              </w:rPr>
              <w:t>页面自动带</w:t>
            </w:r>
            <w:r w:rsidRPr="00231F20">
              <w:rPr>
                <w:rFonts w:ascii="微软雅黑" w:eastAsia="微软雅黑" w:hAnsi="微软雅黑" w:hint="eastAsia"/>
              </w:rPr>
              <w:t>入</w:t>
            </w:r>
            <w:r w:rsidRPr="00231F20">
              <w:rPr>
                <w:rFonts w:ascii="微软雅黑" w:eastAsia="微软雅黑" w:hAnsi="微软雅黑"/>
              </w:rPr>
              <w:t>，不允许编辑，只做查看</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支持</w:t>
            </w:r>
            <w:r w:rsidRPr="00231F20">
              <w:rPr>
                <w:rFonts w:ascii="微软雅黑" w:eastAsia="微软雅黑" w:hAnsi="微软雅黑"/>
              </w:rPr>
              <w:t>业务线</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复选框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均不选择，</w:t>
            </w:r>
            <w:r w:rsidRPr="00231F20">
              <w:rPr>
                <w:rFonts w:ascii="微软雅黑" w:eastAsia="微软雅黑" w:hAnsi="微软雅黑" w:hint="eastAsia"/>
              </w:rPr>
              <w:t>为</w:t>
            </w:r>
            <w:r w:rsidRPr="00231F20">
              <w:rPr>
                <w:rFonts w:ascii="微软雅黑" w:eastAsia="微软雅黑" w:hAnsi="微软雅黑"/>
              </w:rPr>
              <w:t>必选项</w:t>
            </w:r>
          </w:p>
          <w:p w:rsidR="00E01BD4" w:rsidRPr="00231F20" w:rsidRDefault="00E01BD4" w:rsidP="00E01BD4">
            <w:pPr>
              <w:rPr>
                <w:rFonts w:ascii="微软雅黑" w:eastAsia="微软雅黑" w:hAnsi="微软雅黑"/>
              </w:rPr>
            </w:pPr>
            <w:r w:rsidRPr="00231F20">
              <w:rPr>
                <w:rFonts w:ascii="微软雅黑" w:eastAsia="微软雅黑" w:hAnsi="微软雅黑" w:hint="eastAsia"/>
              </w:rPr>
              <w:t>当上级</w:t>
            </w:r>
            <w:r w:rsidRPr="00231F20">
              <w:rPr>
                <w:rFonts w:ascii="微软雅黑" w:eastAsia="微软雅黑" w:hAnsi="微软雅黑"/>
              </w:rPr>
              <w:t>部门为总公司时，支持业务线可选项为买买车、</w:t>
            </w:r>
            <w:r w:rsidRPr="00231F20">
              <w:rPr>
                <w:rFonts w:ascii="微软雅黑" w:eastAsia="微软雅黑" w:hAnsi="微软雅黑" w:hint="eastAsia"/>
              </w:rPr>
              <w:t>闪贷</w:t>
            </w:r>
            <w:r w:rsidRPr="00231F20">
              <w:rPr>
                <w:rFonts w:ascii="微软雅黑" w:eastAsia="微软雅黑" w:hAnsi="微软雅黑"/>
              </w:rPr>
              <w:t>、租车、</w:t>
            </w:r>
            <w:r w:rsidRPr="00231F20">
              <w:rPr>
                <w:rFonts w:ascii="微软雅黑" w:eastAsia="微软雅黑" w:hAnsi="微软雅黑" w:hint="eastAsia"/>
              </w:rPr>
              <w:t>专车</w:t>
            </w:r>
            <w:r w:rsidRPr="00231F20">
              <w:rPr>
                <w:rFonts w:ascii="微软雅黑" w:eastAsia="微软雅黑" w:hAnsi="微软雅黑"/>
              </w:rPr>
              <w:t>、保险，</w:t>
            </w:r>
          </w:p>
          <w:p w:rsidR="00E01BD4" w:rsidRPr="00231F20" w:rsidRDefault="00E01BD4" w:rsidP="00E01BD4">
            <w:pPr>
              <w:rPr>
                <w:rFonts w:ascii="微软雅黑" w:eastAsia="微软雅黑" w:hAnsi="微软雅黑"/>
              </w:rPr>
            </w:pPr>
            <w:r w:rsidRPr="00231F20">
              <w:rPr>
                <w:rFonts w:ascii="微软雅黑" w:eastAsia="微软雅黑" w:hAnsi="微软雅黑" w:hint="eastAsia"/>
              </w:rPr>
              <w:lastRenderedPageBreak/>
              <w:t>当</w:t>
            </w:r>
            <w:r w:rsidRPr="00231F20">
              <w:rPr>
                <w:rFonts w:ascii="微软雅黑" w:eastAsia="微软雅黑" w:hAnsi="微软雅黑"/>
              </w:rPr>
              <w:t>上级部门非总公司时，支持业务线可选项为上级部门</w:t>
            </w:r>
            <w:proofErr w:type="gramStart"/>
            <w:r w:rsidRPr="00231F20">
              <w:rPr>
                <w:rFonts w:ascii="微软雅黑" w:eastAsia="微软雅黑" w:hAnsi="微软雅黑"/>
              </w:rPr>
              <w:t>已勾选的</w:t>
            </w:r>
            <w:proofErr w:type="gramEnd"/>
            <w:r w:rsidRPr="00231F20">
              <w:rPr>
                <w:rFonts w:ascii="微软雅黑" w:eastAsia="微软雅黑" w:hAnsi="微软雅黑"/>
              </w:rPr>
              <w:t>业务线。</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lastRenderedPageBreak/>
              <w:t>部门</w:t>
            </w:r>
            <w:r w:rsidRPr="00231F20">
              <w:rPr>
                <w:rFonts w:ascii="微软雅黑" w:eastAsia="微软雅黑" w:hAnsi="微软雅黑"/>
              </w:rPr>
              <w:t>类型</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下拉选项</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当</w:t>
            </w:r>
            <w:r w:rsidRPr="00231F20">
              <w:rPr>
                <w:rFonts w:ascii="微软雅黑" w:eastAsia="微软雅黑" w:hAnsi="微软雅黑"/>
              </w:rPr>
              <w:t>部门类型为办公点时，展示该字段，且为必填项</w:t>
            </w:r>
          </w:p>
          <w:p w:rsidR="00E01BD4" w:rsidRPr="00231F20" w:rsidRDefault="00E01BD4" w:rsidP="00E01BD4">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下拉</w:t>
            </w:r>
            <w:r w:rsidRPr="00231F20">
              <w:rPr>
                <w:rFonts w:ascii="微软雅黑" w:eastAsia="微软雅黑" w:hAnsi="微软雅黑"/>
              </w:rPr>
              <w:t>选项有门店、</w:t>
            </w:r>
            <w:r w:rsidRPr="00231F20">
              <w:rPr>
                <w:rFonts w:ascii="微软雅黑" w:eastAsia="微软雅黑" w:hAnsi="微软雅黑" w:hint="eastAsia"/>
              </w:rPr>
              <w:t>停车场</w:t>
            </w:r>
            <w:r w:rsidRPr="00231F20">
              <w:rPr>
                <w:rFonts w:ascii="微软雅黑" w:eastAsia="微软雅黑" w:hAnsi="微软雅黑"/>
              </w:rPr>
              <w:t>、交车中心</w:t>
            </w:r>
            <w:r w:rsidRPr="00231F20">
              <w:rPr>
                <w:rFonts w:ascii="微软雅黑" w:eastAsia="微软雅黑" w:hAnsi="微软雅黑" w:hint="eastAsia"/>
              </w:rPr>
              <w:t>、</w:t>
            </w:r>
            <w:r w:rsidRPr="00231F20">
              <w:rPr>
                <w:rFonts w:ascii="微软雅黑" w:eastAsia="微软雅黑" w:hAnsi="微软雅黑"/>
              </w:rPr>
              <w:t>维修厂</w:t>
            </w:r>
          </w:p>
        </w:tc>
      </w:tr>
      <w:tr w:rsidR="00E01BD4" w:rsidRPr="00231F20" w:rsidTr="00E371BF">
        <w:tc>
          <w:tcPr>
            <w:tcW w:w="1838" w:type="dxa"/>
          </w:tcPr>
          <w:p w:rsidR="00E01BD4" w:rsidRPr="00231F20" w:rsidRDefault="00E01BD4" w:rsidP="00E01BD4">
            <w:pPr>
              <w:rPr>
                <w:rFonts w:ascii="微软雅黑" w:eastAsia="微软雅黑" w:hAnsi="微软雅黑"/>
                <w:strike/>
              </w:rPr>
            </w:pPr>
            <w:r w:rsidRPr="00231F20">
              <w:rPr>
                <w:rFonts w:ascii="微软雅黑" w:eastAsia="微软雅黑" w:hAnsi="微软雅黑" w:hint="eastAsia"/>
                <w:strike/>
              </w:rPr>
              <w:t>部门</w:t>
            </w:r>
            <w:r w:rsidRPr="00231F20">
              <w:rPr>
                <w:rFonts w:ascii="微软雅黑" w:eastAsia="微软雅黑" w:hAnsi="微软雅黑"/>
                <w:strike/>
              </w:rPr>
              <w:t>性质</w:t>
            </w:r>
          </w:p>
        </w:tc>
        <w:tc>
          <w:tcPr>
            <w:tcW w:w="1134" w:type="dxa"/>
          </w:tcPr>
          <w:p w:rsidR="00E01BD4" w:rsidRPr="00231F20" w:rsidRDefault="00E01BD4" w:rsidP="00E01BD4">
            <w:pPr>
              <w:rPr>
                <w:rFonts w:ascii="微软雅黑" w:eastAsia="微软雅黑" w:hAnsi="微软雅黑"/>
                <w:strike/>
              </w:rPr>
            </w:pPr>
            <w:r w:rsidRPr="00231F20">
              <w:rPr>
                <w:rFonts w:ascii="微软雅黑" w:eastAsia="微软雅黑" w:hAnsi="微软雅黑" w:hint="eastAsia"/>
                <w:strike/>
              </w:rPr>
              <w:t>单选</w:t>
            </w:r>
            <w:r w:rsidRPr="00231F20">
              <w:rPr>
                <w:rFonts w:ascii="微软雅黑" w:eastAsia="微软雅黑" w:hAnsi="微软雅黑"/>
                <w:strike/>
              </w:rPr>
              <w:t>项</w:t>
            </w:r>
          </w:p>
        </w:tc>
        <w:tc>
          <w:tcPr>
            <w:tcW w:w="5670" w:type="dxa"/>
          </w:tcPr>
          <w:p w:rsidR="00E01BD4" w:rsidRPr="00231F20" w:rsidRDefault="00E01BD4" w:rsidP="00E01BD4">
            <w:pPr>
              <w:rPr>
                <w:rFonts w:ascii="微软雅黑" w:eastAsia="微软雅黑" w:hAnsi="微软雅黑"/>
                <w:strike/>
              </w:rPr>
            </w:pPr>
            <w:r w:rsidRPr="00231F20">
              <w:rPr>
                <w:rFonts w:ascii="微软雅黑" w:eastAsia="微软雅黑" w:hAnsi="微软雅黑" w:hint="eastAsia"/>
                <w:strike/>
              </w:rPr>
              <w:t>当</w:t>
            </w:r>
            <w:r w:rsidRPr="00231F20">
              <w:rPr>
                <w:rFonts w:ascii="微软雅黑" w:eastAsia="微软雅黑" w:hAnsi="微软雅黑"/>
                <w:strike/>
              </w:rPr>
              <w:t>部门类型为办公点时，展示该字段，且为必填项</w:t>
            </w:r>
          </w:p>
          <w:p w:rsidR="00E01BD4" w:rsidRPr="00231F20" w:rsidRDefault="00E01BD4" w:rsidP="00E01BD4">
            <w:pPr>
              <w:rPr>
                <w:rFonts w:ascii="微软雅黑" w:eastAsia="微软雅黑" w:hAnsi="微软雅黑"/>
                <w:strike/>
              </w:rPr>
            </w:pPr>
            <w:r w:rsidRPr="00231F20">
              <w:rPr>
                <w:rFonts w:ascii="微软雅黑" w:eastAsia="微软雅黑" w:hAnsi="微软雅黑" w:hint="eastAsia"/>
                <w:strike/>
              </w:rPr>
              <w:t>默认</w:t>
            </w:r>
            <w:r w:rsidRPr="00231F20">
              <w:rPr>
                <w:rFonts w:ascii="微软雅黑" w:eastAsia="微软雅黑" w:hAnsi="微软雅黑"/>
                <w:strike/>
              </w:rPr>
              <w:t>均不选择，可选项有直营、分销</w:t>
            </w:r>
          </w:p>
        </w:tc>
      </w:tr>
      <w:tr w:rsidR="00E01BD4" w:rsidRPr="00231F20" w:rsidTr="00426E9E">
        <w:tc>
          <w:tcPr>
            <w:tcW w:w="8642" w:type="dxa"/>
            <w:gridSpan w:val="3"/>
          </w:tcPr>
          <w:p w:rsidR="00E01BD4" w:rsidRPr="00231F20" w:rsidRDefault="00E01BD4" w:rsidP="00E01BD4">
            <w:pPr>
              <w:jc w:val="center"/>
              <w:rPr>
                <w:rFonts w:ascii="微软雅黑" w:eastAsia="微软雅黑" w:hAnsi="微软雅黑"/>
              </w:rPr>
            </w:pPr>
            <w:r w:rsidRPr="00231F20">
              <w:rPr>
                <w:rFonts w:ascii="微软雅黑" w:eastAsia="微软雅黑" w:hAnsi="微软雅黑" w:hint="eastAsia"/>
              </w:rPr>
              <w:t>其他</w:t>
            </w:r>
            <w:r w:rsidRPr="00231F20">
              <w:rPr>
                <w:rFonts w:ascii="微软雅黑" w:eastAsia="微软雅黑" w:hAnsi="微软雅黑"/>
              </w:rPr>
              <w:t>信息</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新建时间</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w:t>
            </w:r>
            <w:r w:rsidRPr="00231F20">
              <w:rPr>
                <w:rFonts w:ascii="微软雅黑" w:eastAsia="微软雅黑" w:hAnsi="微软雅黑"/>
              </w:rPr>
              <w:t xml:space="preserve">保存成功时的系统时间，格式为yyyy-mm-dd </w:t>
            </w:r>
            <w:r w:rsidRPr="00231F20">
              <w:rPr>
                <w:rFonts w:ascii="微软雅黑" w:eastAsia="微软雅黑" w:hAnsi="微软雅黑" w:hint="eastAsia"/>
              </w:rPr>
              <w:t>hh:</w:t>
            </w:r>
            <w:r w:rsidRPr="00231F20">
              <w:rPr>
                <w:rFonts w:ascii="微软雅黑" w:eastAsia="微软雅黑" w:hAnsi="微软雅黑"/>
              </w:rPr>
              <w:t>mm</w:t>
            </w:r>
            <w:r w:rsidRPr="00231F20">
              <w:rPr>
                <w:rFonts w:ascii="微软雅黑" w:eastAsia="微软雅黑" w:hAnsi="微软雅黑" w:hint="eastAsia"/>
              </w:rPr>
              <w:t>:</w:t>
            </w:r>
            <w:r w:rsidRPr="00231F20">
              <w:rPr>
                <w:rFonts w:ascii="微软雅黑" w:eastAsia="微软雅黑" w:hAnsi="微软雅黑"/>
              </w:rPr>
              <w:t>ss</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新建人</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=保存成功</w:t>
            </w:r>
            <w:proofErr w:type="gramStart"/>
            <w:r w:rsidRPr="00231F20">
              <w:rPr>
                <w:rFonts w:ascii="微软雅黑" w:eastAsia="微软雅黑" w:hAnsi="微软雅黑" w:hint="eastAsia"/>
              </w:rPr>
              <w:t>时</w:t>
            </w:r>
            <w:r w:rsidRPr="00231F20">
              <w:rPr>
                <w:rFonts w:ascii="微软雅黑" w:eastAsia="微软雅黑" w:hAnsi="微软雅黑"/>
              </w:rPr>
              <w:t>当前</w:t>
            </w:r>
            <w:proofErr w:type="gramEnd"/>
            <w:r w:rsidRPr="00231F20">
              <w:rPr>
                <w:rFonts w:ascii="微软雅黑" w:eastAsia="微软雅黑" w:hAnsi="微软雅黑"/>
              </w:rPr>
              <w:t>系统的登录人，显示</w:t>
            </w:r>
            <w:r w:rsidRPr="00231F20">
              <w:rPr>
                <w:rFonts w:ascii="微软雅黑" w:eastAsia="微软雅黑" w:hAnsi="微软雅黑" w:hint="eastAsia"/>
              </w:rPr>
              <w:t>规则：</w:t>
            </w:r>
            <w:r w:rsidRPr="00231F20">
              <w:rPr>
                <w:rFonts w:ascii="微软雅黑" w:eastAsia="微软雅黑" w:hAnsi="微软雅黑"/>
              </w:rPr>
              <w:t>登录账号（</w:t>
            </w:r>
            <w:r w:rsidRPr="00231F20">
              <w:rPr>
                <w:rFonts w:ascii="微软雅黑" w:eastAsia="微软雅黑" w:hAnsi="微软雅黑" w:hint="eastAsia"/>
              </w:rPr>
              <w:t>员工</w:t>
            </w:r>
            <w:r w:rsidRPr="00231F20">
              <w:rPr>
                <w:rFonts w:ascii="微软雅黑" w:eastAsia="微软雅黑" w:hAnsi="微软雅黑"/>
              </w:rPr>
              <w:t>姓名）</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时间</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默认=新建时间</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人</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，默认=新建人</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状态</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默认为</w:t>
            </w:r>
            <w:r w:rsidRPr="00231F20">
              <w:rPr>
                <w:rFonts w:ascii="微软雅黑" w:eastAsia="微软雅黑" w:hAnsi="微软雅黑"/>
              </w:rPr>
              <w:t>有效，不允许编辑</w:t>
            </w:r>
          </w:p>
        </w:tc>
      </w:tr>
      <w:tr w:rsidR="00E01BD4" w:rsidRPr="00231F20" w:rsidTr="00E371BF">
        <w:tc>
          <w:tcPr>
            <w:tcW w:w="1838"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备注</w:t>
            </w:r>
          </w:p>
        </w:tc>
        <w:tc>
          <w:tcPr>
            <w:tcW w:w="1134"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文本框</w:t>
            </w:r>
          </w:p>
        </w:tc>
        <w:tc>
          <w:tcPr>
            <w:tcW w:w="5670" w:type="dxa"/>
          </w:tcPr>
          <w:p w:rsidR="00E01BD4" w:rsidRPr="00231F20" w:rsidRDefault="00E01BD4" w:rsidP="00E01BD4">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，允许录入</w:t>
            </w:r>
            <w:r w:rsidRPr="00231F20">
              <w:rPr>
                <w:rFonts w:ascii="微软雅黑" w:eastAsia="微软雅黑" w:hAnsi="微软雅黑" w:hint="eastAsia"/>
              </w:rPr>
              <w:t>0</w:t>
            </w:r>
            <w:r w:rsidRPr="00231F20">
              <w:rPr>
                <w:rFonts w:ascii="微软雅黑" w:eastAsia="微软雅黑" w:hAnsi="微软雅黑"/>
              </w:rPr>
              <w:t>-200</w:t>
            </w:r>
            <w:r w:rsidRPr="00231F20">
              <w:rPr>
                <w:rFonts w:ascii="微软雅黑" w:eastAsia="微软雅黑" w:hAnsi="微软雅黑" w:hint="eastAsia"/>
              </w:rPr>
              <w:t>个</w:t>
            </w:r>
            <w:r w:rsidRPr="00231F20">
              <w:rPr>
                <w:rFonts w:ascii="微软雅黑" w:eastAsia="微软雅黑" w:hAnsi="微软雅黑"/>
              </w:rPr>
              <w:t>字符，非必填</w:t>
            </w:r>
          </w:p>
        </w:tc>
      </w:tr>
    </w:tbl>
    <w:p w:rsidR="00116E90" w:rsidRPr="00231F20" w:rsidRDefault="00116E90" w:rsidP="00EC46EA">
      <w:pPr>
        <w:pStyle w:val="a5"/>
        <w:numPr>
          <w:ilvl w:val="0"/>
          <w:numId w:val="4"/>
        </w:numPr>
        <w:ind w:firstLineChars="0"/>
        <w:rPr>
          <w:rFonts w:ascii="微软雅黑" w:eastAsia="微软雅黑" w:hAnsi="微软雅黑"/>
        </w:rPr>
      </w:pPr>
      <w:r w:rsidRPr="00231F20">
        <w:rPr>
          <w:rFonts w:ascii="微软雅黑" w:eastAsia="微软雅黑" w:hAnsi="微软雅黑" w:hint="eastAsia"/>
        </w:rPr>
        <w:t>规则</w:t>
      </w:r>
    </w:p>
    <w:p w:rsidR="00116E90" w:rsidRPr="00231F20" w:rsidRDefault="00116E90" w:rsidP="00116E90">
      <w:pPr>
        <w:pStyle w:val="a5"/>
        <w:ind w:left="420" w:firstLineChars="0" w:firstLine="0"/>
        <w:rPr>
          <w:rFonts w:ascii="微软雅黑" w:eastAsia="微软雅黑" w:hAnsi="微软雅黑"/>
        </w:rPr>
      </w:pPr>
      <w:r w:rsidRPr="00231F20">
        <w:rPr>
          <w:rFonts w:ascii="微软雅黑" w:eastAsia="微软雅黑" w:hAnsi="微软雅黑" w:hint="eastAsia"/>
        </w:rPr>
        <w:t>【新建</w:t>
      </w:r>
      <w:r w:rsidRPr="00231F20">
        <w:rPr>
          <w:rFonts w:ascii="微软雅黑" w:eastAsia="微软雅黑" w:hAnsi="微软雅黑"/>
        </w:rPr>
        <w:t>子部门</w:t>
      </w:r>
      <w:r w:rsidRPr="00231F20">
        <w:rPr>
          <w:rFonts w:ascii="微软雅黑" w:eastAsia="微软雅黑" w:hAnsi="微软雅黑" w:hint="eastAsia"/>
        </w:rPr>
        <w:t>】功能</w:t>
      </w:r>
      <w:r w:rsidRPr="00231F20">
        <w:rPr>
          <w:rFonts w:ascii="微软雅黑" w:eastAsia="微软雅黑" w:hAnsi="微软雅黑"/>
        </w:rPr>
        <w:t>按钮</w:t>
      </w:r>
    </w:p>
    <w:p w:rsidR="00116E90" w:rsidRPr="00231F20" w:rsidRDefault="00116E90" w:rsidP="00EC46EA">
      <w:pPr>
        <w:pStyle w:val="a5"/>
        <w:numPr>
          <w:ilvl w:val="0"/>
          <w:numId w:val="6"/>
        </w:numPr>
        <w:ind w:firstLineChars="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w:t>
      </w:r>
      <w:r w:rsidR="00E729BC" w:rsidRPr="00231F20">
        <w:rPr>
          <w:rFonts w:ascii="微软雅黑" w:eastAsia="微软雅黑" w:hAnsi="微软雅黑" w:hint="eastAsia"/>
        </w:rPr>
        <w:t>有效</w:t>
      </w:r>
      <w:r w:rsidR="00E729BC" w:rsidRPr="00231F20">
        <w:rPr>
          <w:rFonts w:ascii="微软雅黑" w:eastAsia="微软雅黑" w:hAnsi="微软雅黑"/>
        </w:rPr>
        <w:t>的</w:t>
      </w:r>
      <w:r w:rsidRPr="00231F20">
        <w:rPr>
          <w:rFonts w:ascii="微软雅黑" w:eastAsia="微软雅黑" w:hAnsi="微软雅黑"/>
        </w:rPr>
        <w:t>部门节点</w:t>
      </w:r>
      <w:r w:rsidRPr="00231F20">
        <w:rPr>
          <w:rFonts w:ascii="微软雅黑" w:eastAsia="微软雅黑" w:hAnsi="微软雅黑" w:hint="eastAsia"/>
        </w:rPr>
        <w:t>后</w:t>
      </w:r>
      <w:r w:rsidRPr="00231F20">
        <w:rPr>
          <w:rFonts w:ascii="微软雅黑" w:eastAsia="微软雅黑" w:hAnsi="微软雅黑"/>
        </w:rPr>
        <w:t>，【</w:t>
      </w:r>
      <w:r w:rsidRPr="00231F20">
        <w:rPr>
          <w:rFonts w:ascii="微软雅黑" w:eastAsia="微软雅黑" w:hAnsi="微软雅黑" w:hint="eastAsia"/>
        </w:rPr>
        <w:t>新建</w:t>
      </w:r>
      <w:r w:rsidRPr="00231F20">
        <w:rPr>
          <w:rFonts w:ascii="微软雅黑" w:eastAsia="微软雅黑" w:hAnsi="微软雅黑"/>
        </w:rPr>
        <w:t>子部门】</w:t>
      </w:r>
      <w:r w:rsidRPr="00231F20">
        <w:rPr>
          <w:rFonts w:ascii="微软雅黑" w:eastAsia="微软雅黑" w:hAnsi="微软雅黑" w:hint="eastAsia"/>
        </w:rPr>
        <w:t>功能</w:t>
      </w:r>
      <w:r w:rsidRPr="00231F20">
        <w:rPr>
          <w:rFonts w:ascii="微软雅黑" w:eastAsia="微软雅黑" w:hAnsi="微软雅黑"/>
        </w:rPr>
        <w:t>按钮激活</w:t>
      </w:r>
    </w:p>
    <w:p w:rsidR="00116E90" w:rsidRPr="00231F20" w:rsidRDefault="00116E90" w:rsidP="00EC46EA">
      <w:pPr>
        <w:pStyle w:val="a5"/>
        <w:numPr>
          <w:ilvl w:val="0"/>
          <w:numId w:val="6"/>
        </w:numPr>
        <w:ind w:firstLineChars="0"/>
        <w:rPr>
          <w:rFonts w:ascii="微软雅黑" w:eastAsia="微软雅黑" w:hAnsi="微软雅黑"/>
        </w:rPr>
      </w:pPr>
      <w:r w:rsidRPr="00231F20">
        <w:rPr>
          <w:rFonts w:ascii="微软雅黑" w:eastAsia="微软雅黑" w:hAnsi="微软雅黑" w:hint="eastAsia"/>
        </w:rPr>
        <w:t>点击【新建</w:t>
      </w:r>
      <w:r w:rsidRPr="00231F20">
        <w:rPr>
          <w:rFonts w:ascii="微软雅黑" w:eastAsia="微软雅黑" w:hAnsi="微软雅黑"/>
        </w:rPr>
        <w:t>子部门】</w:t>
      </w:r>
      <w:r w:rsidRPr="00231F20">
        <w:rPr>
          <w:rFonts w:ascii="微软雅黑" w:eastAsia="微软雅黑" w:hAnsi="微软雅黑" w:hint="eastAsia"/>
        </w:rPr>
        <w:t>功能按钮</w:t>
      </w:r>
      <w:r w:rsidRPr="00231F20">
        <w:rPr>
          <w:rFonts w:ascii="微软雅黑" w:eastAsia="微软雅黑" w:hAnsi="微软雅黑"/>
        </w:rPr>
        <w:t>，在新建页面打开“</w:t>
      </w:r>
      <w:r w:rsidRPr="00231F20">
        <w:rPr>
          <w:rFonts w:ascii="微软雅黑" w:eastAsia="微软雅黑" w:hAnsi="微软雅黑" w:hint="eastAsia"/>
        </w:rPr>
        <w:t>新建子部门</w:t>
      </w:r>
      <w:r w:rsidRPr="00231F20">
        <w:rPr>
          <w:rFonts w:ascii="微软雅黑" w:eastAsia="微软雅黑" w:hAnsi="微软雅黑"/>
        </w:rPr>
        <w:t>”</w:t>
      </w:r>
      <w:r w:rsidRPr="00231F20">
        <w:rPr>
          <w:rFonts w:ascii="微软雅黑" w:eastAsia="微软雅黑" w:hAnsi="微软雅黑" w:hint="eastAsia"/>
        </w:rPr>
        <w:t>页面</w:t>
      </w:r>
      <w:r w:rsidRPr="00231F20">
        <w:rPr>
          <w:rFonts w:ascii="微软雅黑" w:eastAsia="微软雅黑" w:hAnsi="微软雅黑"/>
        </w:rPr>
        <w:t>。</w:t>
      </w:r>
    </w:p>
    <w:p w:rsidR="009C692E" w:rsidRPr="00231F20" w:rsidRDefault="00116E90" w:rsidP="00EC46EA">
      <w:pPr>
        <w:pStyle w:val="a5"/>
        <w:numPr>
          <w:ilvl w:val="0"/>
          <w:numId w:val="6"/>
        </w:numPr>
        <w:ind w:firstLineChars="0"/>
        <w:rPr>
          <w:rFonts w:ascii="微软雅黑" w:eastAsia="微软雅黑" w:hAnsi="微软雅黑"/>
        </w:rPr>
      </w:pPr>
      <w:r w:rsidRPr="00231F20">
        <w:rPr>
          <w:rFonts w:ascii="微软雅黑" w:eastAsia="微软雅黑" w:hAnsi="微软雅黑" w:hint="eastAsia"/>
        </w:rPr>
        <w:t>页面</w:t>
      </w:r>
      <w:r w:rsidRPr="00231F20">
        <w:rPr>
          <w:rFonts w:ascii="微软雅黑" w:eastAsia="微软雅黑" w:hAnsi="微软雅黑"/>
        </w:rPr>
        <w:t>点击【</w:t>
      </w:r>
      <w:r w:rsidRPr="00231F20">
        <w:rPr>
          <w:rFonts w:ascii="微软雅黑" w:eastAsia="微软雅黑" w:hAnsi="微软雅黑" w:hint="eastAsia"/>
        </w:rPr>
        <w:t>保存</w:t>
      </w:r>
      <w:r w:rsidRPr="00231F20">
        <w:rPr>
          <w:rFonts w:ascii="微软雅黑" w:eastAsia="微软雅黑" w:hAnsi="微软雅黑"/>
        </w:rPr>
        <w:t>】</w:t>
      </w:r>
      <w:r w:rsidRPr="00231F20">
        <w:rPr>
          <w:rFonts w:ascii="微软雅黑" w:eastAsia="微软雅黑" w:hAnsi="微软雅黑" w:hint="eastAsia"/>
        </w:rPr>
        <w:t>需要</w:t>
      </w:r>
      <w:r w:rsidRPr="00231F20">
        <w:rPr>
          <w:rFonts w:ascii="微软雅黑" w:eastAsia="微软雅黑" w:hAnsi="微软雅黑"/>
        </w:rPr>
        <w:t>做</w:t>
      </w:r>
      <w:proofErr w:type="gramStart"/>
      <w:r w:rsidRPr="00231F20">
        <w:rPr>
          <w:rFonts w:ascii="微软雅黑" w:eastAsia="微软雅黑" w:hAnsi="微软雅黑"/>
        </w:rPr>
        <w:t>必填项及</w:t>
      </w:r>
      <w:proofErr w:type="gramEnd"/>
      <w:r w:rsidRPr="00231F20">
        <w:rPr>
          <w:rFonts w:ascii="微软雅黑" w:eastAsia="微软雅黑" w:hAnsi="微软雅黑"/>
        </w:rPr>
        <w:t>唯一性校验，</w:t>
      </w:r>
      <w:r w:rsidRPr="00231F20">
        <w:rPr>
          <w:rFonts w:ascii="微软雅黑" w:eastAsia="微软雅黑" w:hAnsi="微软雅黑" w:hint="eastAsia"/>
        </w:rPr>
        <w:t>若</w:t>
      </w:r>
      <w:r w:rsidRPr="00231F20">
        <w:rPr>
          <w:rFonts w:ascii="微软雅黑" w:eastAsia="微软雅黑" w:hAnsi="微软雅黑"/>
        </w:rPr>
        <w:t>均满足条件，</w:t>
      </w:r>
      <w:proofErr w:type="gramStart"/>
      <w:r w:rsidRPr="00231F20">
        <w:rPr>
          <w:rFonts w:ascii="微软雅黑" w:eastAsia="微软雅黑" w:hAnsi="微软雅黑"/>
        </w:rPr>
        <w:t>则弹窗提示</w:t>
      </w:r>
      <w:proofErr w:type="gramEnd"/>
      <w:r w:rsidRPr="00231F20">
        <w:rPr>
          <w:rFonts w:ascii="微软雅黑" w:eastAsia="微软雅黑" w:hAnsi="微软雅黑"/>
        </w:rPr>
        <w:t>“</w:t>
      </w:r>
      <w:r w:rsidRPr="00231F20">
        <w:rPr>
          <w:rFonts w:ascii="微软雅黑" w:eastAsia="微软雅黑" w:hAnsi="微软雅黑" w:hint="eastAsia"/>
        </w:rPr>
        <w:t>部门</w:t>
      </w:r>
      <w:r w:rsidRPr="00231F20">
        <w:rPr>
          <w:rFonts w:ascii="微软雅黑" w:eastAsia="微软雅黑" w:hAnsi="微软雅黑"/>
        </w:rPr>
        <w:t>创建成功”</w:t>
      </w:r>
      <w:r w:rsidRPr="00231F20">
        <w:rPr>
          <w:rFonts w:ascii="微软雅黑" w:eastAsia="微软雅黑" w:hAnsi="微软雅黑" w:hint="eastAsia"/>
        </w:rPr>
        <w:t>并</w:t>
      </w:r>
      <w:r w:rsidRPr="00231F20">
        <w:rPr>
          <w:rFonts w:ascii="微软雅黑" w:eastAsia="微软雅黑" w:hAnsi="微软雅黑"/>
        </w:rPr>
        <w:t>返回到部门管理页面</w:t>
      </w:r>
      <w:r w:rsidRPr="00231F20">
        <w:rPr>
          <w:rFonts w:ascii="微软雅黑" w:eastAsia="微软雅黑" w:hAnsi="微软雅黑" w:hint="eastAsia"/>
        </w:rPr>
        <w:t>，</w:t>
      </w:r>
      <w:r w:rsidR="009C692E" w:rsidRPr="00231F20">
        <w:rPr>
          <w:rFonts w:ascii="微软雅黑" w:eastAsia="微软雅黑" w:hAnsi="微软雅黑" w:hint="eastAsia"/>
        </w:rPr>
        <w:t>在</w:t>
      </w:r>
      <w:r w:rsidR="009C692E" w:rsidRPr="00231F20">
        <w:rPr>
          <w:rFonts w:ascii="微软雅黑" w:eastAsia="微软雅黑" w:hAnsi="微软雅黑"/>
        </w:rPr>
        <w:t>之前选中的节点下增加子节点</w:t>
      </w:r>
    </w:p>
    <w:p w:rsidR="00116E90" w:rsidRPr="00231F20" w:rsidRDefault="00116E90" w:rsidP="009C692E">
      <w:pPr>
        <w:pStyle w:val="a5"/>
        <w:ind w:left="840" w:firstLineChars="0" w:firstLine="0"/>
        <w:rPr>
          <w:rFonts w:ascii="微软雅黑" w:eastAsia="微软雅黑" w:hAnsi="微软雅黑"/>
        </w:rPr>
      </w:pPr>
      <w:r w:rsidRPr="00231F20">
        <w:rPr>
          <w:rFonts w:ascii="微软雅黑" w:eastAsia="微软雅黑" w:hAnsi="微软雅黑"/>
        </w:rPr>
        <w:t>否则提示</w:t>
      </w:r>
      <w:r w:rsidRPr="00231F20">
        <w:rPr>
          <w:rFonts w:ascii="微软雅黑" w:eastAsia="微软雅黑" w:hAnsi="微软雅黑" w:hint="eastAsia"/>
        </w:rPr>
        <w:t>“创建失败</w:t>
      </w:r>
      <w:r w:rsidRPr="00231F20">
        <w:rPr>
          <w:rFonts w:ascii="微软雅黑" w:eastAsia="微软雅黑" w:hAnsi="微软雅黑"/>
        </w:rPr>
        <w:t>，失败原因：</w:t>
      </w:r>
      <w:r w:rsidRPr="00231F20">
        <w:rPr>
          <w:rFonts w:ascii="微软雅黑" w:eastAsia="微软雅黑" w:hAnsi="微软雅黑" w:hint="eastAsia"/>
        </w:rPr>
        <w:t>”</w:t>
      </w:r>
    </w:p>
    <w:p w:rsidR="00116E90" w:rsidRPr="00231F20" w:rsidRDefault="00116E90" w:rsidP="00EC46EA">
      <w:pPr>
        <w:pStyle w:val="a5"/>
        <w:numPr>
          <w:ilvl w:val="0"/>
          <w:numId w:val="6"/>
        </w:numPr>
        <w:ind w:firstLineChars="0"/>
        <w:rPr>
          <w:rFonts w:ascii="微软雅黑" w:eastAsia="微软雅黑" w:hAnsi="微软雅黑"/>
        </w:rPr>
      </w:pPr>
      <w:r w:rsidRPr="00231F20">
        <w:rPr>
          <w:rFonts w:ascii="微软雅黑" w:eastAsia="微软雅黑" w:hAnsi="微软雅黑"/>
        </w:rPr>
        <w:lastRenderedPageBreak/>
        <w:t>校验规则</w:t>
      </w:r>
      <w:r w:rsidRPr="00231F20">
        <w:rPr>
          <w:rFonts w:ascii="微软雅黑" w:eastAsia="微软雅黑" w:hAnsi="微软雅黑" w:hint="eastAsia"/>
        </w:rPr>
        <w:t>及</w:t>
      </w:r>
      <w:r w:rsidRPr="00231F20">
        <w:rPr>
          <w:rFonts w:ascii="微软雅黑" w:eastAsia="微软雅黑" w:hAnsi="微软雅黑"/>
        </w:rPr>
        <w:t>失败原因如下</w:t>
      </w:r>
    </w:p>
    <w:p w:rsidR="009C692E" w:rsidRPr="00231F20" w:rsidRDefault="009C692E" w:rsidP="009C692E">
      <w:pPr>
        <w:pStyle w:val="a5"/>
        <w:ind w:left="840" w:firstLineChars="0" w:firstLine="0"/>
        <w:rPr>
          <w:rFonts w:ascii="微软雅黑" w:eastAsia="微软雅黑" w:hAnsi="微软雅黑"/>
        </w:rPr>
      </w:pPr>
      <w:r w:rsidRPr="00231F20">
        <w:rPr>
          <w:rFonts w:ascii="微软雅黑" w:eastAsia="微软雅黑" w:hAnsi="微软雅黑" w:hint="eastAsia"/>
        </w:rPr>
        <w:t>字段按照</w:t>
      </w:r>
      <w:r w:rsidRPr="00231F20">
        <w:rPr>
          <w:rFonts w:ascii="微软雅黑" w:eastAsia="微软雅黑" w:hAnsi="微软雅黑"/>
        </w:rPr>
        <w:t>页面顺序进行校验</w:t>
      </w:r>
    </w:p>
    <w:p w:rsidR="00116E90" w:rsidRPr="00231F20" w:rsidRDefault="00116E90" w:rsidP="00116E90">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必填项</w:t>
      </w:r>
      <w:r w:rsidRPr="00231F20">
        <w:rPr>
          <w:rFonts w:ascii="微软雅黑" w:eastAsia="微软雅黑" w:hAnsi="微软雅黑"/>
        </w:rPr>
        <w:t>均非</w:t>
      </w:r>
      <w:proofErr w:type="gramEnd"/>
      <w:r w:rsidRPr="00231F20">
        <w:rPr>
          <w:rFonts w:ascii="微软雅黑" w:eastAsia="微软雅黑" w:hAnsi="微软雅黑"/>
        </w:rPr>
        <w:t>空，否则提示“**为必填项，不允许为空”</w:t>
      </w:r>
    </w:p>
    <w:p w:rsidR="00116E90" w:rsidRPr="00231F20" w:rsidRDefault="00116E90" w:rsidP="00116E90">
      <w:pPr>
        <w:pStyle w:val="a5"/>
        <w:ind w:left="420" w:firstLineChars="0" w:firstLine="0"/>
        <w:rPr>
          <w:rFonts w:ascii="微软雅黑" w:eastAsia="微软雅黑" w:hAnsi="微软雅黑"/>
        </w:rPr>
      </w:pPr>
      <w:r w:rsidRPr="00231F20">
        <w:rPr>
          <w:rFonts w:ascii="微软雅黑" w:eastAsia="微软雅黑" w:hAnsi="微软雅黑" w:hint="eastAsia"/>
        </w:rPr>
        <w:t>字段</w:t>
      </w:r>
      <w:r w:rsidRPr="00231F20">
        <w:rPr>
          <w:rFonts w:ascii="微软雅黑" w:eastAsia="微软雅黑" w:hAnsi="微软雅黑"/>
        </w:rPr>
        <w:t>均满足录入条件，否则提示“**不满足录入条件”</w:t>
      </w:r>
    </w:p>
    <w:p w:rsidR="00116E90" w:rsidRPr="00231F20" w:rsidRDefault="00116E90" w:rsidP="00116E90">
      <w:pPr>
        <w:pStyle w:val="a5"/>
        <w:ind w:left="420"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编号需唯一，否则提示“</w:t>
      </w:r>
      <w:r w:rsidRPr="00231F20">
        <w:rPr>
          <w:rFonts w:ascii="微软雅黑" w:eastAsia="微软雅黑" w:hAnsi="微软雅黑" w:hint="eastAsia"/>
        </w:rPr>
        <w:t>部门</w:t>
      </w:r>
      <w:r w:rsidRPr="00231F20">
        <w:rPr>
          <w:rFonts w:ascii="微软雅黑" w:eastAsia="微软雅黑" w:hAnsi="微软雅黑"/>
        </w:rPr>
        <w:t>编号已存在，不允许重复创建”</w:t>
      </w:r>
    </w:p>
    <w:p w:rsidR="00116E90" w:rsidRPr="00231F20" w:rsidRDefault="00116E90" w:rsidP="00EC46EA">
      <w:pPr>
        <w:pStyle w:val="a5"/>
        <w:numPr>
          <w:ilvl w:val="0"/>
          <w:numId w:val="7"/>
        </w:numPr>
        <w:ind w:firstLineChars="0"/>
        <w:rPr>
          <w:rFonts w:ascii="微软雅黑" w:eastAsia="微软雅黑" w:hAnsi="微软雅黑"/>
        </w:rPr>
      </w:pPr>
      <w:r w:rsidRPr="00231F20">
        <w:rPr>
          <w:rFonts w:ascii="微软雅黑" w:eastAsia="微软雅黑" w:hAnsi="微软雅黑" w:hint="eastAsia"/>
        </w:rPr>
        <w:t>页面点击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则关闭部门新建页面，返回到部门管理页面。</w:t>
      </w:r>
    </w:p>
    <w:p w:rsidR="00116E90" w:rsidRPr="00231F20" w:rsidRDefault="00AC22C9" w:rsidP="00C42305">
      <w:pPr>
        <w:pStyle w:val="4"/>
        <w:numPr>
          <w:ilvl w:val="2"/>
          <w:numId w:val="1"/>
        </w:numPr>
        <w:rPr>
          <w:rFonts w:ascii="微软雅黑" w:eastAsia="微软雅黑" w:hAnsi="微软雅黑"/>
        </w:rPr>
      </w:pPr>
      <w:bookmarkStart w:id="701" w:name="_Toc1480467"/>
      <w:r w:rsidRPr="00231F20">
        <w:rPr>
          <w:rFonts w:ascii="微软雅黑" w:eastAsia="微软雅黑" w:hAnsi="微软雅黑" w:hint="eastAsia"/>
        </w:rPr>
        <w:t>【修改】功能</w:t>
      </w:r>
      <w:bookmarkEnd w:id="701"/>
    </w:p>
    <w:p w:rsidR="00A024F7" w:rsidRPr="00231F20" w:rsidRDefault="00AC22C9" w:rsidP="00EC46EA">
      <w:pPr>
        <w:pStyle w:val="a5"/>
        <w:numPr>
          <w:ilvl w:val="0"/>
          <w:numId w:val="15"/>
        </w:numPr>
        <w:ind w:firstLineChars="0"/>
        <w:rPr>
          <w:rFonts w:ascii="微软雅黑" w:eastAsia="微软雅黑" w:hAnsi="微软雅黑"/>
        </w:rPr>
      </w:pPr>
      <w:r w:rsidRPr="00231F20">
        <w:rPr>
          <w:rFonts w:ascii="微软雅黑" w:eastAsia="微软雅黑" w:hAnsi="微软雅黑" w:hint="eastAsia"/>
        </w:rPr>
        <w:t>数据表单</w:t>
      </w:r>
    </w:p>
    <w:p w:rsidR="00E0190B" w:rsidRPr="00231F20" w:rsidRDefault="00A024F7" w:rsidP="00E0190B">
      <w:pPr>
        <w:rPr>
          <w:rFonts w:ascii="微软雅黑" w:eastAsia="微软雅黑" w:hAnsi="微软雅黑"/>
        </w:rPr>
      </w:pPr>
      <w:r w:rsidRPr="00231F20">
        <w:rPr>
          <w:rFonts w:ascii="微软雅黑" w:eastAsia="微软雅黑" w:hAnsi="微软雅黑" w:hint="eastAsia"/>
        </w:rPr>
        <w:t>字段</w:t>
      </w:r>
      <w:r w:rsidRPr="00231F20">
        <w:rPr>
          <w:rFonts w:ascii="微软雅黑" w:eastAsia="微软雅黑" w:hAnsi="微软雅黑"/>
        </w:rPr>
        <w:t>的</w:t>
      </w:r>
      <w:r w:rsidRPr="00231F20">
        <w:rPr>
          <w:rFonts w:ascii="微软雅黑" w:eastAsia="微软雅黑" w:hAnsi="微软雅黑" w:hint="eastAsia"/>
        </w:rPr>
        <w:t>类型</w:t>
      </w:r>
      <w:r w:rsidRPr="00231F20">
        <w:rPr>
          <w:rFonts w:ascii="微软雅黑" w:eastAsia="微软雅黑" w:hAnsi="微软雅黑"/>
        </w:rPr>
        <w:t>及录入规则与新建页面相同</w:t>
      </w:r>
    </w:p>
    <w:p w:rsidR="00A024F7" w:rsidRPr="00231F20" w:rsidRDefault="00A024F7" w:rsidP="00E0190B">
      <w:pPr>
        <w:rPr>
          <w:rFonts w:ascii="微软雅黑" w:eastAsia="微软雅黑" w:hAnsi="微软雅黑"/>
        </w:rPr>
      </w:pPr>
      <w:r w:rsidRPr="00231F20">
        <w:rPr>
          <w:rFonts w:ascii="微软雅黑" w:eastAsia="微软雅黑" w:hAnsi="微软雅黑" w:hint="eastAsia"/>
        </w:rPr>
        <w:t>允许</w:t>
      </w:r>
      <w:r w:rsidRPr="00231F20">
        <w:rPr>
          <w:rFonts w:ascii="微软雅黑" w:eastAsia="微软雅黑" w:hAnsi="微软雅黑"/>
        </w:rPr>
        <w:t>修改字段如下：</w:t>
      </w:r>
    </w:p>
    <w:p w:rsidR="00A024F7" w:rsidRPr="00231F20" w:rsidRDefault="00BA20F8" w:rsidP="00E0190B">
      <w:pPr>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名称、负责人ID、手机号、邮箱、座机号、</w:t>
      </w:r>
      <w:r w:rsidRPr="00231F20">
        <w:rPr>
          <w:rFonts w:ascii="微软雅黑" w:eastAsia="微软雅黑" w:hAnsi="微软雅黑" w:hint="eastAsia"/>
        </w:rPr>
        <w:t>支持</w:t>
      </w:r>
      <w:r w:rsidRPr="00231F20">
        <w:rPr>
          <w:rFonts w:ascii="微软雅黑" w:eastAsia="微软雅黑" w:hAnsi="微软雅黑"/>
        </w:rPr>
        <w:t>业务线、</w:t>
      </w:r>
      <w:r w:rsidRPr="00231F20">
        <w:rPr>
          <w:rFonts w:ascii="微软雅黑" w:eastAsia="微软雅黑" w:hAnsi="微软雅黑"/>
          <w:strike/>
        </w:rPr>
        <w:t>部门性质</w:t>
      </w:r>
      <w:r w:rsidR="00D55CE5" w:rsidRPr="00231F20">
        <w:rPr>
          <w:rFonts w:ascii="微软雅黑" w:eastAsia="微软雅黑" w:hAnsi="微软雅黑" w:hint="eastAsia"/>
          <w:strike/>
        </w:rPr>
        <w:t>、</w:t>
      </w:r>
      <w:r w:rsidR="00D55CE5" w:rsidRPr="00231F20">
        <w:rPr>
          <w:rFonts w:ascii="微软雅黑" w:eastAsia="微软雅黑" w:hAnsi="微软雅黑"/>
        </w:rPr>
        <w:t>所在城市、详细地址</w:t>
      </w:r>
      <w:r w:rsidR="00D55CE5" w:rsidRPr="00231F20">
        <w:rPr>
          <w:rFonts w:ascii="微软雅黑" w:eastAsia="微软雅黑" w:hAnsi="微软雅黑" w:hint="eastAsia"/>
        </w:rPr>
        <w:t>、经度</w:t>
      </w:r>
      <w:r w:rsidR="00D55CE5" w:rsidRPr="00231F20">
        <w:rPr>
          <w:rFonts w:ascii="微软雅黑" w:eastAsia="微软雅黑" w:hAnsi="微软雅黑"/>
        </w:rPr>
        <w:t>、</w:t>
      </w:r>
      <w:r w:rsidR="00D55CE5" w:rsidRPr="00231F20">
        <w:rPr>
          <w:rFonts w:ascii="微软雅黑" w:eastAsia="微软雅黑" w:hAnsi="微软雅黑" w:hint="eastAsia"/>
        </w:rPr>
        <w:t>纬</w:t>
      </w:r>
      <w:r w:rsidR="00D55CE5" w:rsidRPr="00231F20">
        <w:rPr>
          <w:rFonts w:ascii="微软雅黑" w:eastAsia="微软雅黑" w:hAnsi="微软雅黑"/>
        </w:rPr>
        <w:t>度、</w:t>
      </w:r>
    </w:p>
    <w:p w:rsidR="00AC22C9" w:rsidRPr="00231F20" w:rsidRDefault="00AC22C9" w:rsidP="00EC46EA">
      <w:pPr>
        <w:pStyle w:val="a5"/>
        <w:numPr>
          <w:ilvl w:val="0"/>
          <w:numId w:val="15"/>
        </w:numPr>
        <w:ind w:firstLineChars="0"/>
        <w:rPr>
          <w:rFonts w:ascii="微软雅黑" w:eastAsia="微软雅黑" w:hAnsi="微软雅黑"/>
        </w:rPr>
      </w:pPr>
      <w:r w:rsidRPr="00231F20">
        <w:rPr>
          <w:rFonts w:ascii="微软雅黑" w:eastAsia="微软雅黑" w:hAnsi="微软雅黑" w:hint="eastAsia"/>
        </w:rPr>
        <w:t>业务规则</w:t>
      </w:r>
    </w:p>
    <w:p w:rsidR="00AC22C9" w:rsidRPr="00231F20" w:rsidRDefault="00AC22C9" w:rsidP="00AC22C9">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w:t>
      </w:r>
      <w:r w:rsidRPr="00231F20">
        <w:rPr>
          <w:rFonts w:ascii="微软雅黑" w:eastAsia="微软雅黑" w:hAnsi="微软雅黑" w:hint="eastAsia"/>
        </w:rPr>
        <w:t>有效</w:t>
      </w:r>
      <w:r w:rsidRPr="00231F20">
        <w:rPr>
          <w:rFonts w:ascii="微软雅黑" w:eastAsia="微软雅黑" w:hAnsi="微软雅黑"/>
        </w:rPr>
        <w:t>部门节点</w:t>
      </w:r>
      <w:r w:rsidRPr="00231F20">
        <w:rPr>
          <w:rFonts w:ascii="微软雅黑" w:eastAsia="微软雅黑" w:hAnsi="微软雅黑" w:hint="eastAsia"/>
        </w:rPr>
        <w:t>后</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功能</w:t>
      </w:r>
      <w:r w:rsidRPr="00231F20">
        <w:rPr>
          <w:rFonts w:ascii="微软雅黑" w:eastAsia="微软雅黑" w:hAnsi="微软雅黑"/>
        </w:rPr>
        <w:t>按钮</w:t>
      </w:r>
      <w:r w:rsidRPr="00231F20">
        <w:rPr>
          <w:rFonts w:ascii="微软雅黑" w:eastAsia="微软雅黑" w:hAnsi="微软雅黑" w:hint="eastAsia"/>
        </w:rPr>
        <w:t>被</w:t>
      </w:r>
      <w:r w:rsidRPr="00231F20">
        <w:rPr>
          <w:rFonts w:ascii="微软雅黑" w:eastAsia="微软雅黑" w:hAnsi="微软雅黑"/>
        </w:rPr>
        <w:t>激活</w:t>
      </w:r>
    </w:p>
    <w:p w:rsidR="00AC22C9" w:rsidRDefault="00AC22C9" w:rsidP="00AC22C9">
      <w:pPr>
        <w:pStyle w:val="a5"/>
        <w:ind w:left="420" w:firstLineChars="0" w:firstLine="0"/>
        <w:rPr>
          <w:ins w:id="702" w:author="春苹" w:date="2019-01-18T16:57:00Z"/>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，新建窗口</w:t>
      </w:r>
      <w:r w:rsidRPr="00231F20">
        <w:rPr>
          <w:rFonts w:ascii="微软雅黑" w:eastAsia="微软雅黑" w:hAnsi="微软雅黑"/>
        </w:rPr>
        <w:t>打开部门修改页面</w:t>
      </w:r>
    </w:p>
    <w:p w:rsidR="002B4186" w:rsidRDefault="002B4186" w:rsidP="00AC22C9">
      <w:pPr>
        <w:pStyle w:val="a5"/>
        <w:ind w:left="420" w:firstLineChars="0" w:firstLine="0"/>
        <w:rPr>
          <w:ins w:id="703" w:author="春苹" w:date="2019-01-21T14:53:00Z"/>
          <w:rFonts w:ascii="微软雅黑" w:eastAsia="微软雅黑" w:hAnsi="微软雅黑"/>
        </w:rPr>
      </w:pPr>
      <w:ins w:id="704" w:author="春苹" w:date="2019-01-18T16:57:00Z">
        <w:r>
          <w:rPr>
            <w:rFonts w:ascii="微软雅黑" w:eastAsia="微软雅黑" w:hAnsi="微软雅黑" w:hint="eastAsia"/>
          </w:rPr>
          <w:t>修改支持</w:t>
        </w:r>
        <w:r>
          <w:rPr>
            <w:rFonts w:ascii="微软雅黑" w:eastAsia="微软雅黑" w:hAnsi="微软雅黑"/>
          </w:rPr>
          <w:t>业务线时，</w:t>
        </w:r>
        <w:r>
          <w:rPr>
            <w:rFonts w:ascii="微软雅黑" w:eastAsia="微软雅黑" w:hAnsi="微软雅黑" w:hint="eastAsia"/>
          </w:rPr>
          <w:t>需要</w:t>
        </w:r>
        <w:r>
          <w:rPr>
            <w:rFonts w:ascii="微软雅黑" w:eastAsia="微软雅黑" w:hAnsi="微软雅黑"/>
          </w:rPr>
          <w:t>保证</w:t>
        </w:r>
      </w:ins>
      <w:proofErr w:type="gramStart"/>
      <w:ins w:id="705" w:author="春苹" w:date="2019-01-18T16:58:00Z">
        <w:r>
          <w:rPr>
            <w:rFonts w:ascii="微软雅黑" w:eastAsia="微软雅黑" w:hAnsi="微软雅黑" w:hint="eastAsia"/>
          </w:rPr>
          <w:t>已</w:t>
        </w:r>
        <w:r>
          <w:rPr>
            <w:rFonts w:ascii="微软雅黑" w:eastAsia="微软雅黑" w:hAnsi="微软雅黑"/>
          </w:rPr>
          <w:t>勾选的</w:t>
        </w:r>
        <w:proofErr w:type="gramEnd"/>
        <w:r>
          <w:rPr>
            <w:rFonts w:ascii="微软雅黑" w:eastAsia="微软雅黑" w:hAnsi="微软雅黑"/>
          </w:rPr>
          <w:t>业务线应该</w:t>
        </w:r>
        <w:r>
          <w:rPr>
            <w:rFonts w:ascii="微软雅黑" w:eastAsia="微软雅黑" w:hAnsi="微软雅黑" w:hint="eastAsia"/>
          </w:rPr>
          <w:t>覆盖</w:t>
        </w:r>
        <w:r>
          <w:rPr>
            <w:rFonts w:ascii="微软雅黑" w:eastAsia="微软雅黑" w:hAnsi="微软雅黑"/>
          </w:rPr>
          <w:t>该部门的所有下属部门</w:t>
        </w:r>
        <w:proofErr w:type="gramStart"/>
        <w:r>
          <w:rPr>
            <w:rFonts w:ascii="微软雅黑" w:eastAsia="微软雅黑" w:hAnsi="微软雅黑" w:hint="eastAsia"/>
          </w:rPr>
          <w:t>已</w:t>
        </w:r>
        <w:r>
          <w:rPr>
            <w:rFonts w:ascii="微软雅黑" w:eastAsia="微软雅黑" w:hAnsi="微软雅黑"/>
          </w:rPr>
          <w:t>勾选的</w:t>
        </w:r>
        <w:proofErr w:type="gramEnd"/>
        <w:r>
          <w:rPr>
            <w:rFonts w:ascii="微软雅黑" w:eastAsia="微软雅黑" w:hAnsi="微软雅黑"/>
          </w:rPr>
          <w:t>业务线。也即</w:t>
        </w:r>
        <w:r>
          <w:rPr>
            <w:rFonts w:ascii="微软雅黑" w:eastAsia="微软雅黑" w:hAnsi="微软雅黑" w:hint="eastAsia"/>
          </w:rPr>
          <w:t>下属</w:t>
        </w:r>
        <w:r>
          <w:rPr>
            <w:rFonts w:ascii="微软雅黑" w:eastAsia="微软雅黑" w:hAnsi="微软雅黑"/>
          </w:rPr>
          <w:t>部门</w:t>
        </w:r>
        <w:proofErr w:type="gramStart"/>
        <w:r>
          <w:rPr>
            <w:rFonts w:ascii="微软雅黑" w:eastAsia="微软雅黑" w:hAnsi="微软雅黑"/>
          </w:rPr>
          <w:t>已勾选的</w:t>
        </w:r>
        <w:proofErr w:type="gramEnd"/>
        <w:r>
          <w:rPr>
            <w:rFonts w:ascii="微软雅黑" w:eastAsia="微软雅黑" w:hAnsi="微软雅黑"/>
          </w:rPr>
          <w:t>业务线，</w:t>
        </w:r>
        <w:r>
          <w:rPr>
            <w:rFonts w:ascii="微软雅黑" w:eastAsia="微软雅黑" w:hAnsi="微软雅黑" w:hint="eastAsia"/>
          </w:rPr>
          <w:t>上级</w:t>
        </w:r>
        <w:r>
          <w:rPr>
            <w:rFonts w:ascii="微软雅黑" w:eastAsia="微软雅黑" w:hAnsi="微软雅黑"/>
          </w:rPr>
          <w:t>部门不允许取消勾选。</w:t>
        </w:r>
      </w:ins>
    </w:p>
    <w:p w:rsidR="008C5783" w:rsidRPr="008C5783" w:rsidDel="00B52F18" w:rsidRDefault="008C5783">
      <w:pPr>
        <w:pStyle w:val="a5"/>
        <w:ind w:left="420" w:firstLineChars="0" w:firstLine="0"/>
        <w:rPr>
          <w:del w:id="706" w:author="春苹" w:date="2019-01-21T17:01:00Z"/>
          <w:rFonts w:ascii="微软雅黑" w:eastAsia="微软雅黑" w:hAnsi="微软雅黑"/>
        </w:rPr>
      </w:pPr>
    </w:p>
    <w:p w:rsidR="00AC22C9" w:rsidRPr="00231F20" w:rsidRDefault="00AC22C9" w:rsidP="00AC22C9">
      <w:pPr>
        <w:rPr>
          <w:rFonts w:ascii="微软雅黑" w:eastAsia="微软雅黑" w:hAnsi="微软雅黑"/>
        </w:rPr>
      </w:pPr>
      <w:r w:rsidRPr="00231F20">
        <w:rPr>
          <w:rFonts w:ascii="微软雅黑" w:eastAsia="微软雅黑" w:hAnsi="微软雅黑" w:hint="eastAsia"/>
        </w:rPr>
        <w:t>保存</w:t>
      </w:r>
      <w:r w:rsidRPr="00231F20">
        <w:rPr>
          <w:rFonts w:ascii="微软雅黑" w:eastAsia="微软雅黑" w:hAnsi="微软雅黑"/>
        </w:rPr>
        <w:t>校验条件及规则与新建相同</w:t>
      </w:r>
    </w:p>
    <w:p w:rsidR="00DF00F4" w:rsidRPr="00231F20" w:rsidRDefault="00AC22C9" w:rsidP="00C42305">
      <w:pPr>
        <w:pStyle w:val="4"/>
        <w:numPr>
          <w:ilvl w:val="2"/>
          <w:numId w:val="1"/>
        </w:numPr>
        <w:rPr>
          <w:rFonts w:ascii="微软雅黑" w:eastAsia="微软雅黑" w:hAnsi="微软雅黑"/>
        </w:rPr>
      </w:pPr>
      <w:bookmarkStart w:id="707" w:name="_Toc1480468"/>
      <w:r w:rsidRPr="00231F20">
        <w:rPr>
          <w:rFonts w:ascii="微软雅黑" w:eastAsia="微软雅黑" w:hAnsi="微软雅黑" w:hint="eastAsia"/>
        </w:rPr>
        <w:t>【删除】功能按钮</w:t>
      </w:r>
      <w:bookmarkEnd w:id="707"/>
    </w:p>
    <w:p w:rsidR="0021374D" w:rsidRPr="00231F20" w:rsidRDefault="0021374D" w:rsidP="00D94607">
      <w:pPr>
        <w:pStyle w:val="a5"/>
        <w:numPr>
          <w:ilvl w:val="0"/>
          <w:numId w:val="81"/>
        </w:numPr>
        <w:ind w:firstLineChars="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w:t>
      </w:r>
      <w:r w:rsidR="00AC22C9" w:rsidRPr="00231F20">
        <w:rPr>
          <w:rFonts w:ascii="微软雅黑" w:eastAsia="微软雅黑" w:hAnsi="微软雅黑" w:hint="eastAsia"/>
        </w:rPr>
        <w:t>有效</w:t>
      </w:r>
      <w:r w:rsidR="00AC22C9" w:rsidRPr="00231F20">
        <w:rPr>
          <w:rFonts w:ascii="微软雅黑" w:eastAsia="微软雅黑" w:hAnsi="微软雅黑"/>
        </w:rPr>
        <w:t>的</w:t>
      </w:r>
      <w:r w:rsidRPr="00231F20">
        <w:rPr>
          <w:rFonts w:ascii="微软雅黑" w:eastAsia="微软雅黑" w:hAnsi="微软雅黑"/>
        </w:rPr>
        <w:t>部门节点后</w:t>
      </w:r>
      <w:r w:rsidR="00AC22C9" w:rsidRPr="00231F20">
        <w:rPr>
          <w:rFonts w:ascii="微软雅黑" w:eastAsia="微软雅黑" w:hAnsi="微软雅黑" w:hint="eastAsia"/>
        </w:rPr>
        <w:t>（除</w:t>
      </w:r>
      <w:r w:rsidR="00AC22C9" w:rsidRPr="00231F20">
        <w:rPr>
          <w:rFonts w:ascii="微软雅黑" w:eastAsia="微软雅黑" w:hAnsi="微软雅黑"/>
        </w:rPr>
        <w:t>总公司节点外</w:t>
      </w:r>
      <w:r w:rsidR="00AC22C9" w:rsidRPr="00231F20">
        <w:rPr>
          <w:rFonts w:ascii="微软雅黑" w:eastAsia="微软雅黑" w:hAnsi="微软雅黑" w:hint="eastAsia"/>
        </w:rPr>
        <w:t>）</w:t>
      </w:r>
      <w:r w:rsidRPr="00231F20">
        <w:rPr>
          <w:rFonts w:ascii="微软雅黑" w:eastAsia="微软雅黑" w:hAnsi="微软雅黑"/>
        </w:rPr>
        <w:t>，【</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功能</w:t>
      </w:r>
      <w:r w:rsidRPr="00231F20">
        <w:rPr>
          <w:rFonts w:ascii="微软雅黑" w:eastAsia="微软雅黑" w:hAnsi="微软雅黑"/>
        </w:rPr>
        <w:t>按钮被激活</w:t>
      </w:r>
    </w:p>
    <w:p w:rsidR="0021374D" w:rsidRPr="00231F20" w:rsidRDefault="0021374D" w:rsidP="000A49B6">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点击</w:t>
      </w:r>
      <w:r w:rsidRPr="00231F20">
        <w:rPr>
          <w:rFonts w:ascii="微软雅黑" w:eastAsia="微软雅黑" w:hAnsi="微软雅黑"/>
        </w:rPr>
        <w:t>【</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，弹出</w:t>
      </w:r>
      <w:r w:rsidRPr="00231F20">
        <w:rPr>
          <w:rFonts w:ascii="微软雅黑" w:eastAsia="微软雅黑" w:hAnsi="微软雅黑"/>
        </w:rPr>
        <w:t>删除确认框</w:t>
      </w:r>
    </w:p>
    <w:p w:rsidR="00D55CE5" w:rsidRPr="00231F20" w:rsidRDefault="0021374D" w:rsidP="00D94607">
      <w:pPr>
        <w:pStyle w:val="a5"/>
        <w:numPr>
          <w:ilvl w:val="0"/>
          <w:numId w:val="81"/>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删除确认框中，点击【</w:t>
      </w:r>
      <w:r w:rsidR="00D55CE5" w:rsidRPr="00231F20">
        <w:rPr>
          <w:rFonts w:ascii="微软雅黑" w:eastAsia="微软雅黑" w:hAnsi="微软雅黑" w:hint="eastAsia"/>
        </w:rPr>
        <w:t>确定</w:t>
      </w:r>
      <w:r w:rsidRPr="00231F20">
        <w:rPr>
          <w:rFonts w:ascii="微软雅黑" w:eastAsia="微软雅黑" w:hAnsi="微软雅黑"/>
        </w:rPr>
        <w:t>】需要判断当前节点是否存在</w:t>
      </w:r>
      <w:r w:rsidRPr="00231F20">
        <w:rPr>
          <w:rFonts w:ascii="微软雅黑" w:eastAsia="微软雅黑" w:hAnsi="微软雅黑" w:hint="eastAsia"/>
        </w:rPr>
        <w:t>下级部门</w:t>
      </w:r>
      <w:r w:rsidR="00B6512A">
        <w:rPr>
          <w:rFonts w:ascii="微软雅黑" w:eastAsia="微软雅黑" w:hAnsi="微软雅黑" w:hint="eastAsia"/>
        </w:rPr>
        <w:t>。</w:t>
      </w:r>
    </w:p>
    <w:p w:rsidR="0011647B" w:rsidRPr="00231F20" w:rsidRDefault="0011647B" w:rsidP="0011647B">
      <w:pPr>
        <w:pStyle w:val="a5"/>
        <w:ind w:left="840" w:firstLineChars="0" w:firstLine="0"/>
        <w:rPr>
          <w:rFonts w:ascii="微软雅黑" w:eastAsia="微软雅黑" w:hAnsi="微软雅黑"/>
        </w:rPr>
      </w:pPr>
      <w:r w:rsidRPr="00231F20">
        <w:rPr>
          <w:rFonts w:ascii="微软雅黑" w:eastAsia="微软雅黑" w:hAnsi="微软雅黑"/>
        </w:rPr>
        <w:t>若存在，则提示“</w:t>
      </w:r>
      <w:r w:rsidRPr="00231F20">
        <w:rPr>
          <w:rFonts w:ascii="微软雅黑" w:eastAsia="微软雅黑" w:hAnsi="微软雅黑" w:hint="eastAsia"/>
        </w:rPr>
        <w:t>删除失败，请先删除</w:t>
      </w:r>
      <w:r w:rsidRPr="00231F20">
        <w:rPr>
          <w:rFonts w:ascii="微软雅黑" w:eastAsia="微软雅黑" w:hAnsi="微软雅黑"/>
        </w:rPr>
        <w:t>该部门的下级部门”</w:t>
      </w:r>
      <w:r w:rsidRPr="00231F20">
        <w:rPr>
          <w:rFonts w:ascii="微软雅黑" w:eastAsia="微软雅黑" w:hAnsi="微软雅黑" w:hint="eastAsia"/>
        </w:rPr>
        <w:t xml:space="preserve"> </w:t>
      </w:r>
    </w:p>
    <w:p w:rsidR="0011647B" w:rsidRPr="00840C2A" w:rsidRDefault="0011647B" w:rsidP="0011647B">
      <w:pPr>
        <w:pStyle w:val="a5"/>
        <w:ind w:left="840" w:firstLineChars="0" w:firstLine="0"/>
        <w:rPr>
          <w:rFonts w:ascii="微软雅黑" w:eastAsia="微软雅黑" w:hAnsi="微软雅黑"/>
          <w:color w:val="000000" w:themeColor="text1"/>
          <w:highlight w:val="yellow"/>
          <w:rPrChange w:id="708" w:author="春苹" w:date="2019-02-19T14:36:00Z">
            <w:rPr>
              <w:rFonts w:ascii="微软雅黑" w:eastAsia="微软雅黑" w:hAnsi="微软雅黑"/>
              <w:color w:val="FF0000"/>
            </w:rPr>
          </w:rPrChange>
        </w:rPr>
      </w:pPr>
      <w:r w:rsidRPr="00231F20">
        <w:rPr>
          <w:rFonts w:ascii="微软雅黑" w:eastAsia="微软雅黑" w:hAnsi="微软雅黑" w:hint="eastAsia"/>
        </w:rPr>
        <w:t>若</w:t>
      </w:r>
      <w:r w:rsidRPr="00231F20">
        <w:rPr>
          <w:rFonts w:ascii="微软雅黑" w:eastAsia="微软雅黑" w:hAnsi="微软雅黑"/>
        </w:rPr>
        <w:t>当前部门不存在下级部门，</w:t>
      </w:r>
      <w:r w:rsidRPr="00840C2A">
        <w:rPr>
          <w:rFonts w:ascii="微软雅黑" w:eastAsia="微软雅黑" w:hAnsi="微软雅黑" w:hint="eastAsia"/>
          <w:color w:val="000000" w:themeColor="text1"/>
          <w:highlight w:val="yellow"/>
          <w:rPrChange w:id="709" w:author="春苹" w:date="2019-02-19T14:36:00Z">
            <w:rPr>
              <w:rFonts w:ascii="微软雅黑" w:eastAsia="微软雅黑" w:hAnsi="微软雅黑" w:hint="eastAsia"/>
              <w:color w:val="FF0000"/>
            </w:rPr>
          </w:rPrChange>
        </w:rPr>
        <w:t>则</w:t>
      </w:r>
      <w:r w:rsidRPr="00840C2A">
        <w:rPr>
          <w:rFonts w:ascii="微软雅黑" w:eastAsia="微软雅黑" w:hAnsi="微软雅黑"/>
          <w:color w:val="000000" w:themeColor="text1"/>
          <w:highlight w:val="yellow"/>
          <w:rPrChange w:id="710" w:author="春苹" w:date="2019-02-19T14:36:00Z">
            <w:rPr>
              <w:rFonts w:ascii="微软雅黑" w:eastAsia="微软雅黑" w:hAnsi="微软雅黑"/>
              <w:color w:val="FF0000"/>
            </w:rPr>
          </w:rPrChange>
        </w:rPr>
        <w:t>需要调取对应业务线的相应接口是否允许删除对应部门，</w:t>
      </w:r>
    </w:p>
    <w:p w:rsidR="0011647B" w:rsidRPr="00D62E3F" w:rsidRDefault="0011647B" w:rsidP="0011647B">
      <w:pPr>
        <w:pStyle w:val="a5"/>
        <w:ind w:left="840" w:firstLineChars="0" w:firstLine="0"/>
        <w:rPr>
          <w:rFonts w:ascii="微软雅黑" w:eastAsia="微软雅黑" w:hAnsi="微软雅黑"/>
        </w:rPr>
      </w:pPr>
      <w:proofErr w:type="gramStart"/>
      <w:r w:rsidRPr="00840C2A">
        <w:rPr>
          <w:rFonts w:ascii="微软雅黑" w:eastAsia="微软雅黑" w:hAnsi="微软雅黑"/>
          <w:color w:val="000000" w:themeColor="text1"/>
          <w:highlight w:val="yellow"/>
          <w:rPrChange w:id="711" w:author="春苹" w:date="2019-02-19T14:36:00Z">
            <w:rPr>
              <w:rFonts w:ascii="微软雅黑" w:eastAsia="微软雅黑" w:hAnsi="微软雅黑"/>
              <w:color w:val="FF0000"/>
            </w:rPr>
          </w:rPrChange>
        </w:rPr>
        <w:t>若相应业务线允许</w:t>
      </w:r>
      <w:proofErr w:type="gramEnd"/>
      <w:r w:rsidRPr="00840C2A">
        <w:rPr>
          <w:rFonts w:ascii="微软雅黑" w:eastAsia="微软雅黑" w:hAnsi="微软雅黑"/>
          <w:color w:val="000000" w:themeColor="text1"/>
          <w:highlight w:val="yellow"/>
          <w:rPrChange w:id="712" w:author="春苹" w:date="2019-02-19T14:36:00Z">
            <w:rPr>
              <w:rFonts w:ascii="微软雅黑" w:eastAsia="微软雅黑" w:hAnsi="微软雅黑"/>
              <w:color w:val="FF0000"/>
            </w:rPr>
          </w:rPrChange>
        </w:rPr>
        <w:t>删除</w:t>
      </w:r>
      <w:r w:rsidRPr="00840C2A">
        <w:rPr>
          <w:rFonts w:ascii="微软雅黑" w:eastAsia="微软雅黑" w:hAnsi="微软雅黑" w:hint="eastAsia"/>
          <w:color w:val="000000" w:themeColor="text1"/>
          <w:highlight w:val="yellow"/>
          <w:rPrChange w:id="713" w:author="春苹" w:date="2019-02-19T14:36:00Z">
            <w:rPr>
              <w:rFonts w:ascii="微软雅黑" w:eastAsia="微软雅黑" w:hAnsi="微软雅黑" w:hint="eastAsia"/>
              <w:color w:val="FF0000"/>
            </w:rPr>
          </w:rPrChange>
        </w:rPr>
        <w:t>，</w:t>
      </w:r>
      <w:r w:rsidRPr="00231F20">
        <w:rPr>
          <w:rFonts w:ascii="微软雅黑" w:eastAsia="微软雅黑" w:hAnsi="微软雅黑"/>
        </w:rPr>
        <w:t>则将部门的状态修改为‘</w:t>
      </w:r>
      <w:r w:rsidRPr="00231F20">
        <w:rPr>
          <w:rFonts w:ascii="微软雅黑" w:eastAsia="微软雅黑" w:hAnsi="微软雅黑" w:hint="eastAsia"/>
        </w:rPr>
        <w:t>无效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节点</w:t>
      </w:r>
      <w:proofErr w:type="gramStart"/>
      <w:r w:rsidRPr="00231F20">
        <w:rPr>
          <w:rFonts w:ascii="微软雅黑" w:eastAsia="微软雅黑" w:hAnsi="微软雅黑" w:hint="eastAsia"/>
        </w:rPr>
        <w:t>字体</w:t>
      </w:r>
      <w:r w:rsidRPr="00231F20">
        <w:rPr>
          <w:rFonts w:ascii="微软雅黑" w:eastAsia="微软雅黑" w:hAnsi="微软雅黑"/>
        </w:rPr>
        <w:t>标红展示</w:t>
      </w:r>
      <w:proofErr w:type="gramEnd"/>
      <w:r w:rsidRPr="00231F20">
        <w:rPr>
          <w:rFonts w:ascii="微软雅黑" w:eastAsia="微软雅黑" w:hAnsi="微软雅黑"/>
        </w:rPr>
        <w:t>。</w:t>
      </w:r>
      <w:r w:rsidRPr="00231F20">
        <w:rPr>
          <w:rFonts w:ascii="微软雅黑" w:eastAsia="微软雅黑" w:hAnsi="微软雅黑" w:hint="eastAsia"/>
        </w:rPr>
        <w:t>并提示</w:t>
      </w:r>
      <w:r w:rsidRPr="00231F20">
        <w:rPr>
          <w:rFonts w:ascii="微软雅黑" w:eastAsia="微软雅黑" w:hAnsi="微软雅黑"/>
        </w:rPr>
        <w:t>“</w:t>
      </w:r>
      <w:r w:rsidRPr="00231F20">
        <w:rPr>
          <w:rFonts w:ascii="微软雅黑" w:eastAsia="微软雅黑" w:hAnsi="微软雅黑" w:hint="eastAsia"/>
        </w:rPr>
        <w:t>部门删除</w:t>
      </w:r>
      <w:r w:rsidRPr="00231F20">
        <w:rPr>
          <w:rFonts w:ascii="微软雅黑" w:eastAsia="微软雅黑" w:hAnsi="微软雅黑"/>
        </w:rPr>
        <w:t>成功”</w:t>
      </w:r>
      <w:r>
        <w:rPr>
          <w:rFonts w:ascii="微软雅黑" w:eastAsia="微软雅黑" w:hAnsi="微软雅黑" w:hint="eastAsia"/>
        </w:rPr>
        <w:t>，删除</w:t>
      </w:r>
      <w:r>
        <w:rPr>
          <w:rFonts w:ascii="微软雅黑" w:eastAsia="微软雅黑" w:hAnsi="微软雅黑"/>
        </w:rPr>
        <w:t>成功后，</w:t>
      </w:r>
      <w:r>
        <w:rPr>
          <w:rFonts w:ascii="微软雅黑" w:eastAsia="微软雅黑" w:hAnsi="微软雅黑" w:hint="eastAsia"/>
        </w:rPr>
        <w:t>部门</w:t>
      </w:r>
      <w:r>
        <w:rPr>
          <w:rFonts w:ascii="微软雅黑" w:eastAsia="微软雅黑" w:hAnsi="微软雅黑"/>
        </w:rPr>
        <w:t>下的所有员工的所属部门</w:t>
      </w:r>
      <w:r>
        <w:rPr>
          <w:rFonts w:ascii="微软雅黑" w:eastAsia="微软雅黑" w:hAnsi="微软雅黑" w:hint="eastAsia"/>
        </w:rPr>
        <w:t>不受影响</w:t>
      </w:r>
      <w:r>
        <w:rPr>
          <w:rFonts w:ascii="微软雅黑" w:eastAsia="微软雅黑" w:hAnsi="微软雅黑"/>
        </w:rPr>
        <w:t>。</w:t>
      </w:r>
    </w:p>
    <w:p w:rsidR="0011647B" w:rsidRPr="00840C2A" w:rsidRDefault="0011647B" w:rsidP="0011647B">
      <w:pPr>
        <w:pStyle w:val="a5"/>
        <w:ind w:left="840" w:firstLineChars="0" w:firstLine="0"/>
        <w:rPr>
          <w:rFonts w:ascii="微软雅黑" w:eastAsia="微软雅黑" w:hAnsi="微软雅黑"/>
          <w:color w:val="000000" w:themeColor="text1"/>
          <w:rPrChange w:id="714" w:author="春苹" w:date="2019-02-19T14:36:00Z">
            <w:rPr>
              <w:rFonts w:ascii="微软雅黑" w:eastAsia="微软雅黑" w:hAnsi="微软雅黑"/>
              <w:color w:val="FF0000"/>
            </w:rPr>
          </w:rPrChange>
        </w:rPr>
      </w:pPr>
      <w:proofErr w:type="gramStart"/>
      <w:r w:rsidRPr="00840C2A">
        <w:rPr>
          <w:rFonts w:ascii="微软雅黑" w:eastAsia="微软雅黑" w:hAnsi="微软雅黑" w:hint="eastAsia"/>
          <w:color w:val="000000" w:themeColor="text1"/>
          <w:highlight w:val="yellow"/>
          <w:rPrChange w:id="715" w:author="春苹" w:date="2019-02-19T14:36:00Z">
            <w:rPr>
              <w:rFonts w:ascii="微软雅黑" w:eastAsia="微软雅黑" w:hAnsi="微软雅黑" w:hint="eastAsia"/>
              <w:color w:val="FF0000"/>
            </w:rPr>
          </w:rPrChange>
        </w:rPr>
        <w:t>若相应</w:t>
      </w:r>
      <w:proofErr w:type="gramEnd"/>
      <w:r w:rsidRPr="00840C2A">
        <w:rPr>
          <w:rFonts w:ascii="微软雅黑" w:eastAsia="微软雅黑" w:hAnsi="微软雅黑" w:hint="eastAsia"/>
          <w:color w:val="000000" w:themeColor="text1"/>
          <w:highlight w:val="yellow"/>
          <w:rPrChange w:id="716" w:author="春苹" w:date="2019-02-19T14:36:00Z">
            <w:rPr>
              <w:rFonts w:ascii="微软雅黑" w:eastAsia="微软雅黑" w:hAnsi="微软雅黑" w:hint="eastAsia"/>
              <w:color w:val="FF0000"/>
            </w:rPr>
          </w:rPrChange>
        </w:rPr>
        <w:t>业务线</w:t>
      </w:r>
      <w:r w:rsidRPr="00840C2A">
        <w:rPr>
          <w:rFonts w:ascii="微软雅黑" w:eastAsia="微软雅黑" w:hAnsi="微软雅黑"/>
          <w:color w:val="000000" w:themeColor="text1"/>
          <w:highlight w:val="yellow"/>
          <w:rPrChange w:id="717" w:author="春苹" w:date="2019-02-19T14:36:00Z">
            <w:rPr>
              <w:rFonts w:ascii="微软雅黑" w:eastAsia="微软雅黑" w:hAnsi="微软雅黑"/>
              <w:color w:val="FF0000"/>
            </w:rPr>
          </w:rPrChange>
        </w:rPr>
        <w:t>不允许删除，则提示“</w:t>
      </w:r>
      <w:r w:rsidRPr="00840C2A">
        <w:rPr>
          <w:rFonts w:ascii="微软雅黑" w:eastAsia="微软雅黑" w:hAnsi="微软雅黑" w:hint="eastAsia"/>
          <w:color w:val="000000" w:themeColor="text1"/>
          <w:highlight w:val="yellow"/>
          <w:rPrChange w:id="718" w:author="春苹" w:date="2019-02-19T14:36:00Z">
            <w:rPr>
              <w:rFonts w:ascii="微软雅黑" w:eastAsia="微软雅黑" w:hAnsi="微软雅黑" w:hint="eastAsia"/>
              <w:color w:val="FF0000"/>
            </w:rPr>
          </w:rPrChange>
        </w:rPr>
        <w:t>删除失败</w:t>
      </w:r>
      <w:r w:rsidRPr="00840C2A">
        <w:rPr>
          <w:rFonts w:ascii="微软雅黑" w:eastAsia="微软雅黑" w:hAnsi="微软雅黑"/>
          <w:color w:val="000000" w:themeColor="text1"/>
          <w:highlight w:val="yellow"/>
          <w:rPrChange w:id="719" w:author="春苹" w:date="2019-02-19T14:36:00Z">
            <w:rPr>
              <w:rFonts w:ascii="微软雅黑" w:eastAsia="微软雅黑" w:hAnsi="微软雅黑"/>
              <w:color w:val="FF0000"/>
            </w:rPr>
          </w:rPrChange>
        </w:rPr>
        <w:t>，</w:t>
      </w:r>
      <w:r w:rsidRPr="00840C2A">
        <w:rPr>
          <w:rFonts w:ascii="微软雅黑" w:eastAsia="微软雅黑" w:hAnsi="微软雅黑" w:hint="eastAsia"/>
          <w:color w:val="000000" w:themeColor="text1"/>
          <w:highlight w:val="yellow"/>
          <w:rPrChange w:id="720" w:author="春苹" w:date="2019-02-19T14:36:00Z">
            <w:rPr>
              <w:rFonts w:ascii="微软雅黑" w:eastAsia="微软雅黑" w:hAnsi="微软雅黑" w:hint="eastAsia"/>
              <w:color w:val="FF0000"/>
            </w:rPr>
          </w:rPrChange>
        </w:rPr>
        <w:t>部门</w:t>
      </w:r>
      <w:r w:rsidRPr="00840C2A">
        <w:rPr>
          <w:rFonts w:ascii="微软雅黑" w:eastAsia="微软雅黑" w:hAnsi="微软雅黑"/>
          <w:color w:val="000000" w:themeColor="text1"/>
          <w:highlight w:val="yellow"/>
          <w:rPrChange w:id="721" w:author="春苹" w:date="2019-02-19T14:36:00Z">
            <w:rPr>
              <w:rFonts w:ascii="微软雅黑" w:eastAsia="微软雅黑" w:hAnsi="微软雅黑"/>
              <w:color w:val="FF0000"/>
            </w:rPr>
          </w:rPrChange>
        </w:rPr>
        <w:t>已占用”</w:t>
      </w:r>
    </w:p>
    <w:p w:rsidR="00D55CE5" w:rsidRPr="00231F20" w:rsidRDefault="00D55CE5" w:rsidP="00D94607">
      <w:pPr>
        <w:pStyle w:val="a5"/>
        <w:numPr>
          <w:ilvl w:val="0"/>
          <w:numId w:val="81"/>
        </w:numPr>
        <w:ind w:firstLineChars="0"/>
        <w:rPr>
          <w:rFonts w:ascii="微软雅黑" w:eastAsia="微软雅黑" w:hAnsi="微软雅黑"/>
        </w:rPr>
      </w:pPr>
      <w:r w:rsidRPr="00231F20">
        <w:rPr>
          <w:rFonts w:ascii="微软雅黑" w:eastAsia="微软雅黑" w:hAnsi="微软雅黑" w:hint="eastAsia"/>
        </w:rPr>
        <w:t>在删除</w:t>
      </w:r>
      <w:r w:rsidRPr="00231F20">
        <w:rPr>
          <w:rFonts w:ascii="微软雅黑" w:eastAsia="微软雅黑" w:hAnsi="微软雅黑"/>
        </w:rPr>
        <w:t>确认框中，点击【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则关闭删除确认框，返回到部门管理页面。</w:t>
      </w:r>
    </w:p>
    <w:p w:rsidR="00F417EB" w:rsidRPr="00231F20" w:rsidRDefault="00F417EB" w:rsidP="00C42305">
      <w:pPr>
        <w:pStyle w:val="4"/>
        <w:numPr>
          <w:ilvl w:val="2"/>
          <w:numId w:val="1"/>
        </w:numPr>
        <w:rPr>
          <w:rFonts w:ascii="微软雅黑" w:eastAsia="微软雅黑" w:hAnsi="微软雅黑"/>
        </w:rPr>
      </w:pPr>
      <w:bookmarkStart w:id="722" w:name="_Toc1480469"/>
      <w:r w:rsidRPr="00231F20">
        <w:rPr>
          <w:rFonts w:ascii="微软雅黑" w:eastAsia="微软雅黑" w:hAnsi="微软雅黑" w:hint="eastAsia"/>
        </w:rPr>
        <w:t>【修改上级部门】功能</w:t>
      </w:r>
      <w:r w:rsidRPr="00231F20">
        <w:rPr>
          <w:rFonts w:ascii="微软雅黑" w:eastAsia="微软雅黑" w:hAnsi="微软雅黑"/>
        </w:rPr>
        <w:t>按钮</w:t>
      </w:r>
      <w:bookmarkEnd w:id="722"/>
    </w:p>
    <w:p w:rsidR="00F417EB" w:rsidRPr="00231F20" w:rsidRDefault="00F417EB" w:rsidP="00D94607">
      <w:pPr>
        <w:pStyle w:val="a5"/>
        <w:numPr>
          <w:ilvl w:val="0"/>
          <w:numId w:val="82"/>
        </w:numPr>
        <w:ind w:firstLineChars="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w:t>
      </w:r>
      <w:r w:rsidR="00AC22C9" w:rsidRPr="00231F20">
        <w:rPr>
          <w:rFonts w:ascii="微软雅黑" w:eastAsia="微软雅黑" w:hAnsi="微软雅黑" w:hint="eastAsia"/>
        </w:rPr>
        <w:t>有效</w:t>
      </w:r>
      <w:r w:rsidR="00AC22C9" w:rsidRPr="00231F20">
        <w:rPr>
          <w:rFonts w:ascii="微软雅黑" w:eastAsia="微软雅黑" w:hAnsi="微软雅黑"/>
        </w:rPr>
        <w:t>的</w:t>
      </w:r>
      <w:r w:rsidRPr="00231F20">
        <w:rPr>
          <w:rFonts w:ascii="微软雅黑" w:eastAsia="微软雅黑" w:hAnsi="微软雅黑"/>
        </w:rPr>
        <w:t>部门节点后</w:t>
      </w:r>
      <w:r w:rsidRPr="00231F20">
        <w:rPr>
          <w:rFonts w:ascii="微软雅黑" w:eastAsia="微软雅黑" w:hAnsi="微软雅黑" w:hint="eastAsia"/>
        </w:rPr>
        <w:t>（除</w:t>
      </w:r>
      <w:r w:rsidRPr="00231F20">
        <w:rPr>
          <w:rFonts w:ascii="微软雅黑" w:eastAsia="微软雅黑" w:hAnsi="微软雅黑"/>
        </w:rPr>
        <w:t>总公司节点外</w:t>
      </w:r>
      <w:r w:rsidRPr="00231F20">
        <w:rPr>
          <w:rFonts w:ascii="微软雅黑" w:eastAsia="微软雅黑" w:hAnsi="微软雅黑" w:hint="eastAsia"/>
        </w:rPr>
        <w:t>）</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上级部门】</w:t>
      </w:r>
      <w:r w:rsidRPr="00231F20">
        <w:rPr>
          <w:rFonts w:ascii="微软雅黑" w:eastAsia="微软雅黑" w:hAnsi="微软雅黑" w:hint="eastAsia"/>
        </w:rPr>
        <w:t>功能按钮</w:t>
      </w:r>
      <w:r w:rsidRPr="00231F20">
        <w:rPr>
          <w:rFonts w:ascii="微软雅黑" w:eastAsia="微软雅黑" w:hAnsi="微软雅黑"/>
        </w:rPr>
        <w:t>被激活</w:t>
      </w:r>
    </w:p>
    <w:p w:rsidR="00E31EFE" w:rsidRPr="00231F20" w:rsidRDefault="00E31EFE" w:rsidP="00F417EB">
      <w:pPr>
        <w:pStyle w:val="a5"/>
        <w:ind w:left="420" w:firstLineChars="0" w:firstLine="0"/>
        <w:rPr>
          <w:rFonts w:ascii="微软雅黑" w:eastAsia="微软雅黑" w:hAnsi="微软雅黑"/>
        </w:rPr>
      </w:pPr>
      <w:r w:rsidRPr="00231F20">
        <w:rPr>
          <w:rFonts w:ascii="微软雅黑" w:eastAsia="微软雅黑" w:hAnsi="微软雅黑" w:hint="eastAsia"/>
        </w:rPr>
        <w:t>弹出</w:t>
      </w:r>
      <w:r w:rsidRPr="00231F20">
        <w:rPr>
          <w:rFonts w:ascii="微软雅黑" w:eastAsia="微软雅黑" w:hAnsi="微软雅黑"/>
        </w:rPr>
        <w:t>页面展示“</w:t>
      </w:r>
      <w:r w:rsidRPr="00231F20">
        <w:rPr>
          <w:rFonts w:ascii="微软雅黑" w:eastAsia="微软雅黑" w:hAnsi="微软雅黑" w:hint="eastAsia"/>
        </w:rPr>
        <w:t>修改</w:t>
      </w:r>
      <w:r w:rsidRPr="00231F20">
        <w:rPr>
          <w:rFonts w:ascii="微软雅黑" w:eastAsia="微软雅黑" w:hAnsi="微软雅黑"/>
        </w:rPr>
        <w:t>上级部门”</w:t>
      </w:r>
      <w:r w:rsidRPr="00231F20">
        <w:rPr>
          <w:rFonts w:ascii="微软雅黑" w:eastAsia="微软雅黑" w:hAnsi="微软雅黑" w:hint="eastAsia"/>
        </w:rPr>
        <w:t>页面</w:t>
      </w:r>
    </w:p>
    <w:p w:rsidR="00E31EFE" w:rsidRDefault="00E31EFE" w:rsidP="00D94607">
      <w:pPr>
        <w:pStyle w:val="a5"/>
        <w:numPr>
          <w:ilvl w:val="0"/>
          <w:numId w:val="82"/>
        </w:numPr>
        <w:ind w:firstLineChars="0"/>
        <w:rPr>
          <w:ins w:id="723" w:author="春苹" w:date="2019-01-21T14:57:00Z"/>
          <w:rFonts w:ascii="微软雅黑" w:eastAsia="微软雅黑" w:hAnsi="微软雅黑"/>
        </w:rPr>
      </w:pPr>
      <w:r w:rsidRPr="00231F20">
        <w:rPr>
          <w:rFonts w:ascii="微软雅黑" w:eastAsia="微软雅黑" w:hAnsi="微软雅黑" w:hint="eastAsia"/>
        </w:rPr>
        <w:t>页面</w:t>
      </w:r>
      <w:r w:rsidRPr="00231F20">
        <w:rPr>
          <w:rFonts w:ascii="微软雅黑" w:eastAsia="微软雅黑" w:hAnsi="微软雅黑"/>
        </w:rPr>
        <w:t>展示内容与部门管理相同，</w:t>
      </w:r>
      <w:r w:rsidR="0099763A" w:rsidRPr="00231F20">
        <w:rPr>
          <w:rFonts w:ascii="微软雅黑" w:eastAsia="微软雅黑" w:hAnsi="微软雅黑" w:hint="eastAsia"/>
        </w:rPr>
        <w:t>上级</w:t>
      </w:r>
      <w:r w:rsidR="0099763A" w:rsidRPr="00231F20">
        <w:rPr>
          <w:rFonts w:ascii="微软雅黑" w:eastAsia="微软雅黑" w:hAnsi="微软雅黑"/>
        </w:rPr>
        <w:t>部门选择页面中，</w:t>
      </w:r>
      <w:r w:rsidR="0099763A" w:rsidRPr="00231F20">
        <w:rPr>
          <w:rFonts w:ascii="微软雅黑" w:eastAsia="微软雅黑" w:hAnsi="微软雅黑" w:hint="eastAsia"/>
        </w:rPr>
        <w:t>本</w:t>
      </w:r>
      <w:r w:rsidRPr="00231F20">
        <w:rPr>
          <w:rFonts w:ascii="微软雅黑" w:eastAsia="微软雅黑" w:hAnsi="微软雅黑"/>
        </w:rPr>
        <w:t>部门，</w:t>
      </w:r>
      <w:r w:rsidRPr="00231F20">
        <w:rPr>
          <w:rFonts w:ascii="微软雅黑" w:eastAsia="微软雅黑" w:hAnsi="微软雅黑" w:hint="eastAsia"/>
        </w:rPr>
        <w:t>及</w:t>
      </w:r>
      <w:r w:rsidRPr="00231F20">
        <w:rPr>
          <w:rFonts w:ascii="微软雅黑" w:eastAsia="微软雅黑" w:hAnsi="微软雅黑"/>
        </w:rPr>
        <w:t>其</w:t>
      </w:r>
      <w:r w:rsidRPr="00231F20">
        <w:rPr>
          <w:rFonts w:ascii="微软雅黑" w:eastAsia="微软雅黑" w:hAnsi="微软雅黑" w:hint="eastAsia"/>
        </w:rPr>
        <w:t>下级</w:t>
      </w:r>
      <w:r w:rsidRPr="00231F20">
        <w:rPr>
          <w:rFonts w:ascii="微软雅黑" w:eastAsia="微软雅黑" w:hAnsi="微软雅黑"/>
        </w:rPr>
        <w:t>部门不可选择</w:t>
      </w:r>
      <w:r w:rsidRPr="00231F20">
        <w:rPr>
          <w:rFonts w:ascii="微软雅黑" w:eastAsia="微软雅黑" w:hAnsi="微软雅黑" w:hint="eastAsia"/>
        </w:rPr>
        <w:t>（无</w:t>
      </w:r>
      <w:r w:rsidRPr="00231F20">
        <w:rPr>
          <w:rFonts w:ascii="微软雅黑" w:eastAsia="微软雅黑" w:hAnsi="微软雅黑"/>
        </w:rPr>
        <w:t>单选框）</w:t>
      </w:r>
      <w:r w:rsidRPr="00231F20">
        <w:rPr>
          <w:rFonts w:ascii="微软雅黑" w:eastAsia="微软雅黑" w:hAnsi="微软雅黑" w:hint="eastAsia"/>
        </w:rPr>
        <w:t>。</w:t>
      </w:r>
      <w:r w:rsidR="0099763A" w:rsidRPr="00830FF6">
        <w:rPr>
          <w:rFonts w:ascii="微软雅黑" w:eastAsia="微软雅黑" w:hAnsi="微软雅黑" w:hint="eastAsia"/>
          <w:strike/>
          <w:rPrChange w:id="724" w:author="春苹" w:date="2019-01-21T14:58:00Z">
            <w:rPr>
              <w:rFonts w:ascii="微软雅黑" w:eastAsia="微软雅黑" w:hAnsi="微软雅黑" w:hint="eastAsia"/>
            </w:rPr>
          </w:rPrChange>
        </w:rPr>
        <w:t>其他</w:t>
      </w:r>
      <w:r w:rsidR="00A66A09" w:rsidRPr="00830FF6">
        <w:rPr>
          <w:rFonts w:ascii="微软雅黑" w:eastAsia="微软雅黑" w:hAnsi="微软雅黑" w:hint="eastAsia"/>
          <w:strike/>
          <w:rPrChange w:id="725" w:author="春苹" w:date="2019-01-21T14:58:00Z">
            <w:rPr>
              <w:rFonts w:ascii="微软雅黑" w:eastAsia="微软雅黑" w:hAnsi="微软雅黑" w:hint="eastAsia"/>
            </w:rPr>
          </w:rPrChange>
        </w:rPr>
        <w:t>有效的</w:t>
      </w:r>
      <w:r w:rsidR="0099763A" w:rsidRPr="00830FF6">
        <w:rPr>
          <w:rFonts w:ascii="微软雅黑" w:eastAsia="微软雅黑" w:hAnsi="微软雅黑"/>
          <w:strike/>
          <w:rPrChange w:id="726" w:author="春苹" w:date="2019-01-21T14:58:00Z">
            <w:rPr>
              <w:rFonts w:ascii="微软雅黑" w:eastAsia="微软雅黑" w:hAnsi="微软雅黑"/>
            </w:rPr>
          </w:rPrChange>
        </w:rPr>
        <w:t>部门均可选择</w:t>
      </w:r>
      <w:r w:rsidR="0099763A" w:rsidRPr="00830FF6">
        <w:rPr>
          <w:rFonts w:ascii="微软雅黑" w:eastAsia="微软雅黑" w:hAnsi="微软雅黑" w:hint="eastAsia"/>
          <w:strike/>
          <w:rPrChange w:id="727" w:author="春苹" w:date="2019-01-21T14:58:00Z">
            <w:rPr>
              <w:rFonts w:ascii="微软雅黑" w:eastAsia="微软雅黑" w:hAnsi="微软雅黑" w:hint="eastAsia"/>
            </w:rPr>
          </w:rPrChange>
        </w:rPr>
        <w:t>，</w:t>
      </w:r>
      <w:r w:rsidR="0099763A" w:rsidRPr="00830FF6">
        <w:rPr>
          <w:rFonts w:ascii="微软雅黑" w:eastAsia="微软雅黑" w:hAnsi="微软雅黑"/>
          <w:strike/>
          <w:rPrChange w:id="728" w:author="春苹" w:date="2019-01-21T14:58:00Z">
            <w:rPr>
              <w:rFonts w:ascii="微软雅黑" w:eastAsia="微软雅黑" w:hAnsi="微软雅黑"/>
            </w:rPr>
          </w:rPrChange>
        </w:rPr>
        <w:t>默认选中该部门当前的上级部门。</w:t>
      </w:r>
    </w:p>
    <w:p w:rsidR="00830FF6" w:rsidRPr="00231F20" w:rsidRDefault="00830FF6">
      <w:pPr>
        <w:pStyle w:val="a5"/>
        <w:ind w:left="840" w:firstLineChars="0" w:firstLine="0"/>
        <w:rPr>
          <w:rFonts w:ascii="微软雅黑" w:eastAsia="微软雅黑" w:hAnsi="微软雅黑"/>
        </w:rPr>
        <w:pPrChange w:id="729" w:author="春苹" w:date="2019-01-21T14:57:00Z">
          <w:pPr>
            <w:pStyle w:val="a5"/>
            <w:numPr>
              <w:numId w:val="82"/>
            </w:numPr>
            <w:ind w:left="840" w:firstLineChars="0" w:hanging="420"/>
          </w:pPr>
        </w:pPrChange>
      </w:pPr>
      <w:ins w:id="730" w:author="春苹" w:date="2019-01-21T14:57:00Z">
        <w:r>
          <w:rPr>
            <w:rFonts w:ascii="微软雅黑" w:eastAsia="微软雅黑" w:hAnsi="微软雅黑" w:hint="eastAsia"/>
          </w:rPr>
          <w:t>可选择</w:t>
        </w:r>
        <w:r>
          <w:rPr>
            <w:rFonts w:ascii="微软雅黑" w:eastAsia="微软雅黑" w:hAnsi="微软雅黑"/>
          </w:rPr>
          <w:t>的上级部门为</w:t>
        </w:r>
        <w:r>
          <w:rPr>
            <w:rFonts w:ascii="微软雅黑" w:eastAsia="微软雅黑" w:hAnsi="微软雅黑" w:hint="eastAsia"/>
          </w:rPr>
          <w:t>状态</w:t>
        </w:r>
        <w:r>
          <w:rPr>
            <w:rFonts w:ascii="微软雅黑" w:eastAsia="微软雅黑" w:hAnsi="微软雅黑"/>
          </w:rPr>
          <w:t>为有效，且支持业务线包含该部门</w:t>
        </w:r>
        <w:r>
          <w:rPr>
            <w:rFonts w:ascii="微软雅黑" w:eastAsia="微软雅黑" w:hAnsi="微软雅黑" w:hint="eastAsia"/>
          </w:rPr>
          <w:t>支持的</w:t>
        </w:r>
        <w:r>
          <w:rPr>
            <w:rFonts w:ascii="微软雅黑" w:eastAsia="微软雅黑" w:hAnsi="微软雅黑"/>
          </w:rPr>
          <w:t>业务线</w:t>
        </w:r>
        <w:r>
          <w:rPr>
            <w:rFonts w:ascii="微软雅黑" w:eastAsia="微软雅黑" w:hAnsi="微软雅黑" w:hint="eastAsia"/>
          </w:rPr>
          <w:t>的所有部门</w:t>
        </w:r>
      </w:ins>
      <w:ins w:id="731" w:author="春苹" w:date="2019-01-21T14:58:00Z">
        <w:r>
          <w:rPr>
            <w:rFonts w:ascii="微软雅黑" w:eastAsia="微软雅黑" w:hAnsi="微软雅黑" w:hint="eastAsia"/>
          </w:rPr>
          <w:t>中</w:t>
        </w:r>
        <w:r>
          <w:rPr>
            <w:rFonts w:ascii="微软雅黑" w:eastAsia="微软雅黑" w:hAnsi="微软雅黑"/>
          </w:rPr>
          <w:t>，除本部门及其下级部门</w:t>
        </w:r>
        <w:r>
          <w:rPr>
            <w:rFonts w:ascii="微软雅黑" w:eastAsia="微软雅黑" w:hAnsi="微软雅黑" w:hint="eastAsia"/>
          </w:rPr>
          <w:t>之外</w:t>
        </w:r>
        <w:r>
          <w:rPr>
            <w:rFonts w:ascii="微软雅黑" w:eastAsia="微软雅黑" w:hAnsi="微软雅黑"/>
          </w:rPr>
          <w:t>。</w:t>
        </w:r>
      </w:ins>
    </w:p>
    <w:p w:rsidR="0099763A" w:rsidRPr="00231F20" w:rsidRDefault="00E31EFE" w:rsidP="00D94607">
      <w:pPr>
        <w:pStyle w:val="a5"/>
        <w:numPr>
          <w:ilvl w:val="0"/>
          <w:numId w:val="82"/>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上级部门”</w:t>
      </w:r>
      <w:r w:rsidRPr="00231F20">
        <w:rPr>
          <w:rFonts w:ascii="微软雅黑" w:eastAsia="微软雅黑" w:hAnsi="微软雅黑" w:hint="eastAsia"/>
        </w:rPr>
        <w:t>页面中</w:t>
      </w:r>
      <w:r w:rsidRPr="00231F20">
        <w:rPr>
          <w:rFonts w:ascii="微软雅黑" w:eastAsia="微软雅黑" w:hAnsi="微软雅黑"/>
        </w:rPr>
        <w:t>，点击【</w:t>
      </w:r>
      <w:r w:rsidRPr="00231F20">
        <w:rPr>
          <w:rFonts w:ascii="微软雅黑" w:eastAsia="微软雅黑" w:hAnsi="微软雅黑" w:hint="eastAsia"/>
        </w:rPr>
        <w:t>保存</w:t>
      </w:r>
      <w:r w:rsidRPr="00231F20">
        <w:rPr>
          <w:rFonts w:ascii="微软雅黑" w:eastAsia="微软雅黑" w:hAnsi="微软雅黑"/>
        </w:rPr>
        <w:t>】</w:t>
      </w:r>
      <w:r w:rsidRPr="00231F20">
        <w:rPr>
          <w:rFonts w:ascii="微软雅黑" w:eastAsia="微软雅黑" w:hAnsi="微软雅黑" w:hint="eastAsia"/>
        </w:rPr>
        <w:t>，</w:t>
      </w:r>
    </w:p>
    <w:p w:rsidR="00E31EFE" w:rsidRPr="00231F20" w:rsidRDefault="00E31EFE" w:rsidP="0099763A">
      <w:pPr>
        <w:pStyle w:val="a5"/>
        <w:ind w:left="840" w:firstLineChars="0" w:firstLine="0"/>
        <w:rPr>
          <w:rFonts w:ascii="微软雅黑" w:eastAsia="微软雅黑" w:hAnsi="微软雅黑"/>
        </w:rPr>
      </w:pPr>
      <w:r w:rsidRPr="00231F20">
        <w:rPr>
          <w:rFonts w:ascii="微软雅黑" w:eastAsia="微软雅黑" w:hAnsi="微软雅黑"/>
        </w:rPr>
        <w:t>若修改成功，</w:t>
      </w:r>
      <w:r w:rsidRPr="00231F20">
        <w:rPr>
          <w:rFonts w:ascii="微软雅黑" w:eastAsia="微软雅黑" w:hAnsi="微软雅黑" w:hint="eastAsia"/>
        </w:rPr>
        <w:t>则</w:t>
      </w:r>
      <w:r w:rsidRPr="00231F20">
        <w:rPr>
          <w:rFonts w:ascii="微软雅黑" w:eastAsia="微软雅黑" w:hAnsi="微软雅黑"/>
        </w:rPr>
        <w:t>提示“</w:t>
      </w:r>
      <w:r w:rsidRPr="00231F20">
        <w:rPr>
          <w:rFonts w:ascii="微软雅黑" w:eastAsia="微软雅黑" w:hAnsi="微软雅黑" w:hint="eastAsia"/>
        </w:rPr>
        <w:t>上级部门</w:t>
      </w:r>
      <w:r w:rsidRPr="00231F20">
        <w:rPr>
          <w:rFonts w:ascii="微软雅黑" w:eastAsia="微软雅黑" w:hAnsi="微软雅黑"/>
        </w:rPr>
        <w:t>修改成功”</w:t>
      </w:r>
      <w:r w:rsidRPr="00231F20">
        <w:rPr>
          <w:rFonts w:ascii="微软雅黑" w:eastAsia="微软雅黑" w:hAnsi="微软雅黑" w:hint="eastAsia"/>
        </w:rPr>
        <w:t>，并</w:t>
      </w:r>
      <w:r w:rsidRPr="00231F20">
        <w:rPr>
          <w:rFonts w:ascii="微软雅黑" w:eastAsia="微软雅黑" w:hAnsi="微软雅黑"/>
        </w:rPr>
        <w:t>将该部门的上级部门修改为选中项。</w:t>
      </w:r>
      <w:r w:rsidR="0099763A" w:rsidRPr="00231F20">
        <w:rPr>
          <w:rFonts w:ascii="微软雅黑" w:eastAsia="微软雅黑" w:hAnsi="微软雅黑" w:hint="eastAsia"/>
        </w:rPr>
        <w:t>（其他</w:t>
      </w:r>
      <w:r w:rsidR="0099763A" w:rsidRPr="00231F20">
        <w:rPr>
          <w:rFonts w:ascii="微软雅黑" w:eastAsia="微软雅黑" w:hAnsi="微软雅黑"/>
        </w:rPr>
        <w:t>部门的</w:t>
      </w:r>
      <w:r w:rsidR="0099763A" w:rsidRPr="00231F20">
        <w:rPr>
          <w:rFonts w:ascii="微软雅黑" w:eastAsia="微软雅黑" w:hAnsi="微软雅黑" w:hint="eastAsia"/>
        </w:rPr>
        <w:t>上级</w:t>
      </w:r>
      <w:r w:rsidR="0099763A" w:rsidRPr="00231F20">
        <w:rPr>
          <w:rFonts w:ascii="微软雅黑" w:eastAsia="微软雅黑" w:hAnsi="微软雅黑"/>
        </w:rPr>
        <w:t>部门均不作调整</w:t>
      </w:r>
      <w:r w:rsidR="0099763A" w:rsidRPr="00231F20">
        <w:rPr>
          <w:rFonts w:ascii="微软雅黑" w:eastAsia="微软雅黑" w:hAnsi="微软雅黑" w:hint="eastAsia"/>
        </w:rPr>
        <w:t>）</w:t>
      </w:r>
      <w:r w:rsidRPr="00231F20">
        <w:rPr>
          <w:rFonts w:ascii="微软雅黑" w:eastAsia="微软雅黑" w:hAnsi="微软雅黑"/>
        </w:rPr>
        <w:t>并返回</w:t>
      </w:r>
      <w:r w:rsidRPr="00231F20">
        <w:rPr>
          <w:rFonts w:ascii="微软雅黑" w:eastAsia="微软雅黑" w:hAnsi="微软雅黑" w:hint="eastAsia"/>
        </w:rPr>
        <w:t>到</w:t>
      </w:r>
      <w:r w:rsidRPr="00231F20">
        <w:rPr>
          <w:rFonts w:ascii="微软雅黑" w:eastAsia="微软雅黑" w:hAnsi="微软雅黑"/>
        </w:rPr>
        <w:t>部门管理列表页，</w:t>
      </w:r>
    </w:p>
    <w:p w:rsidR="00E31EFE" w:rsidRPr="00231F20" w:rsidRDefault="00E31EFE" w:rsidP="0099763A">
      <w:pPr>
        <w:pStyle w:val="a5"/>
        <w:ind w:left="42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修改失败，</w:t>
      </w:r>
      <w:r w:rsidRPr="00231F20">
        <w:rPr>
          <w:rFonts w:ascii="微软雅黑" w:eastAsia="微软雅黑" w:hAnsi="微软雅黑" w:hint="eastAsia"/>
        </w:rPr>
        <w:t>则</w:t>
      </w:r>
      <w:r w:rsidRPr="00231F20">
        <w:rPr>
          <w:rFonts w:ascii="微软雅黑" w:eastAsia="微软雅黑" w:hAnsi="微软雅黑"/>
        </w:rPr>
        <w:t>提示：</w:t>
      </w:r>
      <w:r w:rsidRPr="00231F20">
        <w:rPr>
          <w:rFonts w:ascii="微软雅黑" w:eastAsia="微软雅黑" w:hAnsi="微软雅黑" w:hint="eastAsia"/>
        </w:rPr>
        <w:t>部门</w:t>
      </w:r>
      <w:r w:rsidRPr="00231F20">
        <w:rPr>
          <w:rFonts w:ascii="微软雅黑" w:eastAsia="微软雅黑" w:hAnsi="微软雅黑"/>
        </w:rPr>
        <w:t>修改失败，</w:t>
      </w:r>
      <w:r w:rsidR="0099763A" w:rsidRPr="00231F20">
        <w:rPr>
          <w:rFonts w:ascii="微软雅黑" w:eastAsia="微软雅黑" w:hAnsi="微软雅黑" w:hint="eastAsia"/>
        </w:rPr>
        <w:t>显示</w:t>
      </w:r>
      <w:r w:rsidRPr="00231F20">
        <w:rPr>
          <w:rFonts w:ascii="微软雅黑" w:eastAsia="微软雅黑" w:hAnsi="微软雅黑" w:hint="eastAsia"/>
        </w:rPr>
        <w:t>失败</w:t>
      </w:r>
      <w:r w:rsidRPr="00231F20">
        <w:rPr>
          <w:rFonts w:ascii="微软雅黑" w:eastAsia="微软雅黑" w:hAnsi="微软雅黑"/>
        </w:rPr>
        <w:t>原因。</w:t>
      </w:r>
      <w:r w:rsidR="0099763A" w:rsidRPr="00231F20">
        <w:rPr>
          <w:rFonts w:ascii="微软雅黑" w:eastAsia="微软雅黑" w:hAnsi="微软雅黑" w:hint="eastAsia"/>
        </w:rPr>
        <w:t>并</w:t>
      </w:r>
      <w:r w:rsidRPr="00231F20">
        <w:rPr>
          <w:rFonts w:ascii="微软雅黑" w:eastAsia="微软雅黑" w:hAnsi="微软雅黑"/>
        </w:rPr>
        <w:t>停留在</w:t>
      </w:r>
      <w:r w:rsidRPr="00231F20">
        <w:rPr>
          <w:rFonts w:ascii="微软雅黑" w:eastAsia="微软雅黑" w:hAnsi="微软雅黑" w:hint="eastAsia"/>
        </w:rPr>
        <w:t>修改上级</w:t>
      </w:r>
      <w:r w:rsidRPr="00231F20">
        <w:rPr>
          <w:rFonts w:ascii="微软雅黑" w:eastAsia="微软雅黑" w:hAnsi="微软雅黑"/>
        </w:rPr>
        <w:t>部门页面。</w:t>
      </w:r>
    </w:p>
    <w:p w:rsidR="0099763A" w:rsidRPr="00231F20" w:rsidRDefault="0099763A" w:rsidP="00D94607">
      <w:pPr>
        <w:pStyle w:val="a5"/>
        <w:numPr>
          <w:ilvl w:val="0"/>
          <w:numId w:val="82"/>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上级部门”</w:t>
      </w:r>
      <w:r w:rsidRPr="00231F20">
        <w:rPr>
          <w:rFonts w:ascii="微软雅黑" w:eastAsia="微软雅黑" w:hAnsi="微软雅黑" w:hint="eastAsia"/>
        </w:rPr>
        <w:t>页面中</w:t>
      </w:r>
      <w:r w:rsidRPr="00231F20">
        <w:rPr>
          <w:rFonts w:ascii="微软雅黑" w:eastAsia="微软雅黑" w:hAnsi="微软雅黑"/>
        </w:rPr>
        <w:t>，点击【</w:t>
      </w:r>
      <w:r w:rsidRPr="00231F20">
        <w:rPr>
          <w:rFonts w:ascii="微软雅黑" w:eastAsia="微软雅黑" w:hAnsi="微软雅黑" w:hint="eastAsia"/>
        </w:rPr>
        <w:t>取消</w:t>
      </w:r>
      <w:r w:rsidRPr="00231F20">
        <w:rPr>
          <w:rFonts w:ascii="微软雅黑" w:eastAsia="微软雅黑" w:hAnsi="微软雅黑"/>
        </w:rPr>
        <w:t>】</w:t>
      </w:r>
    </w:p>
    <w:p w:rsidR="00E31EFE" w:rsidRPr="00231F20" w:rsidRDefault="00E31EFE" w:rsidP="00F417EB">
      <w:pPr>
        <w:pStyle w:val="a5"/>
        <w:ind w:left="420" w:firstLineChars="0" w:firstLine="0"/>
        <w:rPr>
          <w:rFonts w:ascii="微软雅黑" w:eastAsia="微软雅黑" w:hAnsi="微软雅黑"/>
        </w:rPr>
      </w:pPr>
      <w:r w:rsidRPr="00231F20">
        <w:rPr>
          <w:rFonts w:ascii="微软雅黑" w:eastAsia="微软雅黑" w:hAnsi="微软雅黑"/>
        </w:rPr>
        <w:lastRenderedPageBreak/>
        <w:t>则关闭修改</w:t>
      </w:r>
      <w:r w:rsidRPr="00231F20">
        <w:rPr>
          <w:rFonts w:ascii="微软雅黑" w:eastAsia="微软雅黑" w:hAnsi="微软雅黑" w:hint="eastAsia"/>
        </w:rPr>
        <w:t>上级部门</w:t>
      </w:r>
      <w:r w:rsidRPr="00231F20">
        <w:rPr>
          <w:rFonts w:ascii="微软雅黑" w:eastAsia="微软雅黑" w:hAnsi="微软雅黑"/>
        </w:rPr>
        <w:t>页面，</w:t>
      </w:r>
      <w:r w:rsidR="0099763A" w:rsidRPr="00231F20">
        <w:rPr>
          <w:rFonts w:ascii="微软雅黑" w:eastAsia="微软雅黑" w:hAnsi="微软雅黑" w:hint="eastAsia"/>
        </w:rPr>
        <w:t>该部门</w:t>
      </w:r>
      <w:r w:rsidR="0099763A" w:rsidRPr="00231F20">
        <w:rPr>
          <w:rFonts w:ascii="微软雅黑" w:eastAsia="微软雅黑" w:hAnsi="微软雅黑"/>
        </w:rPr>
        <w:t>的上级部门不做调整，</w:t>
      </w:r>
      <w:r w:rsidRPr="00231F20">
        <w:rPr>
          <w:rFonts w:ascii="微软雅黑" w:eastAsia="微软雅黑" w:hAnsi="微软雅黑"/>
        </w:rPr>
        <w:t>返回到部门管理页面。</w:t>
      </w:r>
    </w:p>
    <w:p w:rsidR="00B81C9B" w:rsidRPr="00231F20" w:rsidRDefault="00B81C9B" w:rsidP="00C42305">
      <w:pPr>
        <w:pStyle w:val="4"/>
        <w:numPr>
          <w:ilvl w:val="2"/>
          <w:numId w:val="1"/>
        </w:numPr>
        <w:rPr>
          <w:rFonts w:ascii="微软雅黑" w:eastAsia="微软雅黑" w:hAnsi="微软雅黑"/>
        </w:rPr>
      </w:pPr>
      <w:bookmarkStart w:id="732" w:name="_Toc1480470"/>
      <w:r w:rsidRPr="00231F20">
        <w:rPr>
          <w:rFonts w:ascii="微软雅黑" w:eastAsia="微软雅黑" w:hAnsi="微软雅黑" w:hint="eastAsia"/>
        </w:rPr>
        <w:t>【关联公司】功能</w:t>
      </w:r>
      <w:r w:rsidRPr="00231F20">
        <w:rPr>
          <w:rFonts w:ascii="微软雅黑" w:eastAsia="微软雅黑" w:hAnsi="微软雅黑"/>
        </w:rPr>
        <w:t>按钮</w:t>
      </w:r>
      <w:bookmarkEnd w:id="732"/>
    </w:p>
    <w:p w:rsidR="00B81C9B" w:rsidRPr="00231F20" w:rsidRDefault="00611AE1" w:rsidP="00A92A2B">
      <w:pPr>
        <w:pStyle w:val="a5"/>
        <w:numPr>
          <w:ilvl w:val="0"/>
          <w:numId w:val="75"/>
        </w:numPr>
        <w:ind w:firstLineChars="0"/>
        <w:rPr>
          <w:rFonts w:ascii="微软雅黑" w:eastAsia="微软雅黑" w:hAnsi="微软雅黑"/>
        </w:rPr>
      </w:pPr>
      <w:r w:rsidRPr="00231F20">
        <w:rPr>
          <w:rFonts w:ascii="微软雅黑" w:eastAsia="微软雅黑" w:hAnsi="微软雅黑" w:hint="eastAsia"/>
        </w:rPr>
        <w:t>功能</w:t>
      </w:r>
      <w:r w:rsidRPr="00231F20">
        <w:rPr>
          <w:rFonts w:ascii="微软雅黑" w:eastAsia="微软雅黑" w:hAnsi="微软雅黑"/>
        </w:rPr>
        <w:t>说明</w:t>
      </w:r>
    </w:p>
    <w:p w:rsidR="00611AE1" w:rsidRPr="00231F20" w:rsidRDefault="00611AE1" w:rsidP="00611AE1">
      <w:pPr>
        <w:pStyle w:val="a5"/>
        <w:ind w:left="420" w:firstLineChars="0" w:firstLine="0"/>
        <w:rPr>
          <w:rFonts w:ascii="微软雅黑" w:eastAsia="微软雅黑" w:hAnsi="微软雅黑"/>
        </w:rPr>
      </w:pPr>
      <w:r w:rsidRPr="00231F20">
        <w:rPr>
          <w:rFonts w:ascii="微软雅黑" w:eastAsia="微软雅黑" w:hAnsi="微软雅黑" w:hint="eastAsia"/>
        </w:rPr>
        <w:t>能够</w:t>
      </w:r>
      <w:r w:rsidRPr="00231F20">
        <w:rPr>
          <w:rFonts w:ascii="微软雅黑" w:eastAsia="微软雅黑" w:hAnsi="微软雅黑"/>
        </w:rPr>
        <w:t>查看并操作当前部门已经关联的所有公司</w:t>
      </w:r>
    </w:p>
    <w:p w:rsidR="00611AE1" w:rsidRPr="00231F20" w:rsidRDefault="00F71483" w:rsidP="00611AE1">
      <w:pPr>
        <w:pStyle w:val="a5"/>
        <w:ind w:left="420" w:firstLineChars="0" w:firstLine="0"/>
        <w:rPr>
          <w:rFonts w:ascii="微软雅黑" w:eastAsia="微软雅黑" w:hAnsi="微软雅黑"/>
        </w:rPr>
      </w:pPr>
      <w:r w:rsidRPr="00231F20">
        <w:rPr>
          <w:rFonts w:ascii="微软雅黑" w:eastAsia="微软雅黑" w:hAnsi="微软雅黑" w:hint="eastAsia"/>
        </w:rPr>
        <w:t>可以</w:t>
      </w:r>
      <w:r w:rsidRPr="00231F20">
        <w:rPr>
          <w:rFonts w:ascii="微软雅黑" w:eastAsia="微软雅黑" w:hAnsi="微软雅黑"/>
        </w:rPr>
        <w:t>操作添加和移除</w:t>
      </w:r>
    </w:p>
    <w:p w:rsidR="00F71483" w:rsidRPr="00231F20" w:rsidRDefault="00F71483" w:rsidP="00A92A2B">
      <w:pPr>
        <w:pStyle w:val="a5"/>
        <w:numPr>
          <w:ilvl w:val="0"/>
          <w:numId w:val="75"/>
        </w:numPr>
        <w:ind w:firstLineChars="0"/>
        <w:rPr>
          <w:rFonts w:ascii="微软雅黑" w:eastAsia="微软雅黑" w:hAnsi="微软雅黑"/>
        </w:rPr>
      </w:pPr>
      <w:r w:rsidRPr="00231F20">
        <w:rPr>
          <w:rFonts w:ascii="微软雅黑" w:eastAsia="微软雅黑" w:hAnsi="微软雅黑" w:hint="eastAsia"/>
        </w:rPr>
        <w:t>数据表单</w:t>
      </w:r>
    </w:p>
    <w:p w:rsidR="00F71483" w:rsidRPr="00231F20" w:rsidRDefault="00F71483" w:rsidP="00A92A2B">
      <w:pPr>
        <w:pStyle w:val="a5"/>
        <w:numPr>
          <w:ilvl w:val="0"/>
          <w:numId w:val="76"/>
        </w:numPr>
        <w:ind w:firstLineChars="0"/>
        <w:rPr>
          <w:rFonts w:ascii="微软雅黑" w:eastAsia="微软雅黑" w:hAnsi="微软雅黑"/>
        </w:rPr>
      </w:pPr>
      <w:r w:rsidRPr="00231F20">
        <w:rPr>
          <w:rFonts w:ascii="微软雅黑" w:eastAsia="微软雅黑" w:hAnsi="微软雅黑" w:hint="eastAsia"/>
        </w:rPr>
        <w:t>关联</w:t>
      </w:r>
      <w:r w:rsidRPr="00231F20">
        <w:rPr>
          <w:rFonts w:ascii="微软雅黑" w:eastAsia="微软雅黑" w:hAnsi="微软雅黑"/>
        </w:rPr>
        <w:t>公司</w:t>
      </w:r>
      <w:r w:rsidRPr="00231F20">
        <w:rPr>
          <w:rFonts w:ascii="微软雅黑" w:eastAsia="微软雅黑" w:hAnsi="微软雅黑" w:hint="eastAsia"/>
        </w:rPr>
        <w:t>页面</w:t>
      </w:r>
    </w:p>
    <w:p w:rsidR="00F71483" w:rsidRPr="00231F20" w:rsidRDefault="00F71483" w:rsidP="00F71483">
      <w:pPr>
        <w:pStyle w:val="a5"/>
        <w:ind w:left="840" w:firstLineChars="0" w:firstLine="0"/>
        <w:rPr>
          <w:rFonts w:ascii="微软雅黑" w:eastAsia="微软雅黑" w:hAnsi="微软雅黑"/>
        </w:rPr>
      </w:pPr>
      <w:r w:rsidRPr="00231F20">
        <w:rPr>
          <w:rFonts w:ascii="微软雅黑" w:eastAsia="微软雅黑" w:hAnsi="微软雅黑" w:hint="eastAsia"/>
        </w:rPr>
        <w:t>该页面</w:t>
      </w:r>
      <w:r w:rsidRPr="00231F20">
        <w:rPr>
          <w:rFonts w:ascii="微软雅黑" w:eastAsia="微软雅黑" w:hAnsi="微软雅黑"/>
        </w:rPr>
        <w:t>的数据为该部门已经关联的所有公司，包括有效和无效的</w:t>
      </w:r>
    </w:p>
    <w:p w:rsidR="00F71483" w:rsidRPr="00231F20" w:rsidRDefault="00F71483" w:rsidP="00F71483">
      <w:pPr>
        <w:pStyle w:val="a5"/>
        <w:ind w:left="840" w:firstLineChars="0" w:firstLine="0"/>
        <w:rPr>
          <w:rFonts w:ascii="微软雅黑" w:eastAsia="微软雅黑" w:hAnsi="微软雅黑"/>
        </w:rPr>
      </w:pPr>
      <w:r w:rsidRPr="00231F20">
        <w:rPr>
          <w:rFonts w:ascii="微软雅黑" w:eastAsia="微软雅黑" w:hAnsi="微软雅黑" w:hint="eastAsia"/>
        </w:rPr>
        <w:t>按照</w:t>
      </w:r>
      <w:r w:rsidRPr="00231F20">
        <w:rPr>
          <w:rFonts w:ascii="微软雅黑" w:eastAsia="微软雅黑" w:hAnsi="微软雅黑"/>
        </w:rPr>
        <w:t>编号倒序排列展示。</w:t>
      </w:r>
    </w:p>
    <w:p w:rsidR="00F71483" w:rsidRPr="00231F20" w:rsidRDefault="00F71483" w:rsidP="00A92A2B">
      <w:pPr>
        <w:pStyle w:val="a5"/>
        <w:numPr>
          <w:ilvl w:val="0"/>
          <w:numId w:val="76"/>
        </w:numPr>
        <w:ind w:firstLineChars="0"/>
        <w:rPr>
          <w:rFonts w:ascii="微软雅黑" w:eastAsia="微软雅黑" w:hAnsi="微软雅黑"/>
        </w:rPr>
      </w:pPr>
      <w:r w:rsidRPr="00231F20">
        <w:rPr>
          <w:rFonts w:ascii="微软雅黑" w:eastAsia="微软雅黑" w:hAnsi="微软雅黑" w:hint="eastAsia"/>
        </w:rPr>
        <w:t>添加公司</w:t>
      </w:r>
      <w:r w:rsidRPr="00231F20">
        <w:rPr>
          <w:rFonts w:ascii="微软雅黑" w:eastAsia="微软雅黑" w:hAnsi="微软雅黑"/>
        </w:rPr>
        <w:t>页面</w:t>
      </w:r>
    </w:p>
    <w:p w:rsidR="00F71483" w:rsidRPr="00231F20" w:rsidRDefault="00F71483" w:rsidP="00F71483">
      <w:pPr>
        <w:pStyle w:val="a5"/>
        <w:ind w:left="840" w:firstLineChars="0" w:firstLine="0"/>
        <w:rPr>
          <w:rFonts w:ascii="微软雅黑" w:eastAsia="微软雅黑" w:hAnsi="微软雅黑"/>
        </w:rPr>
      </w:pPr>
      <w:r w:rsidRPr="00231F20">
        <w:rPr>
          <w:rFonts w:ascii="微软雅黑" w:eastAsia="微软雅黑" w:hAnsi="微软雅黑" w:hint="eastAsia"/>
        </w:rPr>
        <w:t>该</w:t>
      </w:r>
      <w:r w:rsidRPr="00231F20">
        <w:rPr>
          <w:rFonts w:ascii="微软雅黑" w:eastAsia="微软雅黑" w:hAnsi="微软雅黑"/>
        </w:rPr>
        <w:t>页面的数据为状态为‘</w:t>
      </w:r>
      <w:r w:rsidRPr="00231F20">
        <w:rPr>
          <w:rFonts w:ascii="微软雅黑" w:eastAsia="微软雅黑" w:hAnsi="微软雅黑" w:hint="eastAsia"/>
        </w:rPr>
        <w:t>有效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且未关联到本部门的所有公司，</w:t>
      </w:r>
    </w:p>
    <w:p w:rsidR="00F71483" w:rsidRPr="00231F20" w:rsidRDefault="00F71483" w:rsidP="00F71483">
      <w:pPr>
        <w:pStyle w:val="a5"/>
        <w:ind w:left="84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规则与公司管理列表页相同</w:t>
      </w:r>
    </w:p>
    <w:p w:rsidR="00F71483" w:rsidRPr="00231F20" w:rsidRDefault="00F71483" w:rsidP="00A92A2B">
      <w:pPr>
        <w:pStyle w:val="a5"/>
        <w:numPr>
          <w:ilvl w:val="0"/>
          <w:numId w:val="75"/>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F71483" w:rsidRPr="00231F20" w:rsidRDefault="00F71483" w:rsidP="00A92A2B">
      <w:pPr>
        <w:pStyle w:val="a5"/>
        <w:numPr>
          <w:ilvl w:val="0"/>
          <w:numId w:val="77"/>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部门管理页面，选中某一部门后，【</w:t>
      </w:r>
      <w:r w:rsidRPr="00231F20">
        <w:rPr>
          <w:rFonts w:ascii="微软雅黑" w:eastAsia="微软雅黑" w:hAnsi="微软雅黑" w:hint="eastAsia"/>
        </w:rPr>
        <w:t>关联公司</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p>
    <w:p w:rsidR="00F71483" w:rsidRPr="00231F20" w:rsidRDefault="00F71483" w:rsidP="00F71483">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关联公司</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打开</w:t>
      </w:r>
      <w:r w:rsidRPr="00231F20">
        <w:rPr>
          <w:rFonts w:ascii="微软雅黑" w:eastAsia="微软雅黑" w:hAnsi="微软雅黑" w:hint="eastAsia"/>
        </w:rPr>
        <w:t>关联</w:t>
      </w:r>
      <w:r w:rsidRPr="00231F20">
        <w:rPr>
          <w:rFonts w:ascii="微软雅黑" w:eastAsia="微软雅黑" w:hAnsi="微软雅黑"/>
        </w:rPr>
        <w:t>公司</w:t>
      </w:r>
      <w:r w:rsidRPr="00231F20">
        <w:rPr>
          <w:rFonts w:ascii="微软雅黑" w:eastAsia="微软雅黑" w:hAnsi="微软雅黑" w:hint="eastAsia"/>
        </w:rPr>
        <w:t>页面</w:t>
      </w:r>
    </w:p>
    <w:p w:rsidR="00F71483" w:rsidRPr="00231F20" w:rsidRDefault="00F71483" w:rsidP="00A92A2B">
      <w:pPr>
        <w:pStyle w:val="a5"/>
        <w:numPr>
          <w:ilvl w:val="0"/>
          <w:numId w:val="77"/>
        </w:numPr>
        <w:ind w:firstLineChars="0"/>
        <w:rPr>
          <w:rFonts w:ascii="微软雅黑" w:eastAsia="微软雅黑" w:hAnsi="微软雅黑"/>
        </w:rPr>
      </w:pPr>
      <w:r w:rsidRPr="00231F20">
        <w:rPr>
          <w:rFonts w:ascii="微软雅黑" w:eastAsia="微软雅黑" w:hAnsi="微软雅黑" w:hint="eastAsia"/>
        </w:rPr>
        <w:t>在关联</w:t>
      </w:r>
      <w:r w:rsidRPr="00231F20">
        <w:rPr>
          <w:rFonts w:ascii="微软雅黑" w:eastAsia="微软雅黑" w:hAnsi="微软雅黑"/>
        </w:rPr>
        <w:t>公司页面，点击【</w:t>
      </w:r>
      <w:r w:rsidRPr="00231F20">
        <w:rPr>
          <w:rFonts w:ascii="微软雅黑" w:eastAsia="微软雅黑" w:hAnsi="微软雅黑" w:hint="eastAsia"/>
        </w:rPr>
        <w:t>添加</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则在新建页面打开添加公司页面</w:t>
      </w:r>
    </w:p>
    <w:p w:rsidR="00F71483" w:rsidRPr="00231F20" w:rsidRDefault="00F71483" w:rsidP="00A92A2B">
      <w:pPr>
        <w:pStyle w:val="a5"/>
        <w:numPr>
          <w:ilvl w:val="0"/>
          <w:numId w:val="78"/>
        </w:numPr>
        <w:ind w:firstLineChars="0"/>
        <w:rPr>
          <w:rFonts w:ascii="微软雅黑" w:eastAsia="微软雅黑" w:hAnsi="微软雅黑"/>
        </w:rPr>
      </w:pPr>
      <w:r w:rsidRPr="00231F20">
        <w:rPr>
          <w:rFonts w:ascii="微软雅黑" w:eastAsia="微软雅黑" w:hAnsi="微软雅黑" w:hint="eastAsia"/>
        </w:rPr>
        <w:t>在添加</w:t>
      </w:r>
      <w:r w:rsidRPr="00231F20">
        <w:rPr>
          <w:rFonts w:ascii="微软雅黑" w:eastAsia="微软雅黑" w:hAnsi="微软雅黑"/>
        </w:rPr>
        <w:t>公司页面，</w:t>
      </w:r>
      <w:r w:rsidRPr="00231F20">
        <w:rPr>
          <w:rFonts w:ascii="微软雅黑" w:eastAsia="微软雅黑" w:hAnsi="微软雅黑" w:hint="eastAsia"/>
        </w:rPr>
        <w:t>选中</w:t>
      </w:r>
      <w:r w:rsidRPr="00231F20">
        <w:rPr>
          <w:rFonts w:ascii="微软雅黑" w:eastAsia="微软雅黑" w:hAnsi="微软雅黑"/>
        </w:rPr>
        <w:t>某个或某些公司后，【</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则</w:t>
      </w:r>
      <w:r w:rsidRPr="00231F20">
        <w:rPr>
          <w:rFonts w:ascii="微软雅黑" w:eastAsia="微软雅黑" w:hAnsi="微软雅黑"/>
        </w:rPr>
        <w:t>返回到</w:t>
      </w:r>
      <w:r w:rsidRPr="00231F20">
        <w:rPr>
          <w:rFonts w:ascii="微软雅黑" w:eastAsia="微软雅黑" w:hAnsi="微软雅黑" w:hint="eastAsia"/>
        </w:rPr>
        <w:t>关联</w:t>
      </w:r>
      <w:r w:rsidRPr="00231F20">
        <w:rPr>
          <w:rFonts w:ascii="微软雅黑" w:eastAsia="微软雅黑" w:hAnsi="微软雅黑"/>
        </w:rPr>
        <w:t>公司页面，并在</w:t>
      </w:r>
      <w:r w:rsidRPr="00231F20">
        <w:rPr>
          <w:rFonts w:ascii="微软雅黑" w:eastAsia="微软雅黑" w:hAnsi="微软雅黑" w:hint="eastAsia"/>
        </w:rPr>
        <w:t>已</w:t>
      </w:r>
      <w:r w:rsidRPr="00231F20">
        <w:rPr>
          <w:rFonts w:ascii="微软雅黑" w:eastAsia="微软雅黑" w:hAnsi="微软雅黑"/>
        </w:rPr>
        <w:t>关联的公司列表中增加本次添加的公司</w:t>
      </w:r>
    </w:p>
    <w:p w:rsidR="00F71483" w:rsidRPr="00231F20" w:rsidRDefault="00F71483" w:rsidP="00A92A2B">
      <w:pPr>
        <w:pStyle w:val="a5"/>
        <w:numPr>
          <w:ilvl w:val="0"/>
          <w:numId w:val="78"/>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添加公司页面，点击【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则关闭添加公司页面，返回到关联公司页面</w:t>
      </w:r>
    </w:p>
    <w:p w:rsidR="00F71483" w:rsidRPr="00231F20" w:rsidRDefault="00F71483" w:rsidP="00A92A2B">
      <w:pPr>
        <w:pStyle w:val="a5"/>
        <w:numPr>
          <w:ilvl w:val="0"/>
          <w:numId w:val="77"/>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关联公司页面，</w:t>
      </w:r>
      <w:r w:rsidRPr="00231F20">
        <w:rPr>
          <w:rFonts w:ascii="微软雅黑" w:eastAsia="微软雅黑" w:hAnsi="微软雅黑" w:hint="eastAsia"/>
        </w:rPr>
        <w:t>选中</w:t>
      </w:r>
      <w:r w:rsidRPr="00231F20">
        <w:rPr>
          <w:rFonts w:ascii="微软雅黑" w:eastAsia="微软雅黑" w:hAnsi="微软雅黑"/>
        </w:rPr>
        <w:t>某条或某些公司后，【</w:t>
      </w:r>
      <w:r w:rsidRPr="00231F20">
        <w:rPr>
          <w:rFonts w:ascii="微软雅黑" w:eastAsia="微软雅黑" w:hAnsi="微软雅黑" w:hint="eastAsia"/>
        </w:rPr>
        <w:t>移除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移除</w:t>
      </w:r>
      <w:r w:rsidRPr="00231F20">
        <w:rPr>
          <w:rFonts w:ascii="微软雅黑" w:eastAsia="微软雅黑" w:hAnsi="微软雅黑"/>
        </w:rPr>
        <w:t>】</w:t>
      </w:r>
      <w:r w:rsidRPr="00231F20">
        <w:rPr>
          <w:rFonts w:ascii="微软雅黑" w:eastAsia="微软雅黑" w:hAnsi="微软雅黑" w:hint="eastAsia"/>
        </w:rPr>
        <w:t>则</w:t>
      </w:r>
      <w:r w:rsidRPr="00231F20">
        <w:rPr>
          <w:rFonts w:ascii="微软雅黑" w:eastAsia="微软雅黑" w:hAnsi="微软雅黑"/>
        </w:rPr>
        <w:lastRenderedPageBreak/>
        <w:t>弹出移除确认框</w:t>
      </w:r>
    </w:p>
    <w:p w:rsidR="00F71483" w:rsidRPr="00231F20" w:rsidRDefault="00F71483" w:rsidP="00A92A2B">
      <w:pPr>
        <w:pStyle w:val="a5"/>
        <w:numPr>
          <w:ilvl w:val="0"/>
          <w:numId w:val="79"/>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确认框中，点击【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若移除成功，则提示成功，并返回到关联公司列表页</w:t>
      </w:r>
      <w:r w:rsidRPr="00231F20">
        <w:rPr>
          <w:rFonts w:ascii="微软雅黑" w:eastAsia="微软雅黑" w:hAnsi="微软雅黑" w:hint="eastAsia"/>
        </w:rPr>
        <w:t>，并在已</w:t>
      </w:r>
      <w:r w:rsidRPr="00231F20">
        <w:rPr>
          <w:rFonts w:ascii="微软雅黑" w:eastAsia="微软雅黑" w:hAnsi="微软雅黑"/>
        </w:rPr>
        <w:t>关联公司列表中删除对应的公司。</w:t>
      </w:r>
      <w:r w:rsidRPr="00231F20">
        <w:rPr>
          <w:rFonts w:ascii="微软雅黑" w:eastAsia="微软雅黑" w:hAnsi="微软雅黑" w:hint="eastAsia"/>
        </w:rPr>
        <w:t>若</w:t>
      </w:r>
      <w:r w:rsidRPr="00231F20">
        <w:rPr>
          <w:rFonts w:ascii="微软雅黑" w:eastAsia="微软雅黑" w:hAnsi="微软雅黑"/>
        </w:rPr>
        <w:t>移除失败，提示失败原因，并返回到关联公司列表页</w:t>
      </w:r>
      <w:r w:rsidRPr="00231F20">
        <w:rPr>
          <w:rFonts w:ascii="微软雅黑" w:eastAsia="微软雅黑" w:hAnsi="微软雅黑" w:hint="eastAsia"/>
        </w:rPr>
        <w:t>，</w:t>
      </w:r>
      <w:r w:rsidRPr="00231F20">
        <w:rPr>
          <w:rFonts w:ascii="微软雅黑" w:eastAsia="微软雅黑" w:hAnsi="微软雅黑"/>
        </w:rPr>
        <w:t>已关联公司列表中的数据不做更改。</w:t>
      </w:r>
    </w:p>
    <w:p w:rsidR="00F71483" w:rsidRPr="00231F20" w:rsidRDefault="00F71483" w:rsidP="00A92A2B">
      <w:pPr>
        <w:pStyle w:val="a5"/>
        <w:numPr>
          <w:ilvl w:val="0"/>
          <w:numId w:val="79"/>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确认框中，点击【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则返回到关联公司列表页</w:t>
      </w:r>
      <w:r w:rsidRPr="00231F20">
        <w:rPr>
          <w:rFonts w:ascii="微软雅黑" w:eastAsia="微软雅黑" w:hAnsi="微软雅黑" w:hint="eastAsia"/>
        </w:rPr>
        <w:t>，</w:t>
      </w:r>
      <w:r w:rsidRPr="00231F20">
        <w:rPr>
          <w:rFonts w:ascii="微软雅黑" w:eastAsia="微软雅黑" w:hAnsi="微软雅黑"/>
        </w:rPr>
        <w:t>已关联公司列表中的数据不做更改。</w:t>
      </w:r>
    </w:p>
    <w:p w:rsidR="00F71483" w:rsidRPr="00231F20" w:rsidRDefault="00F71483" w:rsidP="00A92A2B">
      <w:pPr>
        <w:pStyle w:val="a5"/>
        <w:numPr>
          <w:ilvl w:val="0"/>
          <w:numId w:val="77"/>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关联公司页面，</w:t>
      </w:r>
      <w:r w:rsidRPr="00231F20">
        <w:rPr>
          <w:rFonts w:ascii="微软雅黑" w:eastAsia="微软雅黑" w:hAnsi="微软雅黑" w:hint="eastAsia"/>
        </w:rPr>
        <w:t>点击【保存】，</w:t>
      </w:r>
      <w:r w:rsidRPr="00231F20">
        <w:rPr>
          <w:rFonts w:ascii="微软雅黑" w:eastAsia="微软雅黑" w:hAnsi="微软雅黑"/>
        </w:rPr>
        <w:t>则保存</w:t>
      </w:r>
      <w:r w:rsidRPr="00231F20">
        <w:rPr>
          <w:rFonts w:ascii="微软雅黑" w:eastAsia="微软雅黑" w:hAnsi="微软雅黑" w:hint="eastAsia"/>
        </w:rPr>
        <w:t>本次修改</w:t>
      </w:r>
      <w:r w:rsidRPr="00231F20">
        <w:rPr>
          <w:rFonts w:ascii="微软雅黑" w:eastAsia="微软雅黑" w:hAnsi="微软雅黑"/>
        </w:rPr>
        <w:t>后的数据，并返回到部门管理页面</w:t>
      </w:r>
    </w:p>
    <w:p w:rsidR="00F71483" w:rsidRPr="00231F20" w:rsidRDefault="00F71483" w:rsidP="00A92A2B">
      <w:pPr>
        <w:pStyle w:val="a5"/>
        <w:numPr>
          <w:ilvl w:val="0"/>
          <w:numId w:val="77"/>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关联公司页面，</w:t>
      </w:r>
      <w:r w:rsidRPr="00231F20">
        <w:rPr>
          <w:rFonts w:ascii="微软雅黑" w:eastAsia="微软雅黑" w:hAnsi="微软雅黑" w:hint="eastAsia"/>
        </w:rPr>
        <w:t>点击【取消】，关联公司数据</w:t>
      </w:r>
      <w:proofErr w:type="gramStart"/>
      <w:r w:rsidRPr="00231F20">
        <w:rPr>
          <w:rFonts w:ascii="微软雅黑" w:eastAsia="微软雅黑" w:hAnsi="微软雅黑"/>
        </w:rPr>
        <w:t>不做保</w:t>
      </w:r>
      <w:proofErr w:type="gramEnd"/>
      <w:r w:rsidRPr="00231F20">
        <w:rPr>
          <w:rFonts w:ascii="微软雅黑" w:eastAsia="微软雅黑" w:hAnsi="微软雅黑"/>
        </w:rPr>
        <w:t>存，并返回到部门管理页面</w:t>
      </w:r>
    </w:p>
    <w:p w:rsidR="00F71483" w:rsidRPr="00231F20" w:rsidRDefault="00F71483" w:rsidP="00F71483">
      <w:pPr>
        <w:rPr>
          <w:rFonts w:ascii="微软雅黑" w:eastAsia="微软雅黑" w:hAnsi="微软雅黑"/>
        </w:rPr>
      </w:pPr>
    </w:p>
    <w:p w:rsidR="00F71483" w:rsidRPr="00231F20" w:rsidRDefault="00F71483" w:rsidP="00F71483">
      <w:pPr>
        <w:pStyle w:val="a5"/>
        <w:ind w:left="840" w:firstLineChars="0" w:firstLine="0"/>
        <w:rPr>
          <w:rFonts w:ascii="微软雅黑" w:eastAsia="微软雅黑" w:hAnsi="微软雅黑"/>
        </w:rPr>
      </w:pPr>
    </w:p>
    <w:p w:rsidR="00FD77E7" w:rsidRPr="00231F20" w:rsidRDefault="009B575F" w:rsidP="00C42305">
      <w:pPr>
        <w:pStyle w:val="3"/>
        <w:numPr>
          <w:ilvl w:val="1"/>
          <w:numId w:val="1"/>
        </w:numPr>
        <w:rPr>
          <w:rFonts w:ascii="微软雅黑" w:eastAsia="微软雅黑" w:hAnsi="微软雅黑"/>
        </w:rPr>
      </w:pPr>
      <w:bookmarkStart w:id="733" w:name="_Toc1480471"/>
      <w:r w:rsidRPr="00231F20">
        <w:rPr>
          <w:rFonts w:ascii="微软雅黑" w:eastAsia="微软雅黑" w:hAnsi="微软雅黑" w:hint="eastAsia"/>
        </w:rPr>
        <w:t>员工管理</w:t>
      </w:r>
      <w:bookmarkEnd w:id="733"/>
    </w:p>
    <w:p w:rsidR="00231F20" w:rsidRPr="00231F20" w:rsidRDefault="00231F20" w:rsidP="00231F20">
      <w:pPr>
        <w:rPr>
          <w:rFonts w:ascii="微软雅黑" w:eastAsia="微软雅黑" w:hAnsi="微软雅黑"/>
        </w:rPr>
      </w:pPr>
      <w:r w:rsidRPr="00231F20">
        <w:rPr>
          <w:rFonts w:ascii="微软雅黑" w:eastAsia="微软雅黑" w:hAnsi="微软雅黑" w:hint="eastAsia"/>
        </w:rPr>
        <w:t>该</w:t>
      </w:r>
      <w:r w:rsidRPr="00231F20">
        <w:rPr>
          <w:rFonts w:ascii="微软雅黑" w:eastAsia="微软雅黑" w:hAnsi="微软雅黑"/>
        </w:rPr>
        <w:t>节点能够查询和操作所有的系统中的</w:t>
      </w:r>
      <w:r>
        <w:rPr>
          <w:rFonts w:ascii="微软雅黑" w:eastAsia="微软雅黑" w:hAnsi="微软雅黑" w:hint="eastAsia"/>
        </w:rPr>
        <w:t>有效</w:t>
      </w:r>
      <w:r>
        <w:rPr>
          <w:rFonts w:ascii="微软雅黑" w:eastAsia="微软雅黑" w:hAnsi="微软雅黑"/>
        </w:rPr>
        <w:t>的</w:t>
      </w:r>
      <w:r w:rsidRPr="00231F20">
        <w:rPr>
          <w:rFonts w:ascii="微软雅黑" w:eastAsia="微软雅黑" w:hAnsi="微软雅黑"/>
        </w:rPr>
        <w:t>员工。</w:t>
      </w:r>
    </w:p>
    <w:p w:rsidR="00B81C9B" w:rsidRPr="00231F20" w:rsidRDefault="004B21B9" w:rsidP="00C42305">
      <w:pPr>
        <w:pStyle w:val="4"/>
        <w:numPr>
          <w:ilvl w:val="2"/>
          <w:numId w:val="1"/>
        </w:numPr>
        <w:rPr>
          <w:rFonts w:ascii="微软雅黑" w:eastAsia="微软雅黑" w:hAnsi="微软雅黑"/>
        </w:rPr>
      </w:pPr>
      <w:bookmarkStart w:id="734" w:name="_Toc1480472"/>
      <w:r w:rsidRPr="00231F20">
        <w:rPr>
          <w:rFonts w:ascii="微软雅黑" w:eastAsia="微软雅黑" w:hAnsi="微软雅黑" w:hint="eastAsia"/>
        </w:rPr>
        <w:t>员工管理列表页</w:t>
      </w:r>
      <w:bookmarkEnd w:id="734"/>
    </w:p>
    <w:p w:rsidR="004B21B9" w:rsidRPr="00231F20" w:rsidRDefault="004B21B9" w:rsidP="00EC46EA">
      <w:pPr>
        <w:pStyle w:val="a5"/>
        <w:numPr>
          <w:ilvl w:val="0"/>
          <w:numId w:val="8"/>
        </w:numPr>
        <w:ind w:firstLineChars="0"/>
        <w:rPr>
          <w:rFonts w:ascii="微软雅黑" w:eastAsia="微软雅黑" w:hAnsi="微软雅黑"/>
        </w:rPr>
      </w:pPr>
      <w:r w:rsidRPr="00231F20">
        <w:rPr>
          <w:rFonts w:ascii="微软雅黑" w:eastAsia="微软雅黑" w:hAnsi="微软雅黑" w:hint="eastAsia"/>
        </w:rPr>
        <w:t>数据表单</w:t>
      </w:r>
    </w:p>
    <w:p w:rsidR="00B81C9B" w:rsidRPr="00231F20" w:rsidRDefault="00982F07" w:rsidP="00EC46EA">
      <w:pPr>
        <w:pStyle w:val="a5"/>
        <w:numPr>
          <w:ilvl w:val="0"/>
          <w:numId w:val="9"/>
        </w:numPr>
        <w:ind w:firstLineChars="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查询条件</w:t>
      </w:r>
    </w:p>
    <w:tbl>
      <w:tblPr>
        <w:tblStyle w:val="a6"/>
        <w:tblW w:w="0" w:type="auto"/>
        <w:tblInd w:w="420" w:type="dxa"/>
        <w:tblLook w:val="04A0" w:firstRow="1" w:lastRow="0" w:firstColumn="1" w:lastColumn="0" w:noHBand="0" w:noVBand="1"/>
      </w:tblPr>
      <w:tblGrid>
        <w:gridCol w:w="1702"/>
        <w:gridCol w:w="1842"/>
        <w:gridCol w:w="4332"/>
      </w:tblGrid>
      <w:tr w:rsidR="00982F07" w:rsidRPr="00231F20" w:rsidTr="00982F07">
        <w:tc>
          <w:tcPr>
            <w:tcW w:w="1702" w:type="dxa"/>
          </w:tcPr>
          <w:p w:rsidR="00982F07" w:rsidRPr="00231F20" w:rsidRDefault="00982F07" w:rsidP="00982F07">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842" w:type="dxa"/>
          </w:tcPr>
          <w:p w:rsidR="00982F07" w:rsidRPr="00231F20" w:rsidRDefault="00982F07" w:rsidP="00982F07">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332" w:type="dxa"/>
          </w:tcPr>
          <w:p w:rsidR="00982F07" w:rsidRPr="00231F20" w:rsidRDefault="00982F07" w:rsidP="00982F07">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982F07" w:rsidRPr="00231F20" w:rsidTr="00982F07">
        <w:tc>
          <w:tcPr>
            <w:tcW w:w="170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编号</w:t>
            </w:r>
          </w:p>
        </w:tc>
        <w:tc>
          <w:tcPr>
            <w:tcW w:w="184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982F07" w:rsidRPr="00231F20" w:rsidRDefault="00982F07" w:rsidP="00982F07">
            <w:pPr>
              <w:pStyle w:val="a5"/>
              <w:ind w:firstLineChars="0" w:firstLine="0"/>
              <w:rPr>
                <w:rFonts w:ascii="微软雅黑" w:eastAsia="微软雅黑" w:hAnsi="微软雅黑"/>
              </w:rPr>
            </w:pPr>
          </w:p>
        </w:tc>
      </w:tr>
      <w:tr w:rsidR="00982F07" w:rsidRPr="00231F20" w:rsidTr="00982F07">
        <w:tc>
          <w:tcPr>
            <w:tcW w:w="170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员工姓名</w:t>
            </w:r>
          </w:p>
        </w:tc>
        <w:tc>
          <w:tcPr>
            <w:tcW w:w="184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982F07" w:rsidRPr="00231F20" w:rsidRDefault="00982F07" w:rsidP="00982F07">
            <w:pPr>
              <w:pStyle w:val="a5"/>
              <w:ind w:firstLineChars="0" w:firstLine="0"/>
              <w:rPr>
                <w:rFonts w:ascii="微软雅黑" w:eastAsia="微软雅黑" w:hAnsi="微软雅黑"/>
              </w:rPr>
            </w:pPr>
          </w:p>
        </w:tc>
      </w:tr>
      <w:tr w:rsidR="00982F07" w:rsidRPr="00231F20" w:rsidTr="00982F07">
        <w:tc>
          <w:tcPr>
            <w:tcW w:w="170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登录账号</w:t>
            </w:r>
          </w:p>
        </w:tc>
        <w:tc>
          <w:tcPr>
            <w:tcW w:w="184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982F07" w:rsidRPr="00231F20" w:rsidRDefault="00982F07" w:rsidP="00982F07">
            <w:pPr>
              <w:pStyle w:val="a5"/>
              <w:ind w:firstLineChars="0" w:firstLine="0"/>
              <w:rPr>
                <w:rFonts w:ascii="微软雅黑" w:eastAsia="微软雅黑" w:hAnsi="微软雅黑"/>
              </w:rPr>
            </w:pPr>
          </w:p>
        </w:tc>
      </w:tr>
      <w:tr w:rsidR="00982F07" w:rsidRPr="00231F20" w:rsidTr="00982F07">
        <w:tc>
          <w:tcPr>
            <w:tcW w:w="170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lastRenderedPageBreak/>
              <w:t>是否</w:t>
            </w:r>
            <w:r w:rsidRPr="00231F20">
              <w:rPr>
                <w:rFonts w:ascii="微软雅黑" w:eastAsia="微软雅黑" w:hAnsi="微软雅黑"/>
              </w:rPr>
              <w:t>离职</w:t>
            </w:r>
          </w:p>
        </w:tc>
        <w:tc>
          <w:tcPr>
            <w:tcW w:w="184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默认为全部</w:t>
            </w:r>
            <w:r w:rsidRPr="00231F20">
              <w:rPr>
                <w:rFonts w:ascii="微软雅黑" w:eastAsia="微软雅黑" w:hAnsi="微软雅黑"/>
              </w:rPr>
              <w:t>，可选项为全部、离职、在职</w:t>
            </w:r>
          </w:p>
        </w:tc>
      </w:tr>
      <w:tr w:rsidR="00982F07" w:rsidRPr="00231F20" w:rsidTr="00982F07">
        <w:tc>
          <w:tcPr>
            <w:tcW w:w="170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所属部门</w:t>
            </w:r>
          </w:p>
        </w:tc>
        <w:tc>
          <w:tcPr>
            <w:tcW w:w="184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选择</w:t>
            </w:r>
          </w:p>
        </w:tc>
        <w:tc>
          <w:tcPr>
            <w:tcW w:w="433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弹出部门列表页</w:t>
            </w:r>
            <w:r w:rsidRPr="00231F20">
              <w:rPr>
                <w:rFonts w:ascii="微软雅黑" w:eastAsia="微软雅黑" w:hAnsi="微软雅黑" w:hint="eastAsia"/>
              </w:rPr>
              <w:t>，</w:t>
            </w:r>
            <w:r w:rsidRPr="00231F20">
              <w:rPr>
                <w:rFonts w:ascii="微软雅黑" w:eastAsia="微软雅黑" w:hAnsi="微软雅黑"/>
              </w:rPr>
              <w:t>部门选中后，需将部门名称</w:t>
            </w:r>
            <w:r w:rsidRPr="00231F20">
              <w:rPr>
                <w:rFonts w:ascii="微软雅黑" w:eastAsia="微软雅黑" w:hAnsi="微软雅黑" w:hint="eastAsia"/>
              </w:rPr>
              <w:t>带出</w:t>
            </w:r>
            <w:r w:rsidRPr="00231F20">
              <w:rPr>
                <w:rFonts w:ascii="微软雅黑" w:eastAsia="微软雅黑" w:hAnsi="微软雅黑"/>
              </w:rPr>
              <w:t>显示在查询条件的文本框中</w:t>
            </w:r>
            <w:r w:rsidR="004F02FF">
              <w:rPr>
                <w:rFonts w:ascii="微软雅黑" w:eastAsia="微软雅黑" w:hAnsi="微软雅黑" w:hint="eastAsia"/>
              </w:rPr>
              <w:t>，</w:t>
            </w:r>
            <w:r w:rsidR="004F02FF">
              <w:rPr>
                <w:rFonts w:ascii="微软雅黑" w:eastAsia="微软雅黑" w:hAnsi="微软雅黑"/>
              </w:rPr>
              <w:t>见</w:t>
            </w:r>
            <w:r w:rsidR="00AB3B87">
              <w:rPr>
                <w:rFonts w:ascii="微软雅黑" w:eastAsia="微软雅黑" w:hAnsi="微软雅黑" w:hint="eastAsia"/>
              </w:rPr>
              <w:t>2.11.1</w:t>
            </w:r>
          </w:p>
        </w:tc>
      </w:tr>
      <w:tr w:rsidR="00982F07" w:rsidRPr="00231F20" w:rsidTr="00982F07">
        <w:tc>
          <w:tcPr>
            <w:tcW w:w="170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上级</w:t>
            </w:r>
            <w:r w:rsidRPr="00231F20">
              <w:rPr>
                <w:rFonts w:ascii="微软雅黑" w:eastAsia="微软雅黑" w:hAnsi="微软雅黑"/>
              </w:rPr>
              <w:t>部门</w:t>
            </w:r>
          </w:p>
        </w:tc>
        <w:tc>
          <w:tcPr>
            <w:tcW w:w="184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选择</w:t>
            </w:r>
          </w:p>
        </w:tc>
        <w:tc>
          <w:tcPr>
            <w:tcW w:w="4332" w:type="dxa"/>
          </w:tcPr>
          <w:p w:rsidR="00982F07" w:rsidRPr="00231F20" w:rsidRDefault="00982F07" w:rsidP="00982F07">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弹出部门列表页</w:t>
            </w:r>
            <w:r w:rsidRPr="00231F20">
              <w:rPr>
                <w:rFonts w:ascii="微软雅黑" w:eastAsia="微软雅黑" w:hAnsi="微软雅黑" w:hint="eastAsia"/>
              </w:rPr>
              <w:t>，</w:t>
            </w:r>
            <w:r w:rsidRPr="00231F20">
              <w:rPr>
                <w:rFonts w:ascii="微软雅黑" w:eastAsia="微软雅黑" w:hAnsi="微软雅黑"/>
              </w:rPr>
              <w:t>部门选中后，需将部门名称</w:t>
            </w:r>
            <w:r w:rsidRPr="00231F20">
              <w:rPr>
                <w:rFonts w:ascii="微软雅黑" w:eastAsia="微软雅黑" w:hAnsi="微软雅黑" w:hint="eastAsia"/>
              </w:rPr>
              <w:t>带出</w:t>
            </w:r>
            <w:r w:rsidRPr="00231F20">
              <w:rPr>
                <w:rFonts w:ascii="微软雅黑" w:eastAsia="微软雅黑" w:hAnsi="微软雅黑"/>
              </w:rPr>
              <w:t>显示在查询条件的文本框中</w:t>
            </w:r>
            <w:r w:rsidR="004F02FF">
              <w:rPr>
                <w:rFonts w:ascii="微软雅黑" w:eastAsia="微软雅黑" w:hAnsi="微软雅黑" w:hint="eastAsia"/>
              </w:rPr>
              <w:t>,</w:t>
            </w:r>
            <w:r w:rsidR="004F02FF">
              <w:rPr>
                <w:rFonts w:ascii="微软雅黑" w:eastAsia="微软雅黑" w:hAnsi="微软雅黑"/>
              </w:rPr>
              <w:t>见</w:t>
            </w:r>
            <w:r w:rsidR="00AB3B87">
              <w:rPr>
                <w:rFonts w:ascii="微软雅黑" w:eastAsia="微软雅黑" w:hAnsi="微软雅黑" w:hint="eastAsia"/>
              </w:rPr>
              <w:t>2.11.1</w:t>
            </w:r>
          </w:p>
        </w:tc>
      </w:tr>
    </w:tbl>
    <w:p w:rsidR="00746509" w:rsidRPr="00231F20" w:rsidRDefault="00746509" w:rsidP="00EC46EA">
      <w:pPr>
        <w:pStyle w:val="a5"/>
        <w:numPr>
          <w:ilvl w:val="0"/>
          <w:numId w:val="9"/>
        </w:numPr>
        <w:ind w:firstLineChars="0"/>
        <w:rPr>
          <w:rFonts w:ascii="微软雅黑" w:eastAsia="微软雅黑" w:hAnsi="微软雅黑"/>
        </w:rPr>
      </w:pPr>
      <w:r w:rsidRPr="00231F20">
        <w:rPr>
          <w:rFonts w:ascii="微软雅黑" w:eastAsia="微软雅黑" w:hAnsi="微软雅黑" w:hint="eastAsia"/>
        </w:rPr>
        <w:t>列表</w:t>
      </w:r>
    </w:p>
    <w:p w:rsidR="00746509" w:rsidRDefault="00746509" w:rsidP="00746509">
      <w:pPr>
        <w:pStyle w:val="a5"/>
        <w:ind w:left="420" w:firstLineChars="0" w:firstLine="0"/>
        <w:rPr>
          <w:rFonts w:ascii="微软雅黑" w:eastAsia="微软雅黑" w:hAnsi="微软雅黑"/>
        </w:rPr>
      </w:pPr>
      <w:r w:rsidRPr="00231F20">
        <w:rPr>
          <w:rFonts w:ascii="微软雅黑" w:eastAsia="微软雅黑" w:hAnsi="微软雅黑" w:hint="eastAsia"/>
        </w:rPr>
        <w:t>单选框</w:t>
      </w:r>
      <w:r w:rsidRPr="00231F20">
        <w:rPr>
          <w:rFonts w:ascii="微软雅黑" w:eastAsia="微软雅黑" w:hAnsi="微软雅黑"/>
        </w:rPr>
        <w:t>，员工编号</w:t>
      </w:r>
      <w:ins w:id="735" w:author="春苹" w:date="2019-01-21T15:40:00Z">
        <w:r w:rsidR="002D3A68">
          <w:rPr>
            <w:rFonts w:ascii="微软雅黑" w:eastAsia="微软雅黑" w:hAnsi="微软雅黑" w:hint="eastAsia"/>
          </w:rPr>
          <w:t>（点击</w:t>
        </w:r>
        <w:r w:rsidR="002D3A68">
          <w:rPr>
            <w:rFonts w:ascii="微软雅黑" w:eastAsia="微软雅黑" w:hAnsi="微软雅黑"/>
          </w:rPr>
          <w:t>可查看员工详情页</w:t>
        </w:r>
        <w:r w:rsidR="002D3A68">
          <w:rPr>
            <w:rFonts w:ascii="微软雅黑" w:eastAsia="微软雅黑" w:hAnsi="微软雅黑" w:hint="eastAsia"/>
          </w:rPr>
          <w:t>）</w:t>
        </w:r>
      </w:ins>
      <w:r w:rsidRPr="00231F20">
        <w:rPr>
          <w:rFonts w:ascii="微软雅黑" w:eastAsia="微软雅黑" w:hAnsi="微软雅黑"/>
        </w:rPr>
        <w:t>、登录账号、员工姓名</w:t>
      </w:r>
      <w:r w:rsidRPr="00231F20">
        <w:rPr>
          <w:rFonts w:ascii="微软雅黑" w:eastAsia="微软雅黑" w:hAnsi="微软雅黑" w:hint="eastAsia"/>
        </w:rPr>
        <w:t>、</w:t>
      </w:r>
      <w:r w:rsidRPr="00231F20">
        <w:rPr>
          <w:rFonts w:ascii="微软雅黑" w:eastAsia="微软雅黑" w:hAnsi="微软雅黑"/>
        </w:rPr>
        <w:t>性别、员工手机、员工邮箱、所属部门、上级部门、是否离职</w:t>
      </w:r>
    </w:p>
    <w:p w:rsidR="006C52C4" w:rsidRPr="00231F20" w:rsidRDefault="006C52C4" w:rsidP="00746509">
      <w:pPr>
        <w:pStyle w:val="a5"/>
        <w:ind w:left="420" w:firstLineChars="0" w:firstLine="0"/>
        <w:rPr>
          <w:rFonts w:ascii="微软雅黑" w:eastAsia="微软雅黑" w:hAnsi="微软雅黑"/>
        </w:rPr>
      </w:pPr>
      <w:r>
        <w:rPr>
          <w:rFonts w:ascii="微软雅黑" w:eastAsia="微软雅黑" w:hAnsi="微软雅黑" w:hint="eastAsia"/>
        </w:rPr>
        <w:t>员工手机</w:t>
      </w:r>
      <w:r>
        <w:rPr>
          <w:rFonts w:ascii="微软雅黑" w:eastAsia="微软雅黑" w:hAnsi="微软雅黑"/>
        </w:rPr>
        <w:t>需要显示前三位及后四位，中间四位****显示。</w:t>
      </w:r>
    </w:p>
    <w:p w:rsidR="004B21B9" w:rsidRPr="00231F20" w:rsidRDefault="004B21B9" w:rsidP="00EC46EA">
      <w:pPr>
        <w:pStyle w:val="a5"/>
        <w:numPr>
          <w:ilvl w:val="0"/>
          <w:numId w:val="8"/>
        </w:numPr>
        <w:ind w:firstLineChars="0"/>
        <w:rPr>
          <w:rFonts w:ascii="微软雅黑" w:eastAsia="微软雅黑" w:hAnsi="微软雅黑"/>
        </w:rPr>
      </w:pPr>
      <w:r w:rsidRPr="00231F20">
        <w:rPr>
          <w:rFonts w:ascii="微软雅黑" w:eastAsia="微软雅黑" w:hAnsi="微软雅黑" w:hint="eastAsia"/>
        </w:rPr>
        <w:t>业务规则</w:t>
      </w:r>
    </w:p>
    <w:p w:rsidR="004F02FF" w:rsidRDefault="004F02FF" w:rsidP="004F02FF">
      <w:pPr>
        <w:pStyle w:val="a5"/>
        <w:numPr>
          <w:ilvl w:val="0"/>
          <w:numId w:val="11"/>
        </w:numPr>
        <w:ind w:firstLineChars="0"/>
        <w:rPr>
          <w:rFonts w:ascii="微软雅黑" w:eastAsia="微软雅黑" w:hAnsi="微软雅黑"/>
        </w:rPr>
      </w:pPr>
      <w:r>
        <w:rPr>
          <w:rFonts w:ascii="微软雅黑" w:eastAsia="微软雅黑" w:hAnsi="微软雅黑" w:hint="eastAsia"/>
        </w:rPr>
        <w:t>列表</w:t>
      </w:r>
    </w:p>
    <w:p w:rsidR="00023755" w:rsidRPr="00231F20" w:rsidRDefault="00023755" w:rsidP="00023755">
      <w:pPr>
        <w:pStyle w:val="a5"/>
        <w:ind w:left="420" w:firstLineChars="0" w:firstLine="0"/>
        <w:rPr>
          <w:rFonts w:ascii="微软雅黑" w:eastAsia="微软雅黑" w:hAnsi="微软雅黑"/>
        </w:rPr>
      </w:pPr>
      <w:r w:rsidRPr="00231F20">
        <w:rPr>
          <w:rFonts w:ascii="微软雅黑" w:eastAsia="微软雅黑" w:hAnsi="微软雅黑" w:hint="eastAsia"/>
        </w:rPr>
        <w:t>该列表</w:t>
      </w:r>
      <w:r w:rsidRPr="00231F20">
        <w:rPr>
          <w:rFonts w:ascii="微软雅黑" w:eastAsia="微软雅黑" w:hAnsi="微软雅黑"/>
        </w:rPr>
        <w:t>能够查看所有状态为‘</w:t>
      </w:r>
      <w:r w:rsidRPr="00231F20">
        <w:rPr>
          <w:rFonts w:ascii="微软雅黑" w:eastAsia="微软雅黑" w:hAnsi="微软雅黑" w:hint="eastAsia"/>
        </w:rPr>
        <w:t>有效</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员工</w:t>
      </w:r>
    </w:p>
    <w:p w:rsidR="004B21B9" w:rsidRPr="00231F20" w:rsidRDefault="003D1E2B" w:rsidP="00746509">
      <w:pPr>
        <w:pStyle w:val="a5"/>
        <w:ind w:left="420" w:firstLineChars="0" w:firstLine="0"/>
        <w:rPr>
          <w:rFonts w:ascii="微软雅黑" w:eastAsia="微软雅黑" w:hAnsi="微软雅黑"/>
        </w:rPr>
      </w:pPr>
      <w:r w:rsidRPr="00231F20">
        <w:rPr>
          <w:rFonts w:ascii="微软雅黑" w:eastAsia="微软雅黑" w:hAnsi="微软雅黑" w:hint="eastAsia"/>
        </w:rPr>
        <w:t>列表按照</w:t>
      </w:r>
      <w:r w:rsidRPr="00231F20">
        <w:rPr>
          <w:rFonts w:ascii="微软雅黑" w:eastAsia="微软雅黑" w:hAnsi="微软雅黑"/>
        </w:rPr>
        <w:t>新建时间倒叙排列展示</w:t>
      </w:r>
    </w:p>
    <w:p w:rsidR="003D1E2B" w:rsidRPr="00231F20" w:rsidRDefault="003D1E2B" w:rsidP="00746509">
      <w:pPr>
        <w:pStyle w:val="a5"/>
        <w:ind w:left="42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默认展示全部，</w:t>
      </w:r>
    </w:p>
    <w:p w:rsidR="003D1E2B" w:rsidRPr="00231F20" w:rsidRDefault="003D1E2B" w:rsidP="00746509">
      <w:pPr>
        <w:pStyle w:val="a5"/>
        <w:ind w:left="420"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条件为空，点击【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则列表</w:t>
      </w:r>
      <w:r w:rsidRPr="00231F20">
        <w:rPr>
          <w:rFonts w:ascii="微软雅黑" w:eastAsia="微软雅黑" w:hAnsi="微软雅黑" w:hint="eastAsia"/>
        </w:rPr>
        <w:t>展示</w:t>
      </w:r>
      <w:r w:rsidRPr="00231F20">
        <w:rPr>
          <w:rFonts w:ascii="微软雅黑" w:eastAsia="微软雅黑" w:hAnsi="微软雅黑"/>
        </w:rPr>
        <w:t>全部数据</w:t>
      </w:r>
    </w:p>
    <w:p w:rsidR="003D1E2B" w:rsidRDefault="003D1E2B" w:rsidP="003D1E2B">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则列表展示满足查询条件的数据</w:t>
      </w:r>
    </w:p>
    <w:p w:rsidR="004F02FF" w:rsidRPr="00231F20" w:rsidRDefault="004F02FF" w:rsidP="004F02FF">
      <w:pPr>
        <w:pStyle w:val="a5"/>
        <w:numPr>
          <w:ilvl w:val="0"/>
          <w:numId w:val="11"/>
        </w:numPr>
        <w:ind w:firstLineChars="0"/>
        <w:rPr>
          <w:rFonts w:ascii="微软雅黑" w:eastAsia="微软雅黑" w:hAnsi="微软雅黑"/>
        </w:rPr>
      </w:pPr>
      <w:r w:rsidRPr="00231F20">
        <w:rPr>
          <w:rFonts w:ascii="微软雅黑" w:eastAsia="微软雅黑" w:hAnsi="微软雅黑" w:hint="eastAsia"/>
        </w:rPr>
        <w:t>选择部门</w:t>
      </w:r>
      <w:r w:rsidRPr="00231F20">
        <w:rPr>
          <w:rFonts w:ascii="微软雅黑" w:eastAsia="微软雅黑" w:hAnsi="微软雅黑"/>
        </w:rPr>
        <w:t>页面</w:t>
      </w:r>
    </w:p>
    <w:p w:rsidR="004F02FF" w:rsidRPr="00231F20" w:rsidRDefault="004F02FF" w:rsidP="004F02FF">
      <w:pPr>
        <w:pStyle w:val="a5"/>
        <w:ind w:left="840" w:firstLineChars="0" w:firstLine="0"/>
        <w:rPr>
          <w:rFonts w:ascii="微软雅黑" w:eastAsia="微软雅黑" w:hAnsi="微软雅黑"/>
        </w:rPr>
      </w:pPr>
      <w:r w:rsidRPr="00231F20">
        <w:rPr>
          <w:rFonts w:ascii="微软雅黑" w:eastAsia="微软雅黑" w:hAnsi="微软雅黑" w:hint="eastAsia"/>
        </w:rPr>
        <w:t>展示页面</w:t>
      </w:r>
      <w:r w:rsidRPr="00231F20">
        <w:rPr>
          <w:rFonts w:ascii="微软雅黑" w:eastAsia="微软雅黑" w:hAnsi="微软雅黑"/>
        </w:rPr>
        <w:t>与部门管理相同，选中后关闭部门选择页面，并将</w:t>
      </w:r>
      <w:r w:rsidRPr="00231F20">
        <w:rPr>
          <w:rFonts w:ascii="微软雅黑" w:eastAsia="微软雅黑" w:hAnsi="微软雅黑" w:hint="eastAsia"/>
        </w:rPr>
        <w:t>部门</w:t>
      </w:r>
      <w:r w:rsidRPr="00231F20">
        <w:rPr>
          <w:rFonts w:ascii="微软雅黑" w:eastAsia="微软雅黑" w:hAnsi="微软雅黑"/>
        </w:rPr>
        <w:t>名称回写到员工信息编辑页面。</w:t>
      </w:r>
    </w:p>
    <w:p w:rsidR="004F02FF" w:rsidRPr="00231F20" w:rsidRDefault="004F02FF" w:rsidP="004F02FF">
      <w:pPr>
        <w:pStyle w:val="a5"/>
        <w:ind w:left="840"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可选项为当前系统中全部有效的部门</w:t>
      </w:r>
    </w:p>
    <w:p w:rsidR="004F02FF" w:rsidRPr="004F02FF" w:rsidRDefault="004F02FF" w:rsidP="003D1E2B">
      <w:pPr>
        <w:pStyle w:val="a5"/>
        <w:ind w:left="420" w:firstLineChars="0" w:firstLine="0"/>
        <w:rPr>
          <w:rFonts w:ascii="微软雅黑" w:eastAsia="微软雅黑" w:hAnsi="微软雅黑"/>
        </w:rPr>
      </w:pPr>
    </w:p>
    <w:p w:rsidR="004B21B9" w:rsidRPr="00231F20" w:rsidRDefault="004B21B9" w:rsidP="00C42305">
      <w:pPr>
        <w:pStyle w:val="4"/>
        <w:numPr>
          <w:ilvl w:val="2"/>
          <w:numId w:val="1"/>
        </w:numPr>
        <w:rPr>
          <w:rFonts w:ascii="微软雅黑" w:eastAsia="微软雅黑" w:hAnsi="微软雅黑"/>
        </w:rPr>
      </w:pPr>
      <w:bookmarkStart w:id="736" w:name="_Toc1480473"/>
      <w:r w:rsidRPr="00231F20">
        <w:rPr>
          <w:rFonts w:ascii="微软雅黑" w:eastAsia="微软雅黑" w:hAnsi="微软雅黑" w:hint="eastAsia"/>
        </w:rPr>
        <w:t>【新建】</w:t>
      </w:r>
      <w:r w:rsidR="00BE711B" w:rsidRPr="00231F20">
        <w:rPr>
          <w:rFonts w:ascii="微软雅黑" w:eastAsia="微软雅黑" w:hAnsi="微软雅黑" w:hint="eastAsia"/>
        </w:rPr>
        <w:t>功能</w:t>
      </w:r>
      <w:bookmarkEnd w:id="736"/>
    </w:p>
    <w:p w:rsidR="00746509" w:rsidRPr="000E3D58" w:rsidRDefault="001D1966" w:rsidP="000E3D58">
      <w:pPr>
        <w:pStyle w:val="a5"/>
        <w:numPr>
          <w:ilvl w:val="0"/>
          <w:numId w:val="10"/>
        </w:numPr>
        <w:ind w:firstLineChars="0"/>
        <w:rPr>
          <w:rFonts w:ascii="微软雅黑" w:eastAsia="微软雅黑" w:hAnsi="微软雅黑"/>
        </w:rPr>
      </w:pPr>
      <w:r w:rsidRPr="00231F20">
        <w:rPr>
          <w:rFonts w:ascii="微软雅黑" w:eastAsia="微软雅黑" w:hAnsi="微软雅黑" w:hint="eastAsia"/>
        </w:rPr>
        <w:t>数据表单</w:t>
      </w:r>
    </w:p>
    <w:tbl>
      <w:tblPr>
        <w:tblStyle w:val="a6"/>
        <w:tblW w:w="0" w:type="auto"/>
        <w:tblInd w:w="420" w:type="dxa"/>
        <w:tblLook w:val="04A0" w:firstRow="1" w:lastRow="0" w:firstColumn="1" w:lastColumn="0" w:noHBand="0" w:noVBand="1"/>
      </w:tblPr>
      <w:tblGrid>
        <w:gridCol w:w="1702"/>
        <w:gridCol w:w="1842"/>
        <w:gridCol w:w="4332"/>
      </w:tblGrid>
      <w:tr w:rsidR="00746509" w:rsidRPr="00231F20" w:rsidTr="00426E9E">
        <w:tc>
          <w:tcPr>
            <w:tcW w:w="1702" w:type="dxa"/>
          </w:tcPr>
          <w:p w:rsidR="00746509" w:rsidRPr="00231F20" w:rsidRDefault="00746509"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842" w:type="dxa"/>
          </w:tcPr>
          <w:p w:rsidR="00746509" w:rsidRPr="00231F20" w:rsidRDefault="00746509"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332" w:type="dxa"/>
          </w:tcPr>
          <w:p w:rsidR="00746509" w:rsidRPr="00231F20" w:rsidRDefault="00746509"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746509" w:rsidRPr="00231F20" w:rsidTr="00426E9E">
        <w:tc>
          <w:tcPr>
            <w:tcW w:w="170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编号</w:t>
            </w:r>
          </w:p>
        </w:tc>
        <w:tc>
          <w:tcPr>
            <w:tcW w:w="184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为空，支持</w:t>
            </w:r>
            <w:r w:rsidRPr="00231F20">
              <w:rPr>
                <w:rFonts w:ascii="微软雅黑" w:eastAsia="微软雅黑" w:hAnsi="微软雅黑" w:hint="eastAsia"/>
              </w:rPr>
              <w:t>1</w:t>
            </w:r>
            <w:r w:rsidRPr="00231F20">
              <w:rPr>
                <w:rFonts w:ascii="微软雅黑" w:eastAsia="微软雅黑" w:hAnsi="微软雅黑"/>
              </w:rPr>
              <w:t>-20</w:t>
            </w:r>
            <w:r w:rsidRPr="00231F20">
              <w:rPr>
                <w:rFonts w:ascii="微软雅黑" w:eastAsia="微软雅黑" w:hAnsi="微软雅黑" w:hint="eastAsia"/>
              </w:rPr>
              <w:t>位</w:t>
            </w:r>
            <w:r w:rsidRPr="00231F20">
              <w:rPr>
                <w:rFonts w:ascii="微软雅黑" w:eastAsia="微软雅黑" w:hAnsi="微软雅黑"/>
              </w:rPr>
              <w:t>数字，需唯一，必填</w:t>
            </w:r>
          </w:p>
        </w:tc>
      </w:tr>
      <w:tr w:rsidR="00746509" w:rsidRPr="00231F20" w:rsidTr="00426E9E">
        <w:tc>
          <w:tcPr>
            <w:tcW w:w="170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员工姓名</w:t>
            </w:r>
          </w:p>
        </w:tc>
        <w:tc>
          <w:tcPr>
            <w:tcW w:w="184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，支持</w:t>
            </w:r>
            <w:r w:rsidRPr="00231F20">
              <w:rPr>
                <w:rFonts w:ascii="微软雅黑" w:eastAsia="微软雅黑" w:hAnsi="微软雅黑" w:hint="eastAsia"/>
              </w:rPr>
              <w:t>1</w:t>
            </w:r>
            <w:r w:rsidRPr="00231F20">
              <w:rPr>
                <w:rFonts w:ascii="微软雅黑" w:eastAsia="微软雅黑" w:hAnsi="微软雅黑"/>
              </w:rPr>
              <w:t>-30</w:t>
            </w:r>
            <w:r w:rsidRPr="00231F20">
              <w:rPr>
                <w:rFonts w:ascii="微软雅黑" w:eastAsia="微软雅黑" w:hAnsi="微软雅黑" w:hint="eastAsia"/>
              </w:rPr>
              <w:t>个</w:t>
            </w:r>
            <w:r w:rsidRPr="00231F20">
              <w:rPr>
                <w:rFonts w:ascii="微软雅黑" w:eastAsia="微软雅黑" w:hAnsi="微软雅黑"/>
              </w:rPr>
              <w:t>字符，必填</w:t>
            </w:r>
          </w:p>
        </w:tc>
      </w:tr>
      <w:tr w:rsidR="00746509" w:rsidRPr="00231F20" w:rsidTr="00426E9E">
        <w:tc>
          <w:tcPr>
            <w:tcW w:w="170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性别</w:t>
            </w:r>
          </w:p>
        </w:tc>
        <w:tc>
          <w:tcPr>
            <w:tcW w:w="184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单选框</w:t>
            </w:r>
          </w:p>
        </w:tc>
        <w:tc>
          <w:tcPr>
            <w:tcW w:w="433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默认</w:t>
            </w:r>
            <w:proofErr w:type="gramStart"/>
            <w:r w:rsidRPr="00231F20">
              <w:rPr>
                <w:rFonts w:ascii="微软雅黑" w:eastAsia="微软雅黑" w:hAnsi="微软雅黑"/>
              </w:rPr>
              <w:t>不</w:t>
            </w:r>
            <w:proofErr w:type="gramEnd"/>
            <w:r w:rsidRPr="00231F20">
              <w:rPr>
                <w:rFonts w:ascii="微软雅黑" w:eastAsia="微软雅黑" w:hAnsi="微软雅黑"/>
              </w:rPr>
              <w:t>选中</w:t>
            </w:r>
            <w:r w:rsidRPr="00231F20">
              <w:rPr>
                <w:rFonts w:ascii="微软雅黑" w:eastAsia="微软雅黑" w:hAnsi="微软雅黑" w:hint="eastAsia"/>
              </w:rPr>
              <w:t>，</w:t>
            </w:r>
            <w:r w:rsidRPr="00231F20">
              <w:rPr>
                <w:rFonts w:ascii="微软雅黑" w:eastAsia="微软雅黑" w:hAnsi="微软雅黑"/>
              </w:rPr>
              <w:t>可选项为</w:t>
            </w:r>
            <w:r w:rsidRPr="00231F20">
              <w:rPr>
                <w:rFonts w:ascii="微软雅黑" w:eastAsia="微软雅黑" w:hAnsi="微软雅黑" w:hint="eastAsia"/>
              </w:rPr>
              <w:t>男</w:t>
            </w:r>
            <w:r w:rsidRPr="00231F20">
              <w:rPr>
                <w:rFonts w:ascii="微软雅黑" w:eastAsia="微软雅黑" w:hAnsi="微软雅黑"/>
              </w:rPr>
              <w:t>、女，非必填</w:t>
            </w:r>
          </w:p>
        </w:tc>
      </w:tr>
      <w:tr w:rsidR="00746509" w:rsidRPr="00231F20" w:rsidTr="00426E9E">
        <w:tc>
          <w:tcPr>
            <w:tcW w:w="1702" w:type="dxa"/>
          </w:tcPr>
          <w:p w:rsidR="00746509" w:rsidRPr="00231F20" w:rsidRDefault="00094230" w:rsidP="00426E9E">
            <w:pPr>
              <w:pStyle w:val="a5"/>
              <w:ind w:firstLineChars="0" w:firstLine="0"/>
              <w:rPr>
                <w:rFonts w:ascii="微软雅黑" w:eastAsia="微软雅黑" w:hAnsi="微软雅黑"/>
              </w:rPr>
            </w:pPr>
            <w:r w:rsidRPr="00231F20">
              <w:rPr>
                <w:rFonts w:ascii="微软雅黑" w:eastAsia="微软雅黑" w:hAnsi="微软雅黑" w:hint="eastAsia"/>
              </w:rPr>
              <w:t>员工手机</w:t>
            </w:r>
          </w:p>
        </w:tc>
        <w:tc>
          <w:tcPr>
            <w:tcW w:w="184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746509" w:rsidRPr="00231F20" w:rsidRDefault="00094230" w:rsidP="00426E9E">
            <w:pPr>
              <w:pStyle w:val="a5"/>
              <w:ind w:firstLineChars="0" w:firstLine="0"/>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只</w:t>
            </w:r>
            <w:r w:rsidRPr="00231F20">
              <w:rPr>
                <w:rFonts w:ascii="微软雅黑" w:eastAsia="微软雅黑" w:hAnsi="微软雅黑"/>
              </w:rPr>
              <w:t>可录入</w:t>
            </w:r>
            <w:r w:rsidRPr="00231F20">
              <w:rPr>
                <w:rFonts w:ascii="微软雅黑" w:eastAsia="微软雅黑" w:hAnsi="微软雅黑" w:hint="eastAsia"/>
              </w:rPr>
              <w:t>11位</w:t>
            </w:r>
            <w:r w:rsidRPr="00231F20">
              <w:rPr>
                <w:rFonts w:ascii="微软雅黑" w:eastAsia="微软雅黑" w:hAnsi="微软雅黑"/>
              </w:rPr>
              <w:t>数字，必填，需做简单的手机号规则校验</w:t>
            </w:r>
          </w:p>
        </w:tc>
      </w:tr>
      <w:tr w:rsidR="00746509" w:rsidRPr="00231F20" w:rsidTr="00426E9E">
        <w:tc>
          <w:tcPr>
            <w:tcW w:w="1702" w:type="dxa"/>
          </w:tcPr>
          <w:p w:rsidR="00746509" w:rsidRPr="00231F20" w:rsidRDefault="001123E6" w:rsidP="00426E9E">
            <w:pPr>
              <w:pStyle w:val="a5"/>
              <w:ind w:firstLineChars="0" w:firstLine="0"/>
              <w:rPr>
                <w:rFonts w:ascii="微软雅黑" w:eastAsia="微软雅黑" w:hAnsi="微软雅黑"/>
              </w:rPr>
            </w:pPr>
            <w:r w:rsidRPr="00231F20">
              <w:rPr>
                <w:rFonts w:ascii="微软雅黑" w:eastAsia="微软雅黑" w:hAnsi="微软雅黑" w:hint="eastAsia"/>
              </w:rPr>
              <w:t>员工邮箱</w:t>
            </w:r>
          </w:p>
        </w:tc>
        <w:tc>
          <w:tcPr>
            <w:tcW w:w="184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746509" w:rsidRPr="00231F20" w:rsidRDefault="001123E6" w:rsidP="00426E9E">
            <w:pPr>
              <w:pStyle w:val="a5"/>
              <w:ind w:firstLineChars="0" w:firstLine="0"/>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，允许录入</w:t>
            </w:r>
            <w:r w:rsidRPr="00231F20">
              <w:rPr>
                <w:rFonts w:ascii="微软雅黑" w:eastAsia="微软雅黑" w:hAnsi="微软雅黑" w:hint="eastAsia"/>
              </w:rPr>
              <w:t>1</w:t>
            </w:r>
            <w:r w:rsidRPr="00231F20">
              <w:rPr>
                <w:rFonts w:ascii="微软雅黑" w:eastAsia="微软雅黑" w:hAnsi="微软雅黑"/>
              </w:rPr>
              <w:t>-30</w:t>
            </w:r>
            <w:r w:rsidRPr="00231F20">
              <w:rPr>
                <w:rFonts w:ascii="微软雅黑" w:eastAsia="微软雅黑" w:hAnsi="微软雅黑" w:hint="eastAsia"/>
              </w:rPr>
              <w:t>个</w:t>
            </w:r>
            <w:r w:rsidRPr="00231F20">
              <w:rPr>
                <w:rFonts w:ascii="微软雅黑" w:eastAsia="微软雅黑" w:hAnsi="微软雅黑"/>
              </w:rPr>
              <w:t>字符，需做简单的邮箱规则校验，</w:t>
            </w:r>
            <w:r w:rsidRPr="00231F20">
              <w:rPr>
                <w:rFonts w:ascii="微软雅黑" w:eastAsia="微软雅黑" w:hAnsi="微软雅黑" w:hint="eastAsia"/>
              </w:rPr>
              <w:t>非必填</w:t>
            </w:r>
          </w:p>
        </w:tc>
      </w:tr>
      <w:tr w:rsidR="00746509" w:rsidRPr="00830FF6" w:rsidTr="00426E9E">
        <w:tc>
          <w:tcPr>
            <w:tcW w:w="170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所属部门</w:t>
            </w:r>
          </w:p>
        </w:tc>
        <w:tc>
          <w:tcPr>
            <w:tcW w:w="1842" w:type="dxa"/>
          </w:tcPr>
          <w:p w:rsidR="00746509" w:rsidRPr="00231F20" w:rsidRDefault="00746509" w:rsidP="00426E9E">
            <w:pPr>
              <w:pStyle w:val="a5"/>
              <w:ind w:firstLineChars="0" w:firstLine="0"/>
              <w:rPr>
                <w:rFonts w:ascii="微软雅黑" w:eastAsia="微软雅黑" w:hAnsi="微软雅黑"/>
              </w:rPr>
            </w:pPr>
            <w:r w:rsidRPr="00231F20">
              <w:rPr>
                <w:rFonts w:ascii="微软雅黑" w:eastAsia="微软雅黑" w:hAnsi="微软雅黑" w:hint="eastAsia"/>
              </w:rPr>
              <w:t>选择</w:t>
            </w:r>
          </w:p>
        </w:tc>
        <w:tc>
          <w:tcPr>
            <w:tcW w:w="4332" w:type="dxa"/>
          </w:tcPr>
          <w:p w:rsidR="00746509" w:rsidRDefault="00746509" w:rsidP="00426E9E">
            <w:pPr>
              <w:pStyle w:val="a5"/>
              <w:ind w:firstLineChars="0" w:firstLine="0"/>
              <w:rPr>
                <w:ins w:id="737" w:author="春苹" w:date="2019-01-21T15:05:00Z"/>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弹出部门列表页</w:t>
            </w:r>
            <w:r w:rsidRPr="00231F20">
              <w:rPr>
                <w:rFonts w:ascii="微软雅黑" w:eastAsia="微软雅黑" w:hAnsi="微软雅黑" w:hint="eastAsia"/>
              </w:rPr>
              <w:t>，</w:t>
            </w:r>
            <w:r w:rsidRPr="00231F20">
              <w:rPr>
                <w:rFonts w:ascii="微软雅黑" w:eastAsia="微软雅黑" w:hAnsi="微软雅黑"/>
              </w:rPr>
              <w:t>部门选中后，需将部门名称</w:t>
            </w:r>
            <w:r w:rsidRPr="00231F20">
              <w:rPr>
                <w:rFonts w:ascii="微软雅黑" w:eastAsia="微软雅黑" w:hAnsi="微软雅黑" w:hint="eastAsia"/>
              </w:rPr>
              <w:t>带出</w:t>
            </w:r>
            <w:r w:rsidRPr="00231F20">
              <w:rPr>
                <w:rFonts w:ascii="微软雅黑" w:eastAsia="微软雅黑" w:hAnsi="微软雅黑"/>
              </w:rPr>
              <w:t>显示在查询条件的文本框中</w:t>
            </w:r>
            <w:r w:rsidR="000E3D58">
              <w:rPr>
                <w:rFonts w:ascii="微软雅黑" w:eastAsia="微软雅黑" w:hAnsi="微软雅黑" w:hint="eastAsia"/>
              </w:rPr>
              <w:t>,见</w:t>
            </w:r>
            <w:r w:rsidR="00AB3B87">
              <w:rPr>
                <w:rFonts w:ascii="微软雅黑" w:eastAsia="微软雅黑" w:hAnsi="微软雅黑" w:hint="eastAsia"/>
              </w:rPr>
              <w:t>2.11.1</w:t>
            </w:r>
            <w:ins w:id="738" w:author="春苹" w:date="2019-01-18T16:35:00Z">
              <w:r w:rsidR="00956F5A">
                <w:rPr>
                  <w:rFonts w:ascii="微软雅黑" w:eastAsia="微软雅黑" w:hAnsi="微软雅黑" w:hint="eastAsia"/>
                </w:rPr>
                <w:t>，必填</w:t>
              </w:r>
            </w:ins>
          </w:p>
          <w:p w:rsidR="00830FF6" w:rsidRPr="00231F20" w:rsidRDefault="00830FF6" w:rsidP="00426E9E">
            <w:pPr>
              <w:pStyle w:val="a5"/>
              <w:ind w:firstLineChars="0" w:firstLine="0"/>
              <w:rPr>
                <w:rFonts w:ascii="微软雅黑" w:eastAsia="微软雅黑" w:hAnsi="微软雅黑"/>
              </w:rPr>
            </w:pPr>
            <w:ins w:id="739" w:author="春苹" w:date="2019-01-21T15:05:00Z">
              <w:r>
                <w:rPr>
                  <w:rFonts w:ascii="微软雅黑" w:eastAsia="微软雅黑" w:hAnsi="微软雅黑" w:hint="eastAsia"/>
                </w:rPr>
                <w:t>可选项</w:t>
              </w:r>
              <w:r>
                <w:rPr>
                  <w:rFonts w:ascii="微软雅黑" w:eastAsia="微软雅黑" w:hAnsi="微软雅黑"/>
                </w:rPr>
                <w:t>为当前系统中全部有效的部门</w:t>
              </w:r>
            </w:ins>
          </w:p>
        </w:tc>
      </w:tr>
      <w:tr w:rsidR="00746509" w:rsidRPr="00231F20" w:rsidTr="00426E9E">
        <w:tc>
          <w:tcPr>
            <w:tcW w:w="1702" w:type="dxa"/>
          </w:tcPr>
          <w:p w:rsidR="00746509" w:rsidRPr="00231F20" w:rsidRDefault="001123E6" w:rsidP="00426E9E">
            <w:pPr>
              <w:pStyle w:val="a5"/>
              <w:ind w:firstLineChars="0" w:firstLine="0"/>
              <w:rPr>
                <w:rFonts w:ascii="微软雅黑" w:eastAsia="微软雅黑" w:hAnsi="微软雅黑"/>
              </w:rPr>
            </w:pPr>
            <w:r w:rsidRPr="00231F20">
              <w:rPr>
                <w:rFonts w:ascii="微软雅黑" w:eastAsia="微软雅黑" w:hAnsi="微软雅黑" w:hint="eastAsia"/>
              </w:rPr>
              <w:t>是否离职</w:t>
            </w:r>
          </w:p>
        </w:tc>
        <w:tc>
          <w:tcPr>
            <w:tcW w:w="1842" w:type="dxa"/>
          </w:tcPr>
          <w:p w:rsidR="00746509" w:rsidRPr="00231F20" w:rsidRDefault="001123E6"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746509" w:rsidRPr="00231F20" w:rsidRDefault="001123E6" w:rsidP="00426E9E">
            <w:pPr>
              <w:pStyle w:val="a5"/>
              <w:ind w:firstLineChars="0" w:firstLine="0"/>
              <w:rPr>
                <w:rFonts w:ascii="微软雅黑" w:eastAsia="微软雅黑" w:hAnsi="微软雅黑"/>
              </w:rPr>
            </w:pPr>
            <w:r w:rsidRPr="00231F20">
              <w:rPr>
                <w:rFonts w:ascii="微软雅黑" w:eastAsia="微软雅黑" w:hAnsi="微软雅黑" w:hint="eastAsia"/>
              </w:rPr>
              <w:t>默认为在职</w:t>
            </w:r>
            <w:r w:rsidRPr="00231F20">
              <w:rPr>
                <w:rFonts w:ascii="微软雅黑" w:eastAsia="微软雅黑" w:hAnsi="微软雅黑"/>
              </w:rPr>
              <w:t>，只做展示，不允许编辑</w:t>
            </w:r>
          </w:p>
        </w:tc>
      </w:tr>
      <w:tr w:rsidR="001123E6" w:rsidRPr="00EC1D03" w:rsidTr="00426E9E">
        <w:tc>
          <w:tcPr>
            <w:tcW w:w="1702" w:type="dxa"/>
          </w:tcPr>
          <w:p w:rsidR="001123E6" w:rsidRPr="00231F20" w:rsidRDefault="001123E6" w:rsidP="00426E9E">
            <w:pPr>
              <w:pStyle w:val="a5"/>
              <w:ind w:firstLineChars="0" w:firstLine="0"/>
              <w:rPr>
                <w:rFonts w:ascii="微软雅黑" w:eastAsia="微软雅黑" w:hAnsi="微软雅黑"/>
              </w:rPr>
            </w:pPr>
            <w:r w:rsidRPr="00231F20">
              <w:rPr>
                <w:rFonts w:ascii="微软雅黑" w:eastAsia="微软雅黑" w:hAnsi="微软雅黑" w:hint="eastAsia"/>
              </w:rPr>
              <w:t>登录账号</w:t>
            </w:r>
          </w:p>
        </w:tc>
        <w:tc>
          <w:tcPr>
            <w:tcW w:w="1842" w:type="dxa"/>
          </w:tcPr>
          <w:p w:rsidR="001123E6" w:rsidRPr="00231F20" w:rsidRDefault="001123E6"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830FF6" w:rsidRDefault="001123E6" w:rsidP="00426E9E">
            <w:pPr>
              <w:pStyle w:val="a5"/>
              <w:ind w:firstLineChars="0" w:firstLine="0"/>
              <w:rPr>
                <w:ins w:id="740" w:author="春苹" w:date="2019-01-21T15:20:00Z"/>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。不允许编辑。</w:t>
            </w:r>
          </w:p>
          <w:p w:rsidR="00EC1D03" w:rsidRPr="00231F20" w:rsidRDefault="00EC1D03" w:rsidP="00426E9E">
            <w:pPr>
              <w:pStyle w:val="a5"/>
              <w:ind w:firstLineChars="0" w:firstLine="0"/>
              <w:rPr>
                <w:rFonts w:ascii="微软雅黑" w:eastAsia="微软雅黑" w:hAnsi="微软雅黑"/>
              </w:rPr>
            </w:pPr>
            <w:ins w:id="741" w:author="春苹" w:date="2019-01-21T15:20:00Z">
              <w:r>
                <w:rPr>
                  <w:rFonts w:ascii="微软雅黑" w:eastAsia="微软雅黑" w:hAnsi="微软雅黑" w:hint="eastAsia"/>
                </w:rPr>
                <w:t>详情页中</w:t>
              </w:r>
              <w:r>
                <w:rPr>
                  <w:rFonts w:ascii="微软雅黑" w:eastAsia="微软雅黑" w:hAnsi="微软雅黑"/>
                </w:rPr>
                <w:t>，只展示当前关联的</w:t>
              </w:r>
            </w:ins>
            <w:ins w:id="742" w:author="春苹" w:date="2019-01-21T15:21:00Z">
              <w:r>
                <w:rPr>
                  <w:rFonts w:ascii="微软雅黑" w:eastAsia="微软雅黑" w:hAnsi="微软雅黑"/>
                </w:rPr>
                <w:t>有效的账号。</w:t>
              </w:r>
            </w:ins>
          </w:p>
        </w:tc>
      </w:tr>
      <w:tr w:rsidR="001123E6" w:rsidRPr="00231F20" w:rsidTr="00426E9E">
        <w:tc>
          <w:tcPr>
            <w:tcW w:w="7876" w:type="dxa"/>
            <w:gridSpan w:val="3"/>
          </w:tcPr>
          <w:p w:rsidR="001123E6" w:rsidRPr="00231F20" w:rsidRDefault="001123E6" w:rsidP="001123E6">
            <w:pPr>
              <w:pStyle w:val="a5"/>
              <w:ind w:firstLineChars="0" w:firstLine="0"/>
              <w:jc w:val="center"/>
              <w:rPr>
                <w:rFonts w:ascii="微软雅黑" w:eastAsia="微软雅黑" w:hAnsi="微软雅黑"/>
              </w:rPr>
            </w:pPr>
            <w:r w:rsidRPr="00231F20">
              <w:rPr>
                <w:rFonts w:ascii="微软雅黑" w:eastAsia="微软雅黑" w:hAnsi="微软雅黑" w:hint="eastAsia"/>
              </w:rPr>
              <w:t>其他</w:t>
            </w:r>
            <w:r w:rsidRPr="00231F20">
              <w:rPr>
                <w:rFonts w:ascii="微软雅黑" w:eastAsia="微软雅黑" w:hAnsi="微软雅黑"/>
              </w:rPr>
              <w:t>信息</w:t>
            </w:r>
          </w:p>
        </w:tc>
      </w:tr>
      <w:tr w:rsidR="001123E6" w:rsidRPr="00231F20" w:rsidTr="00426E9E">
        <w:tc>
          <w:tcPr>
            <w:tcW w:w="170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新建时间</w:t>
            </w:r>
          </w:p>
        </w:tc>
        <w:tc>
          <w:tcPr>
            <w:tcW w:w="184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文本框</w:t>
            </w:r>
          </w:p>
        </w:tc>
        <w:tc>
          <w:tcPr>
            <w:tcW w:w="433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w:t>
            </w:r>
            <w:r w:rsidRPr="00231F20">
              <w:rPr>
                <w:rFonts w:ascii="微软雅黑" w:eastAsia="微软雅黑" w:hAnsi="微软雅黑"/>
              </w:rPr>
              <w:t>保存成功时的系统时间，格式为yyyy-mm-</w:t>
            </w:r>
            <w:r w:rsidRPr="00231F20">
              <w:rPr>
                <w:rFonts w:ascii="微软雅黑" w:eastAsia="微软雅黑" w:hAnsi="微软雅黑"/>
              </w:rPr>
              <w:lastRenderedPageBreak/>
              <w:t xml:space="preserve">dd </w:t>
            </w:r>
            <w:r w:rsidRPr="00231F20">
              <w:rPr>
                <w:rFonts w:ascii="微软雅黑" w:eastAsia="微软雅黑" w:hAnsi="微软雅黑" w:hint="eastAsia"/>
              </w:rPr>
              <w:t>hh:</w:t>
            </w:r>
            <w:r w:rsidRPr="00231F20">
              <w:rPr>
                <w:rFonts w:ascii="微软雅黑" w:eastAsia="微软雅黑" w:hAnsi="微软雅黑"/>
              </w:rPr>
              <w:t>mm</w:t>
            </w:r>
            <w:r w:rsidRPr="00231F20">
              <w:rPr>
                <w:rFonts w:ascii="微软雅黑" w:eastAsia="微软雅黑" w:hAnsi="微软雅黑" w:hint="eastAsia"/>
              </w:rPr>
              <w:t>:</w:t>
            </w:r>
            <w:r w:rsidRPr="00231F20">
              <w:rPr>
                <w:rFonts w:ascii="微软雅黑" w:eastAsia="微软雅黑" w:hAnsi="微软雅黑"/>
              </w:rPr>
              <w:t>ss</w:t>
            </w:r>
          </w:p>
        </w:tc>
      </w:tr>
      <w:tr w:rsidR="001123E6" w:rsidRPr="00231F20" w:rsidTr="00426E9E">
        <w:tc>
          <w:tcPr>
            <w:tcW w:w="170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lastRenderedPageBreak/>
              <w:t>新建人</w:t>
            </w:r>
          </w:p>
        </w:tc>
        <w:tc>
          <w:tcPr>
            <w:tcW w:w="184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文本框</w:t>
            </w:r>
          </w:p>
        </w:tc>
        <w:tc>
          <w:tcPr>
            <w:tcW w:w="433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=保存成功</w:t>
            </w:r>
            <w:proofErr w:type="gramStart"/>
            <w:r w:rsidRPr="00231F20">
              <w:rPr>
                <w:rFonts w:ascii="微软雅黑" w:eastAsia="微软雅黑" w:hAnsi="微软雅黑" w:hint="eastAsia"/>
              </w:rPr>
              <w:t>时</w:t>
            </w:r>
            <w:r w:rsidRPr="00231F20">
              <w:rPr>
                <w:rFonts w:ascii="微软雅黑" w:eastAsia="微软雅黑" w:hAnsi="微软雅黑"/>
              </w:rPr>
              <w:t>当前</w:t>
            </w:r>
            <w:proofErr w:type="gramEnd"/>
            <w:r w:rsidRPr="00231F20">
              <w:rPr>
                <w:rFonts w:ascii="微软雅黑" w:eastAsia="微软雅黑" w:hAnsi="微软雅黑"/>
              </w:rPr>
              <w:t>系统的登录人，显示</w:t>
            </w:r>
            <w:r w:rsidRPr="00231F20">
              <w:rPr>
                <w:rFonts w:ascii="微软雅黑" w:eastAsia="微软雅黑" w:hAnsi="微软雅黑" w:hint="eastAsia"/>
              </w:rPr>
              <w:t>规则：</w:t>
            </w:r>
            <w:r w:rsidRPr="00231F20">
              <w:rPr>
                <w:rFonts w:ascii="微软雅黑" w:eastAsia="微软雅黑" w:hAnsi="微软雅黑"/>
              </w:rPr>
              <w:t>登录账号（</w:t>
            </w:r>
            <w:r w:rsidRPr="00231F20">
              <w:rPr>
                <w:rFonts w:ascii="微软雅黑" w:eastAsia="微软雅黑" w:hAnsi="微软雅黑" w:hint="eastAsia"/>
              </w:rPr>
              <w:t>员工</w:t>
            </w:r>
            <w:r w:rsidRPr="00231F20">
              <w:rPr>
                <w:rFonts w:ascii="微软雅黑" w:eastAsia="微软雅黑" w:hAnsi="微软雅黑"/>
              </w:rPr>
              <w:t>姓名）</w:t>
            </w:r>
          </w:p>
        </w:tc>
      </w:tr>
      <w:tr w:rsidR="001123E6" w:rsidRPr="00231F20" w:rsidTr="00426E9E">
        <w:tc>
          <w:tcPr>
            <w:tcW w:w="170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时间</w:t>
            </w:r>
          </w:p>
        </w:tc>
        <w:tc>
          <w:tcPr>
            <w:tcW w:w="184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文本框</w:t>
            </w:r>
          </w:p>
        </w:tc>
        <w:tc>
          <w:tcPr>
            <w:tcW w:w="433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默认=新建时间</w:t>
            </w:r>
          </w:p>
        </w:tc>
      </w:tr>
      <w:tr w:rsidR="001123E6" w:rsidRPr="00231F20" w:rsidTr="00426E9E">
        <w:tc>
          <w:tcPr>
            <w:tcW w:w="170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人</w:t>
            </w:r>
          </w:p>
        </w:tc>
        <w:tc>
          <w:tcPr>
            <w:tcW w:w="184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文本框</w:t>
            </w:r>
          </w:p>
        </w:tc>
        <w:tc>
          <w:tcPr>
            <w:tcW w:w="433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，默认=新建人</w:t>
            </w:r>
          </w:p>
        </w:tc>
      </w:tr>
      <w:tr w:rsidR="001123E6" w:rsidRPr="00231F20" w:rsidTr="00426E9E">
        <w:tc>
          <w:tcPr>
            <w:tcW w:w="170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备注</w:t>
            </w:r>
          </w:p>
        </w:tc>
        <w:tc>
          <w:tcPr>
            <w:tcW w:w="184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文本框</w:t>
            </w:r>
          </w:p>
        </w:tc>
        <w:tc>
          <w:tcPr>
            <w:tcW w:w="4332" w:type="dxa"/>
          </w:tcPr>
          <w:p w:rsidR="001123E6" w:rsidRPr="00231F20" w:rsidRDefault="001123E6" w:rsidP="001123E6">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，允许录入</w:t>
            </w:r>
            <w:r w:rsidRPr="00231F20">
              <w:rPr>
                <w:rFonts w:ascii="微软雅黑" w:eastAsia="微软雅黑" w:hAnsi="微软雅黑" w:hint="eastAsia"/>
              </w:rPr>
              <w:t>0</w:t>
            </w:r>
            <w:r w:rsidRPr="00231F20">
              <w:rPr>
                <w:rFonts w:ascii="微软雅黑" w:eastAsia="微软雅黑" w:hAnsi="微软雅黑"/>
              </w:rPr>
              <w:t>-200</w:t>
            </w:r>
            <w:r w:rsidRPr="00231F20">
              <w:rPr>
                <w:rFonts w:ascii="微软雅黑" w:eastAsia="微软雅黑" w:hAnsi="微软雅黑" w:hint="eastAsia"/>
              </w:rPr>
              <w:t>个</w:t>
            </w:r>
            <w:r w:rsidRPr="00231F20">
              <w:rPr>
                <w:rFonts w:ascii="微软雅黑" w:eastAsia="微软雅黑" w:hAnsi="微软雅黑"/>
              </w:rPr>
              <w:t>字符，非必填</w:t>
            </w:r>
          </w:p>
        </w:tc>
      </w:tr>
    </w:tbl>
    <w:p w:rsidR="00E03B3C" w:rsidRPr="00231F20" w:rsidRDefault="00E03B3C" w:rsidP="00E03B3C">
      <w:pPr>
        <w:rPr>
          <w:rFonts w:ascii="微软雅黑" w:eastAsia="微软雅黑" w:hAnsi="微软雅黑"/>
        </w:rPr>
      </w:pPr>
    </w:p>
    <w:p w:rsidR="00E03B3C" w:rsidRPr="00231F20" w:rsidRDefault="00E03B3C" w:rsidP="00EC46EA">
      <w:pPr>
        <w:pStyle w:val="a5"/>
        <w:numPr>
          <w:ilvl w:val="0"/>
          <w:numId w:val="10"/>
        </w:numPr>
        <w:ind w:firstLineChars="0"/>
        <w:rPr>
          <w:rFonts w:ascii="微软雅黑" w:eastAsia="微软雅黑" w:hAnsi="微软雅黑"/>
        </w:rPr>
      </w:pPr>
      <w:r w:rsidRPr="00231F20">
        <w:rPr>
          <w:rFonts w:ascii="微软雅黑" w:eastAsia="微软雅黑" w:hAnsi="微软雅黑" w:hint="eastAsia"/>
        </w:rPr>
        <w:t>操作说明</w:t>
      </w:r>
    </w:p>
    <w:p w:rsidR="00E03B3C" w:rsidRPr="00231F20" w:rsidRDefault="00E03B3C" w:rsidP="00E03B3C">
      <w:pPr>
        <w:pStyle w:val="a5"/>
        <w:ind w:left="420"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管理列表页中，点击【</w:t>
      </w:r>
      <w:r w:rsidRPr="00231F20">
        <w:rPr>
          <w:rFonts w:ascii="微软雅黑" w:eastAsia="微软雅黑" w:hAnsi="微软雅黑" w:hint="eastAsia"/>
        </w:rPr>
        <w:t>新建</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在新建</w:t>
      </w:r>
      <w:r w:rsidRPr="00231F20">
        <w:rPr>
          <w:rFonts w:ascii="微软雅黑" w:eastAsia="微软雅黑" w:hAnsi="微软雅黑" w:hint="eastAsia"/>
        </w:rPr>
        <w:t>窗口</w:t>
      </w:r>
      <w:r w:rsidRPr="00231F20">
        <w:rPr>
          <w:rFonts w:ascii="微软雅黑" w:eastAsia="微软雅黑" w:hAnsi="微软雅黑"/>
        </w:rPr>
        <w:t>打开员工新建页面</w:t>
      </w:r>
    </w:p>
    <w:p w:rsidR="00E03B3C" w:rsidRPr="00231F20" w:rsidRDefault="00E03B3C" w:rsidP="00634F8D">
      <w:pPr>
        <w:ind w:firstLineChars="200" w:firstLine="42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员工</w:t>
      </w:r>
      <w:r w:rsidRPr="00231F20">
        <w:rPr>
          <w:rFonts w:ascii="微软雅黑" w:eastAsia="微软雅黑" w:hAnsi="微软雅黑" w:hint="eastAsia"/>
        </w:rPr>
        <w:t>新建</w:t>
      </w:r>
      <w:r w:rsidRPr="00231F20">
        <w:rPr>
          <w:rFonts w:ascii="微软雅黑" w:eastAsia="微软雅黑" w:hAnsi="微软雅黑"/>
        </w:rPr>
        <w:t>页面中，</w:t>
      </w:r>
      <w:r w:rsidRPr="00231F20">
        <w:rPr>
          <w:rFonts w:ascii="微软雅黑" w:eastAsia="微软雅黑" w:hAnsi="微软雅黑" w:hint="eastAsia"/>
        </w:rPr>
        <w:t>归属部门</w:t>
      </w:r>
      <w:r w:rsidRPr="00231F20">
        <w:rPr>
          <w:rFonts w:ascii="微软雅黑" w:eastAsia="微软雅黑" w:hAnsi="微软雅黑"/>
        </w:rPr>
        <w:t>点击选择，弹出窗口展示可选择的部门</w:t>
      </w:r>
    </w:p>
    <w:p w:rsidR="00E03B3C" w:rsidRPr="00231F20" w:rsidRDefault="00634F8D" w:rsidP="00B52BCC">
      <w:pPr>
        <w:ind w:firstLineChars="200" w:firstLine="42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保存</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需要进行保存校验，校验通过，则员工保存</w:t>
      </w:r>
      <w:r w:rsidRPr="00231F20">
        <w:rPr>
          <w:rFonts w:ascii="微软雅黑" w:eastAsia="微软雅黑" w:hAnsi="微软雅黑" w:hint="eastAsia"/>
        </w:rPr>
        <w:t>成功</w:t>
      </w:r>
      <w:r w:rsidRPr="00231F20">
        <w:rPr>
          <w:rFonts w:ascii="微软雅黑" w:eastAsia="微软雅黑" w:hAnsi="微软雅黑"/>
        </w:rPr>
        <w:t>，并返回到员工管理列表页</w:t>
      </w:r>
    </w:p>
    <w:p w:rsidR="00634F8D" w:rsidRPr="00231F20" w:rsidRDefault="00634F8D" w:rsidP="00634F8D">
      <w:pPr>
        <w:ind w:firstLineChars="450" w:firstLine="945"/>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校验不通过，则提示不通过原因，并停留在</w:t>
      </w:r>
      <w:proofErr w:type="gramStart"/>
      <w:r w:rsidRPr="00231F20">
        <w:rPr>
          <w:rFonts w:ascii="微软雅黑" w:eastAsia="微软雅黑" w:hAnsi="微软雅黑"/>
        </w:rPr>
        <w:t>新建员工</w:t>
      </w:r>
      <w:proofErr w:type="gramEnd"/>
      <w:r w:rsidRPr="00231F20">
        <w:rPr>
          <w:rFonts w:ascii="微软雅黑" w:eastAsia="微软雅黑" w:hAnsi="微软雅黑"/>
        </w:rPr>
        <w:t>页面</w:t>
      </w:r>
    </w:p>
    <w:p w:rsidR="00634F8D" w:rsidRPr="00231F20" w:rsidRDefault="00634F8D" w:rsidP="00634F8D">
      <w:pPr>
        <w:ind w:firstLineChars="200" w:firstLine="42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w:t>
      </w:r>
      <w:proofErr w:type="gramStart"/>
      <w:r w:rsidRPr="00231F20">
        <w:rPr>
          <w:rFonts w:ascii="微软雅黑" w:eastAsia="微软雅黑" w:hAnsi="微软雅黑"/>
        </w:rPr>
        <w:t>新建员工</w:t>
      </w:r>
      <w:proofErr w:type="gramEnd"/>
      <w:r w:rsidRPr="00231F20">
        <w:rPr>
          <w:rFonts w:ascii="微软雅黑" w:eastAsia="微软雅黑" w:hAnsi="微软雅黑"/>
        </w:rPr>
        <w:t>页面，返回到员工管理列表页</w:t>
      </w:r>
    </w:p>
    <w:p w:rsidR="00B52BCC" w:rsidRPr="00231F20" w:rsidRDefault="00B52BCC" w:rsidP="00EC46EA">
      <w:pPr>
        <w:pStyle w:val="a5"/>
        <w:numPr>
          <w:ilvl w:val="0"/>
          <w:numId w:val="10"/>
        </w:numPr>
        <w:ind w:firstLineChars="0"/>
        <w:rPr>
          <w:rFonts w:ascii="微软雅黑" w:eastAsia="微软雅黑" w:hAnsi="微软雅黑"/>
        </w:rPr>
      </w:pPr>
      <w:r w:rsidRPr="00231F20">
        <w:rPr>
          <w:rFonts w:ascii="微软雅黑" w:eastAsia="微软雅黑" w:hAnsi="微软雅黑" w:hint="eastAsia"/>
        </w:rPr>
        <w:t>业务规则</w:t>
      </w:r>
    </w:p>
    <w:p w:rsidR="00B52BCC" w:rsidRPr="00231F20" w:rsidRDefault="00840972" w:rsidP="00EC46EA">
      <w:pPr>
        <w:pStyle w:val="a5"/>
        <w:numPr>
          <w:ilvl w:val="0"/>
          <w:numId w:val="12"/>
        </w:numPr>
        <w:ind w:firstLineChars="0"/>
        <w:rPr>
          <w:rFonts w:ascii="微软雅黑" w:eastAsia="微软雅黑" w:hAnsi="微软雅黑"/>
        </w:rPr>
      </w:pPr>
      <w:r w:rsidRPr="00231F20">
        <w:rPr>
          <w:rFonts w:ascii="微软雅黑" w:eastAsia="微软雅黑" w:hAnsi="微软雅黑" w:hint="eastAsia"/>
        </w:rPr>
        <w:t>保存</w:t>
      </w:r>
      <w:r w:rsidRPr="00231F20">
        <w:rPr>
          <w:rFonts w:ascii="微软雅黑" w:eastAsia="微软雅黑" w:hAnsi="微软雅黑"/>
        </w:rPr>
        <w:t>校验条件</w:t>
      </w:r>
    </w:p>
    <w:p w:rsidR="00840972" w:rsidRPr="00231F20" w:rsidRDefault="00840972" w:rsidP="00840972">
      <w:pPr>
        <w:pStyle w:val="a5"/>
        <w:ind w:left="840" w:firstLineChars="0" w:firstLine="0"/>
        <w:rPr>
          <w:rFonts w:ascii="微软雅黑" w:eastAsia="微软雅黑" w:hAnsi="微软雅黑"/>
        </w:rPr>
      </w:pPr>
      <w:proofErr w:type="gramStart"/>
      <w:r w:rsidRPr="00231F20">
        <w:rPr>
          <w:rFonts w:ascii="微软雅黑" w:eastAsia="微软雅黑" w:hAnsi="微软雅黑" w:hint="eastAsia"/>
        </w:rPr>
        <w:t>必填项</w:t>
      </w:r>
      <w:r w:rsidRPr="00231F20">
        <w:rPr>
          <w:rFonts w:ascii="微软雅黑" w:eastAsia="微软雅黑" w:hAnsi="微软雅黑"/>
        </w:rPr>
        <w:t>均非</w:t>
      </w:r>
      <w:proofErr w:type="gramEnd"/>
      <w:r w:rsidRPr="00231F20">
        <w:rPr>
          <w:rFonts w:ascii="微软雅黑" w:eastAsia="微软雅黑" w:hAnsi="微软雅黑"/>
        </w:rPr>
        <w:t>空，否则提示“**为必填项，不允许为空”</w:t>
      </w:r>
    </w:p>
    <w:p w:rsidR="00840972" w:rsidRPr="00231F20" w:rsidRDefault="00840972" w:rsidP="00840972">
      <w:pPr>
        <w:pStyle w:val="a5"/>
        <w:ind w:left="840" w:firstLineChars="0" w:firstLine="0"/>
        <w:rPr>
          <w:rFonts w:ascii="微软雅黑" w:eastAsia="微软雅黑" w:hAnsi="微软雅黑"/>
        </w:rPr>
      </w:pPr>
      <w:r w:rsidRPr="00231F20">
        <w:rPr>
          <w:rFonts w:ascii="微软雅黑" w:eastAsia="微软雅黑" w:hAnsi="微软雅黑" w:hint="eastAsia"/>
        </w:rPr>
        <w:t>状态</w:t>
      </w:r>
      <w:r w:rsidRPr="00231F20">
        <w:rPr>
          <w:rFonts w:ascii="微软雅黑" w:eastAsia="微软雅黑" w:hAnsi="微软雅黑"/>
        </w:rPr>
        <w:t>为有效的员工</w:t>
      </w:r>
      <w:r w:rsidRPr="00231F20">
        <w:rPr>
          <w:rFonts w:ascii="微软雅黑" w:eastAsia="微软雅黑" w:hAnsi="微软雅黑" w:hint="eastAsia"/>
        </w:rPr>
        <w:t>，员工</w:t>
      </w:r>
      <w:r w:rsidRPr="00231F20">
        <w:rPr>
          <w:rFonts w:ascii="微软雅黑" w:eastAsia="微软雅黑" w:hAnsi="微软雅黑"/>
        </w:rPr>
        <w:t>编号需唯一，</w:t>
      </w:r>
      <w:r w:rsidRPr="00231F20">
        <w:rPr>
          <w:rFonts w:ascii="微软雅黑" w:eastAsia="微软雅黑" w:hAnsi="微软雅黑" w:hint="eastAsia"/>
        </w:rPr>
        <w:t>否则</w:t>
      </w:r>
      <w:r w:rsidRPr="00231F20">
        <w:rPr>
          <w:rFonts w:ascii="微软雅黑" w:eastAsia="微软雅黑" w:hAnsi="微软雅黑"/>
        </w:rPr>
        <w:t>提示“</w:t>
      </w:r>
      <w:r w:rsidRPr="00231F20">
        <w:rPr>
          <w:rFonts w:ascii="微软雅黑" w:eastAsia="微软雅黑" w:hAnsi="微软雅黑" w:hint="eastAsia"/>
        </w:rPr>
        <w:t>员工</w:t>
      </w:r>
      <w:r w:rsidRPr="00231F20">
        <w:rPr>
          <w:rFonts w:ascii="微软雅黑" w:eastAsia="微软雅黑" w:hAnsi="微软雅黑"/>
        </w:rPr>
        <w:t>编号</w:t>
      </w:r>
      <w:r w:rsidRPr="00231F20">
        <w:rPr>
          <w:rFonts w:ascii="微软雅黑" w:eastAsia="微软雅黑" w:hAnsi="微软雅黑" w:hint="eastAsia"/>
        </w:rPr>
        <w:t>已</w:t>
      </w:r>
      <w:r w:rsidRPr="00231F20">
        <w:rPr>
          <w:rFonts w:ascii="微软雅黑" w:eastAsia="微软雅黑" w:hAnsi="微软雅黑"/>
        </w:rPr>
        <w:t>存在，不允许重复”</w:t>
      </w:r>
    </w:p>
    <w:p w:rsidR="00840972" w:rsidRDefault="00840972" w:rsidP="00840972">
      <w:pPr>
        <w:pStyle w:val="a5"/>
        <w:ind w:left="840" w:firstLineChars="0" w:firstLine="0"/>
        <w:rPr>
          <w:ins w:id="743" w:author="春苹" w:date="2019-02-19T14:29:00Z"/>
          <w:rFonts w:ascii="微软雅黑" w:eastAsia="微软雅黑" w:hAnsi="微软雅黑"/>
        </w:rPr>
      </w:pPr>
      <w:r w:rsidRPr="00231F20">
        <w:rPr>
          <w:rFonts w:ascii="微软雅黑" w:eastAsia="微软雅黑" w:hAnsi="微软雅黑" w:hint="eastAsia"/>
        </w:rPr>
        <w:t>字段</w:t>
      </w:r>
      <w:r w:rsidRPr="00231F20">
        <w:rPr>
          <w:rFonts w:ascii="微软雅黑" w:eastAsia="微软雅黑" w:hAnsi="微软雅黑"/>
        </w:rPr>
        <w:t>录入需满足条件，否则需提示“**</w:t>
      </w:r>
      <w:r w:rsidR="00D82A40" w:rsidRPr="00231F20">
        <w:rPr>
          <w:rFonts w:ascii="微软雅黑" w:eastAsia="微软雅黑" w:hAnsi="微软雅黑" w:hint="eastAsia"/>
        </w:rPr>
        <w:t>不满足</w:t>
      </w:r>
      <w:r w:rsidR="00D82A40" w:rsidRPr="00231F20">
        <w:rPr>
          <w:rFonts w:ascii="微软雅黑" w:eastAsia="微软雅黑" w:hAnsi="微软雅黑"/>
        </w:rPr>
        <w:t>录入条件</w:t>
      </w:r>
      <w:r w:rsidR="00372B77" w:rsidRPr="00231F20">
        <w:rPr>
          <w:rFonts w:ascii="微软雅黑" w:eastAsia="微软雅黑" w:hAnsi="微软雅黑" w:hint="eastAsia"/>
        </w:rPr>
        <w:t>，</w:t>
      </w:r>
      <w:r w:rsidR="00372B77" w:rsidRPr="00231F20">
        <w:rPr>
          <w:rFonts w:ascii="微软雅黑" w:eastAsia="微软雅黑" w:hAnsi="微软雅黑"/>
        </w:rPr>
        <w:t>仅支持**位字符</w:t>
      </w:r>
      <w:r w:rsidRPr="00231F20">
        <w:rPr>
          <w:rFonts w:ascii="微软雅黑" w:eastAsia="微软雅黑" w:hAnsi="微软雅黑"/>
        </w:rPr>
        <w:t>”</w:t>
      </w:r>
      <w:r w:rsidRPr="00231F20">
        <w:rPr>
          <w:rFonts w:ascii="微软雅黑" w:eastAsia="微软雅黑" w:hAnsi="微软雅黑" w:hint="eastAsia"/>
        </w:rPr>
        <w:t>或者</w:t>
      </w:r>
      <w:r w:rsidRPr="00231F20">
        <w:rPr>
          <w:rFonts w:ascii="微软雅黑" w:eastAsia="微软雅黑" w:hAnsi="微软雅黑"/>
        </w:rPr>
        <w:t>“</w:t>
      </w:r>
      <w:r w:rsidRPr="00231F20">
        <w:rPr>
          <w:rFonts w:ascii="微软雅黑" w:eastAsia="微软雅黑" w:hAnsi="微软雅黑" w:hint="eastAsia"/>
        </w:rPr>
        <w:t>请录入</w:t>
      </w:r>
      <w:r w:rsidRPr="00231F20">
        <w:rPr>
          <w:rFonts w:ascii="微软雅黑" w:eastAsia="微软雅黑" w:hAnsi="微软雅黑"/>
        </w:rPr>
        <w:t>正确的手机号”</w:t>
      </w:r>
      <w:r w:rsidRPr="00231F20">
        <w:rPr>
          <w:rFonts w:ascii="微软雅黑" w:eastAsia="微软雅黑" w:hAnsi="微软雅黑" w:hint="eastAsia"/>
        </w:rPr>
        <w:t>、</w:t>
      </w:r>
      <w:r w:rsidRPr="00231F20">
        <w:rPr>
          <w:rFonts w:ascii="微软雅黑" w:eastAsia="微软雅黑" w:hAnsi="微软雅黑"/>
        </w:rPr>
        <w:t>“</w:t>
      </w:r>
      <w:r w:rsidRPr="00231F20">
        <w:rPr>
          <w:rFonts w:ascii="微软雅黑" w:eastAsia="微软雅黑" w:hAnsi="微软雅黑" w:hint="eastAsia"/>
        </w:rPr>
        <w:t>请录入</w:t>
      </w:r>
      <w:r w:rsidRPr="00231F20">
        <w:rPr>
          <w:rFonts w:ascii="微软雅黑" w:eastAsia="微软雅黑" w:hAnsi="微软雅黑"/>
        </w:rPr>
        <w:t>正确的邮箱”</w:t>
      </w:r>
    </w:p>
    <w:p w:rsidR="00B4767C" w:rsidRPr="00840C2A" w:rsidRDefault="00B4767C" w:rsidP="00B4767C">
      <w:pPr>
        <w:pStyle w:val="a5"/>
        <w:numPr>
          <w:ilvl w:val="0"/>
          <w:numId w:val="12"/>
        </w:numPr>
        <w:ind w:firstLineChars="0"/>
        <w:rPr>
          <w:ins w:id="744" w:author="春苹" w:date="2019-02-19T14:29:00Z"/>
          <w:rFonts w:ascii="微软雅黑" w:eastAsia="微软雅黑" w:hAnsi="微软雅黑"/>
          <w:color w:val="000000" w:themeColor="text1"/>
          <w:highlight w:val="yellow"/>
          <w:rPrChange w:id="745" w:author="春苹" w:date="2019-02-19T14:36:00Z">
            <w:rPr>
              <w:ins w:id="746" w:author="春苹" w:date="2019-02-19T14:29:00Z"/>
              <w:rFonts w:ascii="微软雅黑" w:eastAsia="微软雅黑" w:hAnsi="微软雅黑"/>
            </w:rPr>
          </w:rPrChange>
        </w:rPr>
      </w:pPr>
      <w:ins w:id="747" w:author="春苹" w:date="2019-02-19T14:29:00Z">
        <w:r w:rsidRPr="00840C2A">
          <w:rPr>
            <w:rFonts w:ascii="微软雅黑" w:eastAsia="微软雅黑" w:hAnsi="微软雅黑" w:hint="eastAsia"/>
            <w:color w:val="000000" w:themeColor="text1"/>
            <w:highlight w:val="yellow"/>
            <w:rPrChange w:id="748" w:author="春苹" w:date="2019-02-19T14:36:00Z">
              <w:rPr>
                <w:rFonts w:ascii="微软雅黑" w:eastAsia="微软雅黑" w:hAnsi="微软雅黑" w:hint="eastAsia"/>
              </w:rPr>
            </w:rPrChange>
          </w:rPr>
          <w:t>保存成功</w:t>
        </w:r>
        <w:r w:rsidRPr="00840C2A">
          <w:rPr>
            <w:rFonts w:ascii="微软雅黑" w:eastAsia="微软雅黑" w:hAnsi="微软雅黑"/>
            <w:color w:val="000000" w:themeColor="text1"/>
            <w:highlight w:val="yellow"/>
            <w:rPrChange w:id="749" w:author="春苹" w:date="2019-02-19T14:36:00Z">
              <w:rPr>
                <w:rFonts w:ascii="微软雅黑" w:eastAsia="微软雅黑" w:hAnsi="微软雅黑"/>
              </w:rPr>
            </w:rPrChange>
          </w:rPr>
          <w:t>创建邀请码</w:t>
        </w:r>
      </w:ins>
    </w:p>
    <w:p w:rsidR="00B4767C" w:rsidRPr="00840C2A" w:rsidRDefault="00B4767C">
      <w:pPr>
        <w:pStyle w:val="a5"/>
        <w:ind w:left="840" w:firstLineChars="0" w:firstLine="0"/>
        <w:rPr>
          <w:ins w:id="750" w:author="春苹" w:date="2019-02-19T14:29:00Z"/>
          <w:rFonts w:ascii="微软雅黑" w:eastAsia="微软雅黑" w:hAnsi="微软雅黑"/>
          <w:color w:val="000000" w:themeColor="text1"/>
          <w:rPrChange w:id="751" w:author="春苹" w:date="2019-02-19T14:36:00Z">
            <w:rPr>
              <w:ins w:id="752" w:author="春苹" w:date="2019-02-19T14:29:00Z"/>
              <w:rFonts w:ascii="微软雅黑" w:eastAsia="微软雅黑" w:hAnsi="微软雅黑"/>
            </w:rPr>
          </w:rPrChange>
        </w:rPr>
        <w:pPrChange w:id="753" w:author="春苹" w:date="2019-02-19T14:29:00Z">
          <w:pPr>
            <w:pStyle w:val="a5"/>
            <w:numPr>
              <w:numId w:val="12"/>
            </w:numPr>
            <w:ind w:left="840" w:firstLineChars="0" w:hanging="420"/>
          </w:pPr>
        </w:pPrChange>
      </w:pPr>
      <w:proofErr w:type="gramStart"/>
      <w:ins w:id="754" w:author="春苹" w:date="2019-02-19T14:29:00Z">
        <w:r w:rsidRPr="00840C2A">
          <w:rPr>
            <w:rFonts w:ascii="微软雅黑" w:eastAsia="微软雅黑" w:hAnsi="微软雅黑" w:hint="eastAsia"/>
            <w:color w:val="000000" w:themeColor="text1"/>
            <w:highlight w:val="yellow"/>
            <w:rPrChange w:id="755" w:author="春苹" w:date="2019-02-19T14:36:00Z">
              <w:rPr>
                <w:rFonts w:ascii="微软雅黑" w:eastAsia="微软雅黑" w:hAnsi="微软雅黑" w:hint="eastAsia"/>
              </w:rPr>
            </w:rPrChange>
          </w:rPr>
          <w:lastRenderedPageBreak/>
          <w:t>新建</w:t>
        </w:r>
        <w:r w:rsidRPr="00840C2A">
          <w:rPr>
            <w:rFonts w:ascii="微软雅黑" w:eastAsia="微软雅黑" w:hAnsi="微软雅黑"/>
            <w:color w:val="000000" w:themeColor="text1"/>
            <w:highlight w:val="yellow"/>
            <w:rPrChange w:id="756" w:author="春苹" w:date="2019-02-19T14:36:00Z">
              <w:rPr>
                <w:rFonts w:ascii="微软雅黑" w:eastAsia="微软雅黑" w:hAnsi="微软雅黑"/>
              </w:rPr>
            </w:rPrChange>
          </w:rPr>
          <w:t>员工</w:t>
        </w:r>
        <w:proofErr w:type="gramEnd"/>
        <w:r w:rsidRPr="00840C2A">
          <w:rPr>
            <w:rFonts w:ascii="微软雅黑" w:eastAsia="微软雅黑" w:hAnsi="微软雅黑" w:hint="eastAsia"/>
            <w:color w:val="000000" w:themeColor="text1"/>
            <w:highlight w:val="yellow"/>
            <w:rPrChange w:id="757" w:author="春苹" w:date="2019-02-19T14:36:00Z">
              <w:rPr>
                <w:rFonts w:ascii="微软雅黑" w:eastAsia="微软雅黑" w:hAnsi="微软雅黑" w:hint="eastAsia"/>
              </w:rPr>
            </w:rPrChange>
          </w:rPr>
          <w:t>保存</w:t>
        </w:r>
        <w:r w:rsidRPr="00840C2A">
          <w:rPr>
            <w:rFonts w:ascii="微软雅黑" w:eastAsia="微软雅黑" w:hAnsi="微软雅黑"/>
            <w:color w:val="000000" w:themeColor="text1"/>
            <w:highlight w:val="yellow"/>
            <w:rPrChange w:id="758" w:author="春苹" w:date="2019-02-19T14:36:00Z">
              <w:rPr>
                <w:rFonts w:ascii="微软雅黑" w:eastAsia="微软雅黑" w:hAnsi="微软雅黑"/>
              </w:rPr>
            </w:rPrChange>
          </w:rPr>
          <w:t>成功时，需要</w:t>
        </w:r>
        <w:r w:rsidRPr="00840C2A">
          <w:rPr>
            <w:rFonts w:ascii="微软雅黑" w:eastAsia="微软雅黑" w:hAnsi="微软雅黑" w:hint="eastAsia"/>
            <w:color w:val="000000" w:themeColor="text1"/>
            <w:highlight w:val="yellow"/>
            <w:rPrChange w:id="759" w:author="春苹" w:date="2019-02-19T14:36:00Z">
              <w:rPr>
                <w:rFonts w:ascii="微软雅黑" w:eastAsia="微软雅黑" w:hAnsi="微软雅黑" w:hint="eastAsia"/>
              </w:rPr>
            </w:rPrChange>
          </w:rPr>
          <w:t>将</w:t>
        </w:r>
        <w:r w:rsidRPr="00840C2A">
          <w:rPr>
            <w:rFonts w:ascii="微软雅黑" w:eastAsia="微软雅黑" w:hAnsi="微软雅黑"/>
            <w:color w:val="000000" w:themeColor="text1"/>
            <w:highlight w:val="yellow"/>
            <w:rPrChange w:id="760" w:author="春苹" w:date="2019-02-19T14:36:00Z">
              <w:rPr>
                <w:rFonts w:ascii="微软雅黑" w:eastAsia="微软雅黑" w:hAnsi="微软雅黑"/>
              </w:rPr>
            </w:rPrChange>
          </w:rPr>
          <w:t>新增的员工信息通知</w:t>
        </w:r>
        <w:proofErr w:type="gramStart"/>
        <w:r w:rsidRPr="00840C2A">
          <w:rPr>
            <w:rFonts w:ascii="微软雅黑" w:eastAsia="微软雅黑" w:hAnsi="微软雅黑"/>
            <w:color w:val="000000" w:themeColor="text1"/>
            <w:highlight w:val="yellow"/>
            <w:rPrChange w:id="761" w:author="春苹" w:date="2019-02-19T14:36:00Z">
              <w:rPr>
                <w:rFonts w:ascii="微软雅黑" w:eastAsia="微软雅黑" w:hAnsi="微软雅黑"/>
              </w:rPr>
            </w:rPrChange>
          </w:rPr>
          <w:t>到优车营销</w:t>
        </w:r>
        <w:proofErr w:type="gramEnd"/>
        <w:r w:rsidRPr="00840C2A">
          <w:rPr>
            <w:rFonts w:ascii="微软雅黑" w:eastAsia="微软雅黑" w:hAnsi="微软雅黑"/>
            <w:color w:val="000000" w:themeColor="text1"/>
            <w:highlight w:val="yellow"/>
            <w:rPrChange w:id="762" w:author="春苹" w:date="2019-02-19T14:36:00Z">
              <w:rPr>
                <w:rFonts w:ascii="微软雅黑" w:eastAsia="微软雅黑" w:hAnsi="微软雅黑"/>
              </w:rPr>
            </w:rPrChange>
          </w:rPr>
          <w:t>平台，为员工创建邀请码。</w:t>
        </w:r>
      </w:ins>
    </w:p>
    <w:p w:rsidR="00B4767C" w:rsidRPr="00B4767C" w:rsidRDefault="00B4767C" w:rsidP="00840972">
      <w:pPr>
        <w:pStyle w:val="a5"/>
        <w:ind w:left="840" w:firstLineChars="0" w:firstLine="0"/>
        <w:rPr>
          <w:rFonts w:ascii="微软雅黑" w:eastAsia="微软雅黑" w:hAnsi="微软雅黑"/>
        </w:rPr>
      </w:pPr>
    </w:p>
    <w:p w:rsidR="00E03B3C" w:rsidRPr="00231F20" w:rsidRDefault="00BE711B" w:rsidP="00C42305">
      <w:pPr>
        <w:pStyle w:val="4"/>
        <w:numPr>
          <w:ilvl w:val="2"/>
          <w:numId w:val="1"/>
        </w:numPr>
        <w:rPr>
          <w:rFonts w:ascii="微软雅黑" w:eastAsia="微软雅黑" w:hAnsi="微软雅黑"/>
        </w:rPr>
      </w:pPr>
      <w:bookmarkStart w:id="763" w:name="_Toc1480474"/>
      <w:r w:rsidRPr="00231F20">
        <w:rPr>
          <w:rFonts w:ascii="微软雅黑" w:eastAsia="微软雅黑" w:hAnsi="微软雅黑" w:hint="eastAsia"/>
        </w:rPr>
        <w:t>【修改】功能</w:t>
      </w:r>
      <w:bookmarkEnd w:id="763"/>
    </w:p>
    <w:p w:rsidR="00BE711B" w:rsidRPr="00231F20" w:rsidRDefault="00BE711B" w:rsidP="00EC46EA">
      <w:pPr>
        <w:pStyle w:val="a5"/>
        <w:numPr>
          <w:ilvl w:val="0"/>
          <w:numId w:val="13"/>
        </w:numPr>
        <w:ind w:firstLineChars="0"/>
        <w:rPr>
          <w:rFonts w:ascii="微软雅黑" w:eastAsia="微软雅黑" w:hAnsi="微软雅黑"/>
        </w:rPr>
      </w:pPr>
      <w:r w:rsidRPr="00231F20">
        <w:rPr>
          <w:rFonts w:ascii="微软雅黑" w:eastAsia="微软雅黑" w:hAnsi="微软雅黑" w:hint="eastAsia"/>
        </w:rPr>
        <w:t>数据表单</w:t>
      </w:r>
    </w:p>
    <w:p w:rsidR="00775C15" w:rsidRPr="00231F20" w:rsidRDefault="00775C15" w:rsidP="00775C15">
      <w:pPr>
        <w:pStyle w:val="a5"/>
        <w:ind w:left="420" w:firstLineChars="0" w:firstLine="0"/>
        <w:rPr>
          <w:rFonts w:ascii="微软雅黑" w:eastAsia="微软雅黑" w:hAnsi="微软雅黑"/>
        </w:rPr>
      </w:pPr>
      <w:r w:rsidRPr="00231F20">
        <w:rPr>
          <w:rFonts w:ascii="微软雅黑" w:eastAsia="微软雅黑" w:hAnsi="微软雅黑" w:hint="eastAsia"/>
        </w:rPr>
        <w:t>可编辑</w:t>
      </w:r>
      <w:r w:rsidRPr="00231F20">
        <w:rPr>
          <w:rFonts w:ascii="微软雅黑" w:eastAsia="微软雅黑" w:hAnsi="微软雅黑"/>
        </w:rPr>
        <w:t>内容与新建页面相同</w:t>
      </w:r>
    </w:p>
    <w:p w:rsidR="00775C15" w:rsidRPr="00231F20" w:rsidRDefault="00775C15" w:rsidP="00775C15">
      <w:pPr>
        <w:pStyle w:val="a5"/>
        <w:ind w:left="420" w:firstLineChars="0" w:firstLine="0"/>
        <w:rPr>
          <w:rFonts w:ascii="微软雅黑" w:eastAsia="微软雅黑" w:hAnsi="微软雅黑"/>
        </w:rPr>
      </w:pPr>
      <w:r w:rsidRPr="00231F20">
        <w:rPr>
          <w:rFonts w:ascii="微软雅黑" w:eastAsia="微软雅黑" w:hAnsi="微软雅黑" w:hint="eastAsia"/>
        </w:rPr>
        <w:t>修改时间</w:t>
      </w:r>
      <w:r w:rsidRPr="00231F20">
        <w:rPr>
          <w:rFonts w:ascii="微软雅黑" w:eastAsia="微软雅黑" w:hAnsi="微软雅黑"/>
        </w:rPr>
        <w:t>：</w:t>
      </w:r>
      <w:r w:rsidRPr="00231F20">
        <w:rPr>
          <w:rFonts w:ascii="微软雅黑" w:eastAsia="微软雅黑" w:hAnsi="微软雅黑" w:hint="eastAsia"/>
        </w:rPr>
        <w:t>修改保存</w:t>
      </w:r>
      <w:r w:rsidRPr="00231F20">
        <w:rPr>
          <w:rFonts w:ascii="微软雅黑" w:eastAsia="微软雅黑" w:hAnsi="微软雅黑"/>
        </w:rPr>
        <w:t>成功后，自动</w:t>
      </w:r>
      <w:r w:rsidRPr="00231F20">
        <w:rPr>
          <w:rFonts w:ascii="微软雅黑" w:eastAsia="微软雅黑" w:hAnsi="微软雅黑" w:hint="eastAsia"/>
        </w:rPr>
        <w:t>更新，</w:t>
      </w:r>
      <w:r w:rsidRPr="00231F20">
        <w:rPr>
          <w:rFonts w:ascii="微软雅黑" w:eastAsia="微软雅黑" w:hAnsi="微软雅黑"/>
        </w:rPr>
        <w:t>取值</w:t>
      </w:r>
      <w:r w:rsidRPr="00231F20">
        <w:rPr>
          <w:rFonts w:ascii="微软雅黑" w:eastAsia="微软雅黑" w:hAnsi="微软雅黑" w:hint="eastAsia"/>
        </w:rPr>
        <w:t>=</w:t>
      </w:r>
      <w:r w:rsidRPr="00231F20">
        <w:rPr>
          <w:rFonts w:ascii="微软雅黑" w:eastAsia="微软雅黑" w:hAnsi="微软雅黑"/>
        </w:rPr>
        <w:t xml:space="preserve">保存成功时的系统时间，格式为yyyy-mm-dd </w:t>
      </w:r>
      <w:r w:rsidRPr="00231F20">
        <w:rPr>
          <w:rFonts w:ascii="微软雅黑" w:eastAsia="微软雅黑" w:hAnsi="微软雅黑" w:hint="eastAsia"/>
        </w:rPr>
        <w:t>hh:</w:t>
      </w:r>
      <w:proofErr w:type="gramStart"/>
      <w:r w:rsidRPr="00231F20">
        <w:rPr>
          <w:rFonts w:ascii="微软雅黑" w:eastAsia="微软雅黑" w:hAnsi="微软雅黑"/>
        </w:rPr>
        <w:t>mm</w:t>
      </w:r>
      <w:r w:rsidRPr="00231F20">
        <w:rPr>
          <w:rFonts w:ascii="微软雅黑" w:eastAsia="微软雅黑" w:hAnsi="微软雅黑" w:hint="eastAsia"/>
        </w:rPr>
        <w:t>:</w:t>
      </w:r>
      <w:proofErr w:type="gramEnd"/>
      <w:r w:rsidRPr="00231F20">
        <w:rPr>
          <w:rFonts w:ascii="微软雅黑" w:eastAsia="微软雅黑" w:hAnsi="微软雅黑"/>
        </w:rPr>
        <w:t>ss</w:t>
      </w:r>
    </w:p>
    <w:p w:rsidR="00775C15" w:rsidRPr="00231F20" w:rsidRDefault="00775C15" w:rsidP="00775C15">
      <w:pPr>
        <w:pStyle w:val="a5"/>
        <w:ind w:left="420" w:firstLineChars="0" w:firstLine="0"/>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人：</w:t>
      </w:r>
      <w:r w:rsidRPr="00231F20">
        <w:rPr>
          <w:rFonts w:ascii="微软雅黑" w:eastAsia="微软雅黑" w:hAnsi="微软雅黑" w:hint="eastAsia"/>
        </w:rPr>
        <w:t>修改保存</w:t>
      </w:r>
      <w:r w:rsidRPr="00231F20">
        <w:rPr>
          <w:rFonts w:ascii="微软雅黑" w:eastAsia="微软雅黑" w:hAnsi="微软雅黑"/>
        </w:rPr>
        <w:t>成功后，自动</w:t>
      </w:r>
      <w:r w:rsidRPr="00231F20">
        <w:rPr>
          <w:rFonts w:ascii="微软雅黑" w:eastAsia="微软雅黑" w:hAnsi="微软雅黑" w:hint="eastAsia"/>
        </w:rPr>
        <w:t>更新</w:t>
      </w:r>
      <w:r w:rsidRPr="00231F20">
        <w:rPr>
          <w:rFonts w:ascii="微软雅黑" w:eastAsia="微软雅黑" w:hAnsi="微软雅黑"/>
        </w:rPr>
        <w:t>，取值</w:t>
      </w:r>
      <w:r w:rsidRPr="00231F20">
        <w:rPr>
          <w:rFonts w:ascii="微软雅黑" w:eastAsia="微软雅黑" w:hAnsi="微软雅黑" w:hint="eastAsia"/>
        </w:rPr>
        <w:t>=保存成功</w:t>
      </w:r>
      <w:proofErr w:type="gramStart"/>
      <w:r w:rsidRPr="00231F20">
        <w:rPr>
          <w:rFonts w:ascii="微软雅黑" w:eastAsia="微软雅黑" w:hAnsi="微软雅黑" w:hint="eastAsia"/>
        </w:rPr>
        <w:t>时</w:t>
      </w:r>
      <w:r w:rsidRPr="00231F20">
        <w:rPr>
          <w:rFonts w:ascii="微软雅黑" w:eastAsia="微软雅黑" w:hAnsi="微软雅黑"/>
        </w:rPr>
        <w:t>当前</w:t>
      </w:r>
      <w:proofErr w:type="gramEnd"/>
      <w:r w:rsidRPr="00231F20">
        <w:rPr>
          <w:rFonts w:ascii="微软雅黑" w:eastAsia="微软雅黑" w:hAnsi="微软雅黑"/>
        </w:rPr>
        <w:t>系统的登录人，显示</w:t>
      </w:r>
      <w:r w:rsidRPr="00231F20">
        <w:rPr>
          <w:rFonts w:ascii="微软雅黑" w:eastAsia="微软雅黑" w:hAnsi="微软雅黑" w:hint="eastAsia"/>
        </w:rPr>
        <w:t>规则：</w:t>
      </w:r>
      <w:r w:rsidRPr="00231F20">
        <w:rPr>
          <w:rFonts w:ascii="微软雅黑" w:eastAsia="微软雅黑" w:hAnsi="微软雅黑"/>
        </w:rPr>
        <w:t>登录账号（</w:t>
      </w:r>
      <w:r w:rsidRPr="00231F20">
        <w:rPr>
          <w:rFonts w:ascii="微软雅黑" w:eastAsia="微软雅黑" w:hAnsi="微软雅黑" w:hint="eastAsia"/>
        </w:rPr>
        <w:t>员工</w:t>
      </w:r>
      <w:r w:rsidRPr="00231F20">
        <w:rPr>
          <w:rFonts w:ascii="微软雅黑" w:eastAsia="微软雅黑" w:hAnsi="微软雅黑"/>
        </w:rPr>
        <w:t>姓名）</w:t>
      </w:r>
    </w:p>
    <w:p w:rsidR="00775C15" w:rsidRPr="00231F20" w:rsidRDefault="00775C15" w:rsidP="00775C15">
      <w:pPr>
        <w:pStyle w:val="a5"/>
        <w:ind w:left="420" w:firstLineChars="0" w:firstLine="0"/>
        <w:rPr>
          <w:rFonts w:ascii="微软雅黑" w:eastAsia="微软雅黑" w:hAnsi="微软雅黑"/>
        </w:rPr>
      </w:pPr>
      <w:r w:rsidRPr="00231F20">
        <w:rPr>
          <w:rFonts w:ascii="微软雅黑" w:eastAsia="微软雅黑" w:hAnsi="微软雅黑" w:hint="eastAsia"/>
        </w:rPr>
        <w:t>新建人</w:t>
      </w:r>
      <w:r w:rsidRPr="00231F20">
        <w:rPr>
          <w:rFonts w:ascii="微软雅黑" w:eastAsia="微软雅黑" w:hAnsi="微软雅黑"/>
        </w:rPr>
        <w:t>和新建时间不做更新。</w:t>
      </w:r>
    </w:p>
    <w:p w:rsidR="00775C15" w:rsidRPr="00231F20" w:rsidRDefault="00775C15" w:rsidP="00BE711B">
      <w:pPr>
        <w:pStyle w:val="a5"/>
        <w:ind w:left="420" w:firstLineChars="0" w:firstLine="0"/>
        <w:rPr>
          <w:rFonts w:ascii="微软雅黑" w:eastAsia="微软雅黑" w:hAnsi="微软雅黑"/>
        </w:rPr>
      </w:pPr>
      <w:r w:rsidRPr="00231F20">
        <w:rPr>
          <w:rFonts w:ascii="微软雅黑" w:eastAsia="微软雅黑" w:hAnsi="微软雅黑" w:hint="eastAsia"/>
        </w:rPr>
        <w:t>其他</w:t>
      </w:r>
      <w:r w:rsidRPr="00231F20">
        <w:rPr>
          <w:rFonts w:ascii="微软雅黑" w:eastAsia="微软雅黑" w:hAnsi="微软雅黑"/>
        </w:rPr>
        <w:t>字段规则与新建页面</w:t>
      </w:r>
      <w:r w:rsidRPr="00231F20">
        <w:rPr>
          <w:rFonts w:ascii="微软雅黑" w:eastAsia="微软雅黑" w:hAnsi="微软雅黑" w:hint="eastAsia"/>
        </w:rPr>
        <w:t>相同</w:t>
      </w:r>
      <w:r w:rsidRPr="00231F20">
        <w:rPr>
          <w:rFonts w:ascii="微软雅黑" w:eastAsia="微软雅黑" w:hAnsi="微软雅黑"/>
        </w:rPr>
        <w:t>。</w:t>
      </w:r>
    </w:p>
    <w:p w:rsidR="00BE711B" w:rsidRPr="00231F20" w:rsidRDefault="00BE711B" w:rsidP="00EC46EA">
      <w:pPr>
        <w:pStyle w:val="a5"/>
        <w:numPr>
          <w:ilvl w:val="0"/>
          <w:numId w:val="13"/>
        </w:numPr>
        <w:ind w:firstLineChars="0"/>
        <w:rPr>
          <w:rFonts w:ascii="微软雅黑" w:eastAsia="微软雅黑" w:hAnsi="微软雅黑"/>
        </w:rPr>
      </w:pPr>
      <w:r w:rsidRPr="00231F20">
        <w:rPr>
          <w:rFonts w:ascii="微软雅黑" w:eastAsia="微软雅黑" w:hAnsi="微软雅黑" w:hint="eastAsia"/>
        </w:rPr>
        <w:t>操作说明</w:t>
      </w:r>
    </w:p>
    <w:p w:rsidR="00BE711B" w:rsidRPr="00231F20" w:rsidRDefault="00BE711B" w:rsidP="00BE711B">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w:t>
      </w:r>
      <w:r w:rsidRPr="00231F20">
        <w:rPr>
          <w:rFonts w:ascii="微软雅黑" w:eastAsia="微软雅黑" w:hAnsi="微软雅黑" w:hint="eastAsia"/>
        </w:rPr>
        <w:t>是否</w:t>
      </w:r>
      <w:r w:rsidRPr="00231F20">
        <w:rPr>
          <w:rFonts w:ascii="微软雅黑" w:eastAsia="微软雅黑" w:hAnsi="微软雅黑"/>
        </w:rPr>
        <w:t>离职为‘</w:t>
      </w:r>
      <w:r w:rsidRPr="00231F20">
        <w:rPr>
          <w:rFonts w:ascii="微软雅黑" w:eastAsia="微软雅黑" w:hAnsi="微软雅黑" w:hint="eastAsia"/>
        </w:rPr>
        <w:t>在职</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员工，【</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p>
    <w:p w:rsidR="00BE711B" w:rsidRPr="00231F20" w:rsidRDefault="00BE711B" w:rsidP="00BE711B">
      <w:pPr>
        <w:pStyle w:val="a5"/>
        <w:ind w:left="420" w:firstLineChars="0" w:firstLine="0"/>
        <w:rPr>
          <w:rFonts w:ascii="微软雅黑" w:eastAsia="微软雅黑" w:hAnsi="微软雅黑"/>
        </w:rPr>
      </w:pPr>
      <w:r w:rsidRPr="00231F20">
        <w:rPr>
          <w:rFonts w:ascii="微软雅黑" w:eastAsia="微软雅黑" w:hAnsi="微软雅黑" w:hint="eastAsia"/>
        </w:rPr>
        <w:t>其他</w:t>
      </w:r>
      <w:r w:rsidRPr="00231F20">
        <w:rPr>
          <w:rFonts w:ascii="微软雅黑" w:eastAsia="微软雅黑" w:hAnsi="微软雅黑"/>
        </w:rPr>
        <w:t>操作</w:t>
      </w:r>
      <w:r w:rsidRPr="00231F20">
        <w:rPr>
          <w:rFonts w:ascii="微软雅黑" w:eastAsia="微软雅黑" w:hAnsi="微软雅黑" w:hint="eastAsia"/>
        </w:rPr>
        <w:t>与</w:t>
      </w:r>
      <w:r w:rsidRPr="00231F20">
        <w:rPr>
          <w:rFonts w:ascii="微软雅黑" w:eastAsia="微软雅黑" w:hAnsi="微软雅黑"/>
        </w:rPr>
        <w:t>新建功能相同</w:t>
      </w:r>
    </w:p>
    <w:p w:rsidR="00BE711B" w:rsidRPr="00231F20" w:rsidRDefault="00BE711B" w:rsidP="00EC46EA">
      <w:pPr>
        <w:pStyle w:val="a5"/>
        <w:numPr>
          <w:ilvl w:val="0"/>
          <w:numId w:val="13"/>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BE711B" w:rsidRDefault="00BE711B" w:rsidP="00BE711B">
      <w:pPr>
        <w:pStyle w:val="a5"/>
        <w:ind w:left="420" w:firstLineChars="0" w:firstLine="0"/>
        <w:rPr>
          <w:rFonts w:ascii="微软雅黑" w:eastAsia="微软雅黑" w:hAnsi="微软雅黑"/>
        </w:rPr>
      </w:pPr>
      <w:r w:rsidRPr="00231F20">
        <w:rPr>
          <w:rFonts w:ascii="微软雅黑" w:eastAsia="微软雅黑" w:hAnsi="微软雅黑" w:hint="eastAsia"/>
        </w:rPr>
        <w:t>与</w:t>
      </w:r>
      <w:r w:rsidRPr="00231F20">
        <w:rPr>
          <w:rFonts w:ascii="微软雅黑" w:eastAsia="微软雅黑" w:hAnsi="微软雅黑"/>
        </w:rPr>
        <w:t>新建功能相同</w:t>
      </w:r>
    </w:p>
    <w:p w:rsidR="000023DB" w:rsidRDefault="000023DB" w:rsidP="00BE711B">
      <w:pPr>
        <w:pStyle w:val="a5"/>
        <w:ind w:left="420" w:firstLineChars="0" w:firstLine="0"/>
        <w:rPr>
          <w:ins w:id="764" w:author="春苹" w:date="2019-01-21T15:24:00Z"/>
          <w:rFonts w:ascii="微软雅黑" w:eastAsia="微软雅黑" w:hAnsi="微软雅黑"/>
        </w:rPr>
      </w:pPr>
      <w:r>
        <w:rPr>
          <w:rFonts w:ascii="微软雅黑" w:eastAsia="微软雅黑" w:hAnsi="微软雅黑" w:hint="eastAsia"/>
        </w:rPr>
        <w:t>修改后</w:t>
      </w:r>
      <w:r>
        <w:rPr>
          <w:rFonts w:ascii="微软雅黑" w:eastAsia="微软雅黑" w:hAnsi="微软雅黑"/>
        </w:rPr>
        <w:t>，</w:t>
      </w:r>
      <w:r>
        <w:rPr>
          <w:rFonts w:ascii="微软雅黑" w:eastAsia="微软雅黑" w:hAnsi="微软雅黑" w:hint="eastAsia"/>
        </w:rPr>
        <w:t>需将员工关联</w:t>
      </w:r>
      <w:r>
        <w:rPr>
          <w:rFonts w:ascii="微软雅黑" w:eastAsia="微软雅黑" w:hAnsi="微软雅黑"/>
        </w:rPr>
        <w:t>的账号的密保邮箱</w:t>
      </w:r>
      <w:r>
        <w:rPr>
          <w:rFonts w:ascii="微软雅黑" w:eastAsia="微软雅黑" w:hAnsi="微软雅黑" w:hint="eastAsia"/>
        </w:rPr>
        <w:t>同步更新</w:t>
      </w:r>
    </w:p>
    <w:p w:rsidR="00EC1D03" w:rsidRDefault="00EC1D03" w:rsidP="00BE711B">
      <w:pPr>
        <w:pStyle w:val="a5"/>
        <w:ind w:left="420" w:firstLineChars="0" w:firstLine="0"/>
        <w:rPr>
          <w:ins w:id="765" w:author="春苹" w:date="2019-02-19T14:30:00Z"/>
          <w:rFonts w:ascii="微软雅黑" w:eastAsia="微软雅黑" w:hAnsi="微软雅黑"/>
        </w:rPr>
      </w:pPr>
      <w:ins w:id="766" w:author="春苹" w:date="2019-01-21T15:25:00Z">
        <w:r>
          <w:rPr>
            <w:rFonts w:ascii="微软雅黑" w:eastAsia="微软雅黑" w:hAnsi="微软雅黑" w:hint="eastAsia"/>
          </w:rPr>
          <w:t>修改</w:t>
        </w:r>
        <w:r>
          <w:rPr>
            <w:rFonts w:ascii="微软雅黑" w:eastAsia="微软雅黑" w:hAnsi="微软雅黑"/>
          </w:rPr>
          <w:t>员工后，若邮箱非空，则将关联的有效账号的密码邮箱做同步更新。取值</w:t>
        </w:r>
      </w:ins>
      <w:ins w:id="767" w:author="春苹" w:date="2019-01-21T15:26:00Z">
        <w:r>
          <w:rPr>
            <w:rFonts w:ascii="微软雅黑" w:eastAsia="微软雅黑" w:hAnsi="微软雅黑"/>
          </w:rPr>
          <w:t>为员工的邮箱。</w:t>
        </w:r>
      </w:ins>
    </w:p>
    <w:p w:rsidR="0097551F" w:rsidRPr="00840C2A" w:rsidRDefault="00840C2A" w:rsidP="0097551F">
      <w:pPr>
        <w:pStyle w:val="a5"/>
        <w:numPr>
          <w:ilvl w:val="0"/>
          <w:numId w:val="13"/>
        </w:numPr>
        <w:ind w:firstLineChars="0"/>
        <w:rPr>
          <w:ins w:id="768" w:author="春苹" w:date="2019-02-19T14:30:00Z"/>
          <w:rFonts w:ascii="微软雅黑" w:eastAsia="微软雅黑" w:hAnsi="微软雅黑"/>
          <w:color w:val="000000" w:themeColor="text1"/>
          <w:highlight w:val="yellow"/>
          <w:rPrChange w:id="769" w:author="春苹" w:date="2019-02-19T14:36:00Z">
            <w:rPr>
              <w:ins w:id="770" w:author="春苹" w:date="2019-02-19T14:30:00Z"/>
              <w:rFonts w:ascii="微软雅黑" w:eastAsia="微软雅黑" w:hAnsi="微软雅黑"/>
            </w:rPr>
          </w:rPrChange>
        </w:rPr>
      </w:pPr>
      <w:ins w:id="771" w:author="春苹" w:date="2019-02-19T14:30:00Z">
        <w:r w:rsidRPr="00840C2A">
          <w:rPr>
            <w:rFonts w:ascii="微软雅黑" w:eastAsia="微软雅黑" w:hAnsi="微软雅黑" w:hint="eastAsia"/>
            <w:color w:val="000000" w:themeColor="text1"/>
            <w:highlight w:val="yellow"/>
            <w:rPrChange w:id="772" w:author="春苹" w:date="2019-02-19T14:36:00Z">
              <w:rPr>
                <w:rFonts w:ascii="微软雅黑" w:eastAsia="微软雅黑" w:hAnsi="微软雅黑" w:hint="eastAsia"/>
              </w:rPr>
            </w:rPrChange>
          </w:rPr>
          <w:t>修改</w:t>
        </w:r>
        <w:r w:rsidR="0097551F" w:rsidRPr="00840C2A">
          <w:rPr>
            <w:rFonts w:ascii="微软雅黑" w:eastAsia="微软雅黑" w:hAnsi="微软雅黑" w:hint="eastAsia"/>
            <w:color w:val="000000" w:themeColor="text1"/>
            <w:highlight w:val="yellow"/>
            <w:rPrChange w:id="773" w:author="春苹" w:date="2019-02-19T14:36:00Z">
              <w:rPr>
                <w:rFonts w:ascii="微软雅黑" w:eastAsia="微软雅黑" w:hAnsi="微软雅黑" w:hint="eastAsia"/>
              </w:rPr>
            </w:rPrChange>
          </w:rPr>
          <w:t>成功</w:t>
        </w:r>
        <w:r w:rsidRPr="00840C2A">
          <w:rPr>
            <w:rFonts w:ascii="微软雅黑" w:eastAsia="微软雅黑" w:hAnsi="微软雅黑" w:hint="eastAsia"/>
            <w:color w:val="000000" w:themeColor="text1"/>
            <w:highlight w:val="yellow"/>
            <w:rPrChange w:id="774" w:author="春苹" w:date="2019-02-19T14:36:00Z">
              <w:rPr>
                <w:rFonts w:ascii="微软雅黑" w:eastAsia="微软雅黑" w:hAnsi="微软雅黑" w:hint="eastAsia"/>
              </w:rPr>
            </w:rPrChange>
          </w:rPr>
          <w:t>后</w:t>
        </w:r>
        <w:proofErr w:type="gramStart"/>
        <w:r w:rsidRPr="00840C2A">
          <w:rPr>
            <w:rFonts w:ascii="微软雅黑" w:eastAsia="微软雅黑" w:hAnsi="微软雅黑" w:hint="eastAsia"/>
            <w:color w:val="000000" w:themeColor="text1"/>
            <w:highlight w:val="yellow"/>
            <w:rPrChange w:id="775" w:author="春苹" w:date="2019-02-19T14:36:00Z">
              <w:rPr>
                <w:rFonts w:ascii="微软雅黑" w:eastAsia="微软雅黑" w:hAnsi="微软雅黑" w:hint="eastAsia"/>
              </w:rPr>
            </w:rPrChange>
          </w:rPr>
          <w:t>通知优车</w:t>
        </w:r>
        <w:r w:rsidRPr="00840C2A">
          <w:rPr>
            <w:rFonts w:ascii="微软雅黑" w:eastAsia="微软雅黑" w:hAnsi="微软雅黑"/>
            <w:color w:val="000000" w:themeColor="text1"/>
            <w:highlight w:val="yellow"/>
            <w:rPrChange w:id="776" w:author="春苹" w:date="2019-02-19T14:36:00Z">
              <w:rPr>
                <w:rFonts w:ascii="微软雅黑" w:eastAsia="微软雅黑" w:hAnsi="微软雅黑"/>
              </w:rPr>
            </w:rPrChange>
          </w:rPr>
          <w:t>营销</w:t>
        </w:r>
        <w:proofErr w:type="gramEnd"/>
        <w:r w:rsidRPr="00840C2A">
          <w:rPr>
            <w:rFonts w:ascii="微软雅黑" w:eastAsia="微软雅黑" w:hAnsi="微软雅黑"/>
            <w:color w:val="000000" w:themeColor="text1"/>
            <w:highlight w:val="yellow"/>
            <w:rPrChange w:id="777" w:author="春苹" w:date="2019-02-19T14:36:00Z">
              <w:rPr>
                <w:rFonts w:ascii="微软雅黑" w:eastAsia="微软雅黑" w:hAnsi="微软雅黑"/>
              </w:rPr>
            </w:rPrChange>
          </w:rPr>
          <w:t>平台</w:t>
        </w:r>
      </w:ins>
    </w:p>
    <w:p w:rsidR="0097551F" w:rsidRPr="00840C2A" w:rsidRDefault="00840C2A" w:rsidP="00BE711B">
      <w:pPr>
        <w:pStyle w:val="a5"/>
        <w:ind w:left="420" w:firstLineChars="0" w:firstLine="0"/>
        <w:rPr>
          <w:rFonts w:ascii="微软雅黑" w:eastAsia="微软雅黑" w:hAnsi="微软雅黑"/>
          <w:color w:val="000000" w:themeColor="text1"/>
          <w:rPrChange w:id="778" w:author="春苹" w:date="2019-02-19T14:36:00Z">
            <w:rPr>
              <w:rFonts w:ascii="微软雅黑" w:eastAsia="微软雅黑" w:hAnsi="微软雅黑"/>
            </w:rPr>
          </w:rPrChange>
        </w:rPr>
      </w:pPr>
      <w:ins w:id="779" w:author="春苹" w:date="2019-02-19T14:31:00Z">
        <w:r w:rsidRPr="00840C2A">
          <w:rPr>
            <w:rFonts w:ascii="微软雅黑" w:eastAsia="微软雅黑" w:hAnsi="微软雅黑" w:hint="eastAsia"/>
            <w:color w:val="000000" w:themeColor="text1"/>
            <w:highlight w:val="yellow"/>
            <w:rPrChange w:id="780" w:author="春苹" w:date="2019-02-19T14:36:00Z">
              <w:rPr>
                <w:rFonts w:ascii="微软雅黑" w:eastAsia="微软雅黑" w:hAnsi="微软雅黑" w:hint="eastAsia"/>
              </w:rPr>
            </w:rPrChange>
          </w:rPr>
          <w:lastRenderedPageBreak/>
          <w:t>员工</w:t>
        </w:r>
        <w:r w:rsidRPr="00840C2A">
          <w:rPr>
            <w:rFonts w:ascii="微软雅黑" w:eastAsia="微软雅黑" w:hAnsi="微软雅黑"/>
            <w:color w:val="000000" w:themeColor="text1"/>
            <w:highlight w:val="yellow"/>
            <w:rPrChange w:id="781" w:author="春苹" w:date="2019-02-19T14:36:00Z">
              <w:rPr>
                <w:rFonts w:ascii="微软雅黑" w:eastAsia="微软雅黑" w:hAnsi="微软雅黑"/>
              </w:rPr>
            </w:rPrChange>
          </w:rPr>
          <w:t>信息更新后，</w:t>
        </w:r>
        <w:proofErr w:type="gramStart"/>
        <w:r w:rsidRPr="00840C2A">
          <w:rPr>
            <w:rFonts w:ascii="微软雅黑" w:eastAsia="微软雅黑" w:hAnsi="微软雅黑"/>
            <w:color w:val="000000" w:themeColor="text1"/>
            <w:highlight w:val="yellow"/>
            <w:rPrChange w:id="782" w:author="春苹" w:date="2019-02-19T14:36:00Z">
              <w:rPr>
                <w:rFonts w:ascii="微软雅黑" w:eastAsia="微软雅黑" w:hAnsi="微软雅黑"/>
              </w:rPr>
            </w:rPrChange>
          </w:rPr>
          <w:t>通知优车平台</w:t>
        </w:r>
        <w:proofErr w:type="gramEnd"/>
        <w:r w:rsidRPr="00840C2A">
          <w:rPr>
            <w:rFonts w:ascii="微软雅黑" w:eastAsia="微软雅黑" w:hAnsi="微软雅黑"/>
            <w:color w:val="000000" w:themeColor="text1"/>
            <w:highlight w:val="yellow"/>
            <w:rPrChange w:id="783" w:author="春苹" w:date="2019-02-19T14:36:00Z">
              <w:rPr>
                <w:rFonts w:ascii="微软雅黑" w:eastAsia="微软雅黑" w:hAnsi="微软雅黑"/>
              </w:rPr>
            </w:rPrChange>
          </w:rPr>
          <w:t>的营销系统</w:t>
        </w:r>
      </w:ins>
    </w:p>
    <w:p w:rsidR="00BE711B" w:rsidRPr="00231F20" w:rsidRDefault="00BE711B" w:rsidP="00C42305">
      <w:pPr>
        <w:pStyle w:val="4"/>
        <w:numPr>
          <w:ilvl w:val="2"/>
          <w:numId w:val="1"/>
        </w:numPr>
        <w:rPr>
          <w:rFonts w:ascii="微软雅黑" w:eastAsia="微软雅黑" w:hAnsi="微软雅黑"/>
        </w:rPr>
      </w:pPr>
      <w:bookmarkStart w:id="784" w:name="_Toc1480475"/>
      <w:r w:rsidRPr="00231F20">
        <w:rPr>
          <w:rFonts w:ascii="微软雅黑" w:eastAsia="微软雅黑" w:hAnsi="微软雅黑" w:hint="eastAsia"/>
        </w:rPr>
        <w:t>【删除】功能</w:t>
      </w:r>
      <w:bookmarkEnd w:id="784"/>
    </w:p>
    <w:p w:rsidR="00BE711B" w:rsidRPr="00231F20" w:rsidRDefault="00023755" w:rsidP="00BE711B">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某个员工，【</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p>
    <w:p w:rsidR="00023755" w:rsidRPr="00231F20" w:rsidRDefault="00023755" w:rsidP="00BE711B">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弹出</w:t>
      </w:r>
      <w:r w:rsidRPr="00231F20">
        <w:rPr>
          <w:rFonts w:ascii="微软雅黑" w:eastAsia="微软雅黑" w:hAnsi="微软雅黑"/>
        </w:rPr>
        <w:t>员工删除确认框</w:t>
      </w:r>
    </w:p>
    <w:p w:rsidR="00023755" w:rsidRPr="00231F20" w:rsidRDefault="00023755" w:rsidP="00BE711B">
      <w:pPr>
        <w:pStyle w:val="a5"/>
        <w:ind w:left="420" w:firstLineChars="0" w:firstLine="0"/>
        <w:rPr>
          <w:rFonts w:ascii="微软雅黑" w:eastAsia="微软雅黑" w:hAnsi="微软雅黑"/>
        </w:rPr>
      </w:pPr>
      <w:r w:rsidRPr="00231F20">
        <w:rPr>
          <w:rFonts w:ascii="微软雅黑" w:eastAsia="微软雅黑" w:hAnsi="微软雅黑" w:hint="eastAsia"/>
        </w:rPr>
        <w:t>在确认框</w:t>
      </w:r>
      <w:r w:rsidRPr="00231F20">
        <w:rPr>
          <w:rFonts w:ascii="微软雅黑" w:eastAsia="微软雅黑" w:hAnsi="微软雅黑"/>
        </w:rPr>
        <w:t>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则将对应的员工状态更为‘</w:t>
      </w:r>
      <w:r w:rsidRPr="00231F20">
        <w:rPr>
          <w:rFonts w:ascii="微软雅黑" w:eastAsia="微软雅黑" w:hAnsi="微软雅黑" w:hint="eastAsia"/>
        </w:rPr>
        <w:t>无效</w:t>
      </w:r>
      <w:r w:rsidRPr="00231F20">
        <w:rPr>
          <w:rFonts w:ascii="微软雅黑" w:eastAsia="微软雅黑" w:hAnsi="微软雅黑"/>
        </w:rPr>
        <w:t>’</w:t>
      </w:r>
      <w:r w:rsidR="00BE3446">
        <w:rPr>
          <w:rFonts w:ascii="微软雅黑" w:eastAsia="微软雅黑" w:hAnsi="微软雅黑" w:hint="eastAsia"/>
        </w:rPr>
        <w:t>，</w:t>
      </w:r>
      <w:r w:rsidR="00BE3446" w:rsidRPr="00BE3446">
        <w:rPr>
          <w:rFonts w:ascii="微软雅黑" w:eastAsia="微软雅黑" w:hAnsi="微软雅黑" w:hint="eastAsia"/>
        </w:rPr>
        <w:t xml:space="preserve"> </w:t>
      </w:r>
      <w:r w:rsidR="00BE3446" w:rsidRPr="00231F20">
        <w:rPr>
          <w:rFonts w:ascii="微软雅黑" w:eastAsia="微软雅黑" w:hAnsi="微软雅黑" w:hint="eastAsia"/>
        </w:rPr>
        <w:t>并</w:t>
      </w:r>
      <w:r w:rsidR="00BE3446" w:rsidRPr="00231F20">
        <w:rPr>
          <w:rFonts w:ascii="微软雅黑" w:eastAsia="微软雅黑" w:hAnsi="微软雅黑"/>
        </w:rPr>
        <w:t>将</w:t>
      </w:r>
      <w:r w:rsidR="00BE3446">
        <w:rPr>
          <w:rFonts w:ascii="微软雅黑" w:eastAsia="微软雅黑" w:hAnsi="微软雅黑" w:hint="eastAsia"/>
        </w:rPr>
        <w:t>该</w:t>
      </w:r>
      <w:r w:rsidR="00BE3446">
        <w:rPr>
          <w:rFonts w:ascii="微软雅黑" w:eastAsia="微软雅黑" w:hAnsi="微软雅黑"/>
        </w:rPr>
        <w:t>员工关联的</w:t>
      </w:r>
      <w:r w:rsidR="00BE3446" w:rsidRPr="00231F20">
        <w:rPr>
          <w:rFonts w:ascii="微软雅黑" w:eastAsia="微软雅黑" w:hAnsi="微软雅黑"/>
        </w:rPr>
        <w:t>账号状态更为‘</w:t>
      </w:r>
      <w:r w:rsidR="00BE3446" w:rsidRPr="00231F20">
        <w:rPr>
          <w:rFonts w:ascii="微软雅黑" w:eastAsia="微软雅黑" w:hAnsi="微软雅黑" w:hint="eastAsia"/>
        </w:rPr>
        <w:t>无效</w:t>
      </w:r>
      <w:r w:rsidR="00BE3446" w:rsidRPr="00231F20">
        <w:rPr>
          <w:rFonts w:ascii="微软雅黑" w:eastAsia="微软雅黑" w:hAnsi="微软雅黑"/>
        </w:rPr>
        <w:t>’</w:t>
      </w:r>
      <w:ins w:id="785" w:author="春苹" w:date="2019-01-21T15:16:00Z">
        <w:r w:rsidR="00054D4B">
          <w:rPr>
            <w:rFonts w:ascii="微软雅黑" w:eastAsia="微软雅黑" w:hAnsi="微软雅黑" w:hint="eastAsia"/>
          </w:rPr>
          <w:t>，</w:t>
        </w:r>
      </w:ins>
      <w:ins w:id="786" w:author="春苹" w:date="2019-01-21T15:15:00Z">
        <w:r w:rsidR="00054D4B">
          <w:rPr>
            <w:rFonts w:ascii="微软雅黑" w:eastAsia="微软雅黑" w:hAnsi="微软雅黑" w:hint="eastAsia"/>
          </w:rPr>
          <w:t>插入</w:t>
        </w:r>
      </w:ins>
      <w:ins w:id="787" w:author="春苹" w:date="2019-01-21T15:16:00Z">
        <w:r w:rsidR="00054D4B">
          <w:rPr>
            <w:rFonts w:ascii="微软雅黑" w:eastAsia="微软雅黑" w:hAnsi="微软雅黑" w:hint="eastAsia"/>
          </w:rPr>
          <w:t>账号</w:t>
        </w:r>
      </w:ins>
      <w:ins w:id="788" w:author="春苹" w:date="2019-01-21T15:15:00Z">
        <w:r w:rsidR="00054D4B">
          <w:rPr>
            <w:rFonts w:ascii="微软雅黑" w:eastAsia="微软雅黑" w:hAnsi="微软雅黑"/>
          </w:rPr>
          <w:t>历史记录，操作类型为员工删除</w:t>
        </w:r>
      </w:ins>
    </w:p>
    <w:p w:rsidR="00023755" w:rsidRPr="00231F20" w:rsidRDefault="00023755" w:rsidP="00BE711B">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确认框中，点击【取消】</w:t>
      </w:r>
      <w:r w:rsidRPr="00231F20">
        <w:rPr>
          <w:rFonts w:ascii="微软雅黑" w:eastAsia="微软雅黑" w:hAnsi="微软雅黑" w:hint="eastAsia"/>
        </w:rPr>
        <w:t>，</w:t>
      </w:r>
      <w:r w:rsidRPr="00231F20">
        <w:rPr>
          <w:rFonts w:ascii="微软雅黑" w:eastAsia="微软雅黑" w:hAnsi="微软雅黑"/>
        </w:rPr>
        <w:t>则关闭弹窗，返回到员工管理列表页。</w:t>
      </w:r>
    </w:p>
    <w:p w:rsidR="00A54BFE" w:rsidRPr="00231F20" w:rsidRDefault="00A54BFE" w:rsidP="00C42305">
      <w:pPr>
        <w:pStyle w:val="4"/>
        <w:numPr>
          <w:ilvl w:val="2"/>
          <w:numId w:val="1"/>
        </w:numPr>
        <w:rPr>
          <w:rFonts w:ascii="微软雅黑" w:eastAsia="微软雅黑" w:hAnsi="微软雅黑"/>
        </w:rPr>
      </w:pPr>
      <w:bookmarkStart w:id="789" w:name="_Toc1480476"/>
      <w:r w:rsidRPr="00231F20">
        <w:rPr>
          <w:rFonts w:ascii="微软雅黑" w:eastAsia="微软雅黑" w:hAnsi="微软雅黑" w:hint="eastAsia"/>
        </w:rPr>
        <w:t>【离职】功能</w:t>
      </w:r>
      <w:bookmarkEnd w:id="789"/>
    </w:p>
    <w:p w:rsidR="00775C15" w:rsidRPr="00231F20" w:rsidRDefault="00A54BFE" w:rsidP="00BE711B">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某个是否离职为‘</w:t>
      </w:r>
      <w:r w:rsidRPr="00231F20">
        <w:rPr>
          <w:rFonts w:ascii="微软雅黑" w:eastAsia="微软雅黑" w:hAnsi="微软雅黑" w:hint="eastAsia"/>
        </w:rPr>
        <w:t>在职</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员工，【</w:t>
      </w:r>
      <w:r w:rsidRPr="00231F20">
        <w:rPr>
          <w:rFonts w:ascii="微软雅黑" w:eastAsia="微软雅黑" w:hAnsi="微软雅黑" w:hint="eastAsia"/>
        </w:rPr>
        <w:t>离职</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被激活，点击弹出员工离职确认框</w:t>
      </w:r>
    </w:p>
    <w:p w:rsidR="00054D4B" w:rsidRDefault="00A54BFE" w:rsidP="00BE711B">
      <w:pPr>
        <w:pStyle w:val="a5"/>
        <w:ind w:left="420" w:firstLineChars="0" w:firstLine="0"/>
        <w:rPr>
          <w:ins w:id="790" w:author="春苹" w:date="2019-01-21T15:14:00Z"/>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确认框</w:t>
      </w:r>
      <w:r w:rsidRPr="00231F20">
        <w:rPr>
          <w:rFonts w:ascii="微软雅黑" w:eastAsia="微软雅黑" w:hAnsi="微软雅黑" w:hint="eastAsia"/>
        </w:rPr>
        <w:t>中</w:t>
      </w:r>
      <w:r w:rsidRPr="00231F20">
        <w:rPr>
          <w:rFonts w:ascii="微软雅黑" w:eastAsia="微软雅黑" w:hAnsi="微软雅黑"/>
        </w:rPr>
        <w:t>，点击【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则将对应员工是否离职，更新为‘</w:t>
      </w:r>
      <w:r w:rsidRPr="00231F20">
        <w:rPr>
          <w:rFonts w:ascii="微软雅黑" w:eastAsia="微软雅黑" w:hAnsi="微软雅黑" w:hint="eastAsia"/>
        </w:rPr>
        <w:t>离职</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并提示操作</w:t>
      </w:r>
      <w:r w:rsidRPr="00231F20">
        <w:rPr>
          <w:rFonts w:ascii="微软雅黑" w:eastAsia="微软雅黑" w:hAnsi="微软雅黑" w:hint="eastAsia"/>
        </w:rPr>
        <w:t>成功</w:t>
      </w:r>
      <w:r w:rsidRPr="00231F20">
        <w:rPr>
          <w:rFonts w:ascii="微软雅黑" w:eastAsia="微软雅黑" w:hAnsi="微软雅黑"/>
        </w:rPr>
        <w:t>，返回到</w:t>
      </w:r>
      <w:r w:rsidRPr="00231F20">
        <w:rPr>
          <w:rFonts w:ascii="微软雅黑" w:eastAsia="微软雅黑" w:hAnsi="微软雅黑" w:hint="eastAsia"/>
        </w:rPr>
        <w:t>员工</w:t>
      </w:r>
      <w:r w:rsidRPr="00231F20">
        <w:rPr>
          <w:rFonts w:ascii="微软雅黑" w:eastAsia="微软雅黑" w:hAnsi="微软雅黑"/>
        </w:rPr>
        <w:t>列表页</w:t>
      </w:r>
      <w:r w:rsidRPr="00231F20">
        <w:rPr>
          <w:rFonts w:ascii="微软雅黑" w:eastAsia="微软雅黑" w:hAnsi="微软雅黑" w:hint="eastAsia"/>
        </w:rPr>
        <w:t>。</w:t>
      </w:r>
      <w:r w:rsidR="00A22907" w:rsidRPr="00231F20">
        <w:rPr>
          <w:rFonts w:ascii="微软雅黑" w:eastAsia="微软雅黑" w:hAnsi="微软雅黑" w:hint="eastAsia"/>
        </w:rPr>
        <w:t>并</w:t>
      </w:r>
      <w:r w:rsidR="00A22907" w:rsidRPr="00231F20">
        <w:rPr>
          <w:rFonts w:ascii="微软雅黑" w:eastAsia="微软雅黑" w:hAnsi="微软雅黑"/>
        </w:rPr>
        <w:t>将</w:t>
      </w:r>
      <w:r w:rsidR="000E3D58">
        <w:rPr>
          <w:rFonts w:ascii="微软雅黑" w:eastAsia="微软雅黑" w:hAnsi="微软雅黑" w:hint="eastAsia"/>
        </w:rPr>
        <w:t>该</w:t>
      </w:r>
      <w:r w:rsidR="000E3D58">
        <w:rPr>
          <w:rFonts w:ascii="微软雅黑" w:eastAsia="微软雅黑" w:hAnsi="微软雅黑"/>
        </w:rPr>
        <w:t>员工关联的</w:t>
      </w:r>
      <w:r w:rsidR="00A22907" w:rsidRPr="00231F20">
        <w:rPr>
          <w:rFonts w:ascii="微软雅黑" w:eastAsia="微软雅黑" w:hAnsi="微软雅黑"/>
        </w:rPr>
        <w:t>账号状态更为‘</w:t>
      </w:r>
      <w:r w:rsidR="00A22907" w:rsidRPr="00231F20">
        <w:rPr>
          <w:rFonts w:ascii="微软雅黑" w:eastAsia="微软雅黑" w:hAnsi="微软雅黑" w:hint="eastAsia"/>
        </w:rPr>
        <w:t>无效</w:t>
      </w:r>
      <w:r w:rsidR="00A22907" w:rsidRPr="00231F20">
        <w:rPr>
          <w:rFonts w:ascii="微软雅黑" w:eastAsia="微软雅黑" w:hAnsi="微软雅黑"/>
        </w:rPr>
        <w:t>’</w:t>
      </w:r>
      <w:ins w:id="791" w:author="春苹" w:date="2019-01-21T15:14:00Z">
        <w:r w:rsidR="00054D4B">
          <w:rPr>
            <w:rFonts w:ascii="微软雅黑" w:eastAsia="微软雅黑" w:hAnsi="微软雅黑" w:hint="eastAsia"/>
          </w:rPr>
          <w:t>，</w:t>
        </w:r>
      </w:ins>
    </w:p>
    <w:p w:rsidR="00A54BFE" w:rsidRPr="00231F20" w:rsidRDefault="00054D4B" w:rsidP="00BE711B">
      <w:pPr>
        <w:pStyle w:val="a5"/>
        <w:ind w:left="420" w:firstLineChars="0" w:firstLine="0"/>
        <w:rPr>
          <w:rFonts w:ascii="微软雅黑" w:eastAsia="微软雅黑" w:hAnsi="微软雅黑"/>
        </w:rPr>
      </w:pPr>
      <w:ins w:id="792" w:author="春苹" w:date="2019-01-21T15:14:00Z">
        <w:r>
          <w:rPr>
            <w:rFonts w:ascii="微软雅黑" w:eastAsia="微软雅黑" w:hAnsi="微软雅黑"/>
          </w:rPr>
          <w:t>需要插入账号历史</w:t>
        </w:r>
        <w:r>
          <w:rPr>
            <w:rFonts w:ascii="微软雅黑" w:eastAsia="微软雅黑" w:hAnsi="微软雅黑" w:hint="eastAsia"/>
          </w:rPr>
          <w:t>记录</w:t>
        </w:r>
        <w:r>
          <w:rPr>
            <w:rFonts w:ascii="微软雅黑" w:eastAsia="微软雅黑" w:hAnsi="微软雅黑"/>
          </w:rPr>
          <w:t>。</w:t>
        </w:r>
      </w:ins>
      <w:ins w:id="793" w:author="春苹" w:date="2019-01-21T15:15:00Z">
        <w:r>
          <w:rPr>
            <w:rFonts w:ascii="微软雅黑" w:eastAsia="微软雅黑" w:hAnsi="微软雅黑" w:hint="eastAsia"/>
          </w:rPr>
          <w:t>操作类型</w:t>
        </w:r>
        <w:r>
          <w:rPr>
            <w:rFonts w:ascii="微软雅黑" w:eastAsia="微软雅黑" w:hAnsi="微软雅黑"/>
          </w:rPr>
          <w:t>为‘</w:t>
        </w:r>
        <w:r>
          <w:rPr>
            <w:rFonts w:ascii="微软雅黑" w:eastAsia="微软雅黑" w:hAnsi="微软雅黑" w:hint="eastAsia"/>
          </w:rPr>
          <w:t>员工</w:t>
        </w:r>
        <w:r>
          <w:rPr>
            <w:rFonts w:ascii="微软雅黑" w:eastAsia="微软雅黑" w:hAnsi="微软雅黑"/>
          </w:rPr>
          <w:t>离职’</w:t>
        </w:r>
      </w:ins>
    </w:p>
    <w:p w:rsidR="00A54BFE" w:rsidRPr="00231F20" w:rsidRDefault="00A54BFE" w:rsidP="00BE711B">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确认框中，</w:t>
      </w: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则关闭确认提示框，返回到</w:t>
      </w:r>
      <w:r w:rsidRPr="00231F20">
        <w:rPr>
          <w:rFonts w:ascii="微软雅黑" w:eastAsia="微软雅黑" w:hAnsi="微软雅黑" w:hint="eastAsia"/>
        </w:rPr>
        <w:t>员工</w:t>
      </w:r>
      <w:r w:rsidRPr="00231F20">
        <w:rPr>
          <w:rFonts w:ascii="微软雅黑" w:eastAsia="微软雅黑" w:hAnsi="微软雅黑"/>
        </w:rPr>
        <w:t>列表页。</w:t>
      </w:r>
    </w:p>
    <w:p w:rsidR="007B0BAF" w:rsidRPr="00231F20" w:rsidRDefault="007B0BAF" w:rsidP="00C42305">
      <w:pPr>
        <w:pStyle w:val="4"/>
        <w:numPr>
          <w:ilvl w:val="2"/>
          <w:numId w:val="1"/>
        </w:numPr>
        <w:rPr>
          <w:rFonts w:ascii="微软雅黑" w:eastAsia="微软雅黑" w:hAnsi="微软雅黑"/>
        </w:rPr>
      </w:pPr>
      <w:bookmarkStart w:id="794" w:name="_Toc1480477"/>
      <w:r w:rsidRPr="00231F20">
        <w:rPr>
          <w:rFonts w:ascii="微软雅黑" w:eastAsia="微软雅黑" w:hAnsi="微软雅黑" w:hint="eastAsia"/>
        </w:rPr>
        <w:t>【恢复】功能</w:t>
      </w:r>
      <w:bookmarkEnd w:id="794"/>
    </w:p>
    <w:p w:rsidR="007B0BAF" w:rsidRPr="00231F20" w:rsidRDefault="007B0BAF" w:rsidP="00BE711B">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某个是否离职为‘</w:t>
      </w:r>
      <w:r w:rsidR="00461FDB">
        <w:rPr>
          <w:rFonts w:ascii="微软雅黑" w:eastAsia="微软雅黑" w:hAnsi="微软雅黑" w:hint="eastAsia"/>
        </w:rPr>
        <w:t>离</w:t>
      </w:r>
      <w:r w:rsidRPr="00231F20">
        <w:rPr>
          <w:rFonts w:ascii="微软雅黑" w:eastAsia="微软雅黑" w:hAnsi="微软雅黑" w:hint="eastAsia"/>
        </w:rPr>
        <w:t>职</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员工，【</w:t>
      </w:r>
      <w:r w:rsidRPr="00231F20">
        <w:rPr>
          <w:rFonts w:ascii="微软雅黑" w:eastAsia="微软雅黑" w:hAnsi="微软雅黑" w:hint="eastAsia"/>
        </w:rPr>
        <w:t>恢复</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被激活，点击弹出员工恢复确认框</w:t>
      </w:r>
    </w:p>
    <w:p w:rsidR="007B0BAF" w:rsidRDefault="007B0BAF" w:rsidP="007B0BAF">
      <w:pPr>
        <w:pStyle w:val="a5"/>
        <w:ind w:left="425"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确认框</w:t>
      </w:r>
      <w:r w:rsidRPr="00231F20">
        <w:rPr>
          <w:rFonts w:ascii="微软雅黑" w:eastAsia="微软雅黑" w:hAnsi="微软雅黑" w:hint="eastAsia"/>
        </w:rPr>
        <w:t>中</w:t>
      </w:r>
      <w:r w:rsidRPr="00231F20">
        <w:rPr>
          <w:rFonts w:ascii="微软雅黑" w:eastAsia="微软雅黑" w:hAnsi="微软雅黑"/>
        </w:rPr>
        <w:t>，点击【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w:t>
      </w:r>
      <w:r w:rsidR="00461FDB">
        <w:rPr>
          <w:rFonts w:ascii="微软雅黑" w:eastAsia="微软雅黑" w:hAnsi="微软雅黑" w:hint="eastAsia"/>
        </w:rPr>
        <w:t>若操作</w:t>
      </w:r>
      <w:r w:rsidR="00461FDB">
        <w:rPr>
          <w:rFonts w:ascii="微软雅黑" w:eastAsia="微软雅黑" w:hAnsi="微软雅黑"/>
        </w:rPr>
        <w:t>成功，则</w:t>
      </w:r>
      <w:r w:rsidR="00461FDB" w:rsidRPr="00231F20">
        <w:rPr>
          <w:rFonts w:ascii="微软雅黑" w:eastAsia="微软雅黑" w:hAnsi="微软雅黑"/>
        </w:rPr>
        <w:t>提示操作</w:t>
      </w:r>
      <w:r w:rsidR="00461FDB" w:rsidRPr="00231F20">
        <w:rPr>
          <w:rFonts w:ascii="微软雅黑" w:eastAsia="微软雅黑" w:hAnsi="微软雅黑" w:hint="eastAsia"/>
        </w:rPr>
        <w:t>成功</w:t>
      </w:r>
      <w:r w:rsidR="00461FDB">
        <w:rPr>
          <w:rFonts w:ascii="微软雅黑" w:eastAsia="微软雅黑" w:hAnsi="微软雅黑" w:hint="eastAsia"/>
        </w:rPr>
        <w:t>，</w:t>
      </w:r>
      <w:r w:rsidRPr="00231F20">
        <w:rPr>
          <w:rFonts w:ascii="微软雅黑" w:eastAsia="微软雅黑" w:hAnsi="微软雅黑"/>
        </w:rPr>
        <w:t>将对应员工是否离职，更新为‘</w:t>
      </w:r>
      <w:r w:rsidRPr="00231F20">
        <w:rPr>
          <w:rFonts w:ascii="微软雅黑" w:eastAsia="微软雅黑" w:hAnsi="微软雅黑" w:hint="eastAsia"/>
        </w:rPr>
        <w:t>在职</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返回到</w:t>
      </w:r>
      <w:r w:rsidRPr="00231F20">
        <w:rPr>
          <w:rFonts w:ascii="微软雅黑" w:eastAsia="微软雅黑" w:hAnsi="微软雅黑" w:hint="eastAsia"/>
        </w:rPr>
        <w:t>员工</w:t>
      </w:r>
      <w:r w:rsidRPr="00231F20">
        <w:rPr>
          <w:rFonts w:ascii="微软雅黑" w:eastAsia="微软雅黑" w:hAnsi="微软雅黑"/>
        </w:rPr>
        <w:t>列表页</w:t>
      </w:r>
      <w:r w:rsidRPr="00231F20">
        <w:rPr>
          <w:rFonts w:ascii="微软雅黑" w:eastAsia="微软雅黑" w:hAnsi="微软雅黑" w:hint="eastAsia"/>
        </w:rPr>
        <w:t>。</w:t>
      </w:r>
    </w:p>
    <w:p w:rsidR="00461FDB" w:rsidRPr="00461FDB" w:rsidRDefault="00461FDB" w:rsidP="007B0BAF">
      <w:pPr>
        <w:pStyle w:val="a5"/>
        <w:ind w:left="425" w:firstLineChars="0" w:firstLine="0"/>
        <w:rPr>
          <w:rFonts w:ascii="微软雅黑" w:eastAsia="微软雅黑" w:hAnsi="微软雅黑"/>
        </w:rPr>
      </w:pPr>
      <w:r>
        <w:rPr>
          <w:rFonts w:ascii="微软雅黑" w:eastAsia="微软雅黑" w:hAnsi="微软雅黑" w:hint="eastAsia"/>
        </w:rPr>
        <w:t>若</w:t>
      </w:r>
      <w:r>
        <w:rPr>
          <w:rFonts w:ascii="微软雅黑" w:eastAsia="微软雅黑" w:hAnsi="微软雅黑"/>
        </w:rPr>
        <w:t>操作失败，则提示失败原因，并停留在恢复确认框中。</w:t>
      </w:r>
    </w:p>
    <w:p w:rsidR="007B0BAF" w:rsidRDefault="007B0BAF" w:rsidP="007B0BAF">
      <w:pPr>
        <w:pStyle w:val="a5"/>
        <w:ind w:left="425" w:firstLineChars="0" w:firstLine="0"/>
        <w:rPr>
          <w:ins w:id="795" w:author="春苹" w:date="2019-01-21T15:08:00Z"/>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确认框中，</w:t>
      </w: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则关闭确认提示框，返回到</w:t>
      </w:r>
      <w:r w:rsidRPr="00231F20">
        <w:rPr>
          <w:rFonts w:ascii="微软雅黑" w:eastAsia="微软雅黑" w:hAnsi="微软雅黑" w:hint="eastAsia"/>
        </w:rPr>
        <w:t>员工</w:t>
      </w:r>
      <w:r w:rsidRPr="00231F20">
        <w:rPr>
          <w:rFonts w:ascii="微软雅黑" w:eastAsia="微软雅黑" w:hAnsi="微软雅黑"/>
        </w:rPr>
        <w:t>列表页。</w:t>
      </w:r>
    </w:p>
    <w:p w:rsidR="00054D4B" w:rsidRPr="00231F20" w:rsidRDefault="00054D4B" w:rsidP="007B0BAF">
      <w:pPr>
        <w:pStyle w:val="a5"/>
        <w:ind w:left="425" w:firstLineChars="0" w:firstLine="0"/>
        <w:rPr>
          <w:rFonts w:ascii="微软雅黑" w:eastAsia="微软雅黑" w:hAnsi="微软雅黑"/>
        </w:rPr>
      </w:pPr>
      <w:ins w:id="796" w:author="春苹" w:date="2019-01-21T15:08:00Z">
        <w:r>
          <w:rPr>
            <w:rFonts w:ascii="微软雅黑" w:eastAsia="微软雅黑" w:hAnsi="微软雅黑" w:hint="eastAsia"/>
          </w:rPr>
          <w:lastRenderedPageBreak/>
          <w:t>恢复</w:t>
        </w:r>
        <w:r>
          <w:rPr>
            <w:rFonts w:ascii="微软雅黑" w:eastAsia="微软雅黑" w:hAnsi="微软雅黑"/>
          </w:rPr>
          <w:t>后，员工详情页中的账号为空。</w:t>
        </w:r>
      </w:ins>
    </w:p>
    <w:p w:rsidR="007B0BAF" w:rsidRPr="00231F20" w:rsidRDefault="007B0BAF" w:rsidP="00C42305">
      <w:pPr>
        <w:pStyle w:val="4"/>
        <w:numPr>
          <w:ilvl w:val="2"/>
          <w:numId w:val="1"/>
        </w:numPr>
        <w:rPr>
          <w:rFonts w:ascii="微软雅黑" w:eastAsia="微软雅黑" w:hAnsi="微软雅黑"/>
        </w:rPr>
      </w:pPr>
      <w:bookmarkStart w:id="797" w:name="_Toc1480478"/>
      <w:r w:rsidRPr="00231F20">
        <w:rPr>
          <w:rFonts w:ascii="微软雅黑" w:eastAsia="微软雅黑" w:hAnsi="微软雅黑" w:hint="eastAsia"/>
        </w:rPr>
        <w:t>【分配部门】功能</w:t>
      </w:r>
      <w:bookmarkEnd w:id="797"/>
    </w:p>
    <w:p w:rsidR="00587A9C" w:rsidRPr="00231F20" w:rsidRDefault="00587A9C" w:rsidP="00EC46EA">
      <w:pPr>
        <w:pStyle w:val="a5"/>
        <w:numPr>
          <w:ilvl w:val="0"/>
          <w:numId w:val="14"/>
        </w:numPr>
        <w:ind w:firstLineChars="0"/>
        <w:rPr>
          <w:rFonts w:ascii="微软雅黑" w:eastAsia="微软雅黑" w:hAnsi="微软雅黑"/>
        </w:rPr>
      </w:pPr>
      <w:r w:rsidRPr="00231F20">
        <w:rPr>
          <w:rFonts w:ascii="微软雅黑" w:eastAsia="微软雅黑" w:hAnsi="微软雅黑" w:hint="eastAsia"/>
        </w:rPr>
        <w:t>分配</w:t>
      </w:r>
      <w:r w:rsidRPr="00231F20">
        <w:rPr>
          <w:rFonts w:ascii="微软雅黑" w:eastAsia="微软雅黑" w:hAnsi="微软雅黑"/>
        </w:rPr>
        <w:t>部门</w:t>
      </w:r>
      <w:r w:rsidRPr="00231F20">
        <w:rPr>
          <w:rFonts w:ascii="微软雅黑" w:eastAsia="微软雅黑" w:hAnsi="微软雅黑" w:hint="eastAsia"/>
        </w:rPr>
        <w:t>页面</w:t>
      </w:r>
      <w:r w:rsidRPr="00231F20">
        <w:rPr>
          <w:rFonts w:ascii="微软雅黑" w:eastAsia="微软雅黑" w:hAnsi="微软雅黑"/>
        </w:rPr>
        <w:t>数据表单</w:t>
      </w:r>
    </w:p>
    <w:p w:rsidR="00BE711B" w:rsidRPr="00231F20" w:rsidRDefault="00BE711B" w:rsidP="00BE711B">
      <w:pPr>
        <w:pStyle w:val="a5"/>
        <w:ind w:left="420"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编号、员工姓名、性别、员工手机、当前归属部门，均只展示，不允许编辑</w:t>
      </w:r>
    </w:p>
    <w:p w:rsidR="00BE711B" w:rsidRPr="00231F20" w:rsidRDefault="00BE711B" w:rsidP="00BE711B">
      <w:pPr>
        <w:pStyle w:val="a5"/>
        <w:ind w:left="420" w:firstLineChars="0" w:firstLine="0"/>
        <w:rPr>
          <w:rFonts w:ascii="微软雅黑" w:eastAsia="微软雅黑" w:hAnsi="微软雅黑"/>
        </w:rPr>
      </w:pPr>
      <w:r w:rsidRPr="00231F20">
        <w:rPr>
          <w:rFonts w:ascii="微软雅黑" w:eastAsia="微软雅黑" w:hAnsi="微软雅黑" w:hint="eastAsia"/>
        </w:rPr>
        <w:t>当前</w:t>
      </w:r>
      <w:r w:rsidRPr="00231F20">
        <w:rPr>
          <w:rFonts w:ascii="微软雅黑" w:eastAsia="微软雅黑" w:hAnsi="微软雅黑"/>
        </w:rPr>
        <w:t>归属部门取值=员工编号对应的员工信息中的归属部门</w:t>
      </w:r>
    </w:p>
    <w:p w:rsidR="00BE711B" w:rsidRPr="00231F20" w:rsidRDefault="00BE711B" w:rsidP="00BE711B">
      <w:pPr>
        <w:pStyle w:val="a5"/>
        <w:ind w:left="420" w:firstLineChars="0" w:firstLine="0"/>
        <w:rPr>
          <w:rFonts w:ascii="微软雅黑" w:eastAsia="微软雅黑" w:hAnsi="微软雅黑"/>
        </w:rPr>
      </w:pPr>
      <w:r w:rsidRPr="00231F20">
        <w:rPr>
          <w:rFonts w:ascii="微软雅黑" w:eastAsia="微软雅黑" w:hAnsi="微软雅黑" w:hint="eastAsia"/>
        </w:rPr>
        <w:t>调整后</w:t>
      </w:r>
      <w:r w:rsidRPr="00231F20">
        <w:rPr>
          <w:rFonts w:ascii="微软雅黑" w:eastAsia="微软雅黑" w:hAnsi="微软雅黑"/>
        </w:rPr>
        <w:t>归属部门，</w:t>
      </w:r>
      <w:r w:rsidRPr="00231F20">
        <w:rPr>
          <w:rFonts w:ascii="微软雅黑" w:eastAsia="微软雅黑" w:hAnsi="微软雅黑" w:hint="eastAsia"/>
        </w:rPr>
        <w:t>为</w:t>
      </w:r>
      <w:r w:rsidRPr="00231F20">
        <w:rPr>
          <w:rFonts w:ascii="微软雅黑" w:eastAsia="微软雅黑" w:hAnsi="微软雅黑"/>
        </w:rPr>
        <w:t>文本框，</w:t>
      </w: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进入部门选择页面，</w:t>
      </w:r>
      <w:r w:rsidRPr="00231F20">
        <w:rPr>
          <w:rFonts w:ascii="微软雅黑" w:eastAsia="微软雅黑" w:hAnsi="微软雅黑" w:hint="eastAsia"/>
        </w:rPr>
        <w:t>确定</w:t>
      </w:r>
      <w:r w:rsidRPr="00231F20">
        <w:rPr>
          <w:rFonts w:ascii="微软雅黑" w:eastAsia="微软雅黑" w:hAnsi="微软雅黑"/>
        </w:rPr>
        <w:t>选择后</w:t>
      </w:r>
      <w:r w:rsidRPr="00231F20">
        <w:rPr>
          <w:rFonts w:ascii="微软雅黑" w:eastAsia="微软雅黑" w:hAnsi="微软雅黑" w:hint="eastAsia"/>
        </w:rPr>
        <w:t>将</w:t>
      </w:r>
      <w:r w:rsidRPr="00231F20">
        <w:rPr>
          <w:rFonts w:ascii="微软雅黑" w:eastAsia="微软雅黑" w:hAnsi="微软雅黑"/>
        </w:rPr>
        <w:t>部门名称带入文本框。</w:t>
      </w:r>
    </w:p>
    <w:p w:rsidR="004547E7" w:rsidRPr="00231F20" w:rsidRDefault="004547E7" w:rsidP="00BE711B">
      <w:pPr>
        <w:pStyle w:val="a5"/>
        <w:ind w:left="420"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选择页面中的部门，为</w:t>
      </w:r>
      <w:r w:rsidRPr="00231F20">
        <w:rPr>
          <w:rFonts w:ascii="微软雅黑" w:eastAsia="微软雅黑" w:hAnsi="微软雅黑" w:hint="eastAsia"/>
        </w:rPr>
        <w:t>状态</w:t>
      </w:r>
      <w:r w:rsidRPr="00231F20">
        <w:rPr>
          <w:rFonts w:ascii="微软雅黑" w:eastAsia="微软雅黑" w:hAnsi="微软雅黑"/>
        </w:rPr>
        <w:t>有效的所有部门，以树状结构展示。</w:t>
      </w:r>
    </w:p>
    <w:p w:rsidR="00587A9C" w:rsidRPr="00231F20" w:rsidRDefault="00587A9C" w:rsidP="00EC46EA">
      <w:pPr>
        <w:pStyle w:val="a5"/>
        <w:numPr>
          <w:ilvl w:val="0"/>
          <w:numId w:val="14"/>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587A9C" w:rsidRPr="00231F20" w:rsidRDefault="00587A9C" w:rsidP="00587A9C">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员工列表中，选中某个是否离职为‘</w:t>
      </w:r>
      <w:r w:rsidRPr="00231F20">
        <w:rPr>
          <w:rFonts w:ascii="微软雅黑" w:eastAsia="微软雅黑" w:hAnsi="微软雅黑" w:hint="eastAsia"/>
        </w:rPr>
        <w:t>在职</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员工，【</w:t>
      </w:r>
      <w:r w:rsidRPr="00231F20">
        <w:rPr>
          <w:rFonts w:ascii="微软雅黑" w:eastAsia="微软雅黑" w:hAnsi="微软雅黑" w:hint="eastAsia"/>
        </w:rPr>
        <w:t>分配</w:t>
      </w:r>
      <w:r w:rsidRPr="00231F20">
        <w:rPr>
          <w:rFonts w:ascii="微软雅黑" w:eastAsia="微软雅黑" w:hAnsi="微软雅黑"/>
        </w:rPr>
        <w:t>部门】</w:t>
      </w:r>
      <w:r w:rsidRPr="00231F20">
        <w:rPr>
          <w:rFonts w:ascii="微软雅黑" w:eastAsia="微软雅黑" w:hAnsi="微软雅黑" w:hint="eastAsia"/>
        </w:rPr>
        <w:t>功能</w:t>
      </w:r>
      <w:r w:rsidRPr="00231F20">
        <w:rPr>
          <w:rFonts w:ascii="微软雅黑" w:eastAsia="微软雅黑" w:hAnsi="微软雅黑"/>
        </w:rPr>
        <w:t>按钮被激活，点击弹出分配部门页面</w:t>
      </w:r>
    </w:p>
    <w:p w:rsidR="00587A9C" w:rsidRPr="00231F20" w:rsidRDefault="00587A9C" w:rsidP="00587A9C">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分配部门页面中，</w:t>
      </w:r>
      <w:r w:rsidR="004547E7" w:rsidRPr="00231F20">
        <w:rPr>
          <w:rFonts w:ascii="微软雅黑" w:eastAsia="微软雅黑" w:hAnsi="微软雅黑" w:hint="eastAsia"/>
        </w:rPr>
        <w:t>点击</w:t>
      </w:r>
      <w:r w:rsidR="004547E7" w:rsidRPr="00231F20">
        <w:rPr>
          <w:rFonts w:ascii="微软雅黑" w:eastAsia="微软雅黑" w:hAnsi="微软雅黑"/>
        </w:rPr>
        <w:t>【</w:t>
      </w:r>
      <w:r w:rsidR="004547E7" w:rsidRPr="00231F20">
        <w:rPr>
          <w:rFonts w:ascii="微软雅黑" w:eastAsia="微软雅黑" w:hAnsi="微软雅黑" w:hint="eastAsia"/>
        </w:rPr>
        <w:t>调整后</w:t>
      </w:r>
      <w:r w:rsidR="004547E7" w:rsidRPr="00231F20">
        <w:rPr>
          <w:rFonts w:ascii="微软雅黑" w:eastAsia="微软雅黑" w:hAnsi="微软雅黑"/>
        </w:rPr>
        <w:t>归属部门】</w:t>
      </w:r>
      <w:r w:rsidR="004547E7" w:rsidRPr="00231F20">
        <w:rPr>
          <w:rFonts w:ascii="微软雅黑" w:eastAsia="微软雅黑" w:hAnsi="微软雅黑" w:hint="eastAsia"/>
        </w:rPr>
        <w:t>后</w:t>
      </w:r>
      <w:r w:rsidR="004547E7" w:rsidRPr="00231F20">
        <w:rPr>
          <w:rFonts w:ascii="微软雅黑" w:eastAsia="微软雅黑" w:hAnsi="微软雅黑"/>
        </w:rPr>
        <w:t>的选择，弹出部门选择页面，</w:t>
      </w:r>
    </w:p>
    <w:p w:rsidR="004547E7" w:rsidRPr="00231F20" w:rsidRDefault="004547E7" w:rsidP="00EC46EA">
      <w:pPr>
        <w:pStyle w:val="a5"/>
        <w:numPr>
          <w:ilvl w:val="0"/>
          <w:numId w:val="14"/>
        </w:numPr>
        <w:ind w:firstLineChars="0"/>
        <w:rPr>
          <w:rFonts w:ascii="微软雅黑" w:eastAsia="微软雅黑" w:hAnsi="微软雅黑"/>
        </w:rPr>
      </w:pPr>
      <w:r w:rsidRPr="00231F20">
        <w:rPr>
          <w:rFonts w:ascii="微软雅黑" w:eastAsia="微软雅黑" w:hAnsi="微软雅黑" w:hint="eastAsia"/>
        </w:rPr>
        <w:t xml:space="preserve">业务规则 </w:t>
      </w:r>
    </w:p>
    <w:p w:rsidR="004547E7" w:rsidRPr="00231F20" w:rsidRDefault="004547E7" w:rsidP="00D94607">
      <w:pPr>
        <w:pStyle w:val="a5"/>
        <w:numPr>
          <w:ilvl w:val="0"/>
          <w:numId w:val="83"/>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分配部门页面中</w:t>
      </w: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保存</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需要校验调整后归属部门是否为空，若为空，则提示“</w:t>
      </w:r>
      <w:r w:rsidR="004403A6" w:rsidRPr="00231F20">
        <w:rPr>
          <w:rFonts w:ascii="微软雅黑" w:eastAsia="微软雅黑" w:hAnsi="微软雅黑" w:hint="eastAsia"/>
        </w:rPr>
        <w:t>调整后</w:t>
      </w:r>
      <w:r w:rsidR="004403A6" w:rsidRPr="00231F20">
        <w:rPr>
          <w:rFonts w:ascii="微软雅黑" w:eastAsia="微软雅黑" w:hAnsi="微软雅黑"/>
        </w:rPr>
        <w:t>归属部门不允许为空</w:t>
      </w:r>
      <w:r w:rsidRPr="00231F20">
        <w:rPr>
          <w:rFonts w:ascii="微软雅黑" w:eastAsia="微软雅黑" w:hAnsi="微软雅黑"/>
        </w:rPr>
        <w:t>”</w:t>
      </w:r>
    </w:p>
    <w:p w:rsidR="004403A6" w:rsidRPr="00231F20" w:rsidRDefault="004403A6" w:rsidP="00A1622D">
      <w:pPr>
        <w:pStyle w:val="a5"/>
        <w:ind w:left="420" w:firstLineChars="400" w:firstLine="840"/>
        <w:rPr>
          <w:rFonts w:ascii="微软雅黑" w:eastAsia="微软雅黑" w:hAnsi="微软雅黑"/>
        </w:rPr>
      </w:pPr>
      <w:r w:rsidRPr="00231F20">
        <w:rPr>
          <w:rFonts w:ascii="微软雅黑" w:eastAsia="微软雅黑" w:hAnsi="微软雅黑" w:hint="eastAsia"/>
        </w:rPr>
        <w:t>若校验</w:t>
      </w:r>
      <w:r w:rsidRPr="00231F20">
        <w:rPr>
          <w:rFonts w:ascii="微软雅黑" w:eastAsia="微软雅黑" w:hAnsi="微软雅黑"/>
        </w:rPr>
        <w:t>通过，则更新员工信息</w:t>
      </w:r>
      <w:r w:rsidRPr="00231F20">
        <w:rPr>
          <w:rFonts w:ascii="微软雅黑" w:eastAsia="微软雅黑" w:hAnsi="微软雅黑" w:hint="eastAsia"/>
        </w:rPr>
        <w:t>中</w:t>
      </w:r>
      <w:r w:rsidRPr="00231F20">
        <w:rPr>
          <w:rFonts w:ascii="微软雅黑" w:eastAsia="微软雅黑" w:hAnsi="微软雅黑"/>
        </w:rPr>
        <w:t>的</w:t>
      </w:r>
      <w:r w:rsidRPr="00231F20">
        <w:rPr>
          <w:rFonts w:ascii="微软雅黑" w:eastAsia="微软雅黑" w:hAnsi="微软雅黑" w:hint="eastAsia"/>
        </w:rPr>
        <w:t>归属</w:t>
      </w:r>
      <w:r w:rsidRPr="00231F20">
        <w:rPr>
          <w:rFonts w:ascii="微软雅黑" w:eastAsia="微软雅黑" w:hAnsi="微软雅黑"/>
        </w:rPr>
        <w:t>部门=调整后</w:t>
      </w:r>
      <w:r w:rsidRPr="00231F20">
        <w:rPr>
          <w:rFonts w:ascii="微软雅黑" w:eastAsia="微软雅黑" w:hAnsi="微软雅黑" w:hint="eastAsia"/>
        </w:rPr>
        <w:t>归属</w:t>
      </w:r>
      <w:r w:rsidRPr="00231F20">
        <w:rPr>
          <w:rFonts w:ascii="微软雅黑" w:eastAsia="微软雅黑" w:hAnsi="微软雅黑"/>
        </w:rPr>
        <w:t>部门</w:t>
      </w:r>
      <w:r w:rsidRPr="00231F20">
        <w:rPr>
          <w:rFonts w:ascii="微软雅黑" w:eastAsia="微软雅黑" w:hAnsi="微软雅黑" w:hint="eastAsia"/>
        </w:rPr>
        <w:t>，</w:t>
      </w:r>
      <w:r w:rsidRPr="00231F20">
        <w:rPr>
          <w:rFonts w:ascii="微软雅黑" w:eastAsia="微软雅黑" w:hAnsi="微软雅黑"/>
        </w:rPr>
        <w:t>并</w:t>
      </w:r>
      <w:r w:rsidRPr="00231F20">
        <w:rPr>
          <w:rFonts w:ascii="微软雅黑" w:eastAsia="微软雅黑" w:hAnsi="微软雅黑" w:hint="eastAsia"/>
        </w:rPr>
        <w:t>提示</w:t>
      </w:r>
      <w:r w:rsidRPr="00231F20">
        <w:rPr>
          <w:rFonts w:ascii="微软雅黑" w:eastAsia="微软雅黑" w:hAnsi="微软雅黑"/>
        </w:rPr>
        <w:t>成功，关闭分配部门页面，返回</w:t>
      </w:r>
      <w:r w:rsidRPr="00231F20">
        <w:rPr>
          <w:rFonts w:ascii="微软雅黑" w:eastAsia="微软雅黑" w:hAnsi="微软雅黑" w:hint="eastAsia"/>
        </w:rPr>
        <w:t>到</w:t>
      </w:r>
      <w:r w:rsidRPr="00231F20">
        <w:rPr>
          <w:rFonts w:ascii="微软雅黑" w:eastAsia="微软雅黑" w:hAnsi="微软雅黑"/>
        </w:rPr>
        <w:t>员工列表页。</w:t>
      </w:r>
    </w:p>
    <w:p w:rsidR="004B21B9" w:rsidRPr="00A1622D" w:rsidRDefault="004403A6" w:rsidP="00D94607">
      <w:pPr>
        <w:pStyle w:val="a5"/>
        <w:numPr>
          <w:ilvl w:val="0"/>
          <w:numId w:val="83"/>
        </w:numPr>
        <w:ind w:firstLineChars="0"/>
        <w:rPr>
          <w:rFonts w:ascii="微软雅黑" w:eastAsia="微软雅黑" w:hAnsi="微软雅黑"/>
        </w:rPr>
      </w:pPr>
      <w:r w:rsidRPr="00A1622D">
        <w:rPr>
          <w:rFonts w:ascii="微软雅黑" w:eastAsia="微软雅黑" w:hAnsi="微软雅黑" w:hint="eastAsia"/>
        </w:rPr>
        <w:t>在</w:t>
      </w:r>
      <w:r w:rsidRPr="00A1622D">
        <w:rPr>
          <w:rFonts w:ascii="微软雅黑" w:eastAsia="微软雅黑" w:hAnsi="微软雅黑"/>
        </w:rPr>
        <w:t>分配部门页面中点击【</w:t>
      </w:r>
      <w:r w:rsidRPr="00A1622D">
        <w:rPr>
          <w:rFonts w:ascii="微软雅黑" w:eastAsia="微软雅黑" w:hAnsi="微软雅黑" w:hint="eastAsia"/>
        </w:rPr>
        <w:t>取消</w:t>
      </w:r>
      <w:r w:rsidRPr="00A1622D">
        <w:rPr>
          <w:rFonts w:ascii="微软雅黑" w:eastAsia="微软雅黑" w:hAnsi="微软雅黑"/>
        </w:rPr>
        <w:t>】</w:t>
      </w:r>
      <w:r w:rsidRPr="00A1622D">
        <w:rPr>
          <w:rFonts w:ascii="微软雅黑" w:eastAsia="微软雅黑" w:hAnsi="微软雅黑" w:hint="eastAsia"/>
        </w:rPr>
        <w:t>，</w:t>
      </w:r>
      <w:r w:rsidRPr="00A1622D">
        <w:rPr>
          <w:rFonts w:ascii="微软雅黑" w:eastAsia="微软雅黑" w:hAnsi="微软雅黑"/>
        </w:rPr>
        <w:t>则关闭分配部门页面</w:t>
      </w:r>
      <w:r w:rsidRPr="00A1622D">
        <w:rPr>
          <w:rFonts w:ascii="微软雅黑" w:eastAsia="微软雅黑" w:hAnsi="微软雅黑" w:hint="eastAsia"/>
        </w:rPr>
        <w:t>，</w:t>
      </w:r>
      <w:r w:rsidRPr="00A1622D">
        <w:rPr>
          <w:rFonts w:ascii="微软雅黑" w:eastAsia="微软雅黑" w:hAnsi="微软雅黑"/>
        </w:rPr>
        <w:t>返回</w:t>
      </w:r>
      <w:r w:rsidRPr="00A1622D">
        <w:rPr>
          <w:rFonts w:ascii="微软雅黑" w:eastAsia="微软雅黑" w:hAnsi="微软雅黑" w:hint="eastAsia"/>
        </w:rPr>
        <w:t>到</w:t>
      </w:r>
      <w:r w:rsidRPr="00A1622D">
        <w:rPr>
          <w:rFonts w:ascii="微软雅黑" w:eastAsia="微软雅黑" w:hAnsi="微软雅黑"/>
        </w:rPr>
        <w:t>员工列表页。</w:t>
      </w:r>
    </w:p>
    <w:p w:rsidR="007F02C2" w:rsidRPr="00A1622D" w:rsidRDefault="007F02C2" w:rsidP="00D94607">
      <w:pPr>
        <w:pStyle w:val="a5"/>
        <w:numPr>
          <w:ilvl w:val="0"/>
          <w:numId w:val="83"/>
        </w:numPr>
        <w:ind w:firstLineChars="0"/>
        <w:rPr>
          <w:rFonts w:ascii="微软雅黑" w:eastAsia="微软雅黑" w:hAnsi="微软雅黑"/>
        </w:rPr>
      </w:pPr>
      <w:r w:rsidRPr="00A1622D">
        <w:rPr>
          <w:rFonts w:ascii="微软雅黑" w:eastAsia="微软雅黑" w:hAnsi="微软雅黑" w:hint="eastAsia"/>
        </w:rPr>
        <w:t>部门</w:t>
      </w:r>
      <w:r w:rsidRPr="00A1622D">
        <w:rPr>
          <w:rFonts w:ascii="微软雅黑" w:eastAsia="微软雅黑" w:hAnsi="微软雅黑"/>
        </w:rPr>
        <w:t>选择页面</w:t>
      </w:r>
      <w:proofErr w:type="gramStart"/>
      <w:r w:rsidRPr="00A1622D">
        <w:rPr>
          <w:rFonts w:ascii="微软雅黑" w:eastAsia="微软雅黑" w:hAnsi="微软雅黑"/>
        </w:rPr>
        <w:t>规则见</w:t>
      </w:r>
      <w:proofErr w:type="gramEnd"/>
      <w:r w:rsidR="00AB3B87">
        <w:rPr>
          <w:rFonts w:ascii="微软雅黑" w:eastAsia="微软雅黑" w:hAnsi="微软雅黑" w:hint="eastAsia"/>
        </w:rPr>
        <w:t>2.11.1</w:t>
      </w:r>
    </w:p>
    <w:p w:rsidR="008E65C2" w:rsidRPr="00231F20" w:rsidRDefault="008E65C2" w:rsidP="00C42305">
      <w:pPr>
        <w:pStyle w:val="4"/>
        <w:numPr>
          <w:ilvl w:val="2"/>
          <w:numId w:val="1"/>
        </w:numPr>
        <w:rPr>
          <w:rFonts w:ascii="微软雅黑" w:eastAsia="微软雅黑" w:hAnsi="微软雅黑"/>
        </w:rPr>
      </w:pPr>
      <w:bookmarkStart w:id="798" w:name="_Toc1480479"/>
      <w:r w:rsidRPr="00231F20">
        <w:rPr>
          <w:rFonts w:ascii="微软雅黑" w:eastAsia="微软雅黑" w:hAnsi="微软雅黑" w:hint="eastAsia"/>
        </w:rPr>
        <w:lastRenderedPageBreak/>
        <w:t>【导出】功能</w:t>
      </w:r>
      <w:bookmarkEnd w:id="798"/>
    </w:p>
    <w:p w:rsidR="004B21B9" w:rsidRPr="00231F20" w:rsidRDefault="008E65C2" w:rsidP="00EC46EA">
      <w:pPr>
        <w:pStyle w:val="a5"/>
        <w:numPr>
          <w:ilvl w:val="0"/>
          <w:numId w:val="18"/>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p>
    <w:p w:rsidR="008E65C2" w:rsidRPr="00231F20" w:rsidRDefault="008E65C2" w:rsidP="008E65C2">
      <w:pPr>
        <w:pStyle w:val="a5"/>
        <w:ind w:left="420" w:firstLineChars="0" w:firstLine="0"/>
        <w:rPr>
          <w:rFonts w:ascii="微软雅黑" w:eastAsia="微软雅黑" w:hAnsi="微软雅黑"/>
        </w:rPr>
      </w:pPr>
      <w:r w:rsidRPr="00231F20">
        <w:rPr>
          <w:rFonts w:ascii="微软雅黑" w:eastAsia="微软雅黑" w:hAnsi="微软雅黑" w:hint="eastAsia"/>
        </w:rPr>
        <w:t>字段</w:t>
      </w:r>
      <w:r w:rsidRPr="00231F20">
        <w:rPr>
          <w:rFonts w:ascii="微软雅黑" w:eastAsia="微软雅黑" w:hAnsi="微软雅黑"/>
        </w:rPr>
        <w:t>可选项与列表页相同</w:t>
      </w:r>
    </w:p>
    <w:p w:rsidR="008E65C2" w:rsidRPr="00231F20" w:rsidRDefault="008E65C2" w:rsidP="00EC46EA">
      <w:pPr>
        <w:pStyle w:val="a5"/>
        <w:numPr>
          <w:ilvl w:val="0"/>
          <w:numId w:val="18"/>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8E65C2" w:rsidRPr="00231F20" w:rsidRDefault="008E65C2" w:rsidP="008E65C2">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导出</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w:t>
      </w:r>
      <w:r w:rsidRPr="00231F20">
        <w:rPr>
          <w:rFonts w:ascii="微软雅黑" w:eastAsia="微软雅黑" w:hAnsi="微软雅黑" w:hint="eastAsia"/>
        </w:rPr>
        <w:t>导出</w:t>
      </w:r>
      <w:r w:rsidRPr="00231F20">
        <w:rPr>
          <w:rFonts w:ascii="微软雅黑" w:eastAsia="微软雅黑" w:hAnsi="微软雅黑"/>
        </w:rPr>
        <w:t>字段选择页面</w:t>
      </w:r>
    </w:p>
    <w:p w:rsidR="008E65C2" w:rsidRPr="00231F20" w:rsidRDefault="008E65C2" w:rsidP="00EC46EA">
      <w:pPr>
        <w:pStyle w:val="a5"/>
        <w:numPr>
          <w:ilvl w:val="0"/>
          <w:numId w:val="18"/>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8E65C2" w:rsidRPr="00231F20" w:rsidRDefault="008E65C2" w:rsidP="00EC46EA">
      <w:pPr>
        <w:pStyle w:val="a5"/>
        <w:numPr>
          <w:ilvl w:val="0"/>
          <w:numId w:val="19"/>
        </w:numPr>
        <w:ind w:firstLineChars="0"/>
        <w:rPr>
          <w:rFonts w:ascii="微软雅黑" w:eastAsia="微软雅黑" w:hAnsi="微软雅黑"/>
        </w:rPr>
      </w:pPr>
      <w:r w:rsidRPr="00231F20">
        <w:rPr>
          <w:rFonts w:ascii="微软雅黑" w:eastAsia="微软雅黑" w:hAnsi="微软雅黑" w:hint="eastAsia"/>
        </w:rPr>
        <w:t>导出</w:t>
      </w:r>
      <w:r w:rsidRPr="00231F20">
        <w:rPr>
          <w:rFonts w:ascii="微软雅黑" w:eastAsia="微软雅黑" w:hAnsi="微软雅黑"/>
        </w:rPr>
        <w:t>数据范围</w:t>
      </w:r>
    </w:p>
    <w:p w:rsidR="008E65C2" w:rsidRPr="00231F20" w:rsidRDefault="008E65C2" w:rsidP="008E65C2">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查询条件为空，则导出</w:t>
      </w:r>
      <w:r w:rsidR="00624559" w:rsidRPr="00231F20">
        <w:rPr>
          <w:rFonts w:ascii="微软雅黑" w:eastAsia="微软雅黑" w:hAnsi="微软雅黑" w:hint="eastAsia"/>
        </w:rPr>
        <w:t>全部</w:t>
      </w:r>
      <w:r w:rsidRPr="00231F20">
        <w:rPr>
          <w:rFonts w:ascii="微软雅黑" w:eastAsia="微软雅黑" w:hAnsi="微软雅黑"/>
        </w:rPr>
        <w:t>数据</w:t>
      </w:r>
    </w:p>
    <w:p w:rsidR="008E65C2" w:rsidRPr="00231F20" w:rsidRDefault="008E65C2" w:rsidP="008E65C2">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查询条件非空，则导出满足查询条件的数据</w:t>
      </w:r>
    </w:p>
    <w:p w:rsidR="008E65C2" w:rsidRPr="00231F20" w:rsidRDefault="008E65C2" w:rsidP="00EC46EA">
      <w:pPr>
        <w:pStyle w:val="a5"/>
        <w:numPr>
          <w:ilvl w:val="0"/>
          <w:numId w:val="19"/>
        </w:numPr>
        <w:ind w:firstLineChars="0"/>
        <w:rPr>
          <w:rFonts w:ascii="微软雅黑" w:eastAsia="微软雅黑" w:hAnsi="微软雅黑"/>
        </w:rPr>
      </w:pPr>
      <w:r w:rsidRPr="00231F20">
        <w:rPr>
          <w:rFonts w:ascii="微软雅黑" w:eastAsia="微软雅黑" w:hAnsi="微软雅黑" w:hint="eastAsia"/>
        </w:rPr>
        <w:t>导出excel字段</w:t>
      </w:r>
    </w:p>
    <w:p w:rsidR="008E65C2" w:rsidRPr="00231F20" w:rsidRDefault="00624559" w:rsidP="008E65C2">
      <w:pPr>
        <w:pStyle w:val="a5"/>
        <w:ind w:left="840" w:firstLineChars="0" w:firstLine="0"/>
        <w:rPr>
          <w:rFonts w:ascii="微软雅黑" w:eastAsia="微软雅黑" w:hAnsi="微软雅黑"/>
        </w:rPr>
      </w:pPr>
      <w:r w:rsidRPr="00231F20">
        <w:rPr>
          <w:rFonts w:ascii="微软雅黑" w:eastAsia="微软雅黑" w:hAnsi="微软雅黑" w:hint="eastAsia"/>
        </w:rPr>
        <w:t>在导出</w:t>
      </w:r>
      <w:r w:rsidRPr="00231F20">
        <w:rPr>
          <w:rFonts w:ascii="微软雅黑" w:eastAsia="微软雅黑" w:hAnsi="微软雅黑"/>
        </w:rPr>
        <w:t>字段选择页面，选择了哪些字段，文件</w:t>
      </w:r>
      <w:r w:rsidRPr="00231F20">
        <w:rPr>
          <w:rFonts w:ascii="微软雅黑" w:eastAsia="微软雅黑" w:hAnsi="微软雅黑" w:hint="eastAsia"/>
        </w:rPr>
        <w:t>中</w:t>
      </w:r>
      <w:r w:rsidRPr="00231F20">
        <w:rPr>
          <w:rFonts w:ascii="微软雅黑" w:eastAsia="微软雅黑" w:hAnsi="微软雅黑"/>
        </w:rPr>
        <w:t>就显示哪些字段。</w:t>
      </w:r>
    </w:p>
    <w:p w:rsidR="00624559" w:rsidRPr="00231F20" w:rsidRDefault="00624559" w:rsidP="00EC46EA">
      <w:pPr>
        <w:pStyle w:val="a5"/>
        <w:numPr>
          <w:ilvl w:val="0"/>
          <w:numId w:val="19"/>
        </w:numPr>
        <w:ind w:firstLineChars="0"/>
        <w:rPr>
          <w:rFonts w:ascii="微软雅黑" w:eastAsia="微软雅黑" w:hAnsi="微软雅黑"/>
        </w:rPr>
      </w:pPr>
      <w:r w:rsidRPr="00231F20">
        <w:rPr>
          <w:rFonts w:ascii="微软雅黑" w:eastAsia="微软雅黑" w:hAnsi="微软雅黑" w:hint="eastAsia"/>
        </w:rPr>
        <w:t>确认</w:t>
      </w:r>
      <w:r w:rsidRPr="00231F20">
        <w:rPr>
          <w:rFonts w:ascii="微软雅黑" w:eastAsia="微软雅黑" w:hAnsi="微软雅黑"/>
        </w:rPr>
        <w:t>导出</w:t>
      </w:r>
    </w:p>
    <w:p w:rsidR="00A1622D" w:rsidRDefault="00A1622D" w:rsidP="00624559">
      <w:pPr>
        <w:pStyle w:val="a5"/>
        <w:ind w:left="840" w:firstLineChars="0" w:firstLine="0"/>
        <w:rPr>
          <w:rFonts w:ascii="微软雅黑" w:eastAsia="微软雅黑" w:hAnsi="微软雅黑"/>
        </w:rPr>
      </w:pPr>
      <w:r>
        <w:rPr>
          <w:rFonts w:ascii="微软雅黑" w:eastAsia="微软雅黑" w:hAnsi="微软雅黑" w:hint="eastAsia"/>
        </w:rPr>
        <w:t>在</w:t>
      </w:r>
      <w:r>
        <w:rPr>
          <w:rFonts w:ascii="微软雅黑" w:eastAsia="微软雅黑" w:hAnsi="微软雅黑"/>
        </w:rPr>
        <w:t>导出字段选择页面中，点击</w:t>
      </w:r>
      <w:r>
        <w:rPr>
          <w:rFonts w:ascii="微软雅黑" w:eastAsia="微软雅黑" w:hAnsi="微软雅黑" w:hint="eastAsia"/>
        </w:rPr>
        <w:t>【确认</w:t>
      </w:r>
      <w:r>
        <w:rPr>
          <w:rFonts w:ascii="微软雅黑" w:eastAsia="微软雅黑" w:hAnsi="微软雅黑"/>
        </w:rPr>
        <w:t>导出</w:t>
      </w:r>
      <w:r>
        <w:rPr>
          <w:rFonts w:ascii="微软雅黑" w:eastAsia="微软雅黑" w:hAnsi="微软雅黑" w:hint="eastAsia"/>
        </w:rPr>
        <w:t>】</w:t>
      </w:r>
    </w:p>
    <w:p w:rsidR="00624559" w:rsidRPr="00231F20" w:rsidRDefault="00624559" w:rsidP="00624559">
      <w:pPr>
        <w:pStyle w:val="a5"/>
        <w:ind w:left="840" w:firstLineChars="0" w:firstLine="0"/>
        <w:rPr>
          <w:rFonts w:ascii="微软雅黑" w:eastAsia="微软雅黑" w:hAnsi="微软雅黑"/>
        </w:rPr>
      </w:pPr>
      <w:proofErr w:type="gramStart"/>
      <w:r w:rsidRPr="00231F20">
        <w:rPr>
          <w:rFonts w:ascii="微软雅黑" w:eastAsia="微软雅黑" w:hAnsi="微软雅黑" w:hint="eastAsia"/>
        </w:rPr>
        <w:t>字段</w:t>
      </w:r>
      <w:r w:rsidRPr="00231F20">
        <w:rPr>
          <w:rFonts w:ascii="微软雅黑" w:eastAsia="微软雅黑" w:hAnsi="微软雅黑"/>
        </w:rPr>
        <w:t>需非空</w:t>
      </w:r>
      <w:proofErr w:type="gramEnd"/>
      <w:r w:rsidRPr="00231F20">
        <w:rPr>
          <w:rFonts w:ascii="微软雅黑" w:eastAsia="微软雅黑" w:hAnsi="微软雅黑"/>
        </w:rPr>
        <w:t>，否则提示，请选择需要导出的字段</w:t>
      </w:r>
    </w:p>
    <w:p w:rsidR="00624559" w:rsidRPr="00231F20" w:rsidRDefault="00624559" w:rsidP="00624559">
      <w:pPr>
        <w:pStyle w:val="a5"/>
        <w:ind w:left="840" w:firstLineChars="0" w:firstLine="0"/>
        <w:rPr>
          <w:rFonts w:ascii="微软雅黑" w:eastAsia="微软雅黑" w:hAnsi="微软雅黑"/>
        </w:rPr>
      </w:pPr>
      <w:r w:rsidRPr="00231F20">
        <w:rPr>
          <w:rFonts w:ascii="微软雅黑" w:eastAsia="微软雅黑" w:hAnsi="微软雅黑" w:hint="eastAsia"/>
        </w:rPr>
        <w:t>导出</w:t>
      </w:r>
      <w:r w:rsidRPr="00231F20">
        <w:rPr>
          <w:rFonts w:ascii="微软雅黑" w:eastAsia="微软雅黑" w:hAnsi="微软雅黑"/>
        </w:rPr>
        <w:t>成功后，提示“</w:t>
      </w:r>
      <w:r w:rsidRPr="00231F20">
        <w:rPr>
          <w:rFonts w:ascii="微软雅黑" w:eastAsia="微软雅黑" w:hAnsi="微软雅黑" w:hint="eastAsia"/>
        </w:rPr>
        <w:t>文件</w:t>
      </w:r>
      <w:r w:rsidRPr="00231F20">
        <w:rPr>
          <w:rFonts w:ascii="微软雅黑" w:eastAsia="微软雅黑" w:hAnsi="微软雅黑"/>
        </w:rPr>
        <w:t>导出</w:t>
      </w:r>
      <w:r w:rsidRPr="00231F20">
        <w:rPr>
          <w:rFonts w:ascii="微软雅黑" w:eastAsia="微软雅黑" w:hAnsi="微软雅黑" w:hint="eastAsia"/>
        </w:rPr>
        <w:t>成功</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并返回到员工管理列表页</w:t>
      </w:r>
    </w:p>
    <w:p w:rsidR="00624559" w:rsidRDefault="00624559" w:rsidP="00EC46EA">
      <w:pPr>
        <w:pStyle w:val="a5"/>
        <w:numPr>
          <w:ilvl w:val="0"/>
          <w:numId w:val="19"/>
        </w:numPr>
        <w:ind w:firstLineChars="0"/>
        <w:rPr>
          <w:rFonts w:ascii="微软雅黑" w:eastAsia="微软雅黑" w:hAnsi="微软雅黑"/>
        </w:rPr>
      </w:pPr>
      <w:r w:rsidRPr="00231F20">
        <w:rPr>
          <w:rFonts w:ascii="微软雅黑" w:eastAsia="微软雅黑" w:hAnsi="微软雅黑" w:hint="eastAsia"/>
        </w:rPr>
        <w:t>取消</w:t>
      </w:r>
    </w:p>
    <w:p w:rsidR="00A1622D" w:rsidRPr="00A1622D" w:rsidRDefault="00A1622D" w:rsidP="00A1622D">
      <w:pPr>
        <w:pStyle w:val="a5"/>
        <w:ind w:left="840" w:firstLineChars="0" w:firstLine="0"/>
        <w:rPr>
          <w:rFonts w:ascii="微软雅黑" w:eastAsia="微软雅黑" w:hAnsi="微软雅黑"/>
        </w:rPr>
      </w:pPr>
      <w:r>
        <w:rPr>
          <w:rFonts w:ascii="微软雅黑" w:eastAsia="微软雅黑" w:hAnsi="微软雅黑" w:hint="eastAsia"/>
        </w:rPr>
        <w:t>在</w:t>
      </w:r>
      <w:r>
        <w:rPr>
          <w:rFonts w:ascii="微软雅黑" w:eastAsia="微软雅黑" w:hAnsi="微软雅黑"/>
        </w:rPr>
        <w:t>导出字段选择页面中，点击</w:t>
      </w:r>
      <w:r>
        <w:rPr>
          <w:rFonts w:ascii="微软雅黑" w:eastAsia="微软雅黑" w:hAnsi="微软雅黑" w:hint="eastAsia"/>
        </w:rPr>
        <w:t>【取消】</w:t>
      </w:r>
    </w:p>
    <w:p w:rsidR="008E65C2" w:rsidRPr="00231F20" w:rsidRDefault="00624559" w:rsidP="00062A42">
      <w:pPr>
        <w:pStyle w:val="a5"/>
        <w:ind w:left="840" w:firstLineChars="0" w:firstLine="0"/>
        <w:rPr>
          <w:rFonts w:ascii="微软雅黑" w:eastAsia="微软雅黑" w:hAnsi="微软雅黑"/>
        </w:rPr>
      </w:pPr>
      <w:r w:rsidRPr="00231F20">
        <w:rPr>
          <w:rFonts w:ascii="微软雅黑" w:eastAsia="微软雅黑" w:hAnsi="微软雅黑" w:hint="eastAsia"/>
        </w:rPr>
        <w:t>则返回</w:t>
      </w:r>
      <w:r w:rsidRPr="00231F20">
        <w:rPr>
          <w:rFonts w:ascii="微软雅黑" w:eastAsia="微软雅黑" w:hAnsi="微软雅黑"/>
        </w:rPr>
        <w:t>到员工管理列表页</w:t>
      </w:r>
    </w:p>
    <w:p w:rsidR="009B575F" w:rsidRPr="00231F20" w:rsidRDefault="009B575F" w:rsidP="00C42305">
      <w:pPr>
        <w:pStyle w:val="3"/>
        <w:numPr>
          <w:ilvl w:val="1"/>
          <w:numId w:val="1"/>
        </w:numPr>
        <w:rPr>
          <w:rFonts w:ascii="微软雅黑" w:eastAsia="微软雅黑" w:hAnsi="微软雅黑"/>
        </w:rPr>
      </w:pPr>
      <w:bookmarkStart w:id="799" w:name="_Toc1480480"/>
      <w:r w:rsidRPr="00231F20">
        <w:rPr>
          <w:rFonts w:ascii="微软雅黑" w:eastAsia="微软雅黑" w:hAnsi="微软雅黑" w:hint="eastAsia"/>
        </w:rPr>
        <w:lastRenderedPageBreak/>
        <w:t>账号管理</w:t>
      </w:r>
      <w:bookmarkEnd w:id="799"/>
    </w:p>
    <w:p w:rsidR="00DC5ABE" w:rsidRPr="00231F20" w:rsidRDefault="00DC5ABE" w:rsidP="00C42305">
      <w:pPr>
        <w:pStyle w:val="4"/>
        <w:numPr>
          <w:ilvl w:val="2"/>
          <w:numId w:val="1"/>
        </w:numPr>
        <w:rPr>
          <w:rFonts w:ascii="微软雅黑" w:eastAsia="微软雅黑" w:hAnsi="微软雅黑"/>
        </w:rPr>
      </w:pPr>
      <w:bookmarkStart w:id="800" w:name="_Toc1480481"/>
      <w:r w:rsidRPr="00231F20">
        <w:rPr>
          <w:rFonts w:ascii="微软雅黑" w:eastAsia="微软雅黑" w:hAnsi="微软雅黑" w:hint="eastAsia"/>
        </w:rPr>
        <w:t>列表页</w:t>
      </w:r>
      <w:bookmarkEnd w:id="800"/>
    </w:p>
    <w:p w:rsidR="00DC5ABE" w:rsidRPr="00231F20" w:rsidRDefault="00DC5ABE" w:rsidP="00EC46EA">
      <w:pPr>
        <w:pStyle w:val="a5"/>
        <w:numPr>
          <w:ilvl w:val="0"/>
          <w:numId w:val="16"/>
        </w:numPr>
        <w:ind w:firstLineChars="0"/>
        <w:rPr>
          <w:rFonts w:ascii="微软雅黑" w:eastAsia="微软雅黑" w:hAnsi="微软雅黑"/>
        </w:rPr>
      </w:pPr>
      <w:r w:rsidRPr="00231F20">
        <w:rPr>
          <w:rFonts w:ascii="微软雅黑" w:eastAsia="微软雅黑" w:hAnsi="微软雅黑" w:hint="eastAsia"/>
        </w:rPr>
        <w:t>数据表单</w:t>
      </w:r>
    </w:p>
    <w:p w:rsidR="00DC5ABE" w:rsidRPr="00231F20" w:rsidRDefault="00DC5ABE" w:rsidP="00EC46EA">
      <w:pPr>
        <w:pStyle w:val="a5"/>
        <w:numPr>
          <w:ilvl w:val="0"/>
          <w:numId w:val="17"/>
        </w:numPr>
        <w:ind w:firstLineChars="0"/>
        <w:rPr>
          <w:rFonts w:ascii="微软雅黑" w:eastAsia="微软雅黑" w:hAnsi="微软雅黑"/>
        </w:rPr>
      </w:pPr>
      <w:r w:rsidRPr="00231F20">
        <w:rPr>
          <w:rFonts w:ascii="微软雅黑" w:eastAsia="微软雅黑" w:hAnsi="微软雅黑" w:hint="eastAsia"/>
        </w:rPr>
        <w:t>查询条件</w:t>
      </w:r>
    </w:p>
    <w:tbl>
      <w:tblPr>
        <w:tblStyle w:val="a6"/>
        <w:tblW w:w="0" w:type="auto"/>
        <w:tblInd w:w="420" w:type="dxa"/>
        <w:tblLook w:val="04A0" w:firstRow="1" w:lastRow="0" w:firstColumn="1" w:lastColumn="0" w:noHBand="0" w:noVBand="1"/>
      </w:tblPr>
      <w:tblGrid>
        <w:gridCol w:w="1702"/>
        <w:gridCol w:w="1842"/>
        <w:gridCol w:w="4332"/>
      </w:tblGrid>
      <w:tr w:rsidR="00DC5ABE" w:rsidRPr="00231F20" w:rsidTr="00426E9E">
        <w:tc>
          <w:tcPr>
            <w:tcW w:w="1702" w:type="dxa"/>
          </w:tcPr>
          <w:p w:rsidR="00DC5ABE" w:rsidRPr="00231F20" w:rsidRDefault="00DC5ABE"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842" w:type="dxa"/>
          </w:tcPr>
          <w:p w:rsidR="00DC5ABE" w:rsidRPr="00231F20" w:rsidRDefault="00DC5ABE"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332" w:type="dxa"/>
          </w:tcPr>
          <w:p w:rsidR="00DC5ABE" w:rsidRPr="00231F20" w:rsidRDefault="00DC5ABE"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DC5ABE" w:rsidRPr="00231F20" w:rsidTr="00426E9E">
        <w:tc>
          <w:tcPr>
            <w:tcW w:w="170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登录账号</w:t>
            </w:r>
          </w:p>
        </w:tc>
        <w:tc>
          <w:tcPr>
            <w:tcW w:w="184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DC5ABE" w:rsidRPr="00231F20" w:rsidRDefault="00827869" w:rsidP="00827869">
            <w:pPr>
              <w:jc w:val="left"/>
              <w:rPr>
                <w:rFonts w:ascii="微软雅黑" w:eastAsia="微软雅黑" w:hAnsi="微软雅黑" w:cs="宋体"/>
                <w:color w:val="000000"/>
              </w:rPr>
            </w:pPr>
            <w:r>
              <w:rPr>
                <w:rFonts w:ascii="微软雅黑" w:eastAsia="微软雅黑" w:hAnsi="微软雅黑" w:cs="宋体" w:hint="eastAsia"/>
                <w:color w:val="000000"/>
              </w:rPr>
              <w:t>默认为空</w:t>
            </w:r>
            <w:r>
              <w:rPr>
                <w:rFonts w:ascii="微软雅黑" w:eastAsia="微软雅黑" w:hAnsi="微软雅黑" w:cs="宋体"/>
                <w:color w:val="000000"/>
              </w:rPr>
              <w:t>，</w:t>
            </w:r>
            <w:r w:rsidR="00DB69AB" w:rsidRPr="00231F20">
              <w:rPr>
                <w:rFonts w:ascii="微软雅黑" w:eastAsia="微软雅黑" w:hAnsi="微软雅黑" w:cs="宋体" w:hint="eastAsia"/>
                <w:color w:val="000000"/>
              </w:rPr>
              <w:t>支持</w:t>
            </w:r>
            <w:r w:rsidR="00DB69AB" w:rsidRPr="00231F20">
              <w:rPr>
                <w:rFonts w:ascii="微软雅黑" w:eastAsia="微软雅黑" w:hAnsi="微软雅黑" w:cs="宋体"/>
                <w:color w:val="000000"/>
              </w:rPr>
              <w:t>模糊查询</w:t>
            </w:r>
          </w:p>
        </w:tc>
      </w:tr>
      <w:tr w:rsidR="00DC5ABE" w:rsidRPr="00231F20" w:rsidTr="00426E9E">
        <w:tc>
          <w:tcPr>
            <w:tcW w:w="170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编号</w:t>
            </w:r>
          </w:p>
        </w:tc>
        <w:tc>
          <w:tcPr>
            <w:tcW w:w="184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DC5ABE" w:rsidRPr="00231F20" w:rsidRDefault="00827869" w:rsidP="00DC5ABE">
            <w:pPr>
              <w:pStyle w:val="a5"/>
              <w:ind w:firstLineChars="0" w:firstLine="0"/>
              <w:rPr>
                <w:rFonts w:ascii="微软雅黑" w:eastAsia="微软雅黑" w:hAnsi="微软雅黑"/>
              </w:rPr>
            </w:pPr>
            <w:r>
              <w:rPr>
                <w:rFonts w:ascii="微软雅黑" w:eastAsia="微软雅黑" w:hAnsi="微软雅黑" w:cs="宋体" w:hint="eastAsia"/>
                <w:color w:val="000000"/>
              </w:rPr>
              <w:t>默认为空</w:t>
            </w:r>
            <w:r>
              <w:rPr>
                <w:rFonts w:ascii="微软雅黑" w:eastAsia="微软雅黑" w:hAnsi="微软雅黑" w:cs="宋体"/>
                <w:color w:val="000000"/>
              </w:rPr>
              <w:t>，</w:t>
            </w:r>
            <w:r w:rsidR="00DB69AB" w:rsidRPr="00231F20">
              <w:rPr>
                <w:rFonts w:ascii="微软雅黑" w:eastAsia="微软雅黑" w:hAnsi="微软雅黑" w:cs="宋体" w:hint="eastAsia"/>
                <w:color w:val="000000"/>
              </w:rPr>
              <w:t>支持</w:t>
            </w:r>
            <w:r w:rsidR="00DB69AB" w:rsidRPr="00231F20">
              <w:rPr>
                <w:rFonts w:ascii="微软雅黑" w:eastAsia="微软雅黑" w:hAnsi="微软雅黑" w:cs="宋体"/>
                <w:color w:val="000000"/>
              </w:rPr>
              <w:t>模糊查询</w:t>
            </w:r>
          </w:p>
        </w:tc>
      </w:tr>
      <w:tr w:rsidR="00DC5ABE" w:rsidRPr="00231F20" w:rsidTr="00426E9E">
        <w:tc>
          <w:tcPr>
            <w:tcW w:w="170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员工姓名</w:t>
            </w:r>
          </w:p>
        </w:tc>
        <w:tc>
          <w:tcPr>
            <w:tcW w:w="184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DC5ABE" w:rsidRPr="00231F20" w:rsidRDefault="00827869" w:rsidP="00DC5ABE">
            <w:pPr>
              <w:pStyle w:val="a5"/>
              <w:ind w:firstLineChars="0" w:firstLine="0"/>
              <w:rPr>
                <w:rFonts w:ascii="微软雅黑" w:eastAsia="微软雅黑" w:hAnsi="微软雅黑"/>
              </w:rPr>
            </w:pPr>
            <w:r>
              <w:rPr>
                <w:rFonts w:ascii="微软雅黑" w:eastAsia="微软雅黑" w:hAnsi="微软雅黑" w:cs="宋体" w:hint="eastAsia"/>
                <w:color w:val="000000"/>
              </w:rPr>
              <w:t>默认为空</w:t>
            </w:r>
            <w:r>
              <w:rPr>
                <w:rFonts w:ascii="微软雅黑" w:eastAsia="微软雅黑" w:hAnsi="微软雅黑" w:cs="宋体"/>
                <w:color w:val="000000"/>
              </w:rPr>
              <w:t>，</w:t>
            </w:r>
            <w:r w:rsidR="00DB69AB" w:rsidRPr="00231F20">
              <w:rPr>
                <w:rFonts w:ascii="微软雅黑" w:eastAsia="微软雅黑" w:hAnsi="微软雅黑" w:cs="宋体" w:hint="eastAsia"/>
                <w:color w:val="000000"/>
              </w:rPr>
              <w:t>支持</w:t>
            </w:r>
            <w:r w:rsidR="00DB69AB" w:rsidRPr="00231F20">
              <w:rPr>
                <w:rFonts w:ascii="微软雅黑" w:eastAsia="微软雅黑" w:hAnsi="微软雅黑" w:cs="宋体"/>
                <w:color w:val="000000"/>
              </w:rPr>
              <w:t>模糊查询</w:t>
            </w:r>
          </w:p>
        </w:tc>
      </w:tr>
      <w:tr w:rsidR="00DC5ABE" w:rsidRPr="00231F20" w:rsidTr="00426E9E">
        <w:tc>
          <w:tcPr>
            <w:tcW w:w="170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数据权限类型</w:t>
            </w:r>
          </w:p>
        </w:tc>
        <w:tc>
          <w:tcPr>
            <w:tcW w:w="184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默认为全选</w:t>
            </w:r>
            <w:r w:rsidRPr="00231F20">
              <w:rPr>
                <w:rFonts w:ascii="微软雅黑" w:eastAsia="微软雅黑" w:hAnsi="微软雅黑"/>
              </w:rPr>
              <w:t>，可选项为全</w:t>
            </w:r>
            <w:r w:rsidRPr="00231F20">
              <w:rPr>
                <w:rFonts w:ascii="微软雅黑" w:eastAsia="微软雅黑" w:hAnsi="微软雅黑" w:hint="eastAsia"/>
              </w:rPr>
              <w:t>选</w:t>
            </w:r>
            <w:r w:rsidRPr="00231F20">
              <w:rPr>
                <w:rFonts w:ascii="微软雅黑" w:eastAsia="微软雅黑" w:hAnsi="微软雅黑"/>
              </w:rPr>
              <w:t>、</w:t>
            </w:r>
            <w:r w:rsidRPr="00231F20">
              <w:rPr>
                <w:rFonts w:ascii="微软雅黑" w:eastAsia="微软雅黑" w:hAnsi="微软雅黑" w:hint="eastAsia"/>
              </w:rPr>
              <w:t>全部</w:t>
            </w:r>
            <w:r w:rsidRPr="00231F20">
              <w:rPr>
                <w:rFonts w:ascii="微软雅黑" w:eastAsia="微软雅黑" w:hAnsi="微软雅黑"/>
              </w:rPr>
              <w:t>、递归、本部门、本人</w:t>
            </w:r>
            <w:r w:rsidRPr="00231F20">
              <w:rPr>
                <w:rFonts w:ascii="微软雅黑" w:eastAsia="微软雅黑" w:hAnsi="微软雅黑" w:hint="eastAsia"/>
              </w:rPr>
              <w:t>、</w:t>
            </w:r>
            <w:r w:rsidRPr="00231F20">
              <w:rPr>
                <w:rFonts w:ascii="微软雅黑" w:eastAsia="微软雅黑" w:hAnsi="微软雅黑"/>
              </w:rPr>
              <w:t>手动选择</w:t>
            </w:r>
          </w:p>
        </w:tc>
      </w:tr>
      <w:tr w:rsidR="00DC5ABE" w:rsidRPr="00231F20" w:rsidTr="00426E9E">
        <w:tc>
          <w:tcPr>
            <w:tcW w:w="170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员工所属部门</w:t>
            </w:r>
          </w:p>
        </w:tc>
        <w:tc>
          <w:tcPr>
            <w:tcW w:w="184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选择</w:t>
            </w:r>
          </w:p>
        </w:tc>
        <w:tc>
          <w:tcPr>
            <w:tcW w:w="433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弹出部门列表页</w:t>
            </w:r>
            <w:r w:rsidRPr="00231F20">
              <w:rPr>
                <w:rFonts w:ascii="微软雅黑" w:eastAsia="微软雅黑" w:hAnsi="微软雅黑" w:hint="eastAsia"/>
              </w:rPr>
              <w:t>，</w:t>
            </w:r>
            <w:r w:rsidRPr="00231F20">
              <w:rPr>
                <w:rFonts w:ascii="微软雅黑" w:eastAsia="微软雅黑" w:hAnsi="微软雅黑"/>
              </w:rPr>
              <w:t>部门选中后，需将部门名称</w:t>
            </w:r>
            <w:r w:rsidRPr="00231F20">
              <w:rPr>
                <w:rFonts w:ascii="微软雅黑" w:eastAsia="微软雅黑" w:hAnsi="微软雅黑" w:hint="eastAsia"/>
              </w:rPr>
              <w:t>带出</w:t>
            </w:r>
            <w:r w:rsidRPr="00231F20">
              <w:rPr>
                <w:rFonts w:ascii="微软雅黑" w:eastAsia="微软雅黑" w:hAnsi="微软雅黑"/>
              </w:rPr>
              <w:t>显示在查询条件的文本框中</w:t>
            </w:r>
            <w:r w:rsidR="00827869">
              <w:rPr>
                <w:rFonts w:ascii="微软雅黑" w:eastAsia="微软雅黑" w:hAnsi="微软雅黑" w:hint="eastAsia"/>
              </w:rPr>
              <w:t>，</w:t>
            </w:r>
            <w:r w:rsidR="00827869">
              <w:rPr>
                <w:rFonts w:ascii="微软雅黑" w:eastAsia="微软雅黑" w:hAnsi="微软雅黑"/>
              </w:rPr>
              <w:t>见</w:t>
            </w:r>
            <w:r w:rsidR="00AB3B87">
              <w:rPr>
                <w:rFonts w:ascii="微软雅黑" w:eastAsia="微软雅黑" w:hAnsi="微软雅黑" w:hint="eastAsia"/>
              </w:rPr>
              <w:t>2.11.1</w:t>
            </w:r>
          </w:p>
        </w:tc>
      </w:tr>
      <w:tr w:rsidR="00DC5ABE" w:rsidRPr="00231F20" w:rsidTr="00426E9E">
        <w:tc>
          <w:tcPr>
            <w:tcW w:w="170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是否</w:t>
            </w:r>
            <w:r w:rsidRPr="00231F20">
              <w:rPr>
                <w:rFonts w:ascii="微软雅黑" w:eastAsia="微软雅黑" w:hAnsi="微软雅黑"/>
              </w:rPr>
              <w:t>关联员工</w:t>
            </w:r>
          </w:p>
        </w:tc>
        <w:tc>
          <w:tcPr>
            <w:tcW w:w="1842" w:type="dxa"/>
          </w:tcPr>
          <w:p w:rsidR="00DC5ABE" w:rsidRPr="00231F20"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DC5ABE" w:rsidRDefault="00DC5ABE" w:rsidP="00DC5ABE">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为全部，可选项为</w:t>
            </w:r>
            <w:r w:rsidRPr="00231F20">
              <w:rPr>
                <w:rFonts w:ascii="微软雅黑" w:eastAsia="微软雅黑" w:hAnsi="微软雅黑" w:hint="eastAsia"/>
              </w:rPr>
              <w:t>全部</w:t>
            </w:r>
            <w:r w:rsidRPr="00231F20">
              <w:rPr>
                <w:rFonts w:ascii="微软雅黑" w:eastAsia="微软雅黑" w:hAnsi="微软雅黑"/>
              </w:rPr>
              <w:t>、是、否</w:t>
            </w:r>
          </w:p>
          <w:p w:rsidR="00827869" w:rsidRDefault="00827869" w:rsidP="00DC5ABE">
            <w:pPr>
              <w:pStyle w:val="a5"/>
              <w:ind w:firstLineChars="0" w:firstLine="0"/>
              <w:rPr>
                <w:rFonts w:ascii="微软雅黑" w:eastAsia="微软雅黑" w:hAnsi="微软雅黑"/>
              </w:rPr>
            </w:pPr>
            <w:r>
              <w:rPr>
                <w:rFonts w:ascii="微软雅黑" w:eastAsia="微软雅黑" w:hAnsi="微软雅黑" w:hint="eastAsia"/>
              </w:rPr>
              <w:t>是</w:t>
            </w:r>
            <w:r>
              <w:rPr>
                <w:rFonts w:ascii="微软雅黑" w:eastAsia="微软雅黑" w:hAnsi="微软雅黑"/>
              </w:rPr>
              <w:t>：指的是账号关联的员工</w:t>
            </w:r>
          </w:p>
          <w:p w:rsidR="00827869" w:rsidRPr="00827869" w:rsidRDefault="00827869" w:rsidP="00DC5ABE">
            <w:pPr>
              <w:pStyle w:val="a5"/>
              <w:ind w:firstLineChars="0" w:firstLine="0"/>
              <w:rPr>
                <w:rFonts w:ascii="微软雅黑" w:eastAsia="微软雅黑" w:hAnsi="微软雅黑"/>
              </w:rPr>
            </w:pPr>
            <w:r>
              <w:rPr>
                <w:rFonts w:ascii="微软雅黑" w:eastAsia="微软雅黑" w:hAnsi="微软雅黑" w:hint="eastAsia"/>
              </w:rPr>
              <w:t>否</w:t>
            </w:r>
            <w:r>
              <w:rPr>
                <w:rFonts w:ascii="微软雅黑" w:eastAsia="微软雅黑" w:hAnsi="微软雅黑"/>
              </w:rPr>
              <w:t>：指的是账号未关联员工</w:t>
            </w:r>
          </w:p>
        </w:tc>
      </w:tr>
      <w:tr w:rsidR="00DC5ABE" w:rsidRPr="00231F20" w:rsidTr="00426E9E">
        <w:tc>
          <w:tcPr>
            <w:tcW w:w="1702" w:type="dxa"/>
          </w:tcPr>
          <w:p w:rsidR="00DC5ABE" w:rsidRPr="00231F20" w:rsidRDefault="009405A1" w:rsidP="00DC5ABE">
            <w:pPr>
              <w:pStyle w:val="a5"/>
              <w:ind w:firstLineChars="0" w:firstLine="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状态</w:t>
            </w:r>
          </w:p>
        </w:tc>
        <w:tc>
          <w:tcPr>
            <w:tcW w:w="1842" w:type="dxa"/>
          </w:tcPr>
          <w:p w:rsidR="00DC5ABE" w:rsidRPr="00231F20" w:rsidRDefault="009405A1" w:rsidP="00DC5ABE">
            <w:pPr>
              <w:pStyle w:val="a5"/>
              <w:ind w:firstLineChars="0" w:firstLine="0"/>
              <w:rPr>
                <w:rFonts w:ascii="微软雅黑" w:eastAsia="微软雅黑" w:hAnsi="微软雅黑"/>
              </w:rPr>
            </w:pPr>
            <w:r w:rsidRPr="00231F20">
              <w:rPr>
                <w:rFonts w:ascii="微软雅黑" w:eastAsia="微软雅黑" w:hAnsi="微软雅黑" w:hint="eastAsia"/>
              </w:rPr>
              <w:t>下拉</w:t>
            </w:r>
            <w:r w:rsidRPr="00231F20">
              <w:rPr>
                <w:rFonts w:ascii="微软雅黑" w:eastAsia="微软雅黑" w:hAnsi="微软雅黑"/>
              </w:rPr>
              <w:t>选项</w:t>
            </w:r>
          </w:p>
        </w:tc>
        <w:tc>
          <w:tcPr>
            <w:tcW w:w="4332" w:type="dxa"/>
          </w:tcPr>
          <w:p w:rsidR="00DC5ABE" w:rsidRPr="00231F20" w:rsidRDefault="009405A1" w:rsidP="00DC5ABE">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为全部，可选项为无效、正常、冻结</w:t>
            </w:r>
          </w:p>
        </w:tc>
      </w:tr>
    </w:tbl>
    <w:p w:rsidR="009405A1" w:rsidRPr="00231F20" w:rsidRDefault="009405A1" w:rsidP="00EC46EA">
      <w:pPr>
        <w:pStyle w:val="a5"/>
        <w:numPr>
          <w:ilvl w:val="0"/>
          <w:numId w:val="17"/>
        </w:numPr>
        <w:ind w:firstLineChars="0"/>
        <w:rPr>
          <w:rFonts w:ascii="微软雅黑" w:eastAsia="微软雅黑" w:hAnsi="微软雅黑"/>
        </w:rPr>
      </w:pPr>
      <w:r w:rsidRPr="00231F20">
        <w:rPr>
          <w:rFonts w:ascii="微软雅黑" w:eastAsia="微软雅黑" w:hAnsi="微软雅黑" w:hint="eastAsia"/>
        </w:rPr>
        <w:t>列表</w:t>
      </w:r>
    </w:p>
    <w:p w:rsidR="00DC5ABE" w:rsidRPr="00231F20" w:rsidRDefault="009405A1" w:rsidP="00DC5ABE">
      <w:pPr>
        <w:rPr>
          <w:rFonts w:ascii="微软雅黑" w:eastAsia="微软雅黑" w:hAnsi="微软雅黑"/>
        </w:rPr>
      </w:pPr>
      <w:r w:rsidRPr="00231F20">
        <w:rPr>
          <w:rFonts w:ascii="微软雅黑" w:eastAsia="微软雅黑" w:hAnsi="微软雅黑" w:hint="eastAsia"/>
        </w:rPr>
        <w:t>单选框</w:t>
      </w:r>
      <w:r w:rsidRPr="00231F20">
        <w:rPr>
          <w:rFonts w:ascii="微软雅黑" w:eastAsia="微软雅黑" w:hAnsi="微软雅黑"/>
        </w:rPr>
        <w:t>、登录账号</w:t>
      </w:r>
      <w:ins w:id="801" w:author="春苹" w:date="2019-01-21T15:39:00Z">
        <w:r w:rsidR="002D3A68">
          <w:rPr>
            <w:rFonts w:ascii="微软雅黑" w:eastAsia="微软雅黑" w:hAnsi="微软雅黑" w:hint="eastAsia"/>
          </w:rPr>
          <w:t>（点击</w:t>
        </w:r>
        <w:r w:rsidR="002D3A68">
          <w:rPr>
            <w:rFonts w:ascii="微软雅黑" w:eastAsia="微软雅黑" w:hAnsi="微软雅黑"/>
          </w:rPr>
          <w:t>可查看</w:t>
        </w:r>
      </w:ins>
      <w:ins w:id="802" w:author="春苹" w:date="2019-01-21T15:40:00Z">
        <w:r w:rsidR="002D3A68">
          <w:rPr>
            <w:rFonts w:ascii="微软雅黑" w:eastAsia="微软雅黑" w:hAnsi="微软雅黑" w:hint="eastAsia"/>
          </w:rPr>
          <w:t>账号</w:t>
        </w:r>
      </w:ins>
      <w:ins w:id="803" w:author="春苹" w:date="2019-01-21T15:39:00Z">
        <w:r w:rsidR="002D3A68">
          <w:rPr>
            <w:rFonts w:ascii="微软雅黑" w:eastAsia="微软雅黑" w:hAnsi="微软雅黑"/>
          </w:rPr>
          <w:t>详情</w:t>
        </w:r>
        <w:r w:rsidR="002D3A68">
          <w:rPr>
            <w:rFonts w:ascii="微软雅黑" w:eastAsia="微软雅黑" w:hAnsi="微软雅黑" w:hint="eastAsia"/>
          </w:rPr>
          <w:t>）</w:t>
        </w:r>
      </w:ins>
      <w:r w:rsidRPr="00231F20">
        <w:rPr>
          <w:rFonts w:ascii="微软雅黑" w:eastAsia="微软雅黑" w:hAnsi="微软雅黑"/>
        </w:rPr>
        <w:t>、员工编号、员工姓名、员工所属部门、数据权限类型、</w:t>
      </w:r>
      <w:r w:rsidRPr="00231F20">
        <w:rPr>
          <w:rFonts w:ascii="微软雅黑" w:eastAsia="微软雅黑" w:hAnsi="微软雅黑" w:hint="eastAsia"/>
        </w:rPr>
        <w:t>账号</w:t>
      </w:r>
      <w:r w:rsidRPr="00231F20">
        <w:rPr>
          <w:rFonts w:ascii="微软雅黑" w:eastAsia="微软雅黑" w:hAnsi="微软雅黑"/>
        </w:rPr>
        <w:t>状态、操作时间、操作人</w:t>
      </w:r>
    </w:p>
    <w:p w:rsidR="00803960" w:rsidRPr="00231F20" w:rsidRDefault="00803960" w:rsidP="00EC46EA">
      <w:pPr>
        <w:pStyle w:val="a5"/>
        <w:numPr>
          <w:ilvl w:val="0"/>
          <w:numId w:val="16"/>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DC5ABE" w:rsidRPr="00231F20" w:rsidRDefault="00803960" w:rsidP="00DC5ABE">
      <w:pPr>
        <w:rPr>
          <w:rFonts w:ascii="微软雅黑" w:eastAsia="微软雅黑" w:hAnsi="微软雅黑"/>
        </w:rPr>
      </w:pPr>
      <w:r w:rsidRPr="00231F20">
        <w:rPr>
          <w:rFonts w:ascii="微软雅黑" w:eastAsia="微软雅黑" w:hAnsi="微软雅黑" w:hint="eastAsia"/>
        </w:rPr>
        <w:lastRenderedPageBreak/>
        <w:t>按照操作</w:t>
      </w:r>
      <w:r w:rsidRPr="00231F20">
        <w:rPr>
          <w:rFonts w:ascii="微软雅黑" w:eastAsia="微软雅黑" w:hAnsi="微软雅黑"/>
        </w:rPr>
        <w:t>时间</w:t>
      </w:r>
      <w:r w:rsidRPr="00231F20">
        <w:rPr>
          <w:rFonts w:ascii="微软雅黑" w:eastAsia="微软雅黑" w:hAnsi="微软雅黑" w:hint="eastAsia"/>
        </w:rPr>
        <w:t>倒序</w:t>
      </w:r>
      <w:r w:rsidRPr="00231F20">
        <w:rPr>
          <w:rFonts w:ascii="微软雅黑" w:eastAsia="微软雅黑" w:hAnsi="微软雅黑"/>
        </w:rPr>
        <w:t>排列展示</w:t>
      </w:r>
    </w:p>
    <w:p w:rsidR="00563BC1" w:rsidRPr="00231F20" w:rsidRDefault="00563BC1" w:rsidP="00DC5ABE">
      <w:pPr>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展示全部数据</w:t>
      </w:r>
    </w:p>
    <w:p w:rsidR="00563BC1" w:rsidRPr="00231F20" w:rsidRDefault="00563BC1" w:rsidP="00DC5ABE">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则展示全部数据</w:t>
      </w:r>
    </w:p>
    <w:p w:rsidR="00563BC1" w:rsidRPr="00231F20" w:rsidRDefault="00563BC1" w:rsidP="00DC5ABE">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则展示满足条件的数据</w:t>
      </w:r>
    </w:p>
    <w:p w:rsidR="00354B64" w:rsidRPr="00231F20" w:rsidRDefault="00354B64" w:rsidP="00C42305">
      <w:pPr>
        <w:pStyle w:val="4"/>
        <w:numPr>
          <w:ilvl w:val="2"/>
          <w:numId w:val="1"/>
        </w:numPr>
        <w:rPr>
          <w:rFonts w:ascii="微软雅黑" w:eastAsia="微软雅黑" w:hAnsi="微软雅黑"/>
        </w:rPr>
      </w:pPr>
      <w:bookmarkStart w:id="804" w:name="_Toc1480482"/>
      <w:r w:rsidRPr="00231F20">
        <w:rPr>
          <w:rFonts w:ascii="微软雅黑" w:eastAsia="微软雅黑" w:hAnsi="微软雅黑" w:hint="eastAsia"/>
        </w:rPr>
        <w:t>【新建】功能</w:t>
      </w:r>
      <w:bookmarkEnd w:id="804"/>
    </w:p>
    <w:p w:rsidR="00DC5ABE" w:rsidRPr="00231F20" w:rsidRDefault="00354B64" w:rsidP="00EC46EA">
      <w:pPr>
        <w:pStyle w:val="a5"/>
        <w:numPr>
          <w:ilvl w:val="0"/>
          <w:numId w:val="20"/>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p>
    <w:p w:rsidR="00354B64" w:rsidRPr="00231F20" w:rsidRDefault="00354B64" w:rsidP="00EC46EA">
      <w:pPr>
        <w:pStyle w:val="a5"/>
        <w:numPr>
          <w:ilvl w:val="0"/>
          <w:numId w:val="21"/>
        </w:numPr>
        <w:ind w:firstLineChars="0"/>
        <w:rPr>
          <w:rFonts w:ascii="微软雅黑" w:eastAsia="微软雅黑" w:hAnsi="微软雅黑"/>
        </w:rPr>
      </w:pPr>
      <w:r w:rsidRPr="00231F20">
        <w:rPr>
          <w:rFonts w:ascii="微软雅黑" w:eastAsia="微软雅黑" w:hAnsi="微软雅黑" w:hint="eastAsia"/>
        </w:rPr>
        <w:t>新建</w:t>
      </w:r>
      <w:r w:rsidRPr="00231F20">
        <w:rPr>
          <w:rFonts w:ascii="微软雅黑" w:eastAsia="微软雅黑" w:hAnsi="微软雅黑"/>
        </w:rPr>
        <w:t>账号页面</w:t>
      </w:r>
    </w:p>
    <w:tbl>
      <w:tblPr>
        <w:tblStyle w:val="a6"/>
        <w:tblW w:w="0" w:type="auto"/>
        <w:tblInd w:w="420" w:type="dxa"/>
        <w:tblLook w:val="04A0" w:firstRow="1" w:lastRow="0" w:firstColumn="1" w:lastColumn="0" w:noHBand="0" w:noVBand="1"/>
      </w:tblPr>
      <w:tblGrid>
        <w:gridCol w:w="1702"/>
        <w:gridCol w:w="1842"/>
        <w:gridCol w:w="4332"/>
      </w:tblGrid>
      <w:tr w:rsidR="00354B64" w:rsidRPr="00231F20" w:rsidTr="00426E9E">
        <w:tc>
          <w:tcPr>
            <w:tcW w:w="1702" w:type="dxa"/>
          </w:tcPr>
          <w:p w:rsidR="00354B64" w:rsidRPr="00231F20" w:rsidRDefault="00354B64"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842" w:type="dxa"/>
          </w:tcPr>
          <w:p w:rsidR="00354B64" w:rsidRPr="00231F20" w:rsidRDefault="00354B64"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332" w:type="dxa"/>
          </w:tcPr>
          <w:p w:rsidR="00354B64" w:rsidRPr="00231F20" w:rsidRDefault="00354B64" w:rsidP="00426E9E">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354B64" w:rsidRPr="00231F20" w:rsidTr="00426E9E">
        <w:tc>
          <w:tcPr>
            <w:tcW w:w="1702" w:type="dxa"/>
          </w:tcPr>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登录账号</w:t>
            </w:r>
          </w:p>
        </w:tc>
        <w:tc>
          <w:tcPr>
            <w:tcW w:w="1842" w:type="dxa"/>
          </w:tcPr>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827869" w:rsidRPr="00827869" w:rsidRDefault="00354B64" w:rsidP="00354B64">
            <w:pPr>
              <w:pStyle w:val="a5"/>
              <w:ind w:firstLineChars="0" w:firstLine="0"/>
              <w:rPr>
                <w:rFonts w:ascii="微软雅黑" w:eastAsia="微软雅黑" w:hAnsi="微软雅黑"/>
              </w:rPr>
            </w:pPr>
            <w:r w:rsidRPr="00827869">
              <w:rPr>
                <w:rFonts w:ascii="微软雅黑" w:eastAsia="微软雅黑" w:hAnsi="微软雅黑" w:hint="eastAsia"/>
              </w:rPr>
              <w:t>默认</w:t>
            </w:r>
            <w:r w:rsidRPr="00827869">
              <w:rPr>
                <w:rFonts w:ascii="微软雅黑" w:eastAsia="微软雅黑" w:hAnsi="微软雅黑"/>
              </w:rPr>
              <w:t>为空，需唯一，必填</w:t>
            </w:r>
          </w:p>
          <w:p w:rsidR="00827869" w:rsidRPr="00827869" w:rsidRDefault="00827869" w:rsidP="00354B64">
            <w:pPr>
              <w:pStyle w:val="a5"/>
              <w:ind w:firstLineChars="0" w:firstLine="0"/>
              <w:rPr>
                <w:rFonts w:ascii="微软雅黑" w:eastAsia="微软雅黑" w:hAnsi="微软雅黑"/>
              </w:rPr>
            </w:pPr>
            <w:r w:rsidRPr="00827869">
              <w:rPr>
                <w:rFonts w:ascii="微软雅黑" w:eastAsia="微软雅黑" w:hAnsi="微软雅黑" w:hint="eastAsia"/>
              </w:rPr>
              <w:t>支持6</w:t>
            </w:r>
            <w:r w:rsidRPr="00827869">
              <w:rPr>
                <w:rFonts w:ascii="微软雅黑" w:eastAsia="微软雅黑" w:hAnsi="微软雅黑"/>
              </w:rPr>
              <w:t>-15</w:t>
            </w:r>
            <w:r w:rsidRPr="00827869">
              <w:rPr>
                <w:rFonts w:ascii="微软雅黑" w:eastAsia="微软雅黑" w:hAnsi="微软雅黑" w:hint="eastAsia"/>
              </w:rPr>
              <w:t>位</w:t>
            </w:r>
            <w:r w:rsidRPr="00827869">
              <w:rPr>
                <w:rFonts w:ascii="微软雅黑" w:eastAsia="微软雅黑" w:hAnsi="微软雅黑"/>
              </w:rPr>
              <w:t>字符，</w:t>
            </w:r>
          </w:p>
          <w:p w:rsidR="00827869" w:rsidRPr="00827869" w:rsidRDefault="00827869" w:rsidP="00827869">
            <w:pPr>
              <w:pStyle w:val="a5"/>
              <w:ind w:firstLineChars="0" w:firstLine="0"/>
              <w:rPr>
                <w:rFonts w:ascii="微软雅黑" w:eastAsia="微软雅黑" w:hAnsi="微软雅黑"/>
              </w:rPr>
            </w:pPr>
            <w:r w:rsidRPr="00827869">
              <w:rPr>
                <w:rFonts w:ascii="微软雅黑" w:eastAsia="微软雅黑" w:hAnsi="微软雅黑" w:hint="eastAsia"/>
              </w:rPr>
              <w:t>支持“@”</w:t>
            </w:r>
            <w:r w:rsidRPr="00827869">
              <w:rPr>
                <w:rFonts w:ascii="微软雅黑" w:eastAsia="微软雅黑" w:hAnsi="微软雅黑"/>
              </w:rPr>
              <w:t xml:space="preserve"> “.”“ _”</w:t>
            </w:r>
            <w:r w:rsidR="00BE561E" w:rsidRPr="00827869">
              <w:rPr>
                <w:rFonts w:ascii="微软雅黑" w:eastAsia="微软雅黑" w:hAnsi="微软雅黑"/>
              </w:rPr>
              <w:t>,</w:t>
            </w:r>
            <w:r w:rsidR="00BE561E" w:rsidRPr="00827869">
              <w:rPr>
                <w:rFonts w:ascii="微软雅黑" w:eastAsia="微软雅黑" w:hAnsi="微软雅黑" w:hint="eastAsia"/>
              </w:rPr>
              <w:t>字母</w:t>
            </w:r>
            <w:r w:rsidRPr="00827869">
              <w:rPr>
                <w:rFonts w:ascii="微软雅黑" w:eastAsia="微软雅黑" w:hAnsi="微软雅黑" w:hint="eastAsia"/>
              </w:rPr>
              <w:t>，</w:t>
            </w:r>
            <w:r w:rsidRPr="00827869">
              <w:rPr>
                <w:rFonts w:ascii="微软雅黑" w:eastAsia="微软雅黑" w:hAnsi="微软雅黑"/>
              </w:rPr>
              <w:t>数字</w:t>
            </w:r>
          </w:p>
          <w:p w:rsidR="00354B64" w:rsidRPr="00231F20" w:rsidRDefault="00827869" w:rsidP="00827869">
            <w:pPr>
              <w:pStyle w:val="a5"/>
              <w:ind w:firstLineChars="0" w:firstLine="0"/>
              <w:rPr>
                <w:rFonts w:ascii="微软雅黑" w:eastAsia="微软雅黑" w:hAnsi="微软雅黑"/>
              </w:rPr>
            </w:pPr>
            <w:r w:rsidRPr="00827869">
              <w:rPr>
                <w:rFonts w:ascii="微软雅黑" w:eastAsia="微软雅黑" w:hAnsi="微软雅黑" w:hint="eastAsia"/>
              </w:rPr>
              <w:t>字母</w:t>
            </w:r>
            <w:r w:rsidR="00BE561E" w:rsidRPr="00827869">
              <w:rPr>
                <w:rFonts w:ascii="微软雅黑" w:eastAsia="微软雅黑" w:hAnsi="微软雅黑" w:hint="eastAsia"/>
              </w:rPr>
              <w:t>不</w:t>
            </w:r>
            <w:r w:rsidR="00BE561E" w:rsidRPr="00827869">
              <w:rPr>
                <w:rFonts w:ascii="微软雅黑" w:eastAsia="微软雅黑" w:hAnsi="微软雅黑"/>
              </w:rPr>
              <w:t>区分大小写、自动转小写</w:t>
            </w:r>
          </w:p>
        </w:tc>
      </w:tr>
      <w:tr w:rsidR="00354B64" w:rsidRPr="00231F20" w:rsidTr="00426E9E">
        <w:tc>
          <w:tcPr>
            <w:tcW w:w="1702" w:type="dxa"/>
          </w:tcPr>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密码</w:t>
            </w:r>
          </w:p>
        </w:tc>
        <w:tc>
          <w:tcPr>
            <w:tcW w:w="1842" w:type="dxa"/>
          </w:tcPr>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7B5AFE" w:rsidRPr="00827869" w:rsidRDefault="00827869" w:rsidP="00827869">
            <w:pPr>
              <w:widowControl/>
              <w:shd w:val="clear" w:color="auto" w:fill="FFFFFF"/>
              <w:jc w:val="left"/>
              <w:rPr>
                <w:rFonts w:ascii="微软雅黑" w:eastAsia="微软雅黑" w:hAnsi="微软雅黑" w:cs="宋体"/>
                <w:kern w:val="0"/>
                <w:szCs w:val="21"/>
              </w:rPr>
            </w:pPr>
            <w:r w:rsidRPr="00840C2A">
              <w:rPr>
                <w:rFonts w:ascii="微软雅黑" w:eastAsia="微软雅黑" w:hAnsi="微软雅黑" w:cs="宋体" w:hint="eastAsia"/>
                <w:kern w:val="0"/>
                <w:szCs w:val="21"/>
                <w:rPrChange w:id="805" w:author="春苹" w:date="2019-02-19T14:36:00Z">
                  <w:rPr>
                    <w:rFonts w:ascii="微软雅黑" w:eastAsia="微软雅黑" w:hAnsi="微软雅黑" w:cs="宋体" w:hint="eastAsia"/>
                    <w:kern w:val="0"/>
                    <w:szCs w:val="21"/>
                    <w:highlight w:val="yellow"/>
                  </w:rPr>
                </w:rPrChange>
              </w:rPr>
              <w:t>密码规则</w:t>
            </w:r>
            <w:r w:rsidRPr="00840C2A">
              <w:rPr>
                <w:rFonts w:ascii="微软雅黑" w:eastAsia="微软雅黑" w:hAnsi="微软雅黑" w:cs="宋体"/>
                <w:kern w:val="0"/>
                <w:szCs w:val="21"/>
                <w:rPrChange w:id="806" w:author="春苹" w:date="2019-02-19T14:36:00Z">
                  <w:rPr>
                    <w:rFonts w:ascii="微软雅黑" w:eastAsia="微软雅黑" w:hAnsi="微软雅黑" w:cs="宋体"/>
                    <w:kern w:val="0"/>
                    <w:szCs w:val="21"/>
                    <w:highlight w:val="yellow"/>
                  </w:rPr>
                </w:rPrChange>
              </w:rPr>
              <w:t>采取与现有的</w:t>
            </w:r>
            <w:r w:rsidRPr="00840C2A">
              <w:rPr>
                <w:rFonts w:ascii="微软雅黑" w:eastAsia="微软雅黑" w:hAnsi="微软雅黑" w:cs="宋体" w:hint="eastAsia"/>
                <w:kern w:val="0"/>
                <w:szCs w:val="21"/>
                <w:rPrChange w:id="807" w:author="春苹" w:date="2019-02-19T14:36:00Z">
                  <w:rPr>
                    <w:rFonts w:ascii="微软雅黑" w:eastAsia="微软雅黑" w:hAnsi="微软雅黑" w:cs="宋体" w:hint="eastAsia"/>
                    <w:kern w:val="0"/>
                    <w:szCs w:val="21"/>
                    <w:highlight w:val="yellow"/>
                  </w:rPr>
                </w:rPrChange>
              </w:rPr>
              <w:t>各平台</w:t>
            </w:r>
            <w:r w:rsidRPr="00840C2A">
              <w:rPr>
                <w:rFonts w:ascii="微软雅黑" w:eastAsia="微软雅黑" w:hAnsi="微软雅黑" w:cs="宋体"/>
                <w:kern w:val="0"/>
                <w:szCs w:val="21"/>
                <w:rPrChange w:id="808" w:author="春苹" w:date="2019-02-19T14:36:00Z">
                  <w:rPr>
                    <w:rFonts w:ascii="微软雅黑" w:eastAsia="微软雅黑" w:hAnsi="微软雅黑" w:cs="宋体"/>
                    <w:kern w:val="0"/>
                    <w:szCs w:val="21"/>
                    <w:highlight w:val="yellow"/>
                  </w:rPr>
                </w:rPrChange>
              </w:rPr>
              <w:t>相同的规则</w:t>
            </w:r>
          </w:p>
          <w:p w:rsidR="00F75985" w:rsidRPr="00827869" w:rsidRDefault="00827869" w:rsidP="00827869">
            <w:pPr>
              <w:widowControl/>
              <w:shd w:val="clear" w:color="auto" w:fill="FFFFFF"/>
              <w:jc w:val="left"/>
              <w:rPr>
                <w:rFonts w:ascii="微软雅黑" w:eastAsia="微软雅黑" w:hAnsi="微软雅黑" w:cs="宋体"/>
                <w:color w:val="FF0000"/>
                <w:kern w:val="0"/>
                <w:szCs w:val="21"/>
              </w:rPr>
            </w:pPr>
            <w:r w:rsidRPr="00827869">
              <w:rPr>
                <w:rFonts w:ascii="微软雅黑" w:eastAsia="微软雅黑" w:hAnsi="微软雅黑" w:cs="宋体" w:hint="eastAsia"/>
                <w:kern w:val="0"/>
                <w:szCs w:val="21"/>
              </w:rPr>
              <w:t> </w:t>
            </w:r>
            <w:r w:rsidR="007B5AFE" w:rsidRPr="00827869">
              <w:rPr>
                <w:rFonts w:ascii="微软雅黑" w:eastAsia="微软雅黑" w:hAnsi="微软雅黑" w:cs="宋体" w:hint="eastAsia"/>
                <w:kern w:val="0"/>
                <w:szCs w:val="21"/>
              </w:rPr>
              <w:t>密码复杂度要求字大写字母、小写</w:t>
            </w:r>
            <w:r w:rsidR="007B5AFE" w:rsidRPr="00827869">
              <w:rPr>
                <w:rFonts w:ascii="微软雅黑" w:eastAsia="微软雅黑" w:hAnsi="微软雅黑" w:cs="宋体"/>
                <w:kern w:val="0"/>
                <w:szCs w:val="21"/>
              </w:rPr>
              <w:t>字母、</w:t>
            </w:r>
            <w:r w:rsidR="007B5AFE" w:rsidRPr="00827869">
              <w:rPr>
                <w:rFonts w:ascii="微软雅黑" w:eastAsia="微软雅黑" w:hAnsi="微软雅黑" w:cs="宋体" w:hint="eastAsia"/>
                <w:kern w:val="0"/>
                <w:szCs w:val="21"/>
              </w:rPr>
              <w:t>特殊字符、数字、四类选择三种</w:t>
            </w:r>
          </w:p>
        </w:tc>
      </w:tr>
      <w:tr w:rsidR="00354B64" w:rsidRPr="00231F20" w:rsidTr="00426E9E">
        <w:tc>
          <w:tcPr>
            <w:tcW w:w="1702" w:type="dxa"/>
          </w:tcPr>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关联员工编号</w:t>
            </w:r>
          </w:p>
        </w:tc>
        <w:tc>
          <w:tcPr>
            <w:tcW w:w="1842" w:type="dxa"/>
          </w:tcPr>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通过【选择】带入</w:t>
            </w:r>
          </w:p>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弹出员工选择页面，确定选择后，将选中的员工编号带入</w:t>
            </w:r>
            <w:r w:rsidRPr="00231F20">
              <w:rPr>
                <w:rFonts w:ascii="微软雅黑" w:eastAsia="微软雅黑" w:hAnsi="微软雅黑" w:hint="eastAsia"/>
              </w:rPr>
              <w:t>，</w:t>
            </w:r>
          </w:p>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rPr>
              <w:t>不允许编辑</w:t>
            </w:r>
            <w:r w:rsidRPr="00231F20">
              <w:rPr>
                <w:rFonts w:ascii="微软雅黑" w:eastAsia="微软雅黑" w:hAnsi="微软雅黑" w:hint="eastAsia"/>
              </w:rPr>
              <w:t>，</w:t>
            </w:r>
            <w:r w:rsidRPr="00231F20">
              <w:rPr>
                <w:rFonts w:ascii="微软雅黑" w:eastAsia="微软雅黑" w:hAnsi="微软雅黑"/>
              </w:rPr>
              <w:t>可通过重新选择员工进行更改</w:t>
            </w:r>
          </w:p>
          <w:p w:rsidR="00354B64"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非</w:t>
            </w:r>
            <w:r w:rsidRPr="00231F20">
              <w:rPr>
                <w:rFonts w:ascii="微软雅黑" w:eastAsia="微软雅黑" w:hAnsi="微软雅黑"/>
              </w:rPr>
              <w:t>必填</w:t>
            </w:r>
            <w:r w:rsidR="00827869">
              <w:rPr>
                <w:rFonts w:ascii="微软雅黑" w:eastAsia="微软雅黑" w:hAnsi="微软雅黑" w:hint="eastAsia"/>
              </w:rPr>
              <w:t>。</w:t>
            </w:r>
          </w:p>
          <w:p w:rsidR="00827869" w:rsidRPr="00231F20" w:rsidRDefault="00827869" w:rsidP="00426E9E">
            <w:pPr>
              <w:pStyle w:val="a5"/>
              <w:ind w:firstLineChars="0" w:firstLine="0"/>
              <w:rPr>
                <w:rFonts w:ascii="微软雅黑" w:eastAsia="微软雅黑" w:hAnsi="微软雅黑"/>
              </w:rPr>
            </w:pPr>
            <w:r>
              <w:rPr>
                <w:rFonts w:ascii="微软雅黑" w:eastAsia="微软雅黑" w:hAnsi="微软雅黑" w:hint="eastAsia"/>
              </w:rPr>
              <w:t>页面</w:t>
            </w:r>
            <w:proofErr w:type="gramStart"/>
            <w:r>
              <w:rPr>
                <w:rFonts w:ascii="微软雅黑" w:eastAsia="微软雅黑" w:hAnsi="微软雅黑"/>
              </w:rPr>
              <w:t>规则见</w:t>
            </w:r>
            <w:proofErr w:type="gramEnd"/>
            <w:r>
              <w:rPr>
                <w:rFonts w:ascii="微软雅黑" w:eastAsia="微软雅黑" w:hAnsi="微软雅黑" w:hint="eastAsia"/>
              </w:rPr>
              <w:t>2.12.2</w:t>
            </w:r>
          </w:p>
        </w:tc>
      </w:tr>
      <w:tr w:rsidR="00354B64" w:rsidRPr="00231F20" w:rsidTr="00426E9E">
        <w:tc>
          <w:tcPr>
            <w:tcW w:w="1702" w:type="dxa"/>
          </w:tcPr>
          <w:p w:rsidR="00354B64" w:rsidRPr="00231F20" w:rsidRDefault="00354B64" w:rsidP="00354B64">
            <w:pPr>
              <w:pStyle w:val="a5"/>
              <w:ind w:firstLineChars="0" w:firstLine="0"/>
              <w:rPr>
                <w:rFonts w:ascii="微软雅黑" w:eastAsia="微软雅黑" w:hAnsi="微软雅黑"/>
              </w:rPr>
            </w:pPr>
            <w:r w:rsidRPr="00231F20">
              <w:rPr>
                <w:rFonts w:ascii="微软雅黑" w:eastAsia="微软雅黑" w:hAnsi="微软雅黑" w:hint="eastAsia"/>
              </w:rPr>
              <w:lastRenderedPageBreak/>
              <w:t>员工姓名</w:t>
            </w:r>
          </w:p>
        </w:tc>
        <w:tc>
          <w:tcPr>
            <w:tcW w:w="1842" w:type="dxa"/>
          </w:tcPr>
          <w:p w:rsidR="00354B64" w:rsidRPr="00231F20" w:rsidRDefault="00354B64" w:rsidP="00426E9E">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354B64" w:rsidRPr="00231F20" w:rsidRDefault="00354B64" w:rsidP="00354B64">
            <w:pPr>
              <w:pStyle w:val="a5"/>
              <w:ind w:firstLineChars="0" w:firstLine="0"/>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选定</w:t>
            </w:r>
            <w:r w:rsidRPr="00231F20">
              <w:rPr>
                <w:rFonts w:ascii="微软雅黑" w:eastAsia="微软雅黑" w:hAnsi="微软雅黑"/>
              </w:rPr>
              <w:t xml:space="preserve">员工后带入。 </w:t>
            </w:r>
          </w:p>
          <w:p w:rsidR="00354B64" w:rsidRPr="00231F20" w:rsidRDefault="00354B64" w:rsidP="00354B64">
            <w:pPr>
              <w:pStyle w:val="a5"/>
              <w:ind w:firstLineChars="0" w:firstLine="0"/>
              <w:rPr>
                <w:rFonts w:ascii="微软雅黑" w:eastAsia="微软雅黑" w:hAnsi="微软雅黑"/>
              </w:rPr>
            </w:pPr>
            <w:r w:rsidRPr="00231F20">
              <w:rPr>
                <w:rFonts w:ascii="微软雅黑" w:eastAsia="微软雅黑" w:hAnsi="微软雅黑" w:hint="eastAsia"/>
              </w:rPr>
              <w:t>不允许</w:t>
            </w:r>
            <w:r w:rsidRPr="00231F20">
              <w:rPr>
                <w:rFonts w:ascii="微软雅黑" w:eastAsia="微软雅黑" w:hAnsi="微软雅黑"/>
              </w:rPr>
              <w:t>编辑</w:t>
            </w:r>
          </w:p>
          <w:p w:rsidR="00354B64" w:rsidRPr="00231F20" w:rsidRDefault="00354B64" w:rsidP="00354B64">
            <w:pPr>
              <w:pStyle w:val="a5"/>
              <w:ind w:firstLineChars="0" w:firstLine="0"/>
              <w:rPr>
                <w:rFonts w:ascii="微软雅黑" w:eastAsia="微软雅黑" w:hAnsi="微软雅黑"/>
              </w:rPr>
            </w:pPr>
            <w:r w:rsidRPr="00231F20">
              <w:rPr>
                <w:rFonts w:ascii="微软雅黑" w:eastAsia="微软雅黑" w:hAnsi="微软雅黑" w:hint="eastAsia"/>
              </w:rPr>
              <w:t>非必填</w:t>
            </w:r>
          </w:p>
        </w:tc>
      </w:tr>
      <w:tr w:rsidR="00B4767C" w:rsidRPr="00231F20" w:rsidTr="00426E9E">
        <w:trPr>
          <w:ins w:id="809" w:author="春苹" w:date="2019-02-19T14:26:00Z"/>
        </w:trPr>
        <w:tc>
          <w:tcPr>
            <w:tcW w:w="1702" w:type="dxa"/>
          </w:tcPr>
          <w:p w:rsidR="00B4767C" w:rsidRPr="00840C2A" w:rsidRDefault="00B4767C" w:rsidP="00B4767C">
            <w:pPr>
              <w:pStyle w:val="a5"/>
              <w:ind w:firstLineChars="0" w:firstLine="0"/>
              <w:rPr>
                <w:ins w:id="810" w:author="春苹" w:date="2019-02-19T14:26:00Z"/>
                <w:rFonts w:ascii="微软雅黑" w:eastAsia="微软雅黑" w:hAnsi="微软雅黑"/>
                <w:color w:val="000000" w:themeColor="text1"/>
                <w:highlight w:val="yellow"/>
                <w:rPrChange w:id="811" w:author="春苹" w:date="2019-02-19T14:35:00Z">
                  <w:rPr>
                    <w:ins w:id="812" w:author="春苹" w:date="2019-02-19T14:26:00Z"/>
                    <w:rFonts w:ascii="微软雅黑" w:eastAsia="微软雅黑" w:hAnsi="微软雅黑"/>
                  </w:rPr>
                </w:rPrChange>
              </w:rPr>
            </w:pPr>
            <w:ins w:id="813" w:author="春苹" w:date="2019-02-19T14:26:00Z">
              <w:r w:rsidRPr="00840C2A">
                <w:rPr>
                  <w:rFonts w:ascii="微软雅黑" w:eastAsia="微软雅黑" w:hAnsi="微软雅黑" w:hint="eastAsia"/>
                  <w:color w:val="000000" w:themeColor="text1"/>
                  <w:highlight w:val="yellow"/>
                  <w:rPrChange w:id="814" w:author="春苹" w:date="2019-02-19T14:35:00Z">
                    <w:rPr>
                      <w:rFonts w:ascii="微软雅黑" w:eastAsia="微软雅黑" w:hAnsi="微软雅黑" w:hint="eastAsia"/>
                    </w:rPr>
                  </w:rPrChange>
                </w:rPr>
                <w:t>可查看</w:t>
              </w:r>
              <w:r w:rsidRPr="00840C2A">
                <w:rPr>
                  <w:rFonts w:ascii="微软雅黑" w:eastAsia="微软雅黑" w:hAnsi="微软雅黑"/>
                  <w:color w:val="000000" w:themeColor="text1"/>
                  <w:highlight w:val="yellow"/>
                  <w:rPrChange w:id="815" w:author="春苹" w:date="2019-02-19T14:35:00Z">
                    <w:rPr>
                      <w:rFonts w:ascii="微软雅黑" w:eastAsia="微软雅黑" w:hAnsi="微软雅黑"/>
                    </w:rPr>
                  </w:rPrChange>
                </w:rPr>
                <w:t>数据范围</w:t>
              </w:r>
            </w:ins>
          </w:p>
        </w:tc>
        <w:tc>
          <w:tcPr>
            <w:tcW w:w="1842" w:type="dxa"/>
          </w:tcPr>
          <w:p w:rsidR="00B4767C" w:rsidRPr="00840C2A" w:rsidRDefault="00B4767C" w:rsidP="00B4767C">
            <w:pPr>
              <w:pStyle w:val="a5"/>
              <w:ind w:firstLineChars="0" w:firstLine="0"/>
              <w:rPr>
                <w:ins w:id="816" w:author="春苹" w:date="2019-02-19T14:26:00Z"/>
                <w:rFonts w:ascii="微软雅黑" w:eastAsia="微软雅黑" w:hAnsi="微软雅黑"/>
                <w:color w:val="000000" w:themeColor="text1"/>
                <w:highlight w:val="yellow"/>
                <w:rPrChange w:id="817" w:author="春苹" w:date="2019-02-19T14:35:00Z">
                  <w:rPr>
                    <w:ins w:id="818" w:author="春苹" w:date="2019-02-19T14:26:00Z"/>
                    <w:rFonts w:ascii="微软雅黑" w:eastAsia="微软雅黑" w:hAnsi="微软雅黑"/>
                  </w:rPr>
                </w:rPrChange>
              </w:rPr>
            </w:pPr>
            <w:ins w:id="819" w:author="春苹" w:date="2019-02-19T14:26:00Z">
              <w:r w:rsidRPr="00840C2A">
                <w:rPr>
                  <w:rFonts w:ascii="微软雅黑" w:eastAsia="微软雅黑" w:hAnsi="微软雅黑" w:hint="eastAsia"/>
                  <w:color w:val="000000" w:themeColor="text1"/>
                  <w:highlight w:val="yellow"/>
                  <w:rPrChange w:id="820" w:author="春苹" w:date="2019-02-19T14:35:00Z">
                    <w:rPr>
                      <w:rFonts w:ascii="微软雅黑" w:eastAsia="微软雅黑" w:hAnsi="微软雅黑" w:hint="eastAsia"/>
                    </w:rPr>
                  </w:rPrChange>
                </w:rPr>
                <w:t>复选项</w:t>
              </w:r>
            </w:ins>
          </w:p>
        </w:tc>
        <w:tc>
          <w:tcPr>
            <w:tcW w:w="4332" w:type="dxa"/>
          </w:tcPr>
          <w:p w:rsidR="00B4767C" w:rsidRPr="00840C2A" w:rsidRDefault="00B4767C" w:rsidP="00B4767C">
            <w:pPr>
              <w:pStyle w:val="a5"/>
              <w:ind w:firstLineChars="0" w:firstLine="0"/>
              <w:rPr>
                <w:ins w:id="821" w:author="春苹" w:date="2019-02-19T14:26:00Z"/>
                <w:rFonts w:ascii="微软雅黑" w:eastAsia="微软雅黑" w:hAnsi="微软雅黑"/>
                <w:color w:val="000000" w:themeColor="text1"/>
                <w:highlight w:val="yellow"/>
                <w:rPrChange w:id="822" w:author="春苹" w:date="2019-02-19T14:35:00Z">
                  <w:rPr>
                    <w:ins w:id="823" w:author="春苹" w:date="2019-02-19T14:26:00Z"/>
                    <w:rFonts w:ascii="微软雅黑" w:eastAsia="微软雅黑" w:hAnsi="微软雅黑"/>
                  </w:rPr>
                </w:rPrChange>
              </w:rPr>
            </w:pPr>
            <w:ins w:id="824" w:author="春苹" w:date="2019-02-19T14:26:00Z">
              <w:r w:rsidRPr="00840C2A">
                <w:rPr>
                  <w:rFonts w:ascii="微软雅黑" w:eastAsia="微软雅黑" w:hAnsi="微软雅黑" w:hint="eastAsia"/>
                  <w:color w:val="000000" w:themeColor="text1"/>
                  <w:highlight w:val="yellow"/>
                  <w:rPrChange w:id="825" w:author="春苹" w:date="2019-02-19T14:35:00Z">
                    <w:rPr>
                      <w:rFonts w:ascii="微软雅黑" w:eastAsia="微软雅黑" w:hAnsi="微软雅黑" w:hint="eastAsia"/>
                    </w:rPr>
                  </w:rPrChange>
                </w:rPr>
                <w:t>可选项</w:t>
              </w:r>
              <w:r w:rsidRPr="00840C2A">
                <w:rPr>
                  <w:rFonts w:ascii="微软雅黑" w:eastAsia="微软雅黑" w:hAnsi="微软雅黑"/>
                  <w:color w:val="000000" w:themeColor="text1"/>
                  <w:highlight w:val="yellow"/>
                  <w:rPrChange w:id="826" w:author="春苹" w:date="2019-02-19T14:35:00Z">
                    <w:rPr>
                      <w:rFonts w:ascii="微软雅黑" w:eastAsia="微软雅黑" w:hAnsi="微软雅黑"/>
                    </w:rPr>
                  </w:rPrChange>
                </w:rPr>
                <w:t>有员工、经销商</w:t>
              </w:r>
              <w:r w:rsidRPr="00840C2A">
                <w:rPr>
                  <w:rFonts w:ascii="微软雅黑" w:eastAsia="微软雅黑" w:hAnsi="微软雅黑" w:hint="eastAsia"/>
                  <w:color w:val="000000" w:themeColor="text1"/>
                  <w:highlight w:val="yellow"/>
                  <w:rPrChange w:id="827" w:author="春苹" w:date="2019-02-19T14:35:00Z">
                    <w:rPr>
                      <w:rFonts w:ascii="微软雅黑" w:eastAsia="微软雅黑" w:hAnsi="微软雅黑" w:hint="eastAsia"/>
                    </w:rPr>
                  </w:rPrChange>
                </w:rPr>
                <w:t>，</w:t>
              </w:r>
              <w:r w:rsidRPr="00840C2A">
                <w:rPr>
                  <w:rFonts w:ascii="微软雅黑" w:eastAsia="微软雅黑" w:hAnsi="微软雅黑"/>
                  <w:color w:val="000000" w:themeColor="text1"/>
                  <w:highlight w:val="yellow"/>
                  <w:rPrChange w:id="828" w:author="春苹" w:date="2019-02-19T14:35:00Z">
                    <w:rPr>
                      <w:rFonts w:ascii="微软雅黑" w:eastAsia="微软雅黑" w:hAnsi="微软雅黑"/>
                    </w:rPr>
                  </w:rPrChange>
                </w:rPr>
                <w:t>默认均不勾选</w:t>
              </w:r>
            </w:ins>
          </w:p>
          <w:p w:rsidR="00B4767C" w:rsidRPr="00840C2A" w:rsidRDefault="00B4767C" w:rsidP="00B4767C">
            <w:pPr>
              <w:pStyle w:val="a5"/>
              <w:ind w:firstLineChars="0" w:firstLine="0"/>
              <w:rPr>
                <w:ins w:id="829" w:author="春苹" w:date="2019-02-19T14:26:00Z"/>
                <w:rFonts w:ascii="微软雅黑" w:eastAsia="微软雅黑" w:hAnsi="微软雅黑"/>
                <w:color w:val="000000" w:themeColor="text1"/>
                <w:highlight w:val="yellow"/>
                <w:rPrChange w:id="830" w:author="春苹" w:date="2019-02-19T14:35:00Z">
                  <w:rPr>
                    <w:ins w:id="831" w:author="春苹" w:date="2019-02-19T14:26:00Z"/>
                    <w:rFonts w:ascii="微软雅黑" w:eastAsia="微软雅黑" w:hAnsi="微软雅黑"/>
                  </w:rPr>
                </w:rPrChange>
              </w:rPr>
            </w:pPr>
            <w:ins w:id="832" w:author="春苹" w:date="2019-02-19T14:26:00Z">
              <w:r w:rsidRPr="00840C2A">
                <w:rPr>
                  <w:rFonts w:ascii="微软雅黑" w:eastAsia="微软雅黑" w:hAnsi="微软雅黑" w:hint="eastAsia"/>
                  <w:color w:val="000000" w:themeColor="text1"/>
                  <w:highlight w:val="yellow"/>
                  <w:rPrChange w:id="833" w:author="春苹" w:date="2019-02-19T14:35:00Z">
                    <w:rPr>
                      <w:rFonts w:ascii="微软雅黑" w:eastAsia="微软雅黑" w:hAnsi="微软雅黑" w:hint="eastAsia"/>
                    </w:rPr>
                  </w:rPrChange>
                </w:rPr>
                <w:t>为</w:t>
              </w:r>
              <w:r w:rsidRPr="00840C2A">
                <w:rPr>
                  <w:rFonts w:ascii="微软雅黑" w:eastAsia="微软雅黑" w:hAnsi="微软雅黑"/>
                  <w:color w:val="000000" w:themeColor="text1"/>
                  <w:highlight w:val="yellow"/>
                  <w:rPrChange w:id="834" w:author="春苹" w:date="2019-02-19T14:35:00Z">
                    <w:rPr>
                      <w:rFonts w:ascii="微软雅黑" w:eastAsia="微软雅黑" w:hAnsi="微软雅黑"/>
                    </w:rPr>
                  </w:rPrChange>
                </w:rPr>
                <w:t>复选项，必</w:t>
              </w:r>
              <w:r w:rsidRPr="00840C2A">
                <w:rPr>
                  <w:rFonts w:ascii="微软雅黑" w:eastAsia="微软雅黑" w:hAnsi="微软雅黑" w:hint="eastAsia"/>
                  <w:color w:val="000000" w:themeColor="text1"/>
                  <w:highlight w:val="yellow"/>
                  <w:rPrChange w:id="835" w:author="春苹" w:date="2019-02-19T14:35:00Z">
                    <w:rPr>
                      <w:rFonts w:ascii="微软雅黑" w:eastAsia="微软雅黑" w:hAnsi="微软雅黑" w:hint="eastAsia"/>
                    </w:rPr>
                  </w:rPrChange>
                </w:rPr>
                <w:t>选项</w:t>
              </w:r>
            </w:ins>
          </w:p>
        </w:tc>
      </w:tr>
      <w:tr w:rsidR="00B4767C" w:rsidRPr="00231F20" w:rsidTr="00426E9E">
        <w:trPr>
          <w:ins w:id="836" w:author="春苹" w:date="2019-02-19T14:26:00Z"/>
        </w:trPr>
        <w:tc>
          <w:tcPr>
            <w:tcW w:w="1702" w:type="dxa"/>
          </w:tcPr>
          <w:p w:rsidR="00B4767C" w:rsidRPr="00840C2A" w:rsidRDefault="00B4767C" w:rsidP="00B4767C">
            <w:pPr>
              <w:pStyle w:val="a5"/>
              <w:ind w:firstLineChars="0" w:firstLine="0"/>
              <w:rPr>
                <w:ins w:id="837" w:author="春苹" w:date="2019-02-19T14:26:00Z"/>
                <w:rFonts w:ascii="微软雅黑" w:eastAsia="微软雅黑" w:hAnsi="微软雅黑"/>
                <w:color w:val="000000" w:themeColor="text1"/>
                <w:highlight w:val="yellow"/>
                <w:rPrChange w:id="838" w:author="春苹" w:date="2019-02-19T14:35:00Z">
                  <w:rPr>
                    <w:ins w:id="839" w:author="春苹" w:date="2019-02-19T14:26:00Z"/>
                    <w:rFonts w:ascii="微软雅黑" w:eastAsia="微软雅黑" w:hAnsi="微软雅黑"/>
                  </w:rPr>
                </w:rPrChange>
              </w:rPr>
            </w:pPr>
            <w:ins w:id="840" w:author="春苹" w:date="2019-02-19T14:26:00Z">
              <w:r w:rsidRPr="00840C2A">
                <w:rPr>
                  <w:rFonts w:ascii="微软雅黑" w:eastAsia="微软雅黑" w:hAnsi="微软雅黑" w:hint="eastAsia"/>
                  <w:color w:val="000000" w:themeColor="text1"/>
                  <w:highlight w:val="yellow"/>
                  <w:rPrChange w:id="841" w:author="春苹" w:date="2019-02-19T14:35:00Z">
                    <w:rPr>
                      <w:rFonts w:ascii="微软雅黑" w:eastAsia="微软雅黑" w:hAnsi="微软雅黑" w:hint="eastAsia"/>
                    </w:rPr>
                  </w:rPrChange>
                </w:rPr>
                <w:t>可操作</w:t>
              </w:r>
              <w:r w:rsidRPr="00840C2A">
                <w:rPr>
                  <w:rFonts w:ascii="微软雅黑" w:eastAsia="微软雅黑" w:hAnsi="微软雅黑"/>
                  <w:color w:val="000000" w:themeColor="text1"/>
                  <w:highlight w:val="yellow"/>
                  <w:rPrChange w:id="842" w:author="春苹" w:date="2019-02-19T14:35:00Z">
                    <w:rPr>
                      <w:rFonts w:ascii="微软雅黑" w:eastAsia="微软雅黑" w:hAnsi="微软雅黑"/>
                    </w:rPr>
                  </w:rPrChange>
                </w:rPr>
                <w:t>数据范围</w:t>
              </w:r>
            </w:ins>
          </w:p>
        </w:tc>
        <w:tc>
          <w:tcPr>
            <w:tcW w:w="1842" w:type="dxa"/>
          </w:tcPr>
          <w:p w:rsidR="00B4767C" w:rsidRPr="00840C2A" w:rsidRDefault="00B4767C" w:rsidP="00B4767C">
            <w:pPr>
              <w:pStyle w:val="a5"/>
              <w:ind w:firstLineChars="0" w:firstLine="0"/>
              <w:rPr>
                <w:ins w:id="843" w:author="春苹" w:date="2019-02-19T14:26:00Z"/>
                <w:rFonts w:ascii="微软雅黑" w:eastAsia="微软雅黑" w:hAnsi="微软雅黑"/>
                <w:color w:val="000000" w:themeColor="text1"/>
                <w:highlight w:val="yellow"/>
                <w:rPrChange w:id="844" w:author="春苹" w:date="2019-02-19T14:35:00Z">
                  <w:rPr>
                    <w:ins w:id="845" w:author="春苹" w:date="2019-02-19T14:26:00Z"/>
                    <w:rFonts w:ascii="微软雅黑" w:eastAsia="微软雅黑" w:hAnsi="微软雅黑"/>
                  </w:rPr>
                </w:rPrChange>
              </w:rPr>
            </w:pPr>
            <w:ins w:id="846" w:author="春苹" w:date="2019-02-19T14:26:00Z">
              <w:r w:rsidRPr="00840C2A">
                <w:rPr>
                  <w:rFonts w:ascii="微软雅黑" w:eastAsia="微软雅黑" w:hAnsi="微软雅黑" w:hint="eastAsia"/>
                  <w:color w:val="000000" w:themeColor="text1"/>
                  <w:highlight w:val="yellow"/>
                  <w:rPrChange w:id="847" w:author="春苹" w:date="2019-02-19T14:35:00Z">
                    <w:rPr>
                      <w:rFonts w:ascii="微软雅黑" w:eastAsia="微软雅黑" w:hAnsi="微软雅黑" w:hint="eastAsia"/>
                    </w:rPr>
                  </w:rPrChange>
                </w:rPr>
                <w:t>复选项</w:t>
              </w:r>
            </w:ins>
          </w:p>
        </w:tc>
        <w:tc>
          <w:tcPr>
            <w:tcW w:w="4332" w:type="dxa"/>
          </w:tcPr>
          <w:p w:rsidR="001F008C" w:rsidRPr="001F008C" w:rsidRDefault="001F008C" w:rsidP="001F008C">
            <w:pPr>
              <w:pStyle w:val="a5"/>
              <w:ind w:firstLineChars="0" w:firstLine="0"/>
              <w:rPr>
                <w:ins w:id="848" w:author="春苹" w:date="2019-02-20T13:22:00Z"/>
                <w:rFonts w:ascii="微软雅黑" w:eastAsia="微软雅黑" w:hAnsi="微软雅黑"/>
                <w:highlight w:val="yellow"/>
                <w:rPrChange w:id="849" w:author="春苹" w:date="2019-02-20T13:22:00Z">
                  <w:rPr>
                    <w:ins w:id="850" w:author="春苹" w:date="2019-02-20T13:22:00Z"/>
                    <w:rFonts w:ascii="微软雅黑" w:eastAsia="微软雅黑" w:hAnsi="微软雅黑"/>
                  </w:rPr>
                </w:rPrChange>
              </w:rPr>
            </w:pPr>
            <w:ins w:id="851" w:author="春苹" w:date="2019-02-20T13:22:00Z">
              <w:r w:rsidRPr="001F008C">
                <w:rPr>
                  <w:rFonts w:ascii="微软雅黑" w:eastAsia="微软雅黑" w:hAnsi="微软雅黑" w:hint="eastAsia"/>
                  <w:highlight w:val="yellow"/>
                  <w:rPrChange w:id="852" w:author="春苹" w:date="2019-02-20T13:22:00Z">
                    <w:rPr>
                      <w:rFonts w:ascii="微软雅黑" w:eastAsia="微软雅黑" w:hAnsi="微软雅黑" w:hint="eastAsia"/>
                    </w:rPr>
                  </w:rPrChange>
                </w:rPr>
                <w:t>可选项为“可查看</w:t>
              </w:r>
              <w:r w:rsidRPr="001F008C">
                <w:rPr>
                  <w:rFonts w:ascii="微软雅黑" w:eastAsia="微软雅黑" w:hAnsi="微软雅黑"/>
                  <w:highlight w:val="yellow"/>
                  <w:rPrChange w:id="853" w:author="春苹" w:date="2019-02-20T13:22:00Z">
                    <w:rPr>
                      <w:rFonts w:ascii="微软雅黑" w:eastAsia="微软雅黑" w:hAnsi="微软雅黑"/>
                    </w:rPr>
                  </w:rPrChange>
                </w:rPr>
                <w:t>数据范围</w:t>
              </w:r>
              <w:r w:rsidRPr="001F008C">
                <w:rPr>
                  <w:rFonts w:ascii="微软雅黑" w:eastAsia="微软雅黑" w:hAnsi="微软雅黑" w:hint="eastAsia"/>
                  <w:highlight w:val="yellow"/>
                  <w:rPrChange w:id="854" w:author="春苹" w:date="2019-02-20T13:22:00Z">
                    <w:rPr>
                      <w:rFonts w:ascii="微软雅黑" w:eastAsia="微软雅黑" w:hAnsi="微软雅黑" w:hint="eastAsia"/>
                    </w:rPr>
                  </w:rPrChange>
                </w:rPr>
                <w:t>”</w:t>
              </w:r>
              <w:r w:rsidRPr="001F008C">
                <w:rPr>
                  <w:rFonts w:ascii="微软雅黑" w:eastAsia="微软雅黑" w:hAnsi="微软雅黑"/>
                  <w:highlight w:val="yellow"/>
                  <w:rPrChange w:id="855" w:author="春苹" w:date="2019-02-20T13:22:00Z">
                    <w:rPr>
                      <w:rFonts w:ascii="微软雅黑" w:eastAsia="微软雅黑" w:hAnsi="微软雅黑"/>
                    </w:rPr>
                  </w:rPrChange>
                </w:rPr>
                <w:t>内</w:t>
              </w:r>
              <w:proofErr w:type="gramStart"/>
              <w:r w:rsidRPr="001F008C">
                <w:rPr>
                  <w:rFonts w:ascii="微软雅黑" w:eastAsia="微软雅黑" w:hAnsi="微软雅黑" w:hint="eastAsia"/>
                  <w:highlight w:val="yellow"/>
                  <w:rPrChange w:id="856" w:author="春苹" w:date="2019-02-20T13:22:00Z">
                    <w:rPr>
                      <w:rFonts w:ascii="微软雅黑" w:eastAsia="微软雅黑" w:hAnsi="微软雅黑" w:hint="eastAsia"/>
                    </w:rPr>
                  </w:rPrChange>
                </w:rPr>
                <w:t>已</w:t>
              </w:r>
              <w:r w:rsidRPr="001F008C">
                <w:rPr>
                  <w:rFonts w:ascii="微软雅黑" w:eastAsia="微软雅黑" w:hAnsi="微软雅黑"/>
                  <w:highlight w:val="yellow"/>
                  <w:rPrChange w:id="857" w:author="春苹" w:date="2019-02-20T13:22:00Z">
                    <w:rPr>
                      <w:rFonts w:ascii="微软雅黑" w:eastAsia="微软雅黑" w:hAnsi="微软雅黑"/>
                    </w:rPr>
                  </w:rPrChange>
                </w:rPr>
                <w:t>勾选的</w:t>
              </w:r>
              <w:proofErr w:type="gramEnd"/>
              <w:r w:rsidRPr="001F008C">
                <w:rPr>
                  <w:rFonts w:ascii="微软雅黑" w:eastAsia="微软雅黑" w:hAnsi="微软雅黑"/>
                  <w:highlight w:val="yellow"/>
                  <w:rPrChange w:id="858" w:author="春苹" w:date="2019-02-20T13:22:00Z">
                    <w:rPr>
                      <w:rFonts w:ascii="微软雅黑" w:eastAsia="微软雅黑" w:hAnsi="微软雅黑"/>
                    </w:rPr>
                  </w:rPrChange>
                </w:rPr>
                <w:t>选项</w:t>
              </w:r>
              <w:r w:rsidRPr="001F008C">
                <w:rPr>
                  <w:rFonts w:ascii="微软雅黑" w:eastAsia="微软雅黑" w:hAnsi="微软雅黑" w:hint="eastAsia"/>
                  <w:highlight w:val="yellow"/>
                  <w:rPrChange w:id="859" w:author="春苹" w:date="2019-02-20T13:22:00Z">
                    <w:rPr>
                      <w:rFonts w:ascii="微软雅黑" w:eastAsia="微软雅黑" w:hAnsi="微软雅黑" w:hint="eastAsia"/>
                    </w:rPr>
                  </w:rPrChange>
                </w:rPr>
                <w:t>，</w:t>
              </w:r>
            </w:ins>
          </w:p>
          <w:p w:rsidR="00B4767C" w:rsidRPr="00840C2A" w:rsidRDefault="001F008C" w:rsidP="001F008C">
            <w:pPr>
              <w:pStyle w:val="a5"/>
              <w:ind w:firstLineChars="0" w:firstLine="0"/>
              <w:rPr>
                <w:ins w:id="860" w:author="春苹" w:date="2019-02-19T14:26:00Z"/>
                <w:rFonts w:ascii="微软雅黑" w:eastAsia="微软雅黑" w:hAnsi="微软雅黑"/>
                <w:color w:val="000000" w:themeColor="text1"/>
                <w:highlight w:val="yellow"/>
                <w:rPrChange w:id="861" w:author="春苹" w:date="2019-02-19T14:35:00Z">
                  <w:rPr>
                    <w:ins w:id="862" w:author="春苹" w:date="2019-02-19T14:26:00Z"/>
                    <w:rFonts w:ascii="微软雅黑" w:eastAsia="微软雅黑" w:hAnsi="微软雅黑"/>
                  </w:rPr>
                </w:rPrChange>
              </w:rPr>
            </w:pPr>
            <w:ins w:id="863" w:author="春苹" w:date="2019-02-20T13:22:00Z">
              <w:r w:rsidRPr="001F008C">
                <w:rPr>
                  <w:rFonts w:ascii="微软雅黑" w:eastAsia="微软雅黑" w:hAnsi="微软雅黑"/>
                  <w:highlight w:val="yellow"/>
                  <w:rPrChange w:id="864" w:author="春苹" w:date="2019-02-20T13:22:00Z">
                    <w:rPr>
                      <w:rFonts w:ascii="微软雅黑" w:eastAsia="微软雅黑" w:hAnsi="微软雅黑"/>
                    </w:rPr>
                  </w:rPrChange>
                </w:rPr>
                <w:t>默认均不勾选</w:t>
              </w:r>
              <w:r w:rsidRPr="001F008C">
                <w:rPr>
                  <w:rFonts w:ascii="微软雅黑" w:eastAsia="微软雅黑" w:hAnsi="微软雅黑" w:hint="eastAsia"/>
                  <w:highlight w:val="yellow"/>
                  <w:rPrChange w:id="865" w:author="春苹" w:date="2019-02-20T13:22:00Z">
                    <w:rPr>
                      <w:rFonts w:ascii="微软雅黑" w:eastAsia="微软雅黑" w:hAnsi="微软雅黑" w:hint="eastAsia"/>
                    </w:rPr>
                  </w:rPrChange>
                </w:rPr>
                <w:t>，为</w:t>
              </w:r>
              <w:r w:rsidRPr="001F008C">
                <w:rPr>
                  <w:rFonts w:ascii="微软雅黑" w:eastAsia="微软雅黑" w:hAnsi="微软雅黑"/>
                  <w:highlight w:val="yellow"/>
                  <w:rPrChange w:id="866" w:author="春苹" w:date="2019-02-20T13:22:00Z">
                    <w:rPr>
                      <w:rFonts w:ascii="微软雅黑" w:eastAsia="微软雅黑" w:hAnsi="微软雅黑"/>
                    </w:rPr>
                  </w:rPrChange>
                </w:rPr>
                <w:t>复选项，</w:t>
              </w:r>
              <w:r w:rsidRPr="001F008C">
                <w:rPr>
                  <w:rFonts w:ascii="微软雅黑" w:eastAsia="微软雅黑" w:hAnsi="微软雅黑" w:hint="eastAsia"/>
                  <w:highlight w:val="yellow"/>
                  <w:rPrChange w:id="867" w:author="春苹" w:date="2019-02-20T13:22:00Z">
                    <w:rPr>
                      <w:rFonts w:ascii="微软雅黑" w:eastAsia="微软雅黑" w:hAnsi="微软雅黑" w:hint="eastAsia"/>
                    </w:rPr>
                  </w:rPrChange>
                </w:rPr>
                <w:t>选</w:t>
              </w:r>
              <w:r w:rsidRPr="001F008C">
                <w:rPr>
                  <w:rFonts w:ascii="微软雅黑" w:eastAsia="微软雅黑" w:hAnsi="微软雅黑"/>
                  <w:highlight w:val="yellow"/>
                  <w:rPrChange w:id="868" w:author="春苹" w:date="2019-02-20T13:22:00Z">
                    <w:rPr>
                      <w:rFonts w:ascii="微软雅黑" w:eastAsia="微软雅黑" w:hAnsi="微软雅黑"/>
                    </w:rPr>
                  </w:rPrChange>
                </w:rPr>
                <w:t>填</w:t>
              </w:r>
              <w:r w:rsidRPr="001F008C">
                <w:rPr>
                  <w:rFonts w:ascii="微软雅黑" w:eastAsia="微软雅黑" w:hAnsi="微软雅黑" w:hint="eastAsia"/>
                  <w:highlight w:val="yellow"/>
                  <w:rPrChange w:id="869" w:author="春苹" w:date="2019-02-20T13:22:00Z">
                    <w:rPr>
                      <w:rFonts w:ascii="微软雅黑" w:eastAsia="微软雅黑" w:hAnsi="微软雅黑" w:hint="eastAsia"/>
                    </w:rPr>
                  </w:rPrChange>
                </w:rPr>
                <w:t>项</w:t>
              </w:r>
            </w:ins>
          </w:p>
        </w:tc>
      </w:tr>
      <w:tr w:rsidR="00B4767C" w:rsidRPr="00231F20" w:rsidTr="00426E9E">
        <w:tc>
          <w:tcPr>
            <w:tcW w:w="1702" w:type="dxa"/>
          </w:tcPr>
          <w:p w:rsidR="00B4767C" w:rsidRPr="00231F20"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权限类型</w:t>
            </w:r>
          </w:p>
        </w:tc>
        <w:tc>
          <w:tcPr>
            <w:tcW w:w="1842" w:type="dxa"/>
          </w:tcPr>
          <w:p w:rsidR="00B4767C" w:rsidRPr="00231F20"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下拉</w:t>
            </w:r>
            <w:r w:rsidRPr="00231F20">
              <w:rPr>
                <w:rFonts w:ascii="微软雅黑" w:eastAsia="微软雅黑" w:hAnsi="微软雅黑"/>
              </w:rPr>
              <w:t>选项</w:t>
            </w:r>
          </w:p>
        </w:tc>
        <w:tc>
          <w:tcPr>
            <w:tcW w:w="4332" w:type="dxa"/>
          </w:tcPr>
          <w:p w:rsidR="00B4767C"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可选项</w:t>
            </w:r>
            <w:r w:rsidRPr="00231F20">
              <w:rPr>
                <w:rFonts w:ascii="微软雅黑" w:eastAsia="微软雅黑" w:hAnsi="微软雅黑"/>
              </w:rPr>
              <w:t>有全部、</w:t>
            </w:r>
            <w:r w:rsidRPr="00231F20">
              <w:rPr>
                <w:rFonts w:ascii="微软雅黑" w:eastAsia="微软雅黑" w:hAnsi="微软雅黑" w:hint="eastAsia"/>
              </w:rPr>
              <w:t>递归</w:t>
            </w:r>
            <w:r w:rsidRPr="00231F20">
              <w:rPr>
                <w:rFonts w:ascii="微软雅黑" w:eastAsia="微软雅黑" w:hAnsi="微软雅黑"/>
              </w:rPr>
              <w:t>、</w:t>
            </w:r>
            <w:r w:rsidRPr="00231F20">
              <w:rPr>
                <w:rFonts w:ascii="微软雅黑" w:eastAsia="微软雅黑" w:hAnsi="微软雅黑" w:hint="eastAsia"/>
              </w:rPr>
              <w:t>本部门</w:t>
            </w:r>
            <w:r w:rsidRPr="00231F20">
              <w:rPr>
                <w:rFonts w:ascii="微软雅黑" w:eastAsia="微软雅黑" w:hAnsi="微软雅黑"/>
              </w:rPr>
              <w:t>、本人、</w:t>
            </w:r>
            <w:r w:rsidRPr="00231F20">
              <w:rPr>
                <w:rFonts w:ascii="微软雅黑" w:eastAsia="微软雅黑" w:hAnsi="微软雅黑" w:hint="eastAsia"/>
              </w:rPr>
              <w:t>手动</w:t>
            </w:r>
            <w:r w:rsidRPr="00231F20">
              <w:rPr>
                <w:rFonts w:ascii="微软雅黑" w:eastAsia="微软雅黑" w:hAnsi="微软雅黑"/>
              </w:rPr>
              <w:t>选择</w:t>
            </w:r>
          </w:p>
          <w:p w:rsidR="00B4767C" w:rsidRPr="00231F20" w:rsidRDefault="00B4767C" w:rsidP="00B4767C">
            <w:pPr>
              <w:pStyle w:val="a5"/>
              <w:ind w:firstLineChars="0" w:firstLine="0"/>
              <w:rPr>
                <w:rFonts w:ascii="微软雅黑" w:eastAsia="微软雅黑" w:hAnsi="微软雅黑"/>
              </w:rPr>
            </w:pPr>
            <w:r>
              <w:rPr>
                <w:rFonts w:ascii="微软雅黑" w:eastAsia="微软雅黑" w:hAnsi="微软雅黑" w:hint="eastAsia"/>
              </w:rPr>
              <w:t>若</w:t>
            </w:r>
            <w:r>
              <w:rPr>
                <w:rFonts w:ascii="微软雅黑" w:eastAsia="微软雅黑" w:hAnsi="微软雅黑"/>
              </w:rPr>
              <w:t>账号未关联员工，</w:t>
            </w:r>
            <w:proofErr w:type="gramStart"/>
            <w:r>
              <w:rPr>
                <w:rFonts w:ascii="微软雅黑" w:eastAsia="微软雅黑" w:hAnsi="微软雅黑"/>
              </w:rPr>
              <w:t>则数据</w:t>
            </w:r>
            <w:proofErr w:type="gramEnd"/>
            <w:r>
              <w:rPr>
                <w:rFonts w:ascii="微软雅黑" w:eastAsia="微软雅黑" w:hAnsi="微软雅黑"/>
              </w:rPr>
              <w:t>权限可选项只有总部、本人和手动选择。</w:t>
            </w:r>
          </w:p>
        </w:tc>
      </w:tr>
      <w:tr w:rsidR="00B4767C" w:rsidRPr="00231F20" w:rsidTr="00426E9E">
        <w:tc>
          <w:tcPr>
            <w:tcW w:w="1702" w:type="dxa"/>
          </w:tcPr>
          <w:p w:rsidR="00B4767C" w:rsidRPr="00231F20"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密保</w:t>
            </w:r>
            <w:r w:rsidRPr="00231F20">
              <w:rPr>
                <w:rFonts w:ascii="微软雅黑" w:eastAsia="微软雅黑" w:hAnsi="微软雅黑"/>
              </w:rPr>
              <w:t>邮箱</w:t>
            </w:r>
          </w:p>
        </w:tc>
        <w:tc>
          <w:tcPr>
            <w:tcW w:w="1842" w:type="dxa"/>
          </w:tcPr>
          <w:p w:rsidR="00B4767C" w:rsidRPr="00231F20"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B4767C" w:rsidRPr="00231F20"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必填</w:t>
            </w:r>
          </w:p>
          <w:p w:rsidR="00B4767C" w:rsidRPr="00231F20" w:rsidRDefault="00B4767C" w:rsidP="00B4767C">
            <w:pPr>
              <w:pStyle w:val="a5"/>
              <w:numPr>
                <w:ilvl w:val="0"/>
                <w:numId w:val="7"/>
              </w:numPr>
              <w:ind w:left="318" w:firstLineChars="0" w:hanging="318"/>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账号关联员工，则选定员工后带入</w:t>
            </w:r>
          </w:p>
          <w:p w:rsidR="00B4767C" w:rsidRPr="00231F20" w:rsidRDefault="00B4767C" w:rsidP="00B4767C">
            <w:pPr>
              <w:pStyle w:val="a5"/>
              <w:ind w:firstLineChars="150" w:firstLine="315"/>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员工的邮箱</w:t>
            </w:r>
            <w:r w:rsidRPr="00231F20">
              <w:rPr>
                <w:rFonts w:ascii="微软雅黑" w:eastAsia="微软雅黑" w:hAnsi="微软雅黑" w:hint="eastAsia"/>
              </w:rPr>
              <w:t>为空</w:t>
            </w:r>
            <w:r w:rsidRPr="00231F20">
              <w:rPr>
                <w:rFonts w:ascii="微软雅黑" w:eastAsia="微软雅黑" w:hAnsi="微软雅黑"/>
              </w:rPr>
              <w:t>，则</w:t>
            </w:r>
            <w:r w:rsidRPr="00231F20">
              <w:rPr>
                <w:rFonts w:ascii="微软雅黑" w:eastAsia="微软雅黑" w:hAnsi="微软雅黑" w:hint="eastAsia"/>
              </w:rPr>
              <w:t>密保</w:t>
            </w:r>
            <w:r w:rsidRPr="00231F20">
              <w:rPr>
                <w:rFonts w:ascii="微软雅黑" w:eastAsia="微软雅黑" w:hAnsi="微软雅黑"/>
              </w:rPr>
              <w:t>邮箱需要单独编辑，需要进行简单的邮箱校验。</w:t>
            </w:r>
          </w:p>
          <w:p w:rsidR="00B4767C" w:rsidRPr="00231F20" w:rsidRDefault="00B4767C" w:rsidP="00B4767C">
            <w:pPr>
              <w:pStyle w:val="a5"/>
              <w:ind w:firstLineChars="150" w:firstLine="315"/>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员工邮箱非空，则密保邮箱不允许编辑</w:t>
            </w:r>
          </w:p>
          <w:p w:rsidR="00B4767C" w:rsidRDefault="00B4767C" w:rsidP="00B4767C">
            <w:pPr>
              <w:pStyle w:val="a5"/>
              <w:numPr>
                <w:ilvl w:val="0"/>
                <w:numId w:val="7"/>
              </w:numPr>
              <w:ind w:left="318" w:firstLineChars="0" w:hanging="284"/>
              <w:rPr>
                <w:rFonts w:ascii="微软雅黑" w:eastAsia="微软雅黑" w:hAnsi="微软雅黑"/>
              </w:rPr>
            </w:pPr>
            <w:r w:rsidRPr="00231F20">
              <w:rPr>
                <w:rFonts w:ascii="微软雅黑" w:eastAsia="微软雅黑" w:hAnsi="微软雅黑" w:hint="eastAsia"/>
              </w:rPr>
              <w:t>若账号未</w:t>
            </w:r>
            <w:r w:rsidRPr="00231F20">
              <w:rPr>
                <w:rFonts w:ascii="微软雅黑" w:eastAsia="微软雅黑" w:hAnsi="微软雅黑"/>
              </w:rPr>
              <w:t>关联员工，则密保邮箱需要单独编辑并进行简单的邮箱规则校验</w:t>
            </w:r>
          </w:p>
          <w:p w:rsidR="00B4767C" w:rsidRPr="00231F20" w:rsidRDefault="00B4767C" w:rsidP="00B4767C">
            <w:pPr>
              <w:pStyle w:val="a5"/>
              <w:numPr>
                <w:ilvl w:val="0"/>
                <w:numId w:val="7"/>
              </w:numPr>
              <w:ind w:left="318" w:firstLineChars="0" w:hanging="284"/>
              <w:rPr>
                <w:rFonts w:ascii="微软雅黑" w:eastAsia="微软雅黑" w:hAnsi="微软雅黑"/>
              </w:rPr>
            </w:pPr>
            <w:r>
              <w:rPr>
                <w:rFonts w:ascii="微软雅黑" w:eastAsia="微软雅黑" w:hAnsi="微软雅黑" w:hint="eastAsia"/>
              </w:rPr>
              <w:t>若</w:t>
            </w:r>
            <w:r>
              <w:rPr>
                <w:rFonts w:ascii="微软雅黑" w:eastAsia="微软雅黑" w:hAnsi="微软雅黑"/>
              </w:rPr>
              <w:t>账号</w:t>
            </w:r>
            <w:r>
              <w:rPr>
                <w:rFonts w:ascii="微软雅黑" w:eastAsia="微软雅黑" w:hAnsi="微软雅黑" w:hint="eastAsia"/>
              </w:rPr>
              <w:t>关联</w:t>
            </w:r>
            <w:r>
              <w:rPr>
                <w:rFonts w:ascii="微软雅黑" w:eastAsia="微软雅黑" w:hAnsi="微软雅黑"/>
              </w:rPr>
              <w:t>了员工，员工信息中修改了邮箱，则账号的密保邮箱同步修改</w:t>
            </w:r>
          </w:p>
        </w:tc>
      </w:tr>
      <w:tr w:rsidR="00B4767C" w:rsidRPr="00231F20" w:rsidTr="00426E9E">
        <w:tc>
          <w:tcPr>
            <w:tcW w:w="1702" w:type="dxa"/>
          </w:tcPr>
          <w:p w:rsidR="00B4767C" w:rsidRPr="00231F20"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信息</w:t>
            </w:r>
          </w:p>
        </w:tc>
        <w:tc>
          <w:tcPr>
            <w:tcW w:w="1842" w:type="dxa"/>
          </w:tcPr>
          <w:p w:rsidR="00B4767C" w:rsidRPr="00231F20"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树状</w:t>
            </w:r>
            <w:r w:rsidRPr="00231F20">
              <w:rPr>
                <w:rFonts w:ascii="微软雅黑" w:eastAsia="微软雅黑" w:hAnsi="微软雅黑"/>
              </w:rPr>
              <w:t>复选框</w:t>
            </w:r>
          </w:p>
        </w:tc>
        <w:tc>
          <w:tcPr>
            <w:tcW w:w="4332" w:type="dxa"/>
          </w:tcPr>
          <w:p w:rsidR="00B4767C"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当</w:t>
            </w:r>
            <w:r w:rsidRPr="00231F20">
              <w:rPr>
                <w:rFonts w:ascii="微软雅黑" w:eastAsia="微软雅黑" w:hAnsi="微软雅黑"/>
              </w:rPr>
              <w:t>数据权限类型为手动选择时，展示，且为必选项</w:t>
            </w:r>
          </w:p>
          <w:p w:rsidR="00B4767C" w:rsidRPr="00231F20" w:rsidRDefault="00B4767C" w:rsidP="00B4767C">
            <w:pPr>
              <w:pStyle w:val="a5"/>
              <w:ind w:firstLineChars="0" w:firstLine="0"/>
              <w:rPr>
                <w:rFonts w:ascii="微软雅黑" w:eastAsia="微软雅黑" w:hAnsi="微软雅黑"/>
              </w:rPr>
            </w:pPr>
            <w:r>
              <w:rPr>
                <w:rFonts w:ascii="微软雅黑" w:eastAsia="微软雅黑" w:hAnsi="微软雅黑" w:hint="eastAsia"/>
              </w:rPr>
              <w:lastRenderedPageBreak/>
              <w:t>部门可选项</w:t>
            </w:r>
            <w:r>
              <w:rPr>
                <w:rFonts w:ascii="微软雅黑" w:eastAsia="微软雅黑" w:hAnsi="微软雅黑"/>
              </w:rPr>
              <w:t>为全部有效的部门，</w:t>
            </w:r>
            <w:r>
              <w:rPr>
                <w:rFonts w:ascii="微软雅黑" w:eastAsia="微软雅黑" w:hAnsi="微软雅黑" w:hint="eastAsia"/>
              </w:rPr>
              <w:t>以</w:t>
            </w:r>
            <w:r>
              <w:rPr>
                <w:rFonts w:ascii="微软雅黑" w:eastAsia="微软雅黑" w:hAnsi="微软雅黑"/>
              </w:rPr>
              <w:t>树状形式展现，且为复选项。</w:t>
            </w:r>
          </w:p>
          <w:p w:rsidR="00B4767C" w:rsidRPr="00231F20" w:rsidRDefault="00B4767C" w:rsidP="00B4767C">
            <w:pPr>
              <w:pStyle w:val="a5"/>
              <w:ind w:firstLineChars="0" w:firstLine="0"/>
              <w:rPr>
                <w:rFonts w:ascii="微软雅黑" w:eastAsia="微软雅黑" w:hAnsi="微软雅黑"/>
              </w:rPr>
            </w:pPr>
            <w:r w:rsidRPr="00231F20">
              <w:rPr>
                <w:rFonts w:ascii="微软雅黑" w:eastAsia="微软雅黑" w:hAnsi="微软雅黑" w:hint="eastAsia"/>
              </w:rPr>
              <w:t>否则</w:t>
            </w:r>
            <w:r w:rsidRPr="00231F20">
              <w:rPr>
                <w:rFonts w:ascii="微软雅黑" w:eastAsia="微软雅黑" w:hAnsi="微软雅黑"/>
              </w:rPr>
              <w:t>不展示。</w:t>
            </w:r>
          </w:p>
        </w:tc>
      </w:tr>
      <w:tr w:rsidR="00B4767C" w:rsidRPr="00231F20" w:rsidTr="00426E9E">
        <w:tc>
          <w:tcPr>
            <w:tcW w:w="7876" w:type="dxa"/>
            <w:gridSpan w:val="3"/>
          </w:tcPr>
          <w:p w:rsidR="00B4767C" w:rsidRPr="00231F20" w:rsidRDefault="00B4767C" w:rsidP="00B4767C">
            <w:pPr>
              <w:pStyle w:val="a5"/>
              <w:ind w:firstLineChars="0" w:firstLine="0"/>
              <w:jc w:val="center"/>
              <w:rPr>
                <w:rFonts w:ascii="微软雅黑" w:eastAsia="微软雅黑" w:hAnsi="微软雅黑"/>
              </w:rPr>
            </w:pPr>
            <w:r w:rsidRPr="00231F20">
              <w:rPr>
                <w:rFonts w:ascii="微软雅黑" w:eastAsia="微软雅黑" w:hAnsi="微软雅黑" w:hint="eastAsia"/>
              </w:rPr>
              <w:lastRenderedPageBreak/>
              <w:t>其他</w:t>
            </w:r>
            <w:r w:rsidRPr="00231F20">
              <w:rPr>
                <w:rFonts w:ascii="微软雅黑" w:eastAsia="微软雅黑" w:hAnsi="微软雅黑"/>
              </w:rPr>
              <w:t>信息</w:t>
            </w:r>
          </w:p>
        </w:tc>
      </w:tr>
      <w:tr w:rsidR="00B4767C" w:rsidRPr="00231F20" w:rsidTr="00426E9E">
        <w:tc>
          <w:tcPr>
            <w:tcW w:w="170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新建时间</w:t>
            </w:r>
          </w:p>
        </w:tc>
        <w:tc>
          <w:tcPr>
            <w:tcW w:w="184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文本框</w:t>
            </w:r>
          </w:p>
        </w:tc>
        <w:tc>
          <w:tcPr>
            <w:tcW w:w="433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w:t>
            </w:r>
            <w:r w:rsidRPr="00231F20">
              <w:rPr>
                <w:rFonts w:ascii="微软雅黑" w:eastAsia="微软雅黑" w:hAnsi="微软雅黑"/>
              </w:rPr>
              <w:t xml:space="preserve">保存成功时的系统时间，格式为yyyy-mm-dd </w:t>
            </w:r>
            <w:r w:rsidRPr="00231F20">
              <w:rPr>
                <w:rFonts w:ascii="微软雅黑" w:eastAsia="微软雅黑" w:hAnsi="微软雅黑" w:hint="eastAsia"/>
              </w:rPr>
              <w:t>hh:</w:t>
            </w:r>
            <w:r w:rsidRPr="00231F20">
              <w:rPr>
                <w:rFonts w:ascii="微软雅黑" w:eastAsia="微软雅黑" w:hAnsi="微软雅黑"/>
              </w:rPr>
              <w:t>mm</w:t>
            </w:r>
            <w:r w:rsidRPr="00231F20">
              <w:rPr>
                <w:rFonts w:ascii="微软雅黑" w:eastAsia="微软雅黑" w:hAnsi="微软雅黑" w:hint="eastAsia"/>
              </w:rPr>
              <w:t>:</w:t>
            </w:r>
            <w:r w:rsidRPr="00231F20">
              <w:rPr>
                <w:rFonts w:ascii="微软雅黑" w:eastAsia="微软雅黑" w:hAnsi="微软雅黑"/>
              </w:rPr>
              <w:t>ss</w:t>
            </w:r>
          </w:p>
        </w:tc>
      </w:tr>
      <w:tr w:rsidR="00B4767C" w:rsidRPr="00231F20" w:rsidTr="00426E9E">
        <w:tc>
          <w:tcPr>
            <w:tcW w:w="170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新建人</w:t>
            </w:r>
          </w:p>
        </w:tc>
        <w:tc>
          <w:tcPr>
            <w:tcW w:w="184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文本框</w:t>
            </w:r>
          </w:p>
        </w:tc>
        <w:tc>
          <w:tcPr>
            <w:tcW w:w="433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=保存成功</w:t>
            </w:r>
            <w:proofErr w:type="gramStart"/>
            <w:r w:rsidRPr="00231F20">
              <w:rPr>
                <w:rFonts w:ascii="微软雅黑" w:eastAsia="微软雅黑" w:hAnsi="微软雅黑" w:hint="eastAsia"/>
              </w:rPr>
              <w:t>时</w:t>
            </w:r>
            <w:r w:rsidRPr="00231F20">
              <w:rPr>
                <w:rFonts w:ascii="微软雅黑" w:eastAsia="微软雅黑" w:hAnsi="微软雅黑"/>
              </w:rPr>
              <w:t>当前</w:t>
            </w:r>
            <w:proofErr w:type="gramEnd"/>
            <w:r w:rsidRPr="00231F20">
              <w:rPr>
                <w:rFonts w:ascii="微软雅黑" w:eastAsia="微软雅黑" w:hAnsi="微软雅黑"/>
              </w:rPr>
              <w:t>系统的登录人，显示</w:t>
            </w:r>
            <w:r w:rsidRPr="00231F20">
              <w:rPr>
                <w:rFonts w:ascii="微软雅黑" w:eastAsia="微软雅黑" w:hAnsi="微软雅黑" w:hint="eastAsia"/>
              </w:rPr>
              <w:t>规则：</w:t>
            </w:r>
            <w:r w:rsidRPr="00231F20">
              <w:rPr>
                <w:rFonts w:ascii="微软雅黑" w:eastAsia="微软雅黑" w:hAnsi="微软雅黑"/>
              </w:rPr>
              <w:t>登录账号（</w:t>
            </w:r>
            <w:r w:rsidRPr="00231F20">
              <w:rPr>
                <w:rFonts w:ascii="微软雅黑" w:eastAsia="微软雅黑" w:hAnsi="微软雅黑" w:hint="eastAsia"/>
              </w:rPr>
              <w:t>员工</w:t>
            </w:r>
            <w:r w:rsidRPr="00231F20">
              <w:rPr>
                <w:rFonts w:ascii="微软雅黑" w:eastAsia="微软雅黑" w:hAnsi="微软雅黑"/>
              </w:rPr>
              <w:t>姓名）</w:t>
            </w:r>
          </w:p>
        </w:tc>
      </w:tr>
      <w:tr w:rsidR="00B4767C" w:rsidRPr="00231F20" w:rsidTr="00426E9E">
        <w:tc>
          <w:tcPr>
            <w:tcW w:w="170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时间</w:t>
            </w:r>
          </w:p>
        </w:tc>
        <w:tc>
          <w:tcPr>
            <w:tcW w:w="184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文本框</w:t>
            </w:r>
          </w:p>
        </w:tc>
        <w:tc>
          <w:tcPr>
            <w:tcW w:w="433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默认=新建时间</w:t>
            </w:r>
          </w:p>
        </w:tc>
      </w:tr>
      <w:tr w:rsidR="00B4767C" w:rsidRPr="00231F20" w:rsidTr="00426E9E">
        <w:tc>
          <w:tcPr>
            <w:tcW w:w="170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人</w:t>
            </w:r>
          </w:p>
        </w:tc>
        <w:tc>
          <w:tcPr>
            <w:tcW w:w="184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文本框</w:t>
            </w:r>
          </w:p>
        </w:tc>
        <w:tc>
          <w:tcPr>
            <w:tcW w:w="433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，默认=新建人</w:t>
            </w:r>
          </w:p>
        </w:tc>
      </w:tr>
      <w:tr w:rsidR="00B4767C" w:rsidRPr="00231F20" w:rsidTr="00426E9E">
        <w:tc>
          <w:tcPr>
            <w:tcW w:w="170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状态</w:t>
            </w:r>
          </w:p>
        </w:tc>
        <w:tc>
          <w:tcPr>
            <w:tcW w:w="184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文本框</w:t>
            </w:r>
          </w:p>
        </w:tc>
        <w:tc>
          <w:tcPr>
            <w:tcW w:w="433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默认为</w:t>
            </w:r>
            <w:r w:rsidRPr="00231F20">
              <w:rPr>
                <w:rFonts w:ascii="微软雅黑" w:eastAsia="微软雅黑" w:hAnsi="微软雅黑"/>
              </w:rPr>
              <w:t>正常，不允许编辑</w:t>
            </w:r>
          </w:p>
        </w:tc>
      </w:tr>
      <w:tr w:rsidR="00B4767C" w:rsidRPr="00231F20" w:rsidTr="00426E9E">
        <w:tc>
          <w:tcPr>
            <w:tcW w:w="170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备注</w:t>
            </w:r>
          </w:p>
        </w:tc>
        <w:tc>
          <w:tcPr>
            <w:tcW w:w="184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文本框</w:t>
            </w:r>
          </w:p>
        </w:tc>
        <w:tc>
          <w:tcPr>
            <w:tcW w:w="4332" w:type="dxa"/>
          </w:tcPr>
          <w:p w:rsidR="00B4767C" w:rsidRPr="00231F20" w:rsidRDefault="00B4767C" w:rsidP="00B4767C">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，允许录入</w:t>
            </w:r>
            <w:r w:rsidRPr="00231F20">
              <w:rPr>
                <w:rFonts w:ascii="微软雅黑" w:eastAsia="微软雅黑" w:hAnsi="微软雅黑" w:hint="eastAsia"/>
              </w:rPr>
              <w:t>0</w:t>
            </w:r>
            <w:r w:rsidRPr="00231F20">
              <w:rPr>
                <w:rFonts w:ascii="微软雅黑" w:eastAsia="微软雅黑" w:hAnsi="微软雅黑"/>
              </w:rPr>
              <w:t>-200</w:t>
            </w:r>
            <w:r w:rsidRPr="00231F20">
              <w:rPr>
                <w:rFonts w:ascii="微软雅黑" w:eastAsia="微软雅黑" w:hAnsi="微软雅黑" w:hint="eastAsia"/>
              </w:rPr>
              <w:t>个</w:t>
            </w:r>
            <w:r w:rsidRPr="00231F20">
              <w:rPr>
                <w:rFonts w:ascii="微软雅黑" w:eastAsia="微软雅黑" w:hAnsi="微软雅黑"/>
              </w:rPr>
              <w:t>字符，非必填</w:t>
            </w:r>
          </w:p>
        </w:tc>
      </w:tr>
    </w:tbl>
    <w:p w:rsidR="009C36F1" w:rsidRPr="00231F20" w:rsidRDefault="009C36F1" w:rsidP="00EC46EA">
      <w:pPr>
        <w:pStyle w:val="a5"/>
        <w:numPr>
          <w:ilvl w:val="0"/>
          <w:numId w:val="21"/>
        </w:numPr>
        <w:ind w:firstLineChars="0"/>
        <w:rPr>
          <w:rFonts w:ascii="微软雅黑" w:eastAsia="微软雅黑" w:hAnsi="微软雅黑"/>
        </w:rPr>
      </w:pPr>
      <w:r w:rsidRPr="00231F20">
        <w:rPr>
          <w:rFonts w:ascii="微软雅黑" w:eastAsia="微软雅黑" w:hAnsi="微软雅黑" w:hint="eastAsia"/>
        </w:rPr>
        <w:t>选择员工</w:t>
      </w:r>
      <w:r w:rsidRPr="00231F20">
        <w:rPr>
          <w:rFonts w:ascii="微软雅黑" w:eastAsia="微软雅黑" w:hAnsi="微软雅黑"/>
        </w:rPr>
        <w:t>页面</w:t>
      </w:r>
      <w:r w:rsidR="004E0393" w:rsidRPr="00231F20">
        <w:rPr>
          <w:rFonts w:ascii="微软雅黑" w:eastAsia="微软雅黑" w:hAnsi="微软雅黑" w:hint="eastAsia"/>
        </w:rPr>
        <w:t>-</w:t>
      </w:r>
      <w:r w:rsidR="004E0393" w:rsidRPr="00231F20">
        <w:rPr>
          <w:rFonts w:ascii="微软雅黑" w:eastAsia="微软雅黑" w:hAnsi="微软雅黑"/>
        </w:rPr>
        <w:t>查询条件</w:t>
      </w:r>
    </w:p>
    <w:p w:rsidR="00354B64" w:rsidRPr="00231F20" w:rsidRDefault="004E0393" w:rsidP="009C36F1">
      <w:pPr>
        <w:pStyle w:val="a5"/>
        <w:ind w:left="420" w:firstLineChars="0" w:firstLine="0"/>
        <w:rPr>
          <w:rFonts w:ascii="微软雅黑" w:eastAsia="微软雅黑" w:hAnsi="微软雅黑"/>
        </w:rPr>
      </w:pPr>
      <w:r w:rsidRPr="00231F20">
        <w:rPr>
          <w:rFonts w:ascii="微软雅黑" w:eastAsia="微软雅黑" w:hAnsi="微软雅黑" w:hint="eastAsia"/>
        </w:rPr>
        <w:t>查询条件</w:t>
      </w:r>
      <w:r w:rsidRPr="00231F20">
        <w:rPr>
          <w:rFonts w:ascii="微软雅黑" w:eastAsia="微软雅黑" w:hAnsi="微软雅黑"/>
        </w:rPr>
        <w:t>页面的数据表单</w:t>
      </w:r>
      <w:r w:rsidRPr="00231F20">
        <w:rPr>
          <w:rFonts w:ascii="微软雅黑" w:eastAsia="微软雅黑" w:hAnsi="微软雅黑" w:hint="eastAsia"/>
        </w:rPr>
        <w:t>与</w:t>
      </w:r>
      <w:r w:rsidRPr="00231F20">
        <w:rPr>
          <w:rFonts w:ascii="微软雅黑" w:eastAsia="微软雅黑" w:hAnsi="微软雅黑"/>
        </w:rPr>
        <w:t>员工管理列表页的数据表单</w:t>
      </w:r>
      <w:r w:rsidRPr="00231F20">
        <w:rPr>
          <w:rFonts w:ascii="微软雅黑" w:eastAsia="微软雅黑" w:hAnsi="微软雅黑" w:hint="eastAsia"/>
        </w:rPr>
        <w:t>相同</w:t>
      </w:r>
    </w:p>
    <w:p w:rsidR="004E0393" w:rsidRPr="00231F20" w:rsidRDefault="004E0393" w:rsidP="009C36F1">
      <w:pPr>
        <w:pStyle w:val="a5"/>
        <w:ind w:left="420" w:firstLineChars="0" w:firstLine="0"/>
        <w:rPr>
          <w:rFonts w:ascii="微软雅黑" w:eastAsia="微软雅黑" w:hAnsi="微软雅黑"/>
        </w:rPr>
      </w:pPr>
      <w:r w:rsidRPr="00231F20">
        <w:rPr>
          <w:rFonts w:ascii="微软雅黑" w:eastAsia="微软雅黑" w:hAnsi="微软雅黑" w:hint="eastAsia"/>
        </w:rPr>
        <w:t>数据源</w:t>
      </w:r>
      <w:r w:rsidRPr="00231F20">
        <w:rPr>
          <w:rFonts w:ascii="微软雅黑" w:eastAsia="微软雅黑" w:hAnsi="微软雅黑"/>
        </w:rPr>
        <w:t>：是否离职为在职的</w:t>
      </w:r>
      <w:r w:rsidR="00A931F0">
        <w:rPr>
          <w:rFonts w:ascii="微软雅黑" w:eastAsia="微软雅黑" w:hAnsi="微软雅黑" w:hint="eastAsia"/>
        </w:rPr>
        <w:t>且</w:t>
      </w:r>
      <w:r w:rsidR="00A931F0">
        <w:rPr>
          <w:rFonts w:ascii="微软雅黑" w:eastAsia="微软雅黑" w:hAnsi="微软雅黑"/>
        </w:rPr>
        <w:t>未关联账号的</w:t>
      </w:r>
      <w:r w:rsidRPr="00231F20">
        <w:rPr>
          <w:rFonts w:ascii="微软雅黑" w:eastAsia="微软雅黑" w:hAnsi="微软雅黑"/>
        </w:rPr>
        <w:t>所有员工</w:t>
      </w:r>
    </w:p>
    <w:p w:rsidR="004E0393" w:rsidRPr="00231F20" w:rsidRDefault="004E0393" w:rsidP="009C36F1">
      <w:pPr>
        <w:pStyle w:val="a5"/>
        <w:ind w:left="420"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为单选框，选中后点击确认选择，则将员工编号及姓名回填入账号编辑页面。</w:t>
      </w:r>
    </w:p>
    <w:p w:rsidR="004E0393" w:rsidRPr="00231F20" w:rsidRDefault="004E0393" w:rsidP="009C36F1">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则关闭员工选择页面，</w:t>
      </w:r>
      <w:r w:rsidRPr="00231F20">
        <w:rPr>
          <w:rFonts w:ascii="微软雅黑" w:eastAsia="微软雅黑" w:hAnsi="微软雅黑" w:hint="eastAsia"/>
        </w:rPr>
        <w:t>返回至</w:t>
      </w:r>
      <w:r w:rsidRPr="00231F20">
        <w:rPr>
          <w:rFonts w:ascii="微软雅黑" w:eastAsia="微软雅黑" w:hAnsi="微软雅黑"/>
        </w:rPr>
        <w:t>账号编辑页面</w:t>
      </w:r>
    </w:p>
    <w:p w:rsidR="004E0393" w:rsidRPr="00231F20" w:rsidRDefault="004E0393" w:rsidP="009C36F1">
      <w:pPr>
        <w:pStyle w:val="a5"/>
        <w:ind w:left="42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按照员工的新建时间倒序排列展示</w:t>
      </w:r>
    </w:p>
    <w:p w:rsidR="004E0393" w:rsidRPr="00231F20" w:rsidRDefault="004E0393" w:rsidP="009C36F1">
      <w:pPr>
        <w:pStyle w:val="a5"/>
        <w:ind w:left="420" w:firstLineChars="0" w:firstLine="0"/>
        <w:rPr>
          <w:rFonts w:ascii="微软雅黑" w:eastAsia="微软雅黑" w:hAnsi="微软雅黑"/>
        </w:rPr>
      </w:pPr>
      <w:r w:rsidRPr="00231F20">
        <w:rPr>
          <w:rFonts w:ascii="微软雅黑" w:eastAsia="微软雅黑" w:hAnsi="微软雅黑"/>
        </w:rPr>
        <w:t>默认展示全部</w:t>
      </w:r>
    </w:p>
    <w:p w:rsidR="004E0393" w:rsidRPr="00231F20" w:rsidRDefault="004E0393" w:rsidP="009C36F1">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w:t>
      </w:r>
      <w:r w:rsidRPr="00231F20">
        <w:rPr>
          <w:rFonts w:ascii="微软雅黑" w:eastAsia="微软雅黑" w:hAnsi="微软雅黑" w:hint="eastAsia"/>
        </w:rPr>
        <w:t>，</w:t>
      </w:r>
      <w:r w:rsidRPr="00231F20">
        <w:rPr>
          <w:rFonts w:ascii="微软雅黑" w:eastAsia="微软雅黑" w:hAnsi="微软雅黑"/>
        </w:rPr>
        <w:t>点击查询，则展示全部在职的员工</w:t>
      </w:r>
    </w:p>
    <w:p w:rsidR="004E0393" w:rsidRPr="00231F20" w:rsidRDefault="004E0393" w:rsidP="009C36F1">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若</w:t>
      </w:r>
      <w:r w:rsidRPr="00231F20">
        <w:rPr>
          <w:rFonts w:ascii="微软雅黑" w:eastAsia="微软雅黑" w:hAnsi="微软雅黑"/>
        </w:rPr>
        <w:t>查询条件</w:t>
      </w:r>
      <w:r w:rsidRPr="00231F20">
        <w:rPr>
          <w:rFonts w:ascii="微软雅黑" w:eastAsia="微软雅黑" w:hAnsi="微软雅黑" w:hint="eastAsia"/>
        </w:rPr>
        <w:t>非</w:t>
      </w:r>
      <w:r w:rsidRPr="00231F20">
        <w:rPr>
          <w:rFonts w:ascii="微软雅黑" w:eastAsia="微软雅黑" w:hAnsi="微软雅黑"/>
        </w:rPr>
        <w:t>空，</w:t>
      </w:r>
      <w:r w:rsidRPr="00231F20">
        <w:rPr>
          <w:rFonts w:ascii="微软雅黑" w:eastAsia="微软雅黑" w:hAnsi="微软雅黑" w:hint="eastAsia"/>
        </w:rPr>
        <w:t>点击查询</w:t>
      </w:r>
      <w:r w:rsidRPr="00231F20">
        <w:rPr>
          <w:rFonts w:ascii="微软雅黑" w:eastAsia="微软雅黑" w:hAnsi="微软雅黑"/>
        </w:rPr>
        <w:t>，则展示全部满足查询条件的在职员工</w:t>
      </w:r>
    </w:p>
    <w:p w:rsidR="00BB25C0" w:rsidRPr="00231F20" w:rsidRDefault="00BB25C0" w:rsidP="00EC46EA">
      <w:pPr>
        <w:pStyle w:val="a5"/>
        <w:numPr>
          <w:ilvl w:val="0"/>
          <w:numId w:val="20"/>
        </w:numPr>
        <w:ind w:firstLineChars="0"/>
        <w:rPr>
          <w:rFonts w:ascii="微软雅黑" w:eastAsia="微软雅黑" w:hAnsi="微软雅黑"/>
        </w:rPr>
      </w:pPr>
      <w:r w:rsidRPr="00231F20">
        <w:rPr>
          <w:rFonts w:ascii="微软雅黑" w:eastAsia="微软雅黑" w:hAnsi="微软雅黑" w:hint="eastAsia"/>
        </w:rPr>
        <w:t>业务规则</w:t>
      </w:r>
    </w:p>
    <w:p w:rsidR="00BB25C0" w:rsidRPr="00231F20" w:rsidRDefault="00BB25C0" w:rsidP="00D94607">
      <w:pPr>
        <w:pStyle w:val="a5"/>
        <w:numPr>
          <w:ilvl w:val="0"/>
          <w:numId w:val="85"/>
        </w:numPr>
        <w:ind w:firstLineChars="0"/>
        <w:rPr>
          <w:rFonts w:ascii="微软雅黑" w:eastAsia="微软雅黑" w:hAnsi="微软雅黑"/>
        </w:rPr>
      </w:pPr>
      <w:r w:rsidRPr="00231F20">
        <w:rPr>
          <w:rFonts w:ascii="微软雅黑" w:eastAsia="微软雅黑" w:hAnsi="微软雅黑" w:hint="eastAsia"/>
        </w:rPr>
        <w:t>新建</w:t>
      </w:r>
      <w:r w:rsidRPr="00231F20">
        <w:rPr>
          <w:rFonts w:ascii="微软雅黑" w:eastAsia="微软雅黑" w:hAnsi="微软雅黑"/>
        </w:rPr>
        <w:t>保存校验条件：</w:t>
      </w:r>
    </w:p>
    <w:p w:rsidR="00BB25C0" w:rsidRPr="00231F20" w:rsidRDefault="00BB25C0" w:rsidP="009C36F1">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必填项</w:t>
      </w:r>
      <w:r w:rsidRPr="00231F20">
        <w:rPr>
          <w:rFonts w:ascii="微软雅黑" w:eastAsia="微软雅黑" w:hAnsi="微软雅黑"/>
        </w:rPr>
        <w:t>均为</w:t>
      </w:r>
      <w:proofErr w:type="gramEnd"/>
      <w:r w:rsidRPr="00231F20">
        <w:rPr>
          <w:rFonts w:ascii="微软雅黑" w:eastAsia="微软雅黑" w:hAnsi="微软雅黑"/>
        </w:rPr>
        <w:t>非</w:t>
      </w:r>
      <w:r w:rsidRPr="00231F20">
        <w:rPr>
          <w:rFonts w:ascii="微软雅黑" w:eastAsia="微软雅黑" w:hAnsi="微软雅黑" w:hint="eastAsia"/>
        </w:rPr>
        <w:t>空</w:t>
      </w:r>
      <w:r w:rsidRPr="00231F20">
        <w:rPr>
          <w:rFonts w:ascii="微软雅黑" w:eastAsia="微软雅黑" w:hAnsi="微软雅黑"/>
        </w:rPr>
        <w:t>，否则提示“**为必填项，不允许为空”</w:t>
      </w:r>
    </w:p>
    <w:p w:rsidR="00BC1BCE" w:rsidRPr="00231F20" w:rsidRDefault="00BC1BCE" w:rsidP="009C36F1">
      <w:pPr>
        <w:pStyle w:val="a5"/>
        <w:ind w:left="420" w:firstLineChars="0" w:firstLine="0"/>
        <w:rPr>
          <w:rFonts w:ascii="微软雅黑" w:eastAsia="微软雅黑" w:hAnsi="微软雅黑"/>
        </w:rPr>
      </w:pPr>
      <w:r w:rsidRPr="00231F20">
        <w:rPr>
          <w:rFonts w:ascii="微软雅黑" w:eastAsia="微软雅黑" w:hAnsi="微软雅黑" w:hint="eastAsia"/>
        </w:rPr>
        <w:t>字段</w:t>
      </w:r>
      <w:r w:rsidRPr="00231F20">
        <w:rPr>
          <w:rFonts w:ascii="微软雅黑" w:eastAsia="微软雅黑" w:hAnsi="微软雅黑"/>
        </w:rPr>
        <w:t>录入不符合规则，则提示</w:t>
      </w:r>
      <w:r w:rsidRPr="00231F20">
        <w:rPr>
          <w:rFonts w:ascii="微软雅黑" w:eastAsia="微软雅黑" w:hAnsi="微软雅黑" w:hint="eastAsia"/>
        </w:rPr>
        <w:t>正确</w:t>
      </w:r>
      <w:r w:rsidRPr="00231F20">
        <w:rPr>
          <w:rFonts w:ascii="微软雅黑" w:eastAsia="微软雅黑" w:hAnsi="微软雅黑"/>
        </w:rPr>
        <w:t>的规则</w:t>
      </w:r>
    </w:p>
    <w:p w:rsidR="00BC1BCE" w:rsidRDefault="00BC1BCE" w:rsidP="009C36F1">
      <w:pPr>
        <w:pStyle w:val="a5"/>
        <w:ind w:left="420" w:firstLineChars="0" w:firstLine="0"/>
        <w:rPr>
          <w:rFonts w:ascii="微软雅黑" w:eastAsia="微软雅黑" w:hAnsi="微软雅黑"/>
        </w:rPr>
      </w:pPr>
      <w:r w:rsidRPr="00231F20">
        <w:rPr>
          <w:rFonts w:ascii="微软雅黑" w:eastAsia="微软雅黑" w:hAnsi="微软雅黑" w:hint="eastAsia"/>
        </w:rPr>
        <w:t>登录</w:t>
      </w:r>
      <w:r w:rsidRPr="00231F20">
        <w:rPr>
          <w:rFonts w:ascii="微软雅黑" w:eastAsia="微软雅黑" w:hAnsi="微软雅黑"/>
        </w:rPr>
        <w:t>账号需唯一，否则提示“</w:t>
      </w:r>
      <w:r w:rsidRPr="00231F20">
        <w:rPr>
          <w:rFonts w:ascii="微软雅黑" w:eastAsia="微软雅黑" w:hAnsi="微软雅黑" w:hint="eastAsia"/>
        </w:rPr>
        <w:t>登录</w:t>
      </w:r>
      <w:r w:rsidRPr="00231F20">
        <w:rPr>
          <w:rFonts w:ascii="微软雅黑" w:eastAsia="微软雅黑" w:hAnsi="微软雅黑"/>
        </w:rPr>
        <w:t>账号已存在，不允许重复创建”</w:t>
      </w:r>
    </w:p>
    <w:p w:rsidR="00A931F0" w:rsidRDefault="00A931F0" w:rsidP="009C36F1">
      <w:pPr>
        <w:pStyle w:val="a5"/>
        <w:ind w:left="420" w:firstLineChars="0" w:firstLine="0"/>
        <w:rPr>
          <w:rFonts w:ascii="微软雅黑" w:eastAsia="微软雅黑" w:hAnsi="微软雅黑"/>
        </w:rPr>
      </w:pPr>
      <w:r>
        <w:rPr>
          <w:rFonts w:ascii="微软雅黑" w:eastAsia="微软雅黑" w:hAnsi="微软雅黑" w:hint="eastAsia"/>
        </w:rPr>
        <w:t>员工编号不存在已</w:t>
      </w:r>
      <w:r>
        <w:rPr>
          <w:rFonts w:ascii="微软雅黑" w:eastAsia="微软雅黑" w:hAnsi="微软雅黑"/>
        </w:rPr>
        <w:t>关联的账号，否则提示“</w:t>
      </w:r>
      <w:r>
        <w:rPr>
          <w:rFonts w:ascii="微软雅黑" w:eastAsia="微软雅黑" w:hAnsi="微软雅黑" w:hint="eastAsia"/>
        </w:rPr>
        <w:t>员工</w:t>
      </w:r>
      <w:r>
        <w:rPr>
          <w:rFonts w:ascii="微软雅黑" w:eastAsia="微软雅黑" w:hAnsi="微软雅黑"/>
        </w:rPr>
        <w:t>已存在账号，不允许重复创建”</w:t>
      </w:r>
    </w:p>
    <w:p w:rsidR="0012799F" w:rsidRPr="0012799F" w:rsidRDefault="0012799F" w:rsidP="0012799F">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若</w:t>
      </w:r>
      <w:r>
        <w:rPr>
          <w:rFonts w:ascii="微软雅黑" w:eastAsia="微软雅黑" w:hAnsi="微软雅黑"/>
        </w:rPr>
        <w:t>登录账号未关联员工，数据权限类型</w:t>
      </w:r>
      <w:r>
        <w:rPr>
          <w:rFonts w:ascii="微软雅黑" w:eastAsia="微软雅黑" w:hAnsi="微软雅黑" w:hint="eastAsia"/>
        </w:rPr>
        <w:t>不可</w:t>
      </w:r>
      <w:r>
        <w:rPr>
          <w:rFonts w:ascii="微软雅黑" w:eastAsia="微软雅黑" w:hAnsi="微软雅黑"/>
        </w:rPr>
        <w:t>选择递归及本部门，否则提示“</w:t>
      </w:r>
      <w:r>
        <w:rPr>
          <w:rFonts w:ascii="微软雅黑" w:eastAsia="微软雅黑" w:hAnsi="微软雅黑" w:hint="eastAsia"/>
        </w:rPr>
        <w:t>账号</w:t>
      </w:r>
      <w:r>
        <w:rPr>
          <w:rFonts w:ascii="微软雅黑" w:eastAsia="微软雅黑" w:hAnsi="微软雅黑"/>
        </w:rPr>
        <w:t>未关联员工，不允许选择</w:t>
      </w:r>
      <w:r>
        <w:rPr>
          <w:rFonts w:ascii="微软雅黑" w:eastAsia="微软雅黑" w:hAnsi="微软雅黑" w:hint="eastAsia"/>
        </w:rPr>
        <w:t>该</w:t>
      </w:r>
      <w:r>
        <w:rPr>
          <w:rFonts w:ascii="微软雅黑" w:eastAsia="微软雅黑" w:hAnsi="微软雅黑"/>
        </w:rPr>
        <w:t>数据权限类型”</w:t>
      </w:r>
    </w:p>
    <w:p w:rsidR="00762235" w:rsidRDefault="00762235" w:rsidP="009C36F1">
      <w:pPr>
        <w:pStyle w:val="a5"/>
        <w:ind w:left="420" w:firstLineChars="0" w:firstLine="0"/>
        <w:rPr>
          <w:rFonts w:ascii="微软雅黑" w:eastAsia="微软雅黑" w:hAnsi="微软雅黑"/>
        </w:rPr>
      </w:pPr>
      <w:r w:rsidRPr="00231F20">
        <w:rPr>
          <w:rFonts w:ascii="微软雅黑" w:eastAsia="微软雅黑" w:hAnsi="微软雅黑" w:hint="eastAsia"/>
        </w:rPr>
        <w:t>保存校验</w:t>
      </w:r>
      <w:r w:rsidRPr="00231F20">
        <w:rPr>
          <w:rFonts w:ascii="微软雅黑" w:eastAsia="微软雅黑" w:hAnsi="微软雅黑"/>
        </w:rPr>
        <w:t>通过，则提示账号创建</w:t>
      </w:r>
      <w:r w:rsidRPr="00231F20">
        <w:rPr>
          <w:rFonts w:ascii="微软雅黑" w:eastAsia="微软雅黑" w:hAnsi="微软雅黑" w:hint="eastAsia"/>
        </w:rPr>
        <w:t>成功</w:t>
      </w:r>
      <w:r w:rsidRPr="00231F20">
        <w:rPr>
          <w:rFonts w:ascii="微软雅黑" w:eastAsia="微软雅黑" w:hAnsi="微软雅黑"/>
        </w:rPr>
        <w:t>，并返回到账号管理列表页</w:t>
      </w:r>
    </w:p>
    <w:p w:rsidR="0010512C" w:rsidRDefault="0010512C" w:rsidP="00D94607">
      <w:pPr>
        <w:pStyle w:val="a5"/>
        <w:numPr>
          <w:ilvl w:val="0"/>
          <w:numId w:val="85"/>
        </w:numPr>
        <w:ind w:firstLineChars="0"/>
        <w:rPr>
          <w:rFonts w:ascii="微软雅黑" w:eastAsia="微软雅黑" w:hAnsi="微软雅黑"/>
        </w:rPr>
      </w:pPr>
      <w:r>
        <w:rPr>
          <w:rFonts w:ascii="微软雅黑" w:eastAsia="微软雅黑" w:hAnsi="微软雅黑" w:hint="eastAsia"/>
        </w:rPr>
        <w:t>员工</w:t>
      </w:r>
      <w:r>
        <w:rPr>
          <w:rFonts w:ascii="微软雅黑" w:eastAsia="微软雅黑" w:hAnsi="微软雅黑"/>
        </w:rPr>
        <w:t>选择页面业务规则</w:t>
      </w:r>
    </w:p>
    <w:p w:rsidR="0010512C" w:rsidRDefault="0010512C" w:rsidP="0010512C">
      <w:pPr>
        <w:pStyle w:val="a5"/>
        <w:ind w:left="840" w:firstLineChars="0" w:firstLine="0"/>
        <w:rPr>
          <w:rFonts w:ascii="微软雅黑" w:eastAsia="微软雅黑" w:hAnsi="微软雅黑"/>
        </w:rPr>
      </w:pPr>
      <w:r>
        <w:rPr>
          <w:rFonts w:ascii="微软雅黑" w:eastAsia="微软雅黑" w:hAnsi="微软雅黑" w:hint="eastAsia"/>
        </w:rPr>
        <w:t>选中</w:t>
      </w:r>
      <w:r>
        <w:rPr>
          <w:rFonts w:ascii="微软雅黑" w:eastAsia="微软雅黑" w:hAnsi="微软雅黑"/>
        </w:rPr>
        <w:t>某个员工，【</w:t>
      </w:r>
      <w:r>
        <w:rPr>
          <w:rFonts w:ascii="微软雅黑" w:eastAsia="微软雅黑" w:hAnsi="微软雅黑" w:hint="eastAsia"/>
        </w:rPr>
        <w:t>确认选择</w:t>
      </w:r>
      <w:r>
        <w:rPr>
          <w:rFonts w:ascii="微软雅黑" w:eastAsia="微软雅黑" w:hAnsi="微软雅黑"/>
        </w:rPr>
        <w:t>】</w:t>
      </w:r>
      <w:r>
        <w:rPr>
          <w:rFonts w:ascii="微软雅黑" w:eastAsia="微软雅黑" w:hAnsi="微软雅黑" w:hint="eastAsia"/>
        </w:rPr>
        <w:t>功能</w:t>
      </w:r>
      <w:r>
        <w:rPr>
          <w:rFonts w:ascii="微软雅黑" w:eastAsia="微软雅黑" w:hAnsi="微软雅黑"/>
        </w:rPr>
        <w:t>按钮被激活，点击【</w:t>
      </w:r>
      <w:r>
        <w:rPr>
          <w:rFonts w:ascii="微软雅黑" w:eastAsia="微软雅黑" w:hAnsi="微软雅黑" w:hint="eastAsia"/>
        </w:rPr>
        <w:t>确认选择</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则</w:t>
      </w:r>
      <w:r>
        <w:rPr>
          <w:rFonts w:ascii="微软雅黑" w:eastAsia="微软雅黑" w:hAnsi="微软雅黑" w:hint="eastAsia"/>
        </w:rPr>
        <w:t>关闭</w:t>
      </w:r>
      <w:r>
        <w:rPr>
          <w:rFonts w:ascii="微软雅黑" w:eastAsia="微软雅黑" w:hAnsi="微软雅黑"/>
        </w:rPr>
        <w:t>员工选择页面，</w:t>
      </w:r>
      <w:r>
        <w:rPr>
          <w:rFonts w:ascii="微软雅黑" w:eastAsia="微软雅黑" w:hAnsi="微软雅黑" w:hint="eastAsia"/>
        </w:rPr>
        <w:t>返回到</w:t>
      </w:r>
      <w:r>
        <w:rPr>
          <w:rFonts w:ascii="微软雅黑" w:eastAsia="微软雅黑" w:hAnsi="微软雅黑"/>
        </w:rPr>
        <w:t>账号编辑页面，将员工信息回填入</w:t>
      </w:r>
      <w:r>
        <w:rPr>
          <w:rFonts w:ascii="微软雅黑" w:eastAsia="微软雅黑" w:hAnsi="微软雅黑" w:hint="eastAsia"/>
        </w:rPr>
        <w:t>账号</w:t>
      </w:r>
      <w:r>
        <w:rPr>
          <w:rFonts w:ascii="微软雅黑" w:eastAsia="微软雅黑" w:hAnsi="微软雅黑"/>
        </w:rPr>
        <w:t>编辑页面</w:t>
      </w:r>
    </w:p>
    <w:p w:rsidR="0010512C" w:rsidRPr="0010512C" w:rsidRDefault="0010512C" w:rsidP="0010512C">
      <w:pPr>
        <w:pStyle w:val="a5"/>
        <w:ind w:left="840" w:firstLineChars="0" w:firstLine="0"/>
        <w:rPr>
          <w:rFonts w:ascii="微软雅黑" w:eastAsia="微软雅黑" w:hAnsi="微软雅黑"/>
        </w:rPr>
      </w:pPr>
      <w:r>
        <w:rPr>
          <w:rFonts w:ascii="微软雅黑" w:eastAsia="微软雅黑" w:hAnsi="微软雅黑" w:hint="eastAsia"/>
        </w:rPr>
        <w:t>点击</w:t>
      </w:r>
      <w:r>
        <w:rPr>
          <w:rFonts w:ascii="微软雅黑" w:eastAsia="微软雅黑" w:hAnsi="微软雅黑"/>
        </w:rPr>
        <w:t>【</w:t>
      </w:r>
      <w:r>
        <w:rPr>
          <w:rFonts w:ascii="微软雅黑" w:eastAsia="微软雅黑" w:hAnsi="微软雅黑" w:hint="eastAsia"/>
        </w:rPr>
        <w:t>取消</w:t>
      </w:r>
      <w:r>
        <w:rPr>
          <w:rFonts w:ascii="微软雅黑" w:eastAsia="微软雅黑" w:hAnsi="微软雅黑"/>
        </w:rPr>
        <w:t>】</w:t>
      </w:r>
      <w:r>
        <w:rPr>
          <w:rFonts w:ascii="微软雅黑" w:eastAsia="微软雅黑" w:hAnsi="微软雅黑" w:hint="eastAsia"/>
        </w:rPr>
        <w:t>则</w:t>
      </w:r>
      <w:r>
        <w:rPr>
          <w:rFonts w:ascii="微软雅黑" w:eastAsia="微软雅黑" w:hAnsi="微软雅黑"/>
        </w:rPr>
        <w:t>关闭员工选择页面，并返回账号编辑页面。</w:t>
      </w:r>
    </w:p>
    <w:p w:rsidR="00762235" w:rsidRPr="00231F20" w:rsidRDefault="00762235" w:rsidP="00EC46EA">
      <w:pPr>
        <w:pStyle w:val="a5"/>
        <w:numPr>
          <w:ilvl w:val="0"/>
          <w:numId w:val="20"/>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762235" w:rsidRPr="00231F20" w:rsidRDefault="00762235" w:rsidP="00762235">
      <w:pPr>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w:t>
      </w:r>
      <w:r w:rsidRPr="00231F20">
        <w:rPr>
          <w:rFonts w:ascii="微软雅黑" w:eastAsia="微软雅黑" w:hAnsi="微软雅黑" w:hint="eastAsia"/>
        </w:rPr>
        <w:t>编辑</w:t>
      </w:r>
      <w:r w:rsidRPr="00231F20">
        <w:rPr>
          <w:rFonts w:ascii="微软雅黑" w:eastAsia="微软雅黑" w:hAnsi="微软雅黑"/>
        </w:rPr>
        <w:t>页面中，点击【</w:t>
      </w:r>
      <w:r w:rsidRPr="00231F20">
        <w:rPr>
          <w:rFonts w:ascii="微软雅黑" w:eastAsia="微软雅黑" w:hAnsi="微软雅黑" w:hint="eastAsia"/>
        </w:rPr>
        <w:t>保存</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需要</w:t>
      </w:r>
      <w:proofErr w:type="gramStart"/>
      <w:r w:rsidRPr="00231F20">
        <w:rPr>
          <w:rFonts w:ascii="微软雅黑" w:eastAsia="微软雅黑" w:hAnsi="微软雅黑"/>
        </w:rPr>
        <w:t>做保</w:t>
      </w:r>
      <w:proofErr w:type="gramEnd"/>
      <w:r w:rsidRPr="00231F20">
        <w:rPr>
          <w:rFonts w:ascii="微软雅黑" w:eastAsia="微软雅黑" w:hAnsi="微软雅黑"/>
        </w:rPr>
        <w:t>存的条件校验</w:t>
      </w:r>
    </w:p>
    <w:p w:rsidR="00762235" w:rsidRPr="00231F20" w:rsidRDefault="00762235" w:rsidP="00762235">
      <w:pPr>
        <w:pStyle w:val="a5"/>
        <w:ind w:left="420" w:firstLineChars="0" w:firstLine="0"/>
        <w:rPr>
          <w:rFonts w:ascii="微软雅黑" w:eastAsia="微软雅黑" w:hAnsi="微软雅黑"/>
        </w:rPr>
      </w:pPr>
      <w:r w:rsidRPr="00231F20">
        <w:rPr>
          <w:rFonts w:ascii="微软雅黑" w:eastAsia="微软雅黑" w:hAnsi="微软雅黑" w:hint="eastAsia"/>
        </w:rPr>
        <w:t>若保存校验</w:t>
      </w:r>
      <w:r w:rsidRPr="00231F20">
        <w:rPr>
          <w:rFonts w:ascii="微软雅黑" w:eastAsia="微软雅黑" w:hAnsi="微软雅黑"/>
        </w:rPr>
        <w:t>通过，则提示账号创建</w:t>
      </w:r>
      <w:r w:rsidRPr="00231F20">
        <w:rPr>
          <w:rFonts w:ascii="微软雅黑" w:eastAsia="微软雅黑" w:hAnsi="微软雅黑" w:hint="eastAsia"/>
        </w:rPr>
        <w:t>成功</w:t>
      </w:r>
      <w:r w:rsidRPr="00231F20">
        <w:rPr>
          <w:rFonts w:ascii="微软雅黑" w:eastAsia="微软雅黑" w:hAnsi="微软雅黑"/>
        </w:rPr>
        <w:t>，并返回到账号管理列表页</w:t>
      </w:r>
    </w:p>
    <w:p w:rsidR="00762235" w:rsidRPr="00231F20" w:rsidRDefault="00762235" w:rsidP="00F74E51">
      <w:pPr>
        <w:ind w:firstLineChars="200" w:firstLine="42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保存校验不通过，则提示创建失败，并提示具体的失败原因</w:t>
      </w:r>
    </w:p>
    <w:p w:rsidR="007F40CB" w:rsidRPr="00231F20" w:rsidRDefault="00762235" w:rsidP="00762235">
      <w:pPr>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则关闭账号新建页面，返回</w:t>
      </w:r>
      <w:r w:rsidRPr="00231F20">
        <w:rPr>
          <w:rFonts w:ascii="微软雅黑" w:eastAsia="微软雅黑" w:hAnsi="微软雅黑" w:hint="eastAsia"/>
        </w:rPr>
        <w:t>至</w:t>
      </w:r>
      <w:r w:rsidRPr="00231F20">
        <w:rPr>
          <w:rFonts w:ascii="微软雅黑" w:eastAsia="微软雅黑" w:hAnsi="微软雅黑"/>
        </w:rPr>
        <w:t>账号管理列表页</w:t>
      </w:r>
    </w:p>
    <w:p w:rsidR="00EF2512" w:rsidRPr="00231F20" w:rsidRDefault="00EF2512" w:rsidP="00C42305">
      <w:pPr>
        <w:pStyle w:val="4"/>
        <w:numPr>
          <w:ilvl w:val="2"/>
          <w:numId w:val="1"/>
        </w:numPr>
        <w:rPr>
          <w:rFonts w:ascii="微软雅黑" w:eastAsia="微软雅黑" w:hAnsi="微软雅黑"/>
        </w:rPr>
      </w:pPr>
      <w:bookmarkStart w:id="870" w:name="_Toc1480483"/>
      <w:r w:rsidRPr="00231F20">
        <w:rPr>
          <w:rFonts w:ascii="微软雅黑" w:eastAsia="微软雅黑" w:hAnsi="微软雅黑" w:hint="eastAsia"/>
        </w:rPr>
        <w:t>【修改】功能</w:t>
      </w:r>
      <w:bookmarkEnd w:id="870"/>
    </w:p>
    <w:p w:rsidR="00EF2512" w:rsidRPr="00231F20" w:rsidRDefault="00EF2512" w:rsidP="00EC46EA">
      <w:pPr>
        <w:pStyle w:val="a5"/>
        <w:numPr>
          <w:ilvl w:val="0"/>
          <w:numId w:val="22"/>
        </w:numPr>
        <w:ind w:firstLineChars="0"/>
        <w:rPr>
          <w:rFonts w:ascii="微软雅黑" w:eastAsia="微软雅黑" w:hAnsi="微软雅黑"/>
        </w:rPr>
      </w:pPr>
      <w:r w:rsidRPr="00231F20">
        <w:rPr>
          <w:rFonts w:ascii="微软雅黑" w:eastAsia="微软雅黑" w:hAnsi="微软雅黑" w:hint="eastAsia"/>
        </w:rPr>
        <w:t>数据表单</w:t>
      </w:r>
    </w:p>
    <w:p w:rsidR="00EF2512" w:rsidRDefault="00EF2512" w:rsidP="00EF2512">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关联员工</w:t>
      </w:r>
      <w:r w:rsidRPr="00231F20">
        <w:rPr>
          <w:rFonts w:ascii="微软雅黑" w:eastAsia="微软雅黑" w:hAnsi="微软雅黑"/>
        </w:rPr>
        <w:t>，数据类型。手动选择部门允许编辑，规则与新建时相同。其他</w:t>
      </w:r>
      <w:r w:rsidRPr="00231F20">
        <w:rPr>
          <w:rFonts w:ascii="微软雅黑" w:eastAsia="微软雅黑" w:hAnsi="微软雅黑" w:hint="eastAsia"/>
        </w:rPr>
        <w:t>信息</w:t>
      </w:r>
      <w:r w:rsidRPr="00231F20">
        <w:rPr>
          <w:rFonts w:ascii="微软雅黑" w:eastAsia="微软雅黑" w:hAnsi="微软雅黑"/>
        </w:rPr>
        <w:t>不允许编辑。</w:t>
      </w:r>
    </w:p>
    <w:p w:rsidR="00276844" w:rsidRDefault="00276844" w:rsidP="00EF2512">
      <w:pPr>
        <w:pStyle w:val="a5"/>
        <w:ind w:left="420" w:firstLineChars="0" w:firstLine="0"/>
        <w:rPr>
          <w:rFonts w:ascii="微软雅黑" w:eastAsia="微软雅黑" w:hAnsi="微软雅黑"/>
        </w:rPr>
      </w:pPr>
      <w:r>
        <w:rPr>
          <w:rFonts w:ascii="微软雅黑" w:eastAsia="微软雅黑" w:hAnsi="微软雅黑" w:hint="eastAsia"/>
        </w:rPr>
        <w:t>若</w:t>
      </w:r>
      <w:r>
        <w:rPr>
          <w:rFonts w:ascii="微软雅黑" w:eastAsia="微软雅黑" w:hAnsi="微软雅黑"/>
        </w:rPr>
        <w:t>关联员工，</w:t>
      </w:r>
      <w:proofErr w:type="gramStart"/>
      <w:r w:rsidR="000023DB">
        <w:rPr>
          <w:rFonts w:ascii="微软雅黑" w:eastAsia="微软雅黑" w:hAnsi="微软雅黑" w:hint="eastAsia"/>
        </w:rPr>
        <w:t>且</w:t>
      </w:r>
      <w:r w:rsidR="000023DB">
        <w:rPr>
          <w:rFonts w:ascii="微软雅黑" w:eastAsia="微软雅黑" w:hAnsi="微软雅黑"/>
        </w:rPr>
        <w:t>员工</w:t>
      </w:r>
      <w:proofErr w:type="gramEnd"/>
      <w:r w:rsidR="000023DB">
        <w:rPr>
          <w:rFonts w:ascii="微软雅黑" w:eastAsia="微软雅黑" w:hAnsi="微软雅黑"/>
        </w:rPr>
        <w:t>邮箱非空</w:t>
      </w:r>
      <w:r>
        <w:rPr>
          <w:rFonts w:ascii="微软雅黑" w:eastAsia="微软雅黑" w:hAnsi="微软雅黑"/>
        </w:rPr>
        <w:t>则密保邮箱不允许编辑</w:t>
      </w:r>
      <w:r w:rsidR="002779C2">
        <w:rPr>
          <w:rFonts w:ascii="微软雅黑" w:eastAsia="微软雅黑" w:hAnsi="微软雅黑" w:hint="eastAsia"/>
        </w:rPr>
        <w:t>（取值</w:t>
      </w:r>
      <w:r w:rsidR="002779C2">
        <w:rPr>
          <w:rFonts w:ascii="微软雅黑" w:eastAsia="微软雅黑" w:hAnsi="微软雅黑"/>
        </w:rPr>
        <w:t>与员工信息</w:t>
      </w:r>
      <w:r w:rsidR="002779C2">
        <w:rPr>
          <w:rFonts w:ascii="微软雅黑" w:eastAsia="微软雅黑" w:hAnsi="微软雅黑" w:hint="eastAsia"/>
        </w:rPr>
        <w:t>中</w:t>
      </w:r>
      <w:r w:rsidR="002779C2">
        <w:rPr>
          <w:rFonts w:ascii="微软雅黑" w:eastAsia="微软雅黑" w:hAnsi="微软雅黑"/>
        </w:rPr>
        <w:t>的邮箱相同</w:t>
      </w:r>
      <w:r w:rsidR="002779C2">
        <w:rPr>
          <w:rFonts w:ascii="微软雅黑" w:eastAsia="微软雅黑" w:hAnsi="微软雅黑" w:hint="eastAsia"/>
        </w:rPr>
        <w:t>）</w:t>
      </w:r>
    </w:p>
    <w:p w:rsidR="00276844" w:rsidRDefault="00276844" w:rsidP="00EF2512">
      <w:pPr>
        <w:pStyle w:val="a5"/>
        <w:ind w:left="420" w:firstLineChars="0" w:firstLine="0"/>
        <w:rPr>
          <w:rFonts w:ascii="微软雅黑" w:eastAsia="微软雅黑" w:hAnsi="微软雅黑"/>
        </w:rPr>
      </w:pPr>
      <w:r>
        <w:rPr>
          <w:rFonts w:ascii="微软雅黑" w:eastAsia="微软雅黑" w:hAnsi="微软雅黑" w:hint="eastAsia"/>
        </w:rPr>
        <w:t>若</w:t>
      </w:r>
      <w:r>
        <w:rPr>
          <w:rFonts w:ascii="微软雅黑" w:eastAsia="微软雅黑" w:hAnsi="微软雅黑"/>
        </w:rPr>
        <w:t>关联员工为</w:t>
      </w:r>
      <w:proofErr w:type="gramStart"/>
      <w:r>
        <w:rPr>
          <w:rFonts w:ascii="微软雅黑" w:eastAsia="微软雅黑" w:hAnsi="微软雅黑"/>
        </w:rPr>
        <w:t>空</w:t>
      </w:r>
      <w:r w:rsidR="000023DB">
        <w:rPr>
          <w:rFonts w:ascii="微软雅黑" w:eastAsia="微软雅黑" w:hAnsi="微软雅黑" w:hint="eastAsia"/>
        </w:rPr>
        <w:t>或者</w:t>
      </w:r>
      <w:proofErr w:type="gramEnd"/>
      <w:r w:rsidR="000023DB">
        <w:rPr>
          <w:rFonts w:ascii="微软雅黑" w:eastAsia="微软雅黑" w:hAnsi="微软雅黑"/>
        </w:rPr>
        <w:t>关联员工的邮箱为空</w:t>
      </w:r>
      <w:r>
        <w:rPr>
          <w:rFonts w:ascii="微软雅黑" w:eastAsia="微软雅黑" w:hAnsi="微软雅黑"/>
        </w:rPr>
        <w:t>，则密保邮箱允许编辑。</w:t>
      </w:r>
    </w:p>
    <w:p w:rsidR="00EB0B30" w:rsidRPr="00EB0B30" w:rsidRDefault="00EB0B30" w:rsidP="00EB0B30">
      <w:pPr>
        <w:pStyle w:val="a5"/>
        <w:ind w:left="420"/>
        <w:rPr>
          <w:rFonts w:ascii="微软雅黑" w:eastAsia="微软雅黑" w:hAnsi="微软雅黑"/>
        </w:rPr>
      </w:pPr>
      <w:r w:rsidRPr="00EB0B30">
        <w:rPr>
          <w:rFonts w:ascii="微软雅黑" w:eastAsia="微软雅黑" w:hAnsi="微软雅黑" w:hint="eastAsia"/>
        </w:rPr>
        <w:t>新建账号的时候，是关联员工。把员工的密保邮箱带过来。</w:t>
      </w:r>
    </w:p>
    <w:p w:rsidR="00EB0B30" w:rsidRPr="00EB0B30" w:rsidRDefault="00EB0B30" w:rsidP="00EB0B30">
      <w:pPr>
        <w:pStyle w:val="a5"/>
        <w:ind w:left="420"/>
        <w:rPr>
          <w:rFonts w:ascii="微软雅黑" w:eastAsia="微软雅黑" w:hAnsi="微软雅黑"/>
        </w:rPr>
      </w:pPr>
      <w:r w:rsidRPr="00EB0B30">
        <w:rPr>
          <w:rFonts w:ascii="微软雅黑" w:eastAsia="微软雅黑" w:hAnsi="微软雅黑" w:hint="eastAsia"/>
        </w:rPr>
        <w:t>修改的时候，重新关联了员工，则把员工的邮箱带过来</w:t>
      </w:r>
    </w:p>
    <w:p w:rsidR="00EB0B30" w:rsidRPr="00276844" w:rsidRDefault="00EB0B30" w:rsidP="00EB0B30">
      <w:pPr>
        <w:pStyle w:val="a5"/>
        <w:ind w:left="420" w:firstLineChars="0" w:firstLine="0"/>
        <w:rPr>
          <w:rFonts w:ascii="微软雅黑" w:eastAsia="微软雅黑" w:hAnsi="微软雅黑"/>
        </w:rPr>
      </w:pPr>
      <w:r w:rsidRPr="00EB0B30">
        <w:rPr>
          <w:rFonts w:ascii="微软雅黑" w:eastAsia="微软雅黑" w:hAnsi="微软雅黑" w:hint="eastAsia"/>
        </w:rPr>
        <w:t>两种情况下，若员工带过来的时候，没有邮箱，</w:t>
      </w:r>
      <w:r w:rsidR="00082210">
        <w:rPr>
          <w:rFonts w:ascii="微软雅黑" w:eastAsia="微软雅黑" w:hAnsi="微软雅黑" w:hint="eastAsia"/>
        </w:rPr>
        <w:t>账号</w:t>
      </w:r>
      <w:r w:rsidR="00082210">
        <w:rPr>
          <w:rFonts w:ascii="微软雅黑" w:eastAsia="微软雅黑" w:hAnsi="微软雅黑"/>
        </w:rPr>
        <w:t>的密保邮箱需与员工信息中的</w:t>
      </w:r>
      <w:r w:rsidR="00082210">
        <w:rPr>
          <w:rFonts w:ascii="微软雅黑" w:eastAsia="微软雅黑" w:hAnsi="微软雅黑" w:hint="eastAsia"/>
        </w:rPr>
        <w:t>邮箱</w:t>
      </w:r>
      <w:r w:rsidR="00082210">
        <w:rPr>
          <w:rFonts w:ascii="微软雅黑" w:eastAsia="微软雅黑" w:hAnsi="微软雅黑"/>
        </w:rPr>
        <w:t>一致，做同步更新。</w:t>
      </w:r>
    </w:p>
    <w:p w:rsidR="00CB7C58" w:rsidRPr="00231F20" w:rsidRDefault="00CB7C58" w:rsidP="00EC46EA">
      <w:pPr>
        <w:pStyle w:val="a5"/>
        <w:numPr>
          <w:ilvl w:val="0"/>
          <w:numId w:val="22"/>
        </w:numPr>
        <w:ind w:firstLineChars="0"/>
        <w:rPr>
          <w:rFonts w:ascii="微软雅黑" w:eastAsia="微软雅黑" w:hAnsi="微软雅黑"/>
        </w:rPr>
      </w:pPr>
      <w:r w:rsidRPr="00231F20">
        <w:rPr>
          <w:rFonts w:ascii="微软雅黑" w:eastAsia="微软雅黑" w:hAnsi="微软雅黑" w:hint="eastAsia"/>
        </w:rPr>
        <w:t>业务规则</w:t>
      </w:r>
    </w:p>
    <w:p w:rsidR="00CB7C58" w:rsidRPr="00231F20" w:rsidRDefault="00CB7C58" w:rsidP="00CB7C58">
      <w:pPr>
        <w:pStyle w:val="a5"/>
        <w:ind w:left="420" w:firstLineChars="0" w:firstLine="0"/>
        <w:rPr>
          <w:rFonts w:ascii="微软雅黑" w:eastAsia="微软雅黑" w:hAnsi="微软雅黑"/>
        </w:rPr>
      </w:pPr>
      <w:r w:rsidRPr="00231F20">
        <w:rPr>
          <w:rFonts w:ascii="微软雅黑" w:eastAsia="微软雅黑" w:hAnsi="微软雅黑" w:hint="eastAsia"/>
        </w:rPr>
        <w:t>与</w:t>
      </w:r>
      <w:r w:rsidRPr="00231F20">
        <w:rPr>
          <w:rFonts w:ascii="微软雅黑" w:eastAsia="微软雅黑" w:hAnsi="微软雅黑"/>
        </w:rPr>
        <w:t>新建功能相同</w:t>
      </w:r>
    </w:p>
    <w:p w:rsidR="00CB7C58" w:rsidRPr="00231F20" w:rsidRDefault="00CB7C58" w:rsidP="00EC46EA">
      <w:pPr>
        <w:pStyle w:val="a5"/>
        <w:numPr>
          <w:ilvl w:val="0"/>
          <w:numId w:val="22"/>
        </w:numPr>
        <w:ind w:firstLineChars="0"/>
        <w:rPr>
          <w:rFonts w:ascii="微软雅黑" w:eastAsia="微软雅黑" w:hAnsi="微软雅黑"/>
        </w:rPr>
      </w:pPr>
      <w:r w:rsidRPr="00231F20">
        <w:rPr>
          <w:rFonts w:ascii="微软雅黑" w:eastAsia="微软雅黑" w:hAnsi="微软雅黑" w:hint="eastAsia"/>
        </w:rPr>
        <w:t>操作说明</w:t>
      </w:r>
    </w:p>
    <w:p w:rsidR="00BB5F41" w:rsidRPr="00231F20" w:rsidRDefault="00BB5F41" w:rsidP="00CB7C58">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w:t>
      </w:r>
      <w:r w:rsidRPr="00231F20">
        <w:rPr>
          <w:rFonts w:ascii="微软雅黑" w:eastAsia="微软雅黑" w:hAnsi="微软雅黑" w:hint="eastAsia"/>
        </w:rPr>
        <w:t>个</w:t>
      </w:r>
      <w:r w:rsidRPr="00231F20">
        <w:rPr>
          <w:rFonts w:ascii="微软雅黑" w:eastAsia="微软雅黑" w:hAnsi="微软雅黑"/>
        </w:rPr>
        <w:t>账号状态为‘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或</w:t>
      </w:r>
      <w:r w:rsidRPr="00231F20">
        <w:rPr>
          <w:rFonts w:ascii="微软雅黑" w:eastAsia="微软雅黑" w:hAnsi="微软雅黑"/>
        </w:rPr>
        <w:t>‘</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，在新建窗口中打开账号</w:t>
      </w:r>
      <w:r w:rsidRPr="00231F20">
        <w:rPr>
          <w:rFonts w:ascii="微软雅黑" w:eastAsia="微软雅黑" w:hAnsi="微软雅黑" w:hint="eastAsia"/>
        </w:rPr>
        <w:t>修改</w:t>
      </w:r>
      <w:r w:rsidRPr="00231F20">
        <w:rPr>
          <w:rFonts w:ascii="微软雅黑" w:eastAsia="微软雅黑" w:hAnsi="微软雅黑"/>
        </w:rPr>
        <w:t>页面，</w:t>
      </w:r>
    </w:p>
    <w:p w:rsidR="00CB7C58" w:rsidRPr="00231F20" w:rsidRDefault="00BB5F41" w:rsidP="00CB7C58">
      <w:pPr>
        <w:pStyle w:val="a5"/>
        <w:ind w:left="420" w:firstLineChars="0" w:firstLine="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修改页面中的操作</w:t>
      </w:r>
      <w:r w:rsidR="00CB7C58" w:rsidRPr="00231F20">
        <w:rPr>
          <w:rFonts w:ascii="微软雅黑" w:eastAsia="微软雅黑" w:hAnsi="微软雅黑" w:hint="eastAsia"/>
        </w:rPr>
        <w:t>与</w:t>
      </w:r>
      <w:r w:rsidR="00CB7C58" w:rsidRPr="00231F20">
        <w:rPr>
          <w:rFonts w:ascii="微软雅黑" w:eastAsia="微软雅黑" w:hAnsi="微软雅黑"/>
        </w:rPr>
        <w:t>新建功能相同</w:t>
      </w:r>
    </w:p>
    <w:p w:rsidR="00BB5F41" w:rsidRPr="00231F20" w:rsidRDefault="00BB5F41" w:rsidP="00C42305">
      <w:pPr>
        <w:pStyle w:val="4"/>
        <w:numPr>
          <w:ilvl w:val="2"/>
          <w:numId w:val="1"/>
        </w:numPr>
        <w:rPr>
          <w:rFonts w:ascii="微软雅黑" w:eastAsia="微软雅黑" w:hAnsi="微软雅黑"/>
        </w:rPr>
      </w:pPr>
      <w:bookmarkStart w:id="871" w:name="_Toc1480484"/>
      <w:r w:rsidRPr="00231F20">
        <w:rPr>
          <w:rFonts w:ascii="微软雅黑" w:eastAsia="微软雅黑" w:hAnsi="微软雅黑" w:hint="eastAsia"/>
        </w:rPr>
        <w:t>【删除】功能</w:t>
      </w:r>
      <w:bookmarkEnd w:id="871"/>
    </w:p>
    <w:p w:rsidR="00BB5F41" w:rsidRPr="00231F20" w:rsidRDefault="003341F0" w:rsidP="00CB7C58">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w:t>
      </w:r>
      <w:r w:rsidRPr="00231F20">
        <w:rPr>
          <w:rFonts w:ascii="微软雅黑" w:eastAsia="微软雅黑" w:hAnsi="微软雅黑" w:hint="eastAsia"/>
        </w:rPr>
        <w:t>个</w:t>
      </w:r>
      <w:r w:rsidRPr="00231F20">
        <w:rPr>
          <w:rFonts w:ascii="微软雅黑" w:eastAsia="微软雅黑" w:hAnsi="微软雅黑"/>
        </w:rPr>
        <w:t>账号状态为‘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或</w:t>
      </w:r>
      <w:r w:rsidRPr="00231F20">
        <w:rPr>
          <w:rFonts w:ascii="微软雅黑" w:eastAsia="微软雅黑" w:hAnsi="微软雅黑"/>
        </w:rPr>
        <w:t>‘</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w:t>
      </w:r>
      <w:r w:rsidRPr="00231F20">
        <w:rPr>
          <w:rFonts w:ascii="微软雅黑" w:eastAsia="微软雅黑" w:hAnsi="微软雅黑" w:hint="eastAsia"/>
        </w:rPr>
        <w:t>弹出“账号确认</w:t>
      </w:r>
      <w:r w:rsidRPr="00231F20">
        <w:rPr>
          <w:rFonts w:ascii="微软雅黑" w:eastAsia="微软雅黑" w:hAnsi="微软雅黑"/>
        </w:rPr>
        <w:t>删除提示框</w:t>
      </w:r>
      <w:r w:rsidRPr="00231F20">
        <w:rPr>
          <w:rFonts w:ascii="微软雅黑" w:eastAsia="微软雅黑" w:hAnsi="微软雅黑" w:hint="eastAsia"/>
        </w:rPr>
        <w:t>”</w:t>
      </w:r>
    </w:p>
    <w:p w:rsidR="007379FC" w:rsidRPr="00231F20" w:rsidRDefault="007379FC" w:rsidP="00CB7C58">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账号确认删除提示</w:t>
      </w:r>
      <w:r w:rsidRPr="00231F20">
        <w:rPr>
          <w:rFonts w:ascii="微软雅黑" w:eastAsia="微软雅黑" w:hAnsi="微软雅黑" w:hint="eastAsia"/>
        </w:rPr>
        <w:t>框</w:t>
      </w:r>
      <w:r w:rsidRPr="00231F20">
        <w:rPr>
          <w:rFonts w:ascii="微软雅黑" w:eastAsia="微软雅黑" w:hAnsi="微软雅黑"/>
        </w:rPr>
        <w:t>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，若</w:t>
      </w:r>
      <w:r w:rsidRPr="00231F20">
        <w:rPr>
          <w:rFonts w:ascii="微软雅黑" w:eastAsia="微软雅黑" w:hAnsi="微软雅黑"/>
        </w:rPr>
        <w:t>删除</w:t>
      </w:r>
      <w:r w:rsidRPr="00231F20">
        <w:rPr>
          <w:rFonts w:ascii="微软雅黑" w:eastAsia="微软雅黑" w:hAnsi="微软雅黑" w:hint="eastAsia"/>
        </w:rPr>
        <w:t>成功</w:t>
      </w:r>
      <w:r w:rsidRPr="00231F20">
        <w:rPr>
          <w:rFonts w:ascii="微软雅黑" w:eastAsia="微软雅黑" w:hAnsi="微软雅黑"/>
        </w:rPr>
        <w:t>则提示‘</w:t>
      </w:r>
      <w:r w:rsidRPr="00231F20">
        <w:rPr>
          <w:rFonts w:ascii="微软雅黑" w:eastAsia="微软雅黑" w:hAnsi="微软雅黑" w:hint="eastAsia"/>
        </w:rPr>
        <w:t>账号</w:t>
      </w:r>
      <w:r w:rsidRPr="00231F20">
        <w:rPr>
          <w:rFonts w:ascii="微软雅黑" w:eastAsia="微软雅黑" w:hAnsi="微软雅黑"/>
        </w:rPr>
        <w:t>删除成功’</w:t>
      </w:r>
      <w:r w:rsidRPr="00231F20">
        <w:rPr>
          <w:rFonts w:ascii="微软雅黑" w:eastAsia="微软雅黑" w:hAnsi="微软雅黑" w:hint="eastAsia"/>
        </w:rPr>
        <w:t>，</w:t>
      </w:r>
      <w:r w:rsidRPr="00231F20">
        <w:rPr>
          <w:rFonts w:ascii="微软雅黑" w:eastAsia="微软雅黑" w:hAnsi="微软雅黑"/>
        </w:rPr>
        <w:t>返回到账号管理列表页，</w:t>
      </w:r>
      <w:r w:rsidRPr="00231F20">
        <w:rPr>
          <w:rFonts w:ascii="微软雅黑" w:eastAsia="微软雅黑" w:hAnsi="微软雅黑" w:hint="eastAsia"/>
        </w:rPr>
        <w:t>并</w:t>
      </w:r>
      <w:r w:rsidRPr="00231F20">
        <w:rPr>
          <w:rFonts w:ascii="微软雅黑" w:eastAsia="微软雅黑" w:hAnsi="微软雅黑"/>
        </w:rPr>
        <w:t>将对应账号的状态更为‘</w:t>
      </w:r>
      <w:r w:rsidRPr="00231F20">
        <w:rPr>
          <w:rFonts w:ascii="微软雅黑" w:eastAsia="微软雅黑" w:hAnsi="微软雅黑" w:hint="eastAsia"/>
        </w:rPr>
        <w:t>无效</w:t>
      </w:r>
      <w:r w:rsidRPr="00231F20">
        <w:rPr>
          <w:rFonts w:ascii="微软雅黑" w:eastAsia="微软雅黑" w:hAnsi="微软雅黑"/>
        </w:rPr>
        <w:t>’</w:t>
      </w:r>
      <w:r w:rsidRPr="00231F20">
        <w:rPr>
          <w:rFonts w:ascii="微软雅黑" w:eastAsia="微软雅黑" w:hAnsi="微软雅黑" w:hint="eastAsia"/>
        </w:rPr>
        <w:t>，</w:t>
      </w:r>
    </w:p>
    <w:p w:rsidR="007379FC" w:rsidRPr="00231F20" w:rsidRDefault="007379FC" w:rsidP="00CB7C58">
      <w:pPr>
        <w:pStyle w:val="a5"/>
        <w:ind w:left="420" w:firstLineChars="0" w:firstLine="0"/>
        <w:rPr>
          <w:rFonts w:ascii="微软雅黑" w:eastAsia="微软雅黑" w:hAnsi="微软雅黑"/>
        </w:rPr>
      </w:pPr>
      <w:r w:rsidRPr="00231F20">
        <w:rPr>
          <w:rFonts w:ascii="微软雅黑" w:eastAsia="微软雅黑" w:hAnsi="微软雅黑"/>
        </w:rPr>
        <w:t>若删除失败，则提示</w:t>
      </w:r>
      <w:r w:rsidRPr="00231F20">
        <w:rPr>
          <w:rFonts w:ascii="微软雅黑" w:eastAsia="微软雅黑" w:hAnsi="微软雅黑" w:hint="eastAsia"/>
        </w:rPr>
        <w:t>“账号</w:t>
      </w:r>
      <w:r w:rsidRPr="00231F20">
        <w:rPr>
          <w:rFonts w:ascii="微软雅黑" w:eastAsia="微软雅黑" w:hAnsi="微软雅黑"/>
        </w:rPr>
        <w:t>删除失败，及具体的</w:t>
      </w:r>
      <w:r w:rsidRPr="00231F20">
        <w:rPr>
          <w:rFonts w:ascii="微软雅黑" w:eastAsia="微软雅黑" w:hAnsi="微软雅黑" w:hint="eastAsia"/>
        </w:rPr>
        <w:t>失败</w:t>
      </w:r>
      <w:r w:rsidRPr="00231F20">
        <w:rPr>
          <w:rFonts w:ascii="微软雅黑" w:eastAsia="微软雅黑" w:hAnsi="微软雅黑"/>
        </w:rPr>
        <w:t>原因</w:t>
      </w:r>
      <w:r w:rsidRPr="00231F20">
        <w:rPr>
          <w:rFonts w:ascii="微软雅黑" w:eastAsia="微软雅黑" w:hAnsi="微软雅黑" w:hint="eastAsia"/>
        </w:rPr>
        <w:t>”，账号</w:t>
      </w:r>
      <w:r w:rsidRPr="00231F20">
        <w:rPr>
          <w:rFonts w:ascii="微软雅黑" w:eastAsia="微软雅黑" w:hAnsi="微软雅黑"/>
        </w:rPr>
        <w:t>状态不做任何调整，返回到</w:t>
      </w:r>
      <w:r w:rsidRPr="00231F20">
        <w:rPr>
          <w:rFonts w:ascii="微软雅黑" w:eastAsia="微软雅黑" w:hAnsi="微软雅黑" w:hint="eastAsia"/>
        </w:rPr>
        <w:t>账号</w:t>
      </w:r>
      <w:r w:rsidRPr="00231F20">
        <w:rPr>
          <w:rFonts w:ascii="微软雅黑" w:eastAsia="微软雅黑" w:hAnsi="微软雅黑"/>
        </w:rPr>
        <w:t>管理列表页</w:t>
      </w:r>
    </w:p>
    <w:p w:rsidR="007379FC" w:rsidRPr="00231F20" w:rsidRDefault="00911CAE" w:rsidP="00CB7C58">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在</w:t>
      </w:r>
      <w:r w:rsidRPr="00231F20">
        <w:rPr>
          <w:rFonts w:ascii="微软雅黑" w:eastAsia="微软雅黑" w:hAnsi="微软雅黑"/>
        </w:rPr>
        <w:t>账号确认删除提示框中，点击【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则关闭确认提示框，返回到账号管理列表页</w:t>
      </w:r>
      <w:r w:rsidR="00CB6EB6" w:rsidRPr="00231F20">
        <w:rPr>
          <w:rFonts w:ascii="微软雅黑" w:eastAsia="微软雅黑" w:hAnsi="微软雅黑" w:hint="eastAsia"/>
        </w:rPr>
        <w:t>。</w:t>
      </w:r>
    </w:p>
    <w:p w:rsidR="00CB6EB6" w:rsidRPr="00231F20" w:rsidRDefault="00CB6EB6" w:rsidP="00C42305">
      <w:pPr>
        <w:pStyle w:val="4"/>
        <w:numPr>
          <w:ilvl w:val="2"/>
          <w:numId w:val="1"/>
        </w:numPr>
        <w:rPr>
          <w:rFonts w:ascii="微软雅黑" w:eastAsia="微软雅黑" w:hAnsi="微软雅黑"/>
        </w:rPr>
      </w:pPr>
      <w:bookmarkStart w:id="872" w:name="_Toc1480485"/>
      <w:r w:rsidRPr="00231F20">
        <w:rPr>
          <w:rFonts w:ascii="微软雅黑" w:eastAsia="微软雅黑" w:hAnsi="微软雅黑" w:hint="eastAsia"/>
        </w:rPr>
        <w:t>【冻结】功能</w:t>
      </w:r>
      <w:bookmarkEnd w:id="872"/>
    </w:p>
    <w:p w:rsidR="00FA4262" w:rsidRPr="00231F20" w:rsidRDefault="00FA4262" w:rsidP="00FA4262">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某个账号状态为‘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功能按钮</w:t>
      </w:r>
      <w:r w:rsidRPr="00231F20">
        <w:rPr>
          <w:rFonts w:ascii="微软雅黑" w:eastAsia="微软雅黑" w:hAnsi="微软雅黑"/>
        </w:rPr>
        <w:t>被激活，点击【</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w:t>
      </w:r>
      <w:r w:rsidRPr="00231F20">
        <w:rPr>
          <w:rFonts w:ascii="微软雅黑" w:eastAsia="微软雅黑" w:hAnsi="微软雅黑" w:hint="eastAsia"/>
        </w:rPr>
        <w:t>弹出“账号冻结确认</w:t>
      </w:r>
      <w:r w:rsidRPr="00231F20">
        <w:rPr>
          <w:rFonts w:ascii="微软雅黑" w:eastAsia="微软雅黑" w:hAnsi="微软雅黑"/>
        </w:rPr>
        <w:t>提示框</w:t>
      </w:r>
      <w:r w:rsidRPr="00231F20">
        <w:rPr>
          <w:rFonts w:ascii="微软雅黑" w:eastAsia="微软雅黑" w:hAnsi="微软雅黑" w:hint="eastAsia"/>
        </w:rPr>
        <w:t>”</w:t>
      </w:r>
      <w:r w:rsidR="007F3A3A" w:rsidRPr="00231F20">
        <w:rPr>
          <w:rFonts w:ascii="微软雅黑" w:eastAsia="微软雅黑" w:hAnsi="微软雅黑" w:hint="eastAsia"/>
        </w:rPr>
        <w:t>，</w:t>
      </w:r>
      <w:r w:rsidR="007F3A3A" w:rsidRPr="00231F20">
        <w:rPr>
          <w:rFonts w:ascii="微软雅黑" w:eastAsia="微软雅黑" w:hAnsi="微软雅黑"/>
        </w:rPr>
        <w:t>在确认提示</w:t>
      </w:r>
      <w:r w:rsidR="007F3A3A" w:rsidRPr="00231F20">
        <w:rPr>
          <w:rFonts w:ascii="微软雅黑" w:eastAsia="微软雅黑" w:hAnsi="微软雅黑" w:hint="eastAsia"/>
        </w:rPr>
        <w:t>框</w:t>
      </w:r>
      <w:r w:rsidR="007F3A3A" w:rsidRPr="00231F20">
        <w:rPr>
          <w:rFonts w:ascii="微软雅黑" w:eastAsia="微软雅黑" w:hAnsi="微软雅黑"/>
        </w:rPr>
        <w:t>中，需要展示具体的登录账号</w:t>
      </w:r>
    </w:p>
    <w:p w:rsidR="00FA4262" w:rsidRPr="00231F20" w:rsidRDefault="00FA4262" w:rsidP="00FA4262">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w:t>
      </w:r>
      <w:r w:rsidRPr="00231F20">
        <w:rPr>
          <w:rFonts w:ascii="微软雅黑" w:eastAsia="微软雅黑" w:hAnsi="微软雅黑" w:hint="eastAsia"/>
        </w:rPr>
        <w:t>冻结确认</w:t>
      </w:r>
      <w:r w:rsidRPr="00231F20">
        <w:rPr>
          <w:rFonts w:ascii="微软雅黑" w:eastAsia="微软雅黑" w:hAnsi="微软雅黑"/>
        </w:rPr>
        <w:t>提示</w:t>
      </w:r>
      <w:r w:rsidRPr="00231F20">
        <w:rPr>
          <w:rFonts w:ascii="微软雅黑" w:eastAsia="微软雅黑" w:hAnsi="微软雅黑" w:hint="eastAsia"/>
        </w:rPr>
        <w:t>框</w:t>
      </w:r>
      <w:r w:rsidRPr="00231F20">
        <w:rPr>
          <w:rFonts w:ascii="微软雅黑" w:eastAsia="微软雅黑" w:hAnsi="微软雅黑"/>
        </w:rPr>
        <w:t>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，若冻结成功</w:t>
      </w:r>
      <w:r w:rsidRPr="00231F20">
        <w:rPr>
          <w:rFonts w:ascii="微软雅黑" w:eastAsia="微软雅黑" w:hAnsi="微软雅黑"/>
        </w:rPr>
        <w:t>则提示‘</w:t>
      </w:r>
      <w:r w:rsidRPr="00231F20">
        <w:rPr>
          <w:rFonts w:ascii="微软雅黑" w:eastAsia="微软雅黑" w:hAnsi="微软雅黑" w:hint="eastAsia"/>
        </w:rPr>
        <w:t>账号冻结</w:t>
      </w:r>
      <w:r w:rsidRPr="00231F20">
        <w:rPr>
          <w:rFonts w:ascii="微软雅黑" w:eastAsia="微软雅黑" w:hAnsi="微软雅黑"/>
        </w:rPr>
        <w:t>成功’</w:t>
      </w:r>
      <w:r w:rsidRPr="00231F20">
        <w:rPr>
          <w:rFonts w:ascii="微软雅黑" w:eastAsia="微软雅黑" w:hAnsi="微软雅黑" w:hint="eastAsia"/>
        </w:rPr>
        <w:t>，</w:t>
      </w:r>
      <w:r w:rsidRPr="00231F20">
        <w:rPr>
          <w:rFonts w:ascii="微软雅黑" w:eastAsia="微软雅黑" w:hAnsi="微软雅黑"/>
        </w:rPr>
        <w:t>返回到账号管理列表页，</w:t>
      </w:r>
      <w:r w:rsidRPr="00231F20">
        <w:rPr>
          <w:rFonts w:ascii="微软雅黑" w:eastAsia="微软雅黑" w:hAnsi="微软雅黑" w:hint="eastAsia"/>
        </w:rPr>
        <w:t>并</w:t>
      </w:r>
      <w:r w:rsidRPr="00231F20">
        <w:rPr>
          <w:rFonts w:ascii="微软雅黑" w:eastAsia="微软雅黑" w:hAnsi="微软雅黑"/>
        </w:rPr>
        <w:t>将对应账号的状态更为‘</w:t>
      </w:r>
      <w:r w:rsidRPr="00231F20">
        <w:rPr>
          <w:rFonts w:ascii="微软雅黑" w:eastAsia="微软雅黑" w:hAnsi="微软雅黑" w:hint="eastAsia"/>
        </w:rPr>
        <w:t>已冻结</w:t>
      </w:r>
      <w:r w:rsidRPr="00231F20">
        <w:rPr>
          <w:rFonts w:ascii="微软雅黑" w:eastAsia="微软雅黑" w:hAnsi="微软雅黑"/>
        </w:rPr>
        <w:t>’</w:t>
      </w:r>
      <w:r w:rsidRPr="00231F20">
        <w:rPr>
          <w:rFonts w:ascii="微软雅黑" w:eastAsia="微软雅黑" w:hAnsi="微软雅黑" w:hint="eastAsia"/>
        </w:rPr>
        <w:t>，</w:t>
      </w:r>
    </w:p>
    <w:p w:rsidR="00FA4262" w:rsidRPr="00231F20" w:rsidRDefault="00FA4262" w:rsidP="00FA4262">
      <w:pPr>
        <w:pStyle w:val="a5"/>
        <w:ind w:left="420" w:firstLineChars="0" w:firstLine="0"/>
        <w:rPr>
          <w:rFonts w:ascii="微软雅黑" w:eastAsia="微软雅黑" w:hAnsi="微软雅黑"/>
        </w:rPr>
      </w:pPr>
      <w:r w:rsidRPr="00231F20">
        <w:rPr>
          <w:rFonts w:ascii="微软雅黑" w:eastAsia="微软雅黑" w:hAnsi="微软雅黑"/>
        </w:rPr>
        <w:t>若</w:t>
      </w:r>
      <w:r w:rsidRPr="00231F20">
        <w:rPr>
          <w:rFonts w:ascii="微软雅黑" w:eastAsia="微软雅黑" w:hAnsi="微软雅黑" w:hint="eastAsia"/>
        </w:rPr>
        <w:t>冻结</w:t>
      </w:r>
      <w:r w:rsidRPr="00231F20">
        <w:rPr>
          <w:rFonts w:ascii="微软雅黑" w:eastAsia="微软雅黑" w:hAnsi="微软雅黑"/>
        </w:rPr>
        <w:t>失败，则提示</w:t>
      </w:r>
      <w:r w:rsidRPr="00231F20">
        <w:rPr>
          <w:rFonts w:ascii="微软雅黑" w:eastAsia="微软雅黑" w:hAnsi="微软雅黑" w:hint="eastAsia"/>
        </w:rPr>
        <w:t>“账号冻结</w:t>
      </w:r>
      <w:r w:rsidRPr="00231F20">
        <w:rPr>
          <w:rFonts w:ascii="微软雅黑" w:eastAsia="微软雅黑" w:hAnsi="微软雅黑"/>
        </w:rPr>
        <w:t>失败，及具体的</w:t>
      </w:r>
      <w:r w:rsidRPr="00231F20">
        <w:rPr>
          <w:rFonts w:ascii="微软雅黑" w:eastAsia="微软雅黑" w:hAnsi="微软雅黑" w:hint="eastAsia"/>
        </w:rPr>
        <w:t>失败</w:t>
      </w:r>
      <w:r w:rsidRPr="00231F20">
        <w:rPr>
          <w:rFonts w:ascii="微软雅黑" w:eastAsia="微软雅黑" w:hAnsi="微软雅黑"/>
        </w:rPr>
        <w:t>原因</w:t>
      </w:r>
      <w:r w:rsidRPr="00231F20">
        <w:rPr>
          <w:rFonts w:ascii="微软雅黑" w:eastAsia="微软雅黑" w:hAnsi="微软雅黑" w:hint="eastAsia"/>
        </w:rPr>
        <w:t>”，账号</w:t>
      </w:r>
      <w:r w:rsidRPr="00231F20">
        <w:rPr>
          <w:rFonts w:ascii="微软雅黑" w:eastAsia="微软雅黑" w:hAnsi="微软雅黑"/>
        </w:rPr>
        <w:t>状态不做任何调整，返回到</w:t>
      </w:r>
      <w:r w:rsidRPr="00231F20">
        <w:rPr>
          <w:rFonts w:ascii="微软雅黑" w:eastAsia="微软雅黑" w:hAnsi="微软雅黑" w:hint="eastAsia"/>
        </w:rPr>
        <w:t>账号</w:t>
      </w:r>
      <w:r w:rsidRPr="00231F20">
        <w:rPr>
          <w:rFonts w:ascii="微软雅黑" w:eastAsia="微软雅黑" w:hAnsi="微软雅黑"/>
        </w:rPr>
        <w:t>管理列表页</w:t>
      </w:r>
    </w:p>
    <w:p w:rsidR="00FA4262" w:rsidRPr="00231F20" w:rsidRDefault="00FA4262" w:rsidP="00FA4262">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w:t>
      </w:r>
      <w:r w:rsidRPr="00231F20">
        <w:rPr>
          <w:rFonts w:ascii="微软雅黑" w:eastAsia="微软雅黑" w:hAnsi="微软雅黑" w:hint="eastAsia"/>
        </w:rPr>
        <w:t>冻结确认</w:t>
      </w:r>
      <w:r w:rsidRPr="00231F20">
        <w:rPr>
          <w:rFonts w:ascii="微软雅黑" w:eastAsia="微软雅黑" w:hAnsi="微软雅黑"/>
        </w:rPr>
        <w:t>提示框中，点击【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则关闭确认提示框，返回到账号管理列表页</w:t>
      </w:r>
      <w:r w:rsidRPr="00231F20">
        <w:rPr>
          <w:rFonts w:ascii="微软雅黑" w:eastAsia="微软雅黑" w:hAnsi="微软雅黑" w:hint="eastAsia"/>
        </w:rPr>
        <w:t>。</w:t>
      </w:r>
    </w:p>
    <w:p w:rsidR="007F3A3A" w:rsidRPr="00231F20" w:rsidRDefault="007F3A3A" w:rsidP="00C42305">
      <w:pPr>
        <w:pStyle w:val="4"/>
        <w:numPr>
          <w:ilvl w:val="2"/>
          <w:numId w:val="1"/>
        </w:numPr>
        <w:rPr>
          <w:rFonts w:ascii="微软雅黑" w:eastAsia="微软雅黑" w:hAnsi="微软雅黑"/>
        </w:rPr>
      </w:pPr>
      <w:bookmarkStart w:id="873" w:name="_Toc1480486"/>
      <w:r w:rsidRPr="00231F20">
        <w:rPr>
          <w:rFonts w:ascii="微软雅黑" w:eastAsia="微软雅黑" w:hAnsi="微软雅黑" w:hint="eastAsia"/>
        </w:rPr>
        <w:t>【解冻】功能</w:t>
      </w:r>
      <w:bookmarkEnd w:id="873"/>
    </w:p>
    <w:p w:rsidR="007F3A3A" w:rsidRPr="00231F20" w:rsidRDefault="007F3A3A" w:rsidP="007F3A3A">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某个账号状态为‘</w:t>
      </w:r>
      <w:r w:rsidRPr="00231F20">
        <w:rPr>
          <w:rFonts w:ascii="微软雅黑" w:eastAsia="微软雅黑" w:hAnsi="微软雅黑" w:hint="eastAsia"/>
        </w:rPr>
        <w:t>已冻结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r w:rsidRPr="00231F20">
        <w:rPr>
          <w:rFonts w:ascii="微软雅黑" w:eastAsia="微软雅黑" w:hAnsi="微软雅黑" w:hint="eastAsia"/>
        </w:rPr>
        <w:t>解冻</w:t>
      </w:r>
      <w:r w:rsidRPr="00231F20">
        <w:rPr>
          <w:rFonts w:ascii="微软雅黑" w:eastAsia="微软雅黑" w:hAnsi="微软雅黑"/>
        </w:rPr>
        <w:t>】</w:t>
      </w:r>
      <w:r w:rsidRPr="00231F20">
        <w:rPr>
          <w:rFonts w:ascii="微软雅黑" w:eastAsia="微软雅黑" w:hAnsi="微软雅黑" w:hint="eastAsia"/>
        </w:rPr>
        <w:t>功能按钮</w:t>
      </w:r>
      <w:r w:rsidRPr="00231F20">
        <w:rPr>
          <w:rFonts w:ascii="微软雅黑" w:eastAsia="微软雅黑" w:hAnsi="微软雅黑"/>
        </w:rPr>
        <w:t>被激活，点击【</w:t>
      </w:r>
      <w:r w:rsidRPr="00231F20">
        <w:rPr>
          <w:rFonts w:ascii="微软雅黑" w:eastAsia="微软雅黑" w:hAnsi="微软雅黑" w:hint="eastAsia"/>
        </w:rPr>
        <w:t>解冻</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w:t>
      </w:r>
      <w:r w:rsidRPr="00231F20">
        <w:rPr>
          <w:rFonts w:ascii="微软雅黑" w:eastAsia="微软雅黑" w:hAnsi="微软雅黑" w:hint="eastAsia"/>
        </w:rPr>
        <w:t>弹出“账号解冻确认</w:t>
      </w:r>
      <w:r w:rsidRPr="00231F20">
        <w:rPr>
          <w:rFonts w:ascii="微软雅黑" w:eastAsia="微软雅黑" w:hAnsi="微软雅黑"/>
        </w:rPr>
        <w:t>提示框</w:t>
      </w:r>
      <w:r w:rsidRPr="00231F20">
        <w:rPr>
          <w:rFonts w:ascii="微软雅黑" w:eastAsia="微软雅黑" w:hAnsi="微软雅黑" w:hint="eastAsia"/>
        </w:rPr>
        <w:t>”</w:t>
      </w:r>
      <w:r w:rsidRPr="00231F20">
        <w:rPr>
          <w:rFonts w:ascii="微软雅黑" w:eastAsia="微软雅黑" w:hAnsi="微软雅黑"/>
        </w:rPr>
        <w:t xml:space="preserve"> </w:t>
      </w:r>
      <w:r w:rsidRPr="00231F20">
        <w:rPr>
          <w:rFonts w:ascii="微软雅黑" w:eastAsia="微软雅黑" w:hAnsi="微软雅黑" w:hint="eastAsia"/>
        </w:rPr>
        <w:t>，</w:t>
      </w:r>
      <w:r w:rsidRPr="00231F20">
        <w:rPr>
          <w:rFonts w:ascii="微软雅黑" w:eastAsia="微软雅黑" w:hAnsi="微软雅黑"/>
        </w:rPr>
        <w:t>在确认提示</w:t>
      </w:r>
      <w:r w:rsidRPr="00231F20">
        <w:rPr>
          <w:rFonts w:ascii="微软雅黑" w:eastAsia="微软雅黑" w:hAnsi="微软雅黑" w:hint="eastAsia"/>
        </w:rPr>
        <w:t>框</w:t>
      </w:r>
      <w:r w:rsidRPr="00231F20">
        <w:rPr>
          <w:rFonts w:ascii="微软雅黑" w:eastAsia="微软雅黑" w:hAnsi="微软雅黑"/>
        </w:rPr>
        <w:t>中，需要展示具体的登录账号</w:t>
      </w:r>
    </w:p>
    <w:p w:rsidR="007F3A3A" w:rsidRPr="00231F20" w:rsidRDefault="007F3A3A" w:rsidP="007F3A3A">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w:t>
      </w:r>
      <w:r w:rsidRPr="00231F20">
        <w:rPr>
          <w:rFonts w:ascii="微软雅黑" w:eastAsia="微软雅黑" w:hAnsi="微软雅黑" w:hint="eastAsia"/>
        </w:rPr>
        <w:t>解冻确认</w:t>
      </w:r>
      <w:r w:rsidRPr="00231F20">
        <w:rPr>
          <w:rFonts w:ascii="微软雅黑" w:eastAsia="微软雅黑" w:hAnsi="微软雅黑"/>
        </w:rPr>
        <w:t>提示</w:t>
      </w:r>
      <w:r w:rsidRPr="00231F20">
        <w:rPr>
          <w:rFonts w:ascii="微软雅黑" w:eastAsia="微软雅黑" w:hAnsi="微软雅黑" w:hint="eastAsia"/>
        </w:rPr>
        <w:t>框</w:t>
      </w:r>
      <w:r w:rsidRPr="00231F20">
        <w:rPr>
          <w:rFonts w:ascii="微软雅黑" w:eastAsia="微软雅黑" w:hAnsi="微软雅黑"/>
        </w:rPr>
        <w:t>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，若解冻成功</w:t>
      </w:r>
      <w:r w:rsidRPr="00231F20">
        <w:rPr>
          <w:rFonts w:ascii="微软雅黑" w:eastAsia="微软雅黑" w:hAnsi="微软雅黑"/>
        </w:rPr>
        <w:t>则提示‘</w:t>
      </w:r>
      <w:r w:rsidRPr="00231F20">
        <w:rPr>
          <w:rFonts w:ascii="微软雅黑" w:eastAsia="微软雅黑" w:hAnsi="微软雅黑" w:hint="eastAsia"/>
        </w:rPr>
        <w:t>账号解冻</w:t>
      </w:r>
      <w:r w:rsidRPr="00231F20">
        <w:rPr>
          <w:rFonts w:ascii="微软雅黑" w:eastAsia="微软雅黑" w:hAnsi="微软雅黑"/>
        </w:rPr>
        <w:t>成功’</w:t>
      </w:r>
      <w:r w:rsidRPr="00231F20">
        <w:rPr>
          <w:rFonts w:ascii="微软雅黑" w:eastAsia="微软雅黑" w:hAnsi="微软雅黑" w:hint="eastAsia"/>
        </w:rPr>
        <w:t>，</w:t>
      </w:r>
      <w:r w:rsidRPr="00231F20">
        <w:rPr>
          <w:rFonts w:ascii="微软雅黑" w:eastAsia="微软雅黑" w:hAnsi="微软雅黑"/>
        </w:rPr>
        <w:t>返回到账号管理列表页，</w:t>
      </w:r>
      <w:r w:rsidRPr="00231F20">
        <w:rPr>
          <w:rFonts w:ascii="微软雅黑" w:eastAsia="微软雅黑" w:hAnsi="微软雅黑" w:hint="eastAsia"/>
        </w:rPr>
        <w:t>并</w:t>
      </w:r>
      <w:r w:rsidRPr="00231F20">
        <w:rPr>
          <w:rFonts w:ascii="微软雅黑" w:eastAsia="微软雅黑" w:hAnsi="微软雅黑"/>
        </w:rPr>
        <w:t>将对应账号的状态更为‘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w:t>
      </w:r>
    </w:p>
    <w:p w:rsidR="007F3A3A" w:rsidRPr="00231F20" w:rsidRDefault="007F3A3A" w:rsidP="007F3A3A">
      <w:pPr>
        <w:pStyle w:val="a5"/>
        <w:ind w:left="420" w:firstLineChars="0" w:firstLine="0"/>
        <w:rPr>
          <w:rFonts w:ascii="微软雅黑" w:eastAsia="微软雅黑" w:hAnsi="微软雅黑"/>
        </w:rPr>
      </w:pPr>
      <w:r w:rsidRPr="00231F20">
        <w:rPr>
          <w:rFonts w:ascii="微软雅黑" w:eastAsia="微软雅黑" w:hAnsi="微软雅黑"/>
        </w:rPr>
        <w:t>若</w:t>
      </w:r>
      <w:r w:rsidRPr="00231F20">
        <w:rPr>
          <w:rFonts w:ascii="微软雅黑" w:eastAsia="微软雅黑" w:hAnsi="微软雅黑" w:hint="eastAsia"/>
        </w:rPr>
        <w:t>解冻</w:t>
      </w:r>
      <w:r w:rsidRPr="00231F20">
        <w:rPr>
          <w:rFonts w:ascii="微软雅黑" w:eastAsia="微软雅黑" w:hAnsi="微软雅黑"/>
        </w:rPr>
        <w:t>失败，则提示</w:t>
      </w:r>
      <w:r w:rsidRPr="00231F20">
        <w:rPr>
          <w:rFonts w:ascii="微软雅黑" w:eastAsia="微软雅黑" w:hAnsi="微软雅黑" w:hint="eastAsia"/>
        </w:rPr>
        <w:t>“账号解冻</w:t>
      </w:r>
      <w:r w:rsidRPr="00231F20">
        <w:rPr>
          <w:rFonts w:ascii="微软雅黑" w:eastAsia="微软雅黑" w:hAnsi="微软雅黑"/>
        </w:rPr>
        <w:t>失败，及具体的</w:t>
      </w:r>
      <w:r w:rsidRPr="00231F20">
        <w:rPr>
          <w:rFonts w:ascii="微软雅黑" w:eastAsia="微软雅黑" w:hAnsi="微软雅黑" w:hint="eastAsia"/>
        </w:rPr>
        <w:t>失败</w:t>
      </w:r>
      <w:r w:rsidRPr="00231F20">
        <w:rPr>
          <w:rFonts w:ascii="微软雅黑" w:eastAsia="微软雅黑" w:hAnsi="微软雅黑"/>
        </w:rPr>
        <w:t>原因</w:t>
      </w:r>
      <w:r w:rsidRPr="00231F20">
        <w:rPr>
          <w:rFonts w:ascii="微软雅黑" w:eastAsia="微软雅黑" w:hAnsi="微软雅黑" w:hint="eastAsia"/>
        </w:rPr>
        <w:t>”，账号</w:t>
      </w:r>
      <w:r w:rsidRPr="00231F20">
        <w:rPr>
          <w:rFonts w:ascii="微软雅黑" w:eastAsia="微软雅黑" w:hAnsi="微软雅黑"/>
        </w:rPr>
        <w:t>状态不做任何调整，返回到</w:t>
      </w:r>
      <w:r w:rsidRPr="00231F20">
        <w:rPr>
          <w:rFonts w:ascii="微软雅黑" w:eastAsia="微软雅黑" w:hAnsi="微软雅黑" w:hint="eastAsia"/>
        </w:rPr>
        <w:t>账号</w:t>
      </w:r>
      <w:r w:rsidRPr="00231F20">
        <w:rPr>
          <w:rFonts w:ascii="微软雅黑" w:eastAsia="微软雅黑" w:hAnsi="微软雅黑"/>
        </w:rPr>
        <w:t>管理列表页</w:t>
      </w:r>
    </w:p>
    <w:p w:rsidR="007F3A3A" w:rsidRPr="00231F20" w:rsidRDefault="007F3A3A" w:rsidP="007F3A3A">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w:t>
      </w:r>
      <w:r w:rsidRPr="00231F20">
        <w:rPr>
          <w:rFonts w:ascii="微软雅黑" w:eastAsia="微软雅黑" w:hAnsi="微软雅黑" w:hint="eastAsia"/>
        </w:rPr>
        <w:t>解冻确认</w:t>
      </w:r>
      <w:r w:rsidRPr="00231F20">
        <w:rPr>
          <w:rFonts w:ascii="微软雅黑" w:eastAsia="微软雅黑" w:hAnsi="微软雅黑"/>
        </w:rPr>
        <w:t>提示框中，点击【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则关闭确认提示框，返回到账号管理列表页</w:t>
      </w:r>
      <w:r w:rsidRPr="00231F20">
        <w:rPr>
          <w:rFonts w:ascii="微软雅黑" w:eastAsia="微软雅黑" w:hAnsi="微软雅黑" w:hint="eastAsia"/>
        </w:rPr>
        <w:t>。</w:t>
      </w:r>
    </w:p>
    <w:p w:rsidR="001674D9" w:rsidRPr="00616000" w:rsidRDefault="001674D9" w:rsidP="00C42305">
      <w:pPr>
        <w:pStyle w:val="4"/>
        <w:numPr>
          <w:ilvl w:val="2"/>
          <w:numId w:val="1"/>
        </w:numPr>
        <w:rPr>
          <w:rFonts w:ascii="微软雅黑" w:eastAsia="微软雅黑" w:hAnsi="微软雅黑"/>
        </w:rPr>
      </w:pPr>
      <w:bookmarkStart w:id="874" w:name="_Toc1480487"/>
      <w:r w:rsidRPr="00616000">
        <w:rPr>
          <w:rFonts w:ascii="微软雅黑" w:eastAsia="微软雅黑" w:hAnsi="微软雅黑" w:hint="eastAsia"/>
        </w:rPr>
        <w:t>【密码重置】功能</w:t>
      </w:r>
      <w:bookmarkEnd w:id="874"/>
    </w:p>
    <w:p w:rsidR="00616000" w:rsidRDefault="00616000" w:rsidP="00D94607">
      <w:pPr>
        <w:pStyle w:val="a5"/>
        <w:numPr>
          <w:ilvl w:val="0"/>
          <w:numId w:val="80"/>
        </w:numPr>
        <w:ind w:firstLineChars="0"/>
        <w:rPr>
          <w:rFonts w:ascii="微软雅黑" w:eastAsia="微软雅黑" w:hAnsi="微软雅黑"/>
        </w:rPr>
      </w:pPr>
      <w:r>
        <w:rPr>
          <w:rFonts w:ascii="微软雅黑" w:eastAsia="微软雅黑" w:hAnsi="微软雅黑" w:hint="eastAsia"/>
        </w:rPr>
        <w:t>选中</w:t>
      </w:r>
      <w:r>
        <w:rPr>
          <w:rFonts w:ascii="微软雅黑" w:eastAsia="微软雅黑" w:hAnsi="微软雅黑"/>
        </w:rPr>
        <w:t>某个状态为‘</w:t>
      </w:r>
      <w:r>
        <w:rPr>
          <w:rFonts w:ascii="微软雅黑" w:eastAsia="微软雅黑" w:hAnsi="微软雅黑" w:hint="eastAsia"/>
        </w:rPr>
        <w:t>正常</w:t>
      </w:r>
      <w:r>
        <w:rPr>
          <w:rFonts w:ascii="微软雅黑" w:eastAsia="微软雅黑" w:hAnsi="微软雅黑"/>
        </w:rPr>
        <w:t>’</w:t>
      </w:r>
      <w:r>
        <w:rPr>
          <w:rFonts w:ascii="微软雅黑" w:eastAsia="微软雅黑" w:hAnsi="微软雅黑" w:hint="eastAsia"/>
        </w:rPr>
        <w:t>或</w:t>
      </w:r>
      <w:r>
        <w:rPr>
          <w:rFonts w:ascii="微软雅黑" w:eastAsia="微软雅黑" w:hAnsi="微软雅黑"/>
        </w:rPr>
        <w:t>‘</w:t>
      </w:r>
      <w:r>
        <w:rPr>
          <w:rFonts w:ascii="微软雅黑" w:eastAsia="微软雅黑" w:hAnsi="微软雅黑" w:hint="eastAsia"/>
        </w:rPr>
        <w:t>冻结</w:t>
      </w:r>
      <w:r>
        <w:rPr>
          <w:rFonts w:ascii="微软雅黑" w:eastAsia="微软雅黑" w:hAnsi="微软雅黑"/>
        </w:rPr>
        <w:t>’</w:t>
      </w:r>
      <w:r>
        <w:rPr>
          <w:rFonts w:ascii="微软雅黑" w:eastAsia="微软雅黑" w:hAnsi="微软雅黑" w:hint="eastAsia"/>
        </w:rPr>
        <w:t>的</w:t>
      </w:r>
      <w:r>
        <w:rPr>
          <w:rFonts w:ascii="微软雅黑" w:eastAsia="微软雅黑" w:hAnsi="微软雅黑"/>
        </w:rPr>
        <w:t>账号，【</w:t>
      </w:r>
      <w:r>
        <w:rPr>
          <w:rFonts w:ascii="微软雅黑" w:eastAsia="微软雅黑" w:hAnsi="微软雅黑" w:hint="eastAsia"/>
        </w:rPr>
        <w:t>密码</w:t>
      </w:r>
      <w:r>
        <w:rPr>
          <w:rFonts w:ascii="微软雅黑" w:eastAsia="微软雅黑" w:hAnsi="微软雅黑"/>
        </w:rPr>
        <w:t>重置】</w:t>
      </w:r>
      <w:r>
        <w:rPr>
          <w:rFonts w:ascii="微软雅黑" w:eastAsia="微软雅黑" w:hAnsi="微软雅黑" w:hint="eastAsia"/>
        </w:rPr>
        <w:t>功能</w:t>
      </w:r>
      <w:r>
        <w:rPr>
          <w:rFonts w:ascii="微软雅黑" w:eastAsia="微软雅黑" w:hAnsi="微软雅黑"/>
        </w:rPr>
        <w:t>按钮被激活，</w:t>
      </w:r>
    </w:p>
    <w:p w:rsidR="00C46D08" w:rsidRPr="00231F20" w:rsidRDefault="00C46D08" w:rsidP="00D94607">
      <w:pPr>
        <w:pStyle w:val="a5"/>
        <w:numPr>
          <w:ilvl w:val="0"/>
          <w:numId w:val="80"/>
        </w:numPr>
        <w:ind w:firstLineChars="0"/>
        <w:rPr>
          <w:rFonts w:ascii="微软雅黑" w:eastAsia="微软雅黑" w:hAnsi="微软雅黑"/>
        </w:rPr>
      </w:pPr>
      <w:r w:rsidRPr="00231F20">
        <w:rPr>
          <w:rFonts w:ascii="微软雅黑" w:eastAsia="微软雅黑" w:hAnsi="微软雅黑" w:hint="eastAsia"/>
        </w:rPr>
        <w:lastRenderedPageBreak/>
        <w:t>点击</w:t>
      </w:r>
      <w:r w:rsidR="00616000">
        <w:rPr>
          <w:rFonts w:ascii="微软雅黑" w:eastAsia="微软雅黑" w:hAnsi="微软雅黑" w:hint="eastAsia"/>
        </w:rPr>
        <w:t>【密码</w:t>
      </w:r>
      <w:r w:rsidR="00616000">
        <w:rPr>
          <w:rFonts w:ascii="微软雅黑" w:eastAsia="微软雅黑" w:hAnsi="微软雅黑"/>
        </w:rPr>
        <w:t>重置</w:t>
      </w:r>
      <w:r w:rsidR="00616000">
        <w:rPr>
          <w:rFonts w:ascii="微软雅黑" w:eastAsia="微软雅黑" w:hAnsi="微软雅黑" w:hint="eastAsia"/>
        </w:rPr>
        <w:t>】功能</w:t>
      </w:r>
      <w:r w:rsidR="00616000">
        <w:rPr>
          <w:rFonts w:ascii="微软雅黑" w:eastAsia="微软雅黑" w:hAnsi="微软雅黑"/>
        </w:rPr>
        <w:t>按钮</w:t>
      </w:r>
      <w:r w:rsidRPr="00231F20">
        <w:rPr>
          <w:rFonts w:ascii="微软雅黑" w:eastAsia="微软雅黑" w:hAnsi="微软雅黑"/>
        </w:rPr>
        <w:t>，弹出</w:t>
      </w:r>
      <w:r w:rsidRPr="00231F20">
        <w:rPr>
          <w:rFonts w:ascii="微软雅黑" w:eastAsia="微软雅黑" w:hAnsi="微软雅黑" w:hint="eastAsia"/>
        </w:rPr>
        <w:t>重置</w:t>
      </w:r>
      <w:r w:rsidRPr="00231F20">
        <w:rPr>
          <w:rFonts w:ascii="微软雅黑" w:eastAsia="微软雅黑" w:hAnsi="微软雅黑"/>
        </w:rPr>
        <w:t>密码确认框</w:t>
      </w:r>
    </w:p>
    <w:p w:rsidR="006B7D78" w:rsidRPr="00231F20" w:rsidRDefault="00C46D08" w:rsidP="00D94607">
      <w:pPr>
        <w:pStyle w:val="a5"/>
        <w:numPr>
          <w:ilvl w:val="0"/>
          <w:numId w:val="80"/>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确认框中，点击【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w:t>
      </w:r>
      <w:r w:rsidR="006B7D78" w:rsidRPr="00231F20">
        <w:rPr>
          <w:rFonts w:ascii="微软雅黑" w:eastAsia="微软雅黑" w:hAnsi="微软雅黑" w:hint="eastAsia"/>
        </w:rPr>
        <w:t>则</w:t>
      </w:r>
      <w:r w:rsidR="006B7D78" w:rsidRPr="00231F20">
        <w:rPr>
          <w:rFonts w:ascii="微软雅黑" w:eastAsia="微软雅黑" w:hAnsi="微软雅黑"/>
        </w:rPr>
        <w:t>需要给账号的密保邮箱发送重置密码的链接邮件</w:t>
      </w:r>
    </w:p>
    <w:p w:rsidR="00C46D08" w:rsidRPr="00231F20" w:rsidRDefault="00C46D08" w:rsidP="006B7D78">
      <w:pPr>
        <w:pStyle w:val="a5"/>
        <w:ind w:left="420" w:firstLineChars="0" w:firstLine="0"/>
        <w:rPr>
          <w:rFonts w:ascii="微软雅黑" w:eastAsia="微软雅黑" w:hAnsi="微软雅黑"/>
        </w:rPr>
      </w:pPr>
      <w:r w:rsidRPr="00231F20">
        <w:rPr>
          <w:rFonts w:ascii="微软雅黑" w:eastAsia="微软雅黑" w:hAnsi="微软雅黑"/>
        </w:rPr>
        <w:t>若</w:t>
      </w:r>
      <w:r w:rsidR="006B7D78" w:rsidRPr="00231F20">
        <w:rPr>
          <w:rFonts w:ascii="微软雅黑" w:eastAsia="微软雅黑" w:hAnsi="微软雅黑" w:hint="eastAsia"/>
        </w:rPr>
        <w:t>邮件</w:t>
      </w:r>
      <w:r w:rsidRPr="00231F20">
        <w:rPr>
          <w:rFonts w:ascii="微软雅黑" w:eastAsia="微软雅黑" w:hAnsi="微软雅黑"/>
        </w:rPr>
        <w:t>发送成功，则提示“</w:t>
      </w:r>
      <w:r w:rsidRPr="00231F20">
        <w:rPr>
          <w:rFonts w:ascii="微软雅黑" w:eastAsia="微软雅黑" w:hAnsi="微软雅黑" w:hint="eastAsia"/>
        </w:rPr>
        <w:t>重置密码</w:t>
      </w:r>
      <w:r w:rsidRPr="00231F20">
        <w:rPr>
          <w:rFonts w:ascii="微软雅黑" w:eastAsia="微软雅黑" w:hAnsi="微软雅黑"/>
        </w:rPr>
        <w:t>邮件已发送，请注意查收”</w:t>
      </w:r>
    </w:p>
    <w:p w:rsidR="00C46D08" w:rsidRPr="00231F20" w:rsidRDefault="00C46D08" w:rsidP="006B7D78">
      <w:pPr>
        <w:ind w:firstLineChars="200" w:firstLine="420"/>
        <w:rPr>
          <w:rFonts w:ascii="微软雅黑" w:eastAsia="微软雅黑" w:hAnsi="微软雅黑"/>
        </w:rPr>
      </w:pPr>
      <w:r w:rsidRPr="00231F20">
        <w:rPr>
          <w:rFonts w:ascii="微软雅黑" w:eastAsia="微软雅黑" w:hAnsi="微软雅黑" w:hint="eastAsia"/>
        </w:rPr>
        <w:t>若</w:t>
      </w:r>
      <w:r w:rsidR="006B7D78" w:rsidRPr="00231F20">
        <w:rPr>
          <w:rFonts w:ascii="微软雅黑" w:eastAsia="微软雅黑" w:hAnsi="微软雅黑" w:hint="eastAsia"/>
        </w:rPr>
        <w:t>邮件</w:t>
      </w:r>
      <w:r w:rsidRPr="00231F20">
        <w:rPr>
          <w:rFonts w:ascii="微软雅黑" w:eastAsia="微软雅黑" w:hAnsi="微软雅黑"/>
        </w:rPr>
        <w:t>发送失败，则提示“</w:t>
      </w:r>
      <w:r w:rsidRPr="00231F20">
        <w:rPr>
          <w:rFonts w:ascii="微软雅黑" w:eastAsia="微软雅黑" w:hAnsi="微软雅黑" w:hint="eastAsia"/>
        </w:rPr>
        <w:t>操作失败</w:t>
      </w:r>
      <w:r w:rsidRPr="00231F20">
        <w:rPr>
          <w:rFonts w:ascii="微软雅黑" w:eastAsia="微软雅黑" w:hAnsi="微软雅黑"/>
        </w:rPr>
        <w:t>，</w:t>
      </w:r>
      <w:r w:rsidR="001D2308" w:rsidRPr="00231F20">
        <w:rPr>
          <w:rFonts w:ascii="微软雅黑" w:eastAsia="微软雅黑" w:hAnsi="微软雅黑" w:hint="eastAsia"/>
        </w:rPr>
        <w:t>【失败</w:t>
      </w:r>
      <w:r w:rsidR="001D2308" w:rsidRPr="00231F20">
        <w:rPr>
          <w:rFonts w:ascii="微软雅黑" w:eastAsia="微软雅黑" w:hAnsi="微软雅黑"/>
        </w:rPr>
        <w:t>原因</w:t>
      </w:r>
      <w:r w:rsidR="001D2308" w:rsidRPr="00231F20">
        <w:rPr>
          <w:rFonts w:ascii="微软雅黑" w:eastAsia="微软雅黑" w:hAnsi="微软雅黑" w:hint="eastAsia"/>
        </w:rPr>
        <w:t>】</w:t>
      </w:r>
      <w:r w:rsidRPr="00231F20">
        <w:rPr>
          <w:rFonts w:ascii="微软雅黑" w:eastAsia="微软雅黑" w:hAnsi="微软雅黑"/>
        </w:rPr>
        <w:t>”</w:t>
      </w:r>
      <w:r w:rsidR="006B7D78" w:rsidRPr="00231F20">
        <w:rPr>
          <w:rFonts w:ascii="微软雅黑" w:eastAsia="微软雅黑" w:hAnsi="微软雅黑" w:hint="eastAsia"/>
        </w:rPr>
        <w:t>需要</w:t>
      </w:r>
      <w:r w:rsidR="006B7D78" w:rsidRPr="00231F20">
        <w:rPr>
          <w:rFonts w:ascii="微软雅黑" w:eastAsia="微软雅黑" w:hAnsi="微软雅黑"/>
        </w:rPr>
        <w:t>提示具体的失败原因</w:t>
      </w:r>
    </w:p>
    <w:p w:rsidR="006B7D78" w:rsidRPr="00231F20" w:rsidRDefault="006B7D78" w:rsidP="006B7D78">
      <w:pPr>
        <w:ind w:firstLineChars="200" w:firstLine="420"/>
        <w:rPr>
          <w:rFonts w:ascii="微软雅黑" w:eastAsia="微软雅黑" w:hAnsi="微软雅黑"/>
        </w:rPr>
      </w:pPr>
      <w:r w:rsidRPr="00231F20">
        <w:rPr>
          <w:rFonts w:ascii="微软雅黑" w:eastAsia="微软雅黑" w:hAnsi="微软雅黑" w:hint="eastAsia"/>
        </w:rPr>
        <w:t>若因</w:t>
      </w:r>
      <w:r w:rsidRPr="00231F20">
        <w:rPr>
          <w:rFonts w:ascii="微软雅黑" w:eastAsia="微软雅黑" w:hAnsi="微软雅黑"/>
        </w:rPr>
        <w:t>邮箱地址有误，则提示，密保邮箱有误</w:t>
      </w:r>
    </w:p>
    <w:p w:rsidR="006B7D78" w:rsidRPr="00231F20" w:rsidRDefault="006B7D78" w:rsidP="006B7D78">
      <w:pPr>
        <w:ind w:firstLineChars="200" w:firstLine="42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因系统问题，则提示</w:t>
      </w:r>
      <w:r w:rsidRPr="00231F20">
        <w:rPr>
          <w:rFonts w:ascii="微软雅黑" w:eastAsia="微软雅黑" w:hAnsi="微软雅黑" w:hint="eastAsia"/>
        </w:rPr>
        <w:t>，</w:t>
      </w:r>
      <w:r w:rsidRPr="00231F20">
        <w:rPr>
          <w:rFonts w:ascii="微软雅黑" w:eastAsia="微软雅黑" w:hAnsi="微软雅黑"/>
        </w:rPr>
        <w:t>请稍后重试</w:t>
      </w:r>
    </w:p>
    <w:p w:rsidR="0071387A" w:rsidRPr="00231F20" w:rsidRDefault="0071387A" w:rsidP="00C42305">
      <w:pPr>
        <w:pStyle w:val="4"/>
        <w:numPr>
          <w:ilvl w:val="2"/>
          <w:numId w:val="1"/>
        </w:numPr>
        <w:rPr>
          <w:rFonts w:ascii="微软雅黑" w:eastAsia="微软雅黑" w:hAnsi="微软雅黑"/>
        </w:rPr>
      </w:pPr>
      <w:bookmarkStart w:id="875" w:name="_Toc1480488"/>
      <w:r w:rsidRPr="00231F20">
        <w:rPr>
          <w:rFonts w:ascii="微软雅黑" w:eastAsia="微软雅黑" w:hAnsi="微软雅黑" w:hint="eastAsia"/>
        </w:rPr>
        <w:t>【分配权限】功能</w:t>
      </w:r>
      <w:bookmarkEnd w:id="875"/>
    </w:p>
    <w:p w:rsidR="00426E9E" w:rsidRPr="00231F20" w:rsidRDefault="00426E9E" w:rsidP="00EC46EA">
      <w:pPr>
        <w:pStyle w:val="a5"/>
        <w:numPr>
          <w:ilvl w:val="0"/>
          <w:numId w:val="23"/>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p>
    <w:p w:rsidR="00426E9E" w:rsidRPr="00231F20" w:rsidRDefault="00426E9E" w:rsidP="00426E9E">
      <w:pPr>
        <w:pStyle w:val="a5"/>
        <w:ind w:left="420" w:firstLineChars="0" w:firstLine="0"/>
        <w:rPr>
          <w:rFonts w:ascii="微软雅黑" w:eastAsia="微软雅黑" w:hAnsi="微软雅黑"/>
        </w:rPr>
      </w:pPr>
      <w:r w:rsidRPr="00231F20">
        <w:rPr>
          <w:rFonts w:ascii="微软雅黑" w:eastAsia="微软雅黑" w:hAnsi="微软雅黑" w:hint="eastAsia"/>
        </w:rPr>
        <w:t>已拥有角色</w:t>
      </w:r>
      <w:r w:rsidRPr="00231F20">
        <w:rPr>
          <w:rFonts w:ascii="微软雅黑" w:eastAsia="微软雅黑" w:hAnsi="微软雅黑"/>
        </w:rPr>
        <w:t>：</w:t>
      </w:r>
      <w:r w:rsidRPr="00231F20">
        <w:rPr>
          <w:rFonts w:ascii="微软雅黑" w:eastAsia="微软雅黑" w:hAnsi="微软雅黑" w:hint="eastAsia"/>
        </w:rPr>
        <w:t>指</w:t>
      </w:r>
      <w:r w:rsidRPr="00231F20">
        <w:rPr>
          <w:rFonts w:ascii="微软雅黑" w:eastAsia="微软雅黑" w:hAnsi="微软雅黑"/>
        </w:rPr>
        <w:t>当前账号拥有的状态为‘</w:t>
      </w:r>
      <w:r w:rsidRPr="00231F20">
        <w:rPr>
          <w:rFonts w:ascii="微软雅黑" w:eastAsia="微软雅黑" w:hAnsi="微软雅黑" w:hint="eastAsia"/>
        </w:rPr>
        <w:t>有效</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角色</w:t>
      </w:r>
    </w:p>
    <w:p w:rsidR="00426E9E" w:rsidRPr="00231F20" w:rsidRDefault="00426E9E" w:rsidP="00426E9E">
      <w:pPr>
        <w:pStyle w:val="a5"/>
        <w:ind w:left="420" w:firstLineChars="0" w:firstLine="0"/>
        <w:rPr>
          <w:rFonts w:ascii="微软雅黑" w:eastAsia="微软雅黑" w:hAnsi="微软雅黑"/>
        </w:rPr>
      </w:pPr>
      <w:r w:rsidRPr="00231F20">
        <w:rPr>
          <w:rFonts w:ascii="微软雅黑" w:eastAsia="微软雅黑" w:hAnsi="微软雅黑" w:hint="eastAsia"/>
        </w:rPr>
        <w:t>可分配</w:t>
      </w:r>
      <w:r w:rsidRPr="00231F20">
        <w:rPr>
          <w:rFonts w:ascii="微软雅黑" w:eastAsia="微软雅黑" w:hAnsi="微软雅黑"/>
        </w:rPr>
        <w:t>角色：指</w:t>
      </w:r>
      <w:r w:rsidRPr="00231F20">
        <w:rPr>
          <w:rFonts w:ascii="微软雅黑" w:eastAsia="微软雅黑" w:hAnsi="微软雅黑" w:hint="eastAsia"/>
        </w:rPr>
        <w:t>当前</w:t>
      </w:r>
      <w:r w:rsidRPr="00231F20">
        <w:rPr>
          <w:rFonts w:ascii="微软雅黑" w:eastAsia="微软雅黑" w:hAnsi="微软雅黑"/>
        </w:rPr>
        <w:t>系统中状态为‘</w:t>
      </w:r>
      <w:r w:rsidRPr="00231F20">
        <w:rPr>
          <w:rFonts w:ascii="微软雅黑" w:eastAsia="微软雅黑" w:hAnsi="微软雅黑" w:hint="eastAsia"/>
        </w:rPr>
        <w:t>有效</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，且</w:t>
      </w:r>
      <w:r w:rsidR="00921EE9" w:rsidRPr="00231F20">
        <w:rPr>
          <w:rFonts w:ascii="微软雅黑" w:eastAsia="微软雅黑" w:hAnsi="微软雅黑"/>
        </w:rPr>
        <w:t>不包含该账号的角色</w:t>
      </w:r>
    </w:p>
    <w:p w:rsidR="00921EE9" w:rsidRDefault="00921EE9" w:rsidP="00426E9E">
      <w:pPr>
        <w:pStyle w:val="a5"/>
        <w:ind w:left="420" w:firstLineChars="0" w:firstLine="0"/>
        <w:rPr>
          <w:ins w:id="876" w:author="春苹" w:date="2019-02-19T14:27:00Z"/>
          <w:rFonts w:ascii="微软雅黑" w:eastAsia="微软雅黑" w:hAnsi="微软雅黑"/>
        </w:rPr>
      </w:pPr>
      <w:r w:rsidRPr="00231F20">
        <w:rPr>
          <w:rFonts w:ascii="微软雅黑" w:eastAsia="微软雅黑" w:hAnsi="微软雅黑" w:hint="eastAsia"/>
        </w:rPr>
        <w:t>所拥有</w:t>
      </w:r>
      <w:r w:rsidRPr="00231F20">
        <w:rPr>
          <w:rFonts w:ascii="微软雅黑" w:eastAsia="微软雅黑" w:hAnsi="微软雅黑"/>
        </w:rPr>
        <w:t>的特殊权限：</w:t>
      </w:r>
      <w:r w:rsidRPr="00B4767C">
        <w:rPr>
          <w:rFonts w:ascii="微软雅黑" w:eastAsia="微软雅黑" w:hAnsi="微软雅黑"/>
          <w:strike/>
          <w:rPrChange w:id="877" w:author="春苹" w:date="2019-02-19T14:26:00Z">
            <w:rPr>
              <w:rFonts w:ascii="微软雅黑" w:eastAsia="微软雅黑" w:hAnsi="微软雅黑"/>
            </w:rPr>
          </w:rPrChange>
        </w:rPr>
        <w:t>全集是权限管理中的所有有效的权限</w:t>
      </w:r>
      <w:r w:rsidRPr="00231F20">
        <w:rPr>
          <w:rFonts w:ascii="微软雅黑" w:eastAsia="微软雅黑" w:hAnsi="微软雅黑"/>
        </w:rPr>
        <w:t>，</w:t>
      </w:r>
      <w:ins w:id="878" w:author="春苹" w:date="2019-02-19T14:27:00Z">
        <w:r w:rsidR="00B4767C" w:rsidRPr="00840C2A">
          <w:rPr>
            <w:rFonts w:ascii="微软雅黑" w:eastAsia="微软雅黑" w:hAnsi="微软雅黑" w:hint="eastAsia"/>
            <w:color w:val="FF0000"/>
            <w:highlight w:val="yellow"/>
            <w:rPrChange w:id="879" w:author="春苹" w:date="2019-02-19T14:35:00Z">
              <w:rPr>
                <w:rFonts w:ascii="微软雅黑" w:eastAsia="微软雅黑" w:hAnsi="微软雅黑" w:hint="eastAsia"/>
              </w:rPr>
            </w:rPrChange>
          </w:rPr>
          <w:t>全集</w:t>
        </w:r>
        <w:r w:rsidR="00B4767C" w:rsidRPr="00840C2A">
          <w:rPr>
            <w:rFonts w:ascii="微软雅黑" w:eastAsia="微软雅黑" w:hAnsi="微软雅黑"/>
            <w:color w:val="FF0000"/>
            <w:highlight w:val="yellow"/>
            <w:rPrChange w:id="880" w:author="春苹" w:date="2019-02-19T14:35:00Z">
              <w:rPr>
                <w:rFonts w:ascii="微软雅黑" w:eastAsia="微软雅黑" w:hAnsi="微软雅黑"/>
              </w:rPr>
            </w:rPrChange>
          </w:rPr>
          <w:t>是</w:t>
        </w:r>
        <w:r w:rsidR="00B4767C" w:rsidRPr="00840C2A">
          <w:rPr>
            <w:rFonts w:ascii="微软雅黑" w:eastAsia="微软雅黑" w:hAnsi="微软雅黑" w:hint="eastAsia"/>
            <w:color w:val="FF0000"/>
            <w:highlight w:val="yellow"/>
            <w:rPrChange w:id="881" w:author="春苹" w:date="2019-02-19T14:35:00Z">
              <w:rPr>
                <w:rFonts w:ascii="微软雅黑" w:eastAsia="微软雅黑" w:hAnsi="微软雅黑" w:hint="eastAsia"/>
              </w:rPr>
            </w:rPrChange>
          </w:rPr>
          <w:t>权限</w:t>
        </w:r>
        <w:r w:rsidR="00B4767C" w:rsidRPr="00840C2A">
          <w:rPr>
            <w:rFonts w:ascii="微软雅黑" w:eastAsia="微软雅黑" w:hAnsi="微软雅黑"/>
            <w:color w:val="FF0000"/>
            <w:highlight w:val="yellow"/>
            <w:rPrChange w:id="882" w:author="春苹" w:date="2019-02-19T14:35:00Z">
              <w:rPr>
                <w:rFonts w:ascii="微软雅黑" w:eastAsia="微软雅黑" w:hAnsi="微软雅黑"/>
              </w:rPr>
            </w:rPrChange>
          </w:rPr>
          <w:t>菜单中所有【</w:t>
        </w:r>
        <w:r w:rsidR="00B4767C" w:rsidRPr="00840C2A">
          <w:rPr>
            <w:rFonts w:ascii="微软雅黑" w:eastAsia="微软雅黑" w:hAnsi="微软雅黑" w:hint="eastAsia"/>
            <w:color w:val="FF0000"/>
            <w:highlight w:val="yellow"/>
            <w:rPrChange w:id="883" w:author="春苹" w:date="2019-02-19T14:35:00Z">
              <w:rPr>
                <w:rFonts w:ascii="微软雅黑" w:eastAsia="微软雅黑" w:hAnsi="微软雅黑" w:hint="eastAsia"/>
              </w:rPr>
            </w:rPrChange>
          </w:rPr>
          <w:t>员工</w:t>
        </w:r>
        <w:r w:rsidR="00B4767C" w:rsidRPr="00840C2A">
          <w:rPr>
            <w:rFonts w:ascii="微软雅黑" w:eastAsia="微软雅黑" w:hAnsi="微软雅黑"/>
            <w:color w:val="FF0000"/>
            <w:highlight w:val="yellow"/>
            <w:rPrChange w:id="884" w:author="春苹" w:date="2019-02-19T14:35:00Z">
              <w:rPr>
                <w:rFonts w:ascii="微软雅黑" w:eastAsia="微软雅黑" w:hAnsi="微软雅黑"/>
              </w:rPr>
            </w:rPrChange>
          </w:rPr>
          <w:t>】</w:t>
        </w:r>
        <w:r w:rsidR="00B4767C" w:rsidRPr="00840C2A">
          <w:rPr>
            <w:rFonts w:ascii="微软雅黑" w:eastAsia="微软雅黑" w:hAnsi="微软雅黑" w:hint="eastAsia"/>
            <w:color w:val="FF0000"/>
            <w:highlight w:val="yellow"/>
            <w:rPrChange w:id="885" w:author="春苹" w:date="2019-02-19T14:35:00Z">
              <w:rPr>
                <w:rFonts w:ascii="微软雅黑" w:eastAsia="微软雅黑" w:hAnsi="微软雅黑" w:hint="eastAsia"/>
              </w:rPr>
            </w:rPrChange>
          </w:rPr>
          <w:t>可用</w:t>
        </w:r>
        <w:r w:rsidR="00B4767C" w:rsidRPr="00840C2A">
          <w:rPr>
            <w:rFonts w:ascii="微软雅黑" w:eastAsia="微软雅黑" w:hAnsi="微软雅黑"/>
            <w:color w:val="FF0000"/>
            <w:highlight w:val="yellow"/>
            <w:rPrChange w:id="886" w:author="春苹" w:date="2019-02-19T14:35:00Z">
              <w:rPr>
                <w:rFonts w:ascii="微软雅黑" w:eastAsia="微软雅黑" w:hAnsi="微软雅黑"/>
              </w:rPr>
            </w:rPrChange>
          </w:rPr>
          <w:t>的菜单</w:t>
        </w:r>
        <w:r w:rsidR="00B4767C" w:rsidRPr="00840C2A">
          <w:rPr>
            <w:rFonts w:ascii="微软雅黑" w:eastAsia="微软雅黑" w:hAnsi="微软雅黑"/>
            <w:highlight w:val="yellow"/>
            <w:rPrChange w:id="887" w:author="春苹" w:date="2019-02-19T14:35:00Z">
              <w:rPr>
                <w:rFonts w:ascii="微软雅黑" w:eastAsia="微软雅黑" w:hAnsi="微软雅黑"/>
              </w:rPr>
            </w:rPrChange>
          </w:rPr>
          <w:t>，</w:t>
        </w:r>
      </w:ins>
      <w:r w:rsidRPr="00840C2A">
        <w:rPr>
          <w:rFonts w:ascii="微软雅黑" w:eastAsia="微软雅黑" w:hAnsi="微软雅黑"/>
        </w:rPr>
        <w:t>为</w:t>
      </w:r>
      <w:r w:rsidRPr="00231F20">
        <w:rPr>
          <w:rFonts w:ascii="微软雅黑" w:eastAsia="微软雅黑" w:hAnsi="微软雅黑"/>
        </w:rPr>
        <w:t>复选框的</w:t>
      </w:r>
      <w:r w:rsidRPr="00231F20">
        <w:rPr>
          <w:rFonts w:ascii="微软雅黑" w:eastAsia="微软雅黑" w:hAnsi="微软雅黑" w:hint="eastAsia"/>
        </w:rPr>
        <w:t>树状结构</w:t>
      </w:r>
    </w:p>
    <w:p w:rsidR="00B4767C" w:rsidRPr="00B4767C" w:rsidRDefault="00B4767C" w:rsidP="00426E9E">
      <w:pPr>
        <w:pStyle w:val="a5"/>
        <w:ind w:left="420" w:firstLineChars="0" w:firstLine="0"/>
        <w:rPr>
          <w:rFonts w:ascii="微软雅黑" w:eastAsia="微软雅黑" w:hAnsi="微软雅黑"/>
          <w:color w:val="FF0000"/>
          <w:rPrChange w:id="888" w:author="春苹" w:date="2019-02-19T14:28:00Z">
            <w:rPr>
              <w:rFonts w:ascii="微软雅黑" w:eastAsia="微软雅黑" w:hAnsi="微软雅黑"/>
            </w:rPr>
          </w:rPrChange>
        </w:rPr>
      </w:pPr>
      <w:ins w:id="889" w:author="春苹" w:date="2019-02-19T14:27:00Z">
        <w:r w:rsidRPr="00840C2A">
          <w:rPr>
            <w:rFonts w:ascii="微软雅黑" w:eastAsia="微软雅黑" w:hAnsi="微软雅黑" w:hint="eastAsia"/>
            <w:color w:val="FF0000"/>
            <w:highlight w:val="yellow"/>
            <w:rPrChange w:id="890" w:author="春苹" w:date="2019-02-19T14:35:00Z">
              <w:rPr>
                <w:rFonts w:ascii="微软雅黑" w:eastAsia="微软雅黑" w:hAnsi="微软雅黑" w:hint="eastAsia"/>
              </w:rPr>
            </w:rPrChange>
          </w:rPr>
          <w:t>【员工】</w:t>
        </w:r>
      </w:ins>
      <w:ins w:id="891" w:author="春苹" w:date="2019-02-19T14:28:00Z">
        <w:r w:rsidRPr="00840C2A">
          <w:rPr>
            <w:rFonts w:ascii="微软雅黑" w:eastAsia="微软雅黑" w:hAnsi="微软雅黑" w:hint="eastAsia"/>
            <w:color w:val="FF0000"/>
            <w:highlight w:val="yellow"/>
            <w:rPrChange w:id="892" w:author="春苹" w:date="2019-02-19T14:35:00Z">
              <w:rPr>
                <w:rFonts w:ascii="微软雅黑" w:eastAsia="微软雅黑" w:hAnsi="微软雅黑" w:hint="eastAsia"/>
              </w:rPr>
            </w:rPrChange>
          </w:rPr>
          <w:t>可用</w:t>
        </w:r>
        <w:r w:rsidRPr="00840C2A">
          <w:rPr>
            <w:rFonts w:ascii="微软雅黑" w:eastAsia="微软雅黑" w:hAnsi="微软雅黑"/>
            <w:color w:val="FF0000"/>
            <w:highlight w:val="yellow"/>
            <w:rPrChange w:id="893" w:author="春苹" w:date="2019-02-19T14:35:00Z">
              <w:rPr>
                <w:rFonts w:ascii="微软雅黑" w:eastAsia="微软雅黑" w:hAnsi="微软雅黑"/>
              </w:rPr>
            </w:rPrChange>
          </w:rPr>
          <w:t>，指的是</w:t>
        </w:r>
        <w:r w:rsidRPr="00840C2A">
          <w:rPr>
            <w:rFonts w:ascii="微软雅黑" w:eastAsia="微软雅黑" w:hAnsi="微软雅黑" w:hint="eastAsia"/>
            <w:color w:val="FF0000"/>
            <w:highlight w:val="yellow"/>
            <w:rPrChange w:id="894" w:author="春苹" w:date="2019-02-19T14:35:00Z">
              <w:rPr>
                <w:rFonts w:ascii="微软雅黑" w:eastAsia="微软雅黑" w:hAnsi="微软雅黑" w:hint="eastAsia"/>
              </w:rPr>
            </w:rPrChange>
          </w:rPr>
          <w:t>权限</w:t>
        </w:r>
        <w:r w:rsidRPr="00840C2A">
          <w:rPr>
            <w:rFonts w:ascii="微软雅黑" w:eastAsia="微软雅黑" w:hAnsi="微软雅黑"/>
            <w:color w:val="FF0000"/>
            <w:highlight w:val="yellow"/>
            <w:rPrChange w:id="895" w:author="春苹" w:date="2019-02-19T14:35:00Z">
              <w:rPr>
                <w:rFonts w:ascii="微软雅黑" w:eastAsia="微软雅黑" w:hAnsi="微软雅黑"/>
              </w:rPr>
            </w:rPrChange>
          </w:rPr>
          <w:t>状态为有效，且权限</w:t>
        </w:r>
        <w:r w:rsidRPr="00840C2A">
          <w:rPr>
            <w:rFonts w:ascii="微软雅黑" w:eastAsia="微软雅黑" w:hAnsi="微软雅黑" w:hint="eastAsia"/>
            <w:color w:val="FF0000"/>
            <w:highlight w:val="yellow"/>
            <w:rPrChange w:id="896" w:author="春苹" w:date="2019-02-19T14:35:00Z">
              <w:rPr>
                <w:rFonts w:ascii="微软雅黑" w:eastAsia="微软雅黑" w:hAnsi="微软雅黑" w:hint="eastAsia"/>
                <w:color w:val="FF0000"/>
              </w:rPr>
            </w:rPrChange>
          </w:rPr>
          <w:t>名称</w:t>
        </w:r>
        <w:r w:rsidRPr="00840C2A">
          <w:rPr>
            <w:rFonts w:ascii="微软雅黑" w:eastAsia="微软雅黑" w:hAnsi="微软雅黑"/>
            <w:color w:val="FF0000"/>
            <w:highlight w:val="yellow"/>
            <w:rPrChange w:id="897" w:author="春苹" w:date="2019-02-19T14:35:00Z">
              <w:rPr>
                <w:rFonts w:ascii="微软雅黑" w:eastAsia="微软雅黑" w:hAnsi="微软雅黑"/>
              </w:rPr>
            </w:rPrChange>
          </w:rPr>
          <w:t>后方标准了【</w:t>
        </w:r>
        <w:r w:rsidRPr="00840C2A">
          <w:rPr>
            <w:rFonts w:ascii="微软雅黑" w:eastAsia="微软雅黑" w:hAnsi="微软雅黑" w:hint="eastAsia"/>
            <w:color w:val="FF0000"/>
            <w:highlight w:val="yellow"/>
            <w:rPrChange w:id="898" w:author="春苹" w:date="2019-02-19T14:35:00Z">
              <w:rPr>
                <w:rFonts w:ascii="微软雅黑" w:eastAsia="微软雅黑" w:hAnsi="微软雅黑" w:hint="eastAsia"/>
              </w:rPr>
            </w:rPrChange>
          </w:rPr>
          <w:t>员工</w:t>
        </w:r>
        <w:r w:rsidRPr="00840C2A">
          <w:rPr>
            <w:rFonts w:ascii="微软雅黑" w:eastAsia="微软雅黑" w:hAnsi="微软雅黑"/>
            <w:color w:val="FF0000"/>
            <w:highlight w:val="yellow"/>
            <w:rPrChange w:id="899" w:author="春苹" w:date="2019-02-19T14:35:00Z">
              <w:rPr>
                <w:rFonts w:ascii="微软雅黑" w:eastAsia="微软雅黑" w:hAnsi="微软雅黑"/>
              </w:rPr>
            </w:rPrChange>
          </w:rPr>
          <w:t>】</w:t>
        </w:r>
      </w:ins>
    </w:p>
    <w:p w:rsidR="00921EE9" w:rsidRPr="00231F20" w:rsidRDefault="00921EE9" w:rsidP="00426E9E">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勾</w:t>
      </w:r>
      <w:proofErr w:type="gramEnd"/>
      <w:r w:rsidRPr="00231F20">
        <w:rPr>
          <w:rFonts w:ascii="微软雅黑" w:eastAsia="微软雅黑" w:hAnsi="微软雅黑" w:hint="eastAsia"/>
        </w:rPr>
        <w:t>选项</w:t>
      </w:r>
      <w:r w:rsidRPr="00231F20">
        <w:rPr>
          <w:rFonts w:ascii="微软雅黑" w:eastAsia="微软雅黑" w:hAnsi="微软雅黑"/>
        </w:rPr>
        <w:t>为该账号</w:t>
      </w:r>
      <w:r w:rsidRPr="00231F20">
        <w:rPr>
          <w:rFonts w:ascii="微软雅黑" w:eastAsia="微软雅黑" w:hAnsi="微软雅黑" w:hint="eastAsia"/>
        </w:rPr>
        <w:t>单独</w:t>
      </w:r>
      <w:r w:rsidRPr="00231F20">
        <w:rPr>
          <w:rFonts w:ascii="微软雅黑" w:eastAsia="微软雅黑" w:hAnsi="微软雅黑"/>
        </w:rPr>
        <w:t>开通的权限，</w:t>
      </w:r>
      <w:proofErr w:type="gramStart"/>
      <w:r w:rsidRPr="00231F20">
        <w:rPr>
          <w:rFonts w:ascii="微软雅黑" w:eastAsia="微软雅黑" w:hAnsi="微软雅黑"/>
        </w:rPr>
        <w:t>未勾选的</w:t>
      </w:r>
      <w:proofErr w:type="gramEnd"/>
      <w:r w:rsidRPr="00231F20">
        <w:rPr>
          <w:rFonts w:ascii="微软雅黑" w:eastAsia="微软雅黑" w:hAnsi="微软雅黑"/>
        </w:rPr>
        <w:t>则为当前账号未单独开通的权限。</w:t>
      </w:r>
    </w:p>
    <w:p w:rsidR="00921EE9" w:rsidRPr="00231F20" w:rsidRDefault="00921EE9" w:rsidP="00426E9E">
      <w:pPr>
        <w:pStyle w:val="a5"/>
        <w:ind w:left="420" w:firstLineChars="0" w:firstLine="0"/>
        <w:rPr>
          <w:rFonts w:ascii="微软雅黑" w:eastAsia="微软雅黑" w:hAnsi="微软雅黑"/>
        </w:rPr>
      </w:pPr>
      <w:r w:rsidRPr="00231F20">
        <w:rPr>
          <w:rFonts w:ascii="微软雅黑" w:eastAsia="微软雅黑" w:hAnsi="微软雅黑" w:hint="eastAsia"/>
        </w:rPr>
        <w:t>不需要与</w:t>
      </w:r>
      <w:r w:rsidRPr="00231F20">
        <w:rPr>
          <w:rFonts w:ascii="微软雅黑" w:eastAsia="微软雅黑" w:hAnsi="微软雅黑"/>
        </w:rPr>
        <w:t>该账号拥有的角色已开通权限做比对。</w:t>
      </w:r>
    </w:p>
    <w:p w:rsidR="00921EE9" w:rsidRPr="00231F20" w:rsidRDefault="00921EE9" w:rsidP="00EC46EA">
      <w:pPr>
        <w:pStyle w:val="a5"/>
        <w:numPr>
          <w:ilvl w:val="0"/>
          <w:numId w:val="23"/>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A30900" w:rsidRPr="00231F20" w:rsidRDefault="00041F21" w:rsidP="00A30900">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w:t>
      </w:r>
      <w:r w:rsidRPr="00231F20">
        <w:rPr>
          <w:rFonts w:ascii="微软雅黑" w:eastAsia="微软雅黑" w:hAnsi="微软雅黑" w:hint="eastAsia"/>
        </w:rPr>
        <w:t>个</w:t>
      </w:r>
      <w:r w:rsidRPr="00231F20">
        <w:rPr>
          <w:rFonts w:ascii="微软雅黑" w:eastAsia="微软雅黑" w:hAnsi="微软雅黑"/>
        </w:rPr>
        <w:t>账号状态为‘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或</w:t>
      </w:r>
      <w:r w:rsidRPr="00231F20">
        <w:rPr>
          <w:rFonts w:ascii="微软雅黑" w:eastAsia="微软雅黑" w:hAnsi="微软雅黑"/>
        </w:rPr>
        <w:t>‘</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r w:rsidRPr="00231F20">
        <w:rPr>
          <w:rFonts w:ascii="微软雅黑" w:eastAsia="微软雅黑" w:hAnsi="微软雅黑" w:hint="eastAsia"/>
        </w:rPr>
        <w:t>分配权限</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分配权限</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w:t>
      </w:r>
      <w:r w:rsidR="00426E9E" w:rsidRPr="00231F20">
        <w:rPr>
          <w:rFonts w:ascii="微软雅黑" w:eastAsia="微软雅黑" w:hAnsi="微软雅黑" w:hint="eastAsia"/>
        </w:rPr>
        <w:t>弹出</w:t>
      </w:r>
      <w:r w:rsidR="00426E9E" w:rsidRPr="00231F20">
        <w:rPr>
          <w:rFonts w:ascii="微软雅黑" w:eastAsia="微软雅黑" w:hAnsi="微软雅黑"/>
        </w:rPr>
        <w:t>权限分配页面</w:t>
      </w:r>
    </w:p>
    <w:p w:rsidR="00A30900" w:rsidRPr="00231F20" w:rsidRDefault="00A30900" w:rsidP="00CB7C58">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某个或某些已拥有角色，【</w:t>
      </w:r>
      <w:r w:rsidRPr="00231F20">
        <w:rPr>
          <w:rFonts w:ascii="微软雅黑" w:eastAsia="微软雅黑" w:hAnsi="微软雅黑" w:hint="eastAsia"/>
        </w:rPr>
        <w:t>移除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r w:rsidRPr="00231F20">
        <w:rPr>
          <w:rFonts w:ascii="微软雅黑" w:eastAsia="微软雅黑" w:hAnsi="微软雅黑" w:hint="eastAsia"/>
        </w:rPr>
        <w:t>点击</w:t>
      </w:r>
      <w:r w:rsidRPr="00231F20">
        <w:rPr>
          <w:rFonts w:ascii="微软雅黑" w:eastAsia="微软雅黑" w:hAnsi="微软雅黑"/>
        </w:rPr>
        <w:t>移除，则</w:t>
      </w:r>
      <w:r w:rsidRPr="00231F20">
        <w:rPr>
          <w:rFonts w:ascii="微软雅黑" w:eastAsia="微软雅黑" w:hAnsi="微软雅黑" w:hint="eastAsia"/>
        </w:rPr>
        <w:t>在</w:t>
      </w:r>
      <w:r w:rsidRPr="00231F20">
        <w:rPr>
          <w:rFonts w:ascii="微软雅黑" w:eastAsia="微软雅黑" w:hAnsi="微软雅黑"/>
        </w:rPr>
        <w:t>已拥有角色中移除，并添加至可分配角色</w:t>
      </w:r>
      <w:r w:rsidRPr="00231F20">
        <w:rPr>
          <w:rFonts w:ascii="微软雅黑" w:eastAsia="微软雅黑" w:hAnsi="微软雅黑" w:hint="eastAsia"/>
        </w:rPr>
        <w:t>中</w:t>
      </w:r>
    </w:p>
    <w:p w:rsidR="00A30900" w:rsidRPr="00231F20" w:rsidRDefault="00A30900" w:rsidP="00CB7C58">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某个或某些可分配角色，【</w:t>
      </w:r>
      <w:r w:rsidRPr="00231F20">
        <w:rPr>
          <w:rFonts w:ascii="微软雅黑" w:eastAsia="微软雅黑" w:hAnsi="微软雅黑" w:hint="eastAsia"/>
        </w:rPr>
        <w:t>添加</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被激活，点击添加，则在</w:t>
      </w:r>
      <w:r w:rsidRPr="00231F20">
        <w:rPr>
          <w:rFonts w:ascii="微软雅黑" w:eastAsia="微软雅黑" w:hAnsi="微软雅黑" w:hint="eastAsia"/>
        </w:rPr>
        <w:t>可分配</w:t>
      </w:r>
      <w:r w:rsidRPr="00231F20">
        <w:rPr>
          <w:rFonts w:ascii="微软雅黑" w:eastAsia="微软雅黑" w:hAnsi="微软雅黑"/>
        </w:rPr>
        <w:t>角色中删除，</w:t>
      </w:r>
      <w:r w:rsidRPr="00231F20">
        <w:rPr>
          <w:rFonts w:ascii="微软雅黑" w:eastAsia="微软雅黑" w:hAnsi="微软雅黑"/>
        </w:rPr>
        <w:lastRenderedPageBreak/>
        <w:t>并添加至已拥有角色中。</w:t>
      </w:r>
    </w:p>
    <w:p w:rsidR="0004423F" w:rsidRPr="00231F20" w:rsidRDefault="0004423F" w:rsidP="00EC46EA">
      <w:pPr>
        <w:pStyle w:val="a5"/>
        <w:numPr>
          <w:ilvl w:val="0"/>
          <w:numId w:val="23"/>
        </w:numPr>
        <w:ind w:firstLineChars="0"/>
        <w:rPr>
          <w:rFonts w:ascii="微软雅黑" w:eastAsia="微软雅黑" w:hAnsi="微软雅黑"/>
        </w:rPr>
      </w:pPr>
      <w:r w:rsidRPr="00231F20">
        <w:rPr>
          <w:rFonts w:ascii="微软雅黑" w:eastAsia="微软雅黑" w:hAnsi="微软雅黑" w:hint="eastAsia"/>
        </w:rPr>
        <w:t>业务规则</w:t>
      </w:r>
    </w:p>
    <w:p w:rsidR="0004423F" w:rsidRPr="00231F20" w:rsidRDefault="0004423F" w:rsidP="00CB7C58">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保存</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若保存成功，</w:t>
      </w:r>
      <w:r w:rsidRPr="00231F20">
        <w:rPr>
          <w:rFonts w:ascii="微软雅黑" w:eastAsia="微软雅黑" w:hAnsi="微软雅黑" w:hint="eastAsia"/>
        </w:rPr>
        <w:t>则</w:t>
      </w:r>
      <w:r w:rsidRPr="00231F20">
        <w:rPr>
          <w:rFonts w:ascii="微软雅黑" w:eastAsia="微软雅黑" w:hAnsi="微软雅黑"/>
        </w:rPr>
        <w:t>返回到账号管理列表页，</w:t>
      </w:r>
    </w:p>
    <w:p w:rsidR="0004423F" w:rsidRPr="00231F20" w:rsidRDefault="0004423F" w:rsidP="00CB7C58">
      <w:pPr>
        <w:pStyle w:val="a5"/>
        <w:ind w:left="420" w:firstLineChars="0" w:firstLine="0"/>
        <w:rPr>
          <w:rFonts w:ascii="微软雅黑" w:eastAsia="微软雅黑" w:hAnsi="微软雅黑"/>
        </w:rPr>
      </w:pPr>
      <w:r w:rsidRPr="00231F20">
        <w:rPr>
          <w:rFonts w:ascii="微软雅黑" w:eastAsia="微软雅黑" w:hAnsi="微软雅黑"/>
        </w:rPr>
        <w:t>并则将对应的账号添加到所有‘</w:t>
      </w:r>
      <w:r w:rsidRPr="00231F20">
        <w:rPr>
          <w:rFonts w:ascii="微软雅黑" w:eastAsia="微软雅黑" w:hAnsi="微软雅黑" w:hint="eastAsia"/>
        </w:rPr>
        <w:t>已拥有</w:t>
      </w:r>
      <w:r w:rsidRPr="00231F20">
        <w:rPr>
          <w:rFonts w:ascii="微软雅黑" w:eastAsia="微软雅黑" w:hAnsi="微软雅黑"/>
        </w:rPr>
        <w:t>角色’</w:t>
      </w:r>
      <w:r w:rsidRPr="00231F20">
        <w:rPr>
          <w:rFonts w:ascii="微软雅黑" w:eastAsia="微软雅黑" w:hAnsi="微软雅黑" w:hint="eastAsia"/>
        </w:rPr>
        <w:t>中</w:t>
      </w:r>
      <w:r w:rsidRPr="00231F20">
        <w:rPr>
          <w:rFonts w:ascii="微软雅黑" w:eastAsia="微软雅黑" w:hAnsi="微软雅黑"/>
        </w:rPr>
        <w:t>，</w:t>
      </w:r>
    </w:p>
    <w:p w:rsidR="0004423F" w:rsidRPr="00231F20" w:rsidRDefault="0004423F" w:rsidP="00CB7C58">
      <w:pPr>
        <w:pStyle w:val="a5"/>
        <w:ind w:left="420" w:firstLineChars="0" w:firstLine="0"/>
        <w:rPr>
          <w:rFonts w:ascii="微软雅黑" w:eastAsia="微软雅黑" w:hAnsi="微软雅黑"/>
        </w:rPr>
      </w:pPr>
      <w:r w:rsidRPr="00231F20">
        <w:rPr>
          <w:rFonts w:ascii="微软雅黑" w:eastAsia="微软雅黑" w:hAnsi="微软雅黑" w:hint="eastAsia"/>
        </w:rPr>
        <w:t>将</w:t>
      </w:r>
      <w:r w:rsidRPr="00231F20">
        <w:rPr>
          <w:rFonts w:ascii="微软雅黑" w:eastAsia="微软雅黑" w:hAnsi="微软雅黑"/>
        </w:rPr>
        <w:t>对应的账号从所有的‘</w:t>
      </w:r>
      <w:r w:rsidRPr="00231F20">
        <w:rPr>
          <w:rFonts w:ascii="微软雅黑" w:eastAsia="微软雅黑" w:hAnsi="微软雅黑" w:hint="eastAsia"/>
        </w:rPr>
        <w:t>可分配</w:t>
      </w:r>
      <w:r w:rsidRPr="00231F20">
        <w:rPr>
          <w:rFonts w:ascii="微软雅黑" w:eastAsia="微软雅黑" w:hAnsi="微软雅黑"/>
        </w:rPr>
        <w:t>角色’</w:t>
      </w:r>
      <w:r w:rsidRPr="00231F20">
        <w:rPr>
          <w:rFonts w:ascii="微软雅黑" w:eastAsia="微软雅黑" w:hAnsi="微软雅黑" w:hint="eastAsia"/>
        </w:rPr>
        <w:t>中</w:t>
      </w:r>
      <w:r w:rsidRPr="00231F20">
        <w:rPr>
          <w:rFonts w:ascii="微软雅黑" w:eastAsia="微软雅黑" w:hAnsi="微软雅黑"/>
        </w:rPr>
        <w:t>移除</w:t>
      </w:r>
    </w:p>
    <w:p w:rsidR="0004423F" w:rsidRPr="00231F20" w:rsidRDefault="0004423F" w:rsidP="00CB7C58">
      <w:pPr>
        <w:pStyle w:val="a5"/>
        <w:ind w:left="420" w:firstLineChars="0" w:firstLine="0"/>
        <w:rPr>
          <w:rFonts w:ascii="微软雅黑" w:eastAsia="微软雅黑" w:hAnsi="微软雅黑"/>
        </w:rPr>
      </w:pPr>
      <w:r w:rsidRPr="00231F20">
        <w:rPr>
          <w:rFonts w:ascii="微软雅黑" w:eastAsia="微软雅黑" w:hAnsi="微软雅黑" w:hint="eastAsia"/>
        </w:rPr>
        <w:t>若保存失败</w:t>
      </w:r>
      <w:r w:rsidRPr="00231F20">
        <w:rPr>
          <w:rFonts w:ascii="微软雅黑" w:eastAsia="微软雅黑" w:hAnsi="微软雅黑"/>
        </w:rPr>
        <w:t>，则停留在分配权限页面，</w:t>
      </w:r>
      <w:proofErr w:type="gramStart"/>
      <w:r w:rsidRPr="00231F20">
        <w:rPr>
          <w:rFonts w:ascii="微软雅黑" w:eastAsia="微软雅黑" w:hAnsi="微软雅黑"/>
        </w:rPr>
        <w:t>并弹窗</w:t>
      </w:r>
      <w:proofErr w:type="gramEnd"/>
      <w:r w:rsidRPr="00231F20">
        <w:rPr>
          <w:rFonts w:ascii="微软雅黑" w:eastAsia="微软雅黑" w:hAnsi="微软雅黑"/>
        </w:rPr>
        <w:t>提示失败原因。</w:t>
      </w:r>
    </w:p>
    <w:p w:rsidR="0004423F" w:rsidRPr="00231F20" w:rsidRDefault="0004423F" w:rsidP="00CB7C58">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则返回到账号管理列表页</w:t>
      </w:r>
    </w:p>
    <w:p w:rsidR="0004423F" w:rsidRPr="00231F20" w:rsidRDefault="0004423F" w:rsidP="00CB7C58">
      <w:pPr>
        <w:pStyle w:val="a5"/>
        <w:ind w:left="420" w:firstLineChars="0" w:firstLine="0"/>
        <w:rPr>
          <w:rFonts w:ascii="微软雅黑" w:eastAsia="微软雅黑" w:hAnsi="微软雅黑"/>
        </w:rPr>
      </w:pPr>
      <w:r w:rsidRPr="00231F20">
        <w:rPr>
          <w:rFonts w:ascii="微软雅黑" w:eastAsia="微软雅黑" w:hAnsi="微软雅黑" w:hint="eastAsia"/>
        </w:rPr>
        <w:t>一个</w:t>
      </w:r>
      <w:r w:rsidRPr="00231F20">
        <w:rPr>
          <w:rFonts w:ascii="微软雅黑" w:eastAsia="微软雅黑" w:hAnsi="微软雅黑"/>
        </w:rPr>
        <w:t>账号的权限=已拥有角色的权限全集与所拥有特殊权限的</w:t>
      </w:r>
      <w:r w:rsidRPr="00231F20">
        <w:rPr>
          <w:rFonts w:ascii="微软雅黑" w:eastAsia="微软雅黑" w:hAnsi="微软雅黑" w:hint="eastAsia"/>
        </w:rPr>
        <w:t>并集</w:t>
      </w:r>
      <w:r w:rsidRPr="00231F20">
        <w:rPr>
          <w:rFonts w:ascii="微软雅黑" w:eastAsia="微软雅黑" w:hAnsi="微软雅黑"/>
        </w:rPr>
        <w:t>。</w:t>
      </w:r>
    </w:p>
    <w:p w:rsidR="00E773BE" w:rsidRPr="00231F20" w:rsidRDefault="00E773BE" w:rsidP="00C42305">
      <w:pPr>
        <w:pStyle w:val="4"/>
        <w:numPr>
          <w:ilvl w:val="2"/>
          <w:numId w:val="1"/>
        </w:numPr>
        <w:rPr>
          <w:rFonts w:ascii="微软雅黑" w:eastAsia="微软雅黑" w:hAnsi="微软雅黑"/>
        </w:rPr>
      </w:pPr>
      <w:bookmarkStart w:id="900" w:name="_Toc1480489"/>
      <w:r w:rsidRPr="00231F20">
        <w:rPr>
          <w:rFonts w:ascii="微软雅黑" w:eastAsia="微软雅黑" w:hAnsi="微软雅黑" w:hint="eastAsia"/>
        </w:rPr>
        <w:t>【历史记录】功能</w:t>
      </w:r>
      <w:bookmarkEnd w:id="900"/>
    </w:p>
    <w:p w:rsidR="00E773BE" w:rsidRPr="00231F20" w:rsidRDefault="00E773BE" w:rsidP="00CB7C58">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账号管理列表中，操作【</w:t>
      </w:r>
      <w:r w:rsidRPr="00231F20">
        <w:rPr>
          <w:rFonts w:ascii="微软雅黑" w:eastAsia="微软雅黑" w:hAnsi="微软雅黑" w:hint="eastAsia"/>
        </w:rPr>
        <w:t>新建</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w:t>
      </w:r>
      <w:r w:rsidRPr="00231F20">
        <w:rPr>
          <w:rFonts w:ascii="微软雅黑" w:eastAsia="微软雅黑" w:hAnsi="微软雅黑" w:hint="eastAsia"/>
        </w:rPr>
        <w:t>解冻</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密码重置</w:t>
      </w:r>
      <w:r w:rsidRPr="00231F20">
        <w:rPr>
          <w:rFonts w:ascii="微软雅黑" w:eastAsia="微软雅黑" w:hAnsi="微软雅黑" w:hint="eastAsia"/>
        </w:rPr>
        <w:t>】</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分配权限</w:t>
      </w:r>
      <w:r w:rsidRPr="00231F20">
        <w:rPr>
          <w:rFonts w:ascii="微软雅黑" w:eastAsia="微软雅黑" w:hAnsi="微软雅黑" w:hint="eastAsia"/>
        </w:rPr>
        <w:t>】操作</w:t>
      </w:r>
      <w:r w:rsidRPr="00231F20">
        <w:rPr>
          <w:rFonts w:ascii="微软雅黑" w:eastAsia="微软雅黑" w:hAnsi="微软雅黑"/>
        </w:rPr>
        <w:t>成功后，需要插入历史记录</w:t>
      </w:r>
    </w:p>
    <w:p w:rsidR="00E773BE" w:rsidRPr="00435B7C" w:rsidRDefault="00E773BE">
      <w:pPr>
        <w:pStyle w:val="a5"/>
        <w:ind w:left="420" w:firstLineChars="0" w:firstLine="0"/>
        <w:rPr>
          <w:rFonts w:ascii="微软雅黑" w:eastAsia="微软雅黑" w:hAnsi="微软雅黑"/>
          <w:rPrChange w:id="901" w:author="春苹" w:date="2019-01-21T15:36:00Z">
            <w:rPr/>
          </w:rPrChange>
        </w:rPr>
      </w:pPr>
      <w:r w:rsidRPr="00231F20">
        <w:rPr>
          <w:rFonts w:ascii="微软雅黑" w:eastAsia="微软雅黑" w:hAnsi="微软雅黑" w:hint="eastAsia"/>
        </w:rPr>
        <w:t>操作人</w:t>
      </w:r>
      <w:r w:rsidRPr="00231F20">
        <w:rPr>
          <w:rFonts w:ascii="微软雅黑" w:eastAsia="微软雅黑" w:hAnsi="微软雅黑"/>
        </w:rPr>
        <w:t>，指的是</w:t>
      </w:r>
      <w:r w:rsidRPr="00231F20">
        <w:rPr>
          <w:rFonts w:ascii="微软雅黑" w:eastAsia="微软雅黑" w:hAnsi="微软雅黑" w:hint="eastAsia"/>
        </w:rPr>
        <w:t>操作</w:t>
      </w:r>
      <w:r w:rsidRPr="00231F20">
        <w:rPr>
          <w:rFonts w:ascii="微软雅黑" w:eastAsia="微软雅黑" w:hAnsi="微软雅黑"/>
        </w:rPr>
        <w:t>成功</w:t>
      </w:r>
      <w:proofErr w:type="gramStart"/>
      <w:r w:rsidRPr="00231F20">
        <w:rPr>
          <w:rFonts w:ascii="微软雅黑" w:eastAsia="微软雅黑" w:hAnsi="微软雅黑" w:hint="eastAsia"/>
        </w:rPr>
        <w:t>时当前</w:t>
      </w:r>
      <w:proofErr w:type="gramEnd"/>
      <w:r w:rsidRPr="00231F20">
        <w:rPr>
          <w:rFonts w:ascii="微软雅黑" w:eastAsia="微软雅黑" w:hAnsi="微软雅黑"/>
        </w:rPr>
        <w:t>系统登录的账号，及账</w:t>
      </w:r>
      <w:r w:rsidRPr="00435B7C">
        <w:rPr>
          <w:rFonts w:ascii="微软雅黑" w:eastAsia="微软雅黑" w:hAnsi="微软雅黑" w:hint="eastAsia"/>
          <w:rPrChange w:id="902" w:author="春苹" w:date="2019-01-21T15:36:00Z">
            <w:rPr>
              <w:rFonts w:hint="eastAsia"/>
            </w:rPr>
          </w:rPrChange>
        </w:rPr>
        <w:t>号对应的员工，格式为登录账号</w:t>
      </w:r>
      <w:r w:rsidR="00616000" w:rsidRPr="00435B7C">
        <w:rPr>
          <w:rFonts w:ascii="微软雅黑" w:eastAsia="微软雅黑" w:hAnsi="微软雅黑"/>
          <w:rPrChange w:id="903" w:author="春苹" w:date="2019-01-21T15:36:00Z">
            <w:rPr/>
          </w:rPrChange>
        </w:rPr>
        <w:t>+</w:t>
      </w:r>
      <w:r w:rsidRPr="00435B7C">
        <w:rPr>
          <w:rFonts w:ascii="微软雅黑" w:eastAsia="微软雅黑" w:hAnsi="微软雅黑" w:hint="eastAsia"/>
          <w:rPrChange w:id="904" w:author="春苹" w:date="2019-01-21T15:36:00Z">
            <w:rPr>
              <w:rFonts w:hint="eastAsia"/>
            </w:rPr>
          </w:rPrChange>
        </w:rPr>
        <w:t>（员工姓名）</w:t>
      </w:r>
    </w:p>
    <w:p w:rsidR="00E773BE" w:rsidRPr="00231F20" w:rsidRDefault="00E773BE" w:rsidP="00CB7C58">
      <w:pPr>
        <w:pStyle w:val="a5"/>
        <w:ind w:left="420" w:firstLineChars="0" w:firstLine="0"/>
        <w:rPr>
          <w:rFonts w:ascii="微软雅黑" w:eastAsia="微软雅黑" w:hAnsi="微软雅黑"/>
        </w:rPr>
      </w:pPr>
      <w:r w:rsidRPr="00231F20">
        <w:rPr>
          <w:rFonts w:ascii="微软雅黑" w:eastAsia="微软雅黑" w:hAnsi="微软雅黑" w:hint="eastAsia"/>
        </w:rPr>
        <w:t>操作时间</w:t>
      </w:r>
      <w:r w:rsidRPr="00231F20">
        <w:rPr>
          <w:rFonts w:ascii="微软雅黑" w:eastAsia="微软雅黑" w:hAnsi="微软雅黑"/>
        </w:rPr>
        <w:t>，指的是操作成功时，当前系统的时间。</w:t>
      </w:r>
    </w:p>
    <w:p w:rsidR="00E773BE" w:rsidRDefault="00E773BE" w:rsidP="00CB7C58">
      <w:pPr>
        <w:pStyle w:val="a5"/>
        <w:ind w:left="420" w:firstLineChars="0" w:firstLine="0"/>
        <w:rPr>
          <w:ins w:id="905" w:author="春苹" w:date="2019-01-21T15:36:00Z"/>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编号、员工姓名、数据权限类型、账号状态</w:t>
      </w:r>
      <w:r w:rsidRPr="00231F20">
        <w:rPr>
          <w:rFonts w:ascii="微软雅黑" w:eastAsia="微软雅黑" w:hAnsi="微软雅黑" w:hint="eastAsia"/>
        </w:rPr>
        <w:t>均为</w:t>
      </w:r>
      <w:r w:rsidRPr="00231F20">
        <w:rPr>
          <w:rFonts w:ascii="微软雅黑" w:eastAsia="微软雅黑" w:hAnsi="微软雅黑"/>
        </w:rPr>
        <w:t>插入历史记录时的</w:t>
      </w:r>
      <w:r w:rsidRPr="00231F20">
        <w:rPr>
          <w:rFonts w:ascii="微软雅黑" w:eastAsia="微软雅黑" w:hAnsi="微软雅黑" w:hint="eastAsia"/>
        </w:rPr>
        <w:t>账号</w:t>
      </w:r>
      <w:r w:rsidRPr="00231F20">
        <w:rPr>
          <w:rFonts w:ascii="微软雅黑" w:eastAsia="微软雅黑" w:hAnsi="微软雅黑"/>
        </w:rPr>
        <w:t>对应字段取值。</w:t>
      </w:r>
    </w:p>
    <w:p w:rsidR="00435B7C" w:rsidRDefault="00435B7C" w:rsidP="00CB7C58">
      <w:pPr>
        <w:pStyle w:val="a5"/>
        <w:ind w:left="420" w:firstLineChars="0" w:firstLine="0"/>
        <w:rPr>
          <w:ins w:id="906" w:author="春苹" w:date="2019-01-24T10:18:00Z"/>
          <w:rFonts w:ascii="微软雅黑" w:eastAsia="微软雅黑" w:hAnsi="微软雅黑"/>
        </w:rPr>
      </w:pPr>
      <w:ins w:id="907" w:author="春苹" w:date="2019-01-21T15:37:00Z">
        <w:r>
          <w:rPr>
            <w:rFonts w:ascii="微软雅黑" w:eastAsia="微软雅黑" w:hAnsi="微软雅黑" w:hint="eastAsia"/>
          </w:rPr>
          <w:t>【分配</w:t>
        </w:r>
        <w:r>
          <w:rPr>
            <w:rFonts w:ascii="微软雅黑" w:eastAsia="微软雅黑" w:hAnsi="微软雅黑"/>
          </w:rPr>
          <w:t>角色权限</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分配</w:t>
        </w:r>
        <w:r>
          <w:rPr>
            <w:rFonts w:ascii="微软雅黑" w:eastAsia="微软雅黑" w:hAnsi="微软雅黑" w:hint="eastAsia"/>
          </w:rPr>
          <w:t>菜单</w:t>
        </w:r>
        <w:r>
          <w:rPr>
            <w:rFonts w:ascii="微软雅黑" w:eastAsia="微软雅黑" w:hAnsi="微软雅黑"/>
          </w:rPr>
          <w:t>权限</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【员工</w:t>
        </w:r>
        <w:r>
          <w:rPr>
            <w:rFonts w:ascii="微软雅黑" w:eastAsia="微软雅黑" w:hAnsi="微软雅黑"/>
          </w:rPr>
          <w:t>删除</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w:t>
        </w:r>
      </w:ins>
      <w:ins w:id="908" w:author="春苹" w:date="2019-01-21T15:38:00Z">
        <w:r>
          <w:rPr>
            <w:rFonts w:ascii="微软雅黑" w:eastAsia="微软雅黑" w:hAnsi="微软雅黑"/>
          </w:rPr>
          <w:t>员工离职</w:t>
        </w:r>
      </w:ins>
      <w:ins w:id="909" w:author="春苹" w:date="2019-01-21T15:37:00Z">
        <w:r>
          <w:rPr>
            <w:rFonts w:ascii="微软雅黑" w:eastAsia="微软雅黑" w:hAnsi="微软雅黑" w:hint="eastAsia"/>
          </w:rPr>
          <w:t>】</w:t>
        </w:r>
      </w:ins>
    </w:p>
    <w:p w:rsidR="00881FBB" w:rsidRPr="00231F20" w:rsidRDefault="00881FBB" w:rsidP="00881FBB">
      <w:pPr>
        <w:pStyle w:val="4"/>
        <w:numPr>
          <w:ilvl w:val="2"/>
          <w:numId w:val="1"/>
        </w:numPr>
        <w:rPr>
          <w:ins w:id="910" w:author="春苹" w:date="2019-01-24T10:18:00Z"/>
          <w:rFonts w:ascii="微软雅黑" w:eastAsia="微软雅黑" w:hAnsi="微软雅黑"/>
        </w:rPr>
      </w:pPr>
      <w:bookmarkStart w:id="911" w:name="_Toc1480490"/>
      <w:ins w:id="912" w:author="春苹" w:date="2019-01-24T10:18:00Z">
        <w:r w:rsidRPr="00231F20">
          <w:rPr>
            <w:rFonts w:ascii="微软雅黑" w:eastAsia="微软雅黑" w:hAnsi="微软雅黑" w:hint="eastAsia"/>
          </w:rPr>
          <w:t>【</w:t>
        </w:r>
        <w:r>
          <w:rPr>
            <w:rFonts w:ascii="微软雅黑" w:eastAsia="微软雅黑" w:hAnsi="微软雅黑" w:hint="eastAsia"/>
          </w:rPr>
          <w:t>密码登录】规则</w:t>
        </w:r>
        <w:bookmarkEnd w:id="911"/>
      </w:ins>
    </w:p>
    <w:p w:rsidR="00881FBB" w:rsidRDefault="00881FBB">
      <w:pPr>
        <w:pStyle w:val="a5"/>
        <w:numPr>
          <w:ilvl w:val="0"/>
          <w:numId w:val="93"/>
        </w:numPr>
        <w:ind w:firstLineChars="0"/>
        <w:rPr>
          <w:ins w:id="913" w:author="春苹" w:date="2019-01-24T10:27:00Z"/>
          <w:rFonts w:ascii="微软雅黑" w:eastAsia="微软雅黑" w:hAnsi="微软雅黑"/>
        </w:rPr>
        <w:pPrChange w:id="914" w:author="春苹" w:date="2019-01-24T10:19:00Z">
          <w:pPr>
            <w:pStyle w:val="a5"/>
            <w:ind w:left="420" w:firstLineChars="0" w:firstLine="0"/>
          </w:pPr>
        </w:pPrChange>
      </w:pPr>
      <w:ins w:id="915" w:author="春苹" w:date="2019-01-24T10:21:00Z">
        <w:r>
          <w:rPr>
            <w:rFonts w:ascii="微软雅黑" w:eastAsia="微软雅黑" w:hAnsi="微软雅黑" w:hint="eastAsia"/>
          </w:rPr>
          <w:t>首次</w:t>
        </w:r>
        <w:r>
          <w:rPr>
            <w:rFonts w:ascii="微软雅黑" w:eastAsia="微软雅黑" w:hAnsi="微软雅黑"/>
          </w:rPr>
          <w:t>登录后台，</w:t>
        </w:r>
        <w:proofErr w:type="gramStart"/>
        <w:r>
          <w:rPr>
            <w:rFonts w:ascii="微软雅黑" w:eastAsia="微软雅黑" w:hAnsi="微软雅黑"/>
          </w:rPr>
          <w:t>需要</w:t>
        </w:r>
        <w:r>
          <w:rPr>
            <w:rFonts w:ascii="微软雅黑" w:eastAsia="微软雅黑" w:hAnsi="微软雅黑" w:hint="eastAsia"/>
          </w:rPr>
          <w:t>弹窗提示</w:t>
        </w:r>
        <w:proofErr w:type="gramEnd"/>
        <w:r>
          <w:rPr>
            <w:rFonts w:ascii="微软雅黑" w:eastAsia="微软雅黑" w:hAnsi="微软雅黑"/>
          </w:rPr>
          <w:t>“</w:t>
        </w:r>
      </w:ins>
      <w:ins w:id="916" w:author="春苹" w:date="2019-01-24T10:22:00Z">
        <w:r>
          <w:rPr>
            <w:rFonts w:ascii="微软雅黑" w:eastAsia="微软雅黑" w:hAnsi="微软雅黑" w:hint="eastAsia"/>
          </w:rPr>
          <w:t>首次</w:t>
        </w:r>
        <w:r>
          <w:rPr>
            <w:rFonts w:ascii="微软雅黑" w:eastAsia="微软雅黑" w:hAnsi="微软雅黑"/>
          </w:rPr>
          <w:t>登录系统，请</w:t>
        </w:r>
      </w:ins>
      <w:ins w:id="917" w:author="春苹" w:date="2019-01-24T10:23:00Z">
        <w:r>
          <w:rPr>
            <w:rFonts w:ascii="微软雅黑" w:eastAsia="微软雅黑" w:hAnsi="微软雅黑"/>
          </w:rPr>
          <w:t>先修改密码</w:t>
        </w:r>
      </w:ins>
      <w:ins w:id="918" w:author="春苹" w:date="2019-01-24T10:21:00Z">
        <w:r>
          <w:rPr>
            <w:rFonts w:ascii="微软雅黑" w:eastAsia="微软雅黑" w:hAnsi="微软雅黑"/>
          </w:rPr>
          <w:t>”</w:t>
        </w:r>
      </w:ins>
    </w:p>
    <w:p w:rsidR="009702EA" w:rsidRDefault="009702EA" w:rsidP="009702EA">
      <w:pPr>
        <w:pStyle w:val="a5"/>
        <w:ind w:left="420" w:firstLineChars="0" w:firstLine="0"/>
        <w:rPr>
          <w:ins w:id="919" w:author="春苹" w:date="2019-01-24T10:23:00Z"/>
          <w:rFonts w:ascii="微软雅黑" w:eastAsia="微软雅黑" w:hAnsi="微软雅黑"/>
        </w:rPr>
      </w:pPr>
      <w:ins w:id="920" w:author="春苹" w:date="2019-01-24T10:27:00Z">
        <w:r>
          <w:rPr>
            <w:rFonts w:ascii="微软雅黑" w:eastAsia="微软雅黑" w:hAnsi="微软雅黑" w:hint="eastAsia"/>
          </w:rPr>
          <w:t>弹窗中</w:t>
        </w:r>
        <w:r>
          <w:rPr>
            <w:rFonts w:ascii="微软雅黑" w:eastAsia="微软雅黑" w:hAnsi="微软雅黑"/>
          </w:rPr>
          <w:t>仅</w:t>
        </w:r>
        <w:r>
          <w:rPr>
            <w:rFonts w:ascii="微软雅黑" w:eastAsia="微软雅黑" w:hAnsi="微软雅黑" w:hint="eastAsia"/>
          </w:rPr>
          <w:t>由</w:t>
        </w:r>
        <w:r>
          <w:rPr>
            <w:rFonts w:ascii="微软雅黑" w:eastAsia="微软雅黑" w:hAnsi="微软雅黑"/>
          </w:rPr>
          <w:t>一个确定按钮</w:t>
        </w:r>
      </w:ins>
      <w:ins w:id="921" w:author="春苹" w:date="2019-01-24T10:28:00Z">
        <w:r>
          <w:rPr>
            <w:rFonts w:ascii="微软雅黑" w:eastAsia="微软雅黑" w:hAnsi="微软雅黑"/>
          </w:rPr>
          <w:t>，点击确定按钮</w:t>
        </w:r>
        <w:r>
          <w:rPr>
            <w:rFonts w:ascii="微软雅黑" w:eastAsia="微软雅黑" w:hAnsi="微软雅黑" w:hint="eastAsia"/>
          </w:rPr>
          <w:t>跳转至</w:t>
        </w:r>
        <w:r>
          <w:rPr>
            <w:rFonts w:ascii="微软雅黑" w:eastAsia="微软雅黑" w:hAnsi="微软雅黑"/>
          </w:rPr>
          <w:t>密码重置页面。</w:t>
        </w:r>
      </w:ins>
    </w:p>
    <w:p w:rsidR="00840C2A" w:rsidRPr="00921288" w:rsidRDefault="00840C2A" w:rsidP="00921288">
      <w:pPr>
        <w:pStyle w:val="a5"/>
        <w:numPr>
          <w:ilvl w:val="0"/>
          <w:numId w:val="93"/>
        </w:numPr>
        <w:ind w:firstLineChars="0"/>
        <w:rPr>
          <w:rFonts w:ascii="微软雅黑" w:eastAsia="微软雅黑" w:hAnsi="微软雅黑"/>
          <w:highlight w:val="yellow"/>
        </w:rPr>
      </w:pPr>
      <w:r w:rsidRPr="00921288">
        <w:rPr>
          <w:rFonts w:ascii="微软雅黑" w:eastAsia="微软雅黑" w:hAnsi="微软雅黑" w:hint="eastAsia"/>
          <w:highlight w:val="yellow"/>
        </w:rPr>
        <w:lastRenderedPageBreak/>
        <w:t>若</w:t>
      </w:r>
      <w:r w:rsidRPr="00921288">
        <w:rPr>
          <w:rFonts w:ascii="微软雅黑" w:eastAsia="微软雅黑" w:hAnsi="微软雅黑"/>
          <w:highlight w:val="yellow"/>
        </w:rPr>
        <w:t>超过60天未重置密码，则</w:t>
      </w:r>
      <w:r w:rsidR="000813F8">
        <w:rPr>
          <w:rFonts w:ascii="微软雅黑" w:eastAsia="微软雅黑" w:hAnsi="微软雅黑" w:hint="eastAsia"/>
          <w:highlight w:val="yellow"/>
        </w:rPr>
        <w:t>在</w:t>
      </w:r>
      <w:proofErr w:type="gramStart"/>
      <w:r w:rsidR="000813F8">
        <w:rPr>
          <w:rFonts w:ascii="微软雅黑" w:eastAsia="微软雅黑" w:hAnsi="微软雅黑"/>
          <w:highlight w:val="yellow"/>
        </w:rPr>
        <w:t>第最近</w:t>
      </w:r>
      <w:proofErr w:type="gramEnd"/>
      <w:r w:rsidR="000813F8">
        <w:rPr>
          <w:rFonts w:ascii="微软雅黑" w:eastAsia="微软雅黑" w:hAnsi="微软雅黑"/>
          <w:highlight w:val="yellow"/>
        </w:rPr>
        <w:t>一次重置密码的第</w:t>
      </w:r>
      <w:r w:rsidR="000813F8">
        <w:rPr>
          <w:rFonts w:ascii="微软雅黑" w:eastAsia="微软雅黑" w:hAnsi="微软雅黑" w:hint="eastAsia"/>
          <w:highlight w:val="yellow"/>
        </w:rPr>
        <w:t>60天</w:t>
      </w:r>
      <w:r w:rsidR="000813F8">
        <w:rPr>
          <w:rFonts w:ascii="微软雅黑" w:eastAsia="微软雅黑" w:hAnsi="微软雅黑"/>
          <w:highlight w:val="yellow"/>
        </w:rPr>
        <w:t>之后</w:t>
      </w:r>
      <w:r w:rsidRPr="00921288">
        <w:rPr>
          <w:rFonts w:ascii="微软雅黑" w:eastAsia="微软雅黑" w:hAnsi="微软雅黑"/>
          <w:highlight w:val="yellow"/>
        </w:rPr>
        <w:t>登录</w:t>
      </w:r>
      <w:r w:rsidRPr="00921288">
        <w:rPr>
          <w:rFonts w:ascii="微软雅黑" w:eastAsia="微软雅黑" w:hAnsi="微软雅黑" w:hint="eastAsia"/>
          <w:highlight w:val="yellow"/>
        </w:rPr>
        <w:t>系统</w:t>
      </w:r>
      <w:r w:rsidR="000813F8">
        <w:rPr>
          <w:rFonts w:ascii="微软雅黑" w:eastAsia="微软雅黑" w:hAnsi="微软雅黑" w:hint="eastAsia"/>
          <w:highlight w:val="yellow"/>
        </w:rPr>
        <w:t>，</w:t>
      </w:r>
      <w:r w:rsidR="000813F8">
        <w:rPr>
          <w:rFonts w:ascii="微软雅黑" w:eastAsia="微软雅黑" w:hAnsi="微软雅黑"/>
          <w:highlight w:val="yellow"/>
        </w:rPr>
        <w:t>且</w:t>
      </w:r>
      <w:r w:rsidR="000813F8">
        <w:rPr>
          <w:rFonts w:ascii="微软雅黑" w:eastAsia="微软雅黑" w:hAnsi="微软雅黑" w:hint="eastAsia"/>
          <w:highlight w:val="yellow"/>
        </w:rPr>
        <w:t>账号</w:t>
      </w:r>
      <w:r w:rsidR="000813F8">
        <w:rPr>
          <w:rFonts w:ascii="微软雅黑" w:eastAsia="微软雅黑" w:hAnsi="微软雅黑"/>
          <w:highlight w:val="yellow"/>
        </w:rPr>
        <w:t>和密码验证成功过后，</w:t>
      </w:r>
      <w:proofErr w:type="gramStart"/>
      <w:r w:rsidRPr="00921288">
        <w:rPr>
          <w:rFonts w:ascii="微软雅黑" w:eastAsia="微软雅黑" w:hAnsi="微软雅黑" w:hint="eastAsia"/>
          <w:highlight w:val="yellow"/>
        </w:rPr>
        <w:t>弹窗</w:t>
      </w:r>
      <w:r w:rsidRPr="00921288">
        <w:rPr>
          <w:rFonts w:ascii="微软雅黑" w:eastAsia="微软雅黑" w:hAnsi="微软雅黑"/>
          <w:highlight w:val="yellow"/>
        </w:rPr>
        <w:t>提示</w:t>
      </w:r>
      <w:proofErr w:type="gramEnd"/>
      <w:r w:rsidRPr="00921288">
        <w:rPr>
          <w:rFonts w:ascii="微软雅黑" w:eastAsia="微软雅黑" w:hAnsi="微软雅黑"/>
          <w:highlight w:val="yellow"/>
        </w:rPr>
        <w:t>密码已过期，请</w:t>
      </w:r>
      <w:r w:rsidRPr="00921288">
        <w:rPr>
          <w:rFonts w:ascii="微软雅黑" w:eastAsia="微软雅黑" w:hAnsi="微软雅黑" w:hint="eastAsia"/>
          <w:highlight w:val="yellow"/>
        </w:rPr>
        <w:t>重置</w:t>
      </w:r>
      <w:r w:rsidRPr="00921288">
        <w:rPr>
          <w:rFonts w:ascii="微软雅黑" w:eastAsia="微软雅黑" w:hAnsi="微软雅黑"/>
          <w:highlight w:val="yellow"/>
        </w:rPr>
        <w:t>密码</w:t>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noProof/>
          <w:highlight w:val="yellow"/>
        </w:rPr>
        <w:drawing>
          <wp:inline distT="0" distB="0" distL="0" distR="0" wp14:anchorId="50B9FB40" wp14:editId="09E8A843">
            <wp:extent cx="2857143" cy="161904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143" cy="1619048"/>
                    </a:xfrm>
                    <a:prstGeom prst="rect">
                      <a:avLst/>
                    </a:prstGeom>
                  </pic:spPr>
                </pic:pic>
              </a:graphicData>
            </a:graphic>
          </wp:inline>
        </w:drawing>
      </w:r>
    </w:p>
    <w:p w:rsidR="00840C2A"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点击【确定】，</w:t>
      </w:r>
      <w:r w:rsidRPr="00921288">
        <w:rPr>
          <w:rFonts w:ascii="微软雅黑" w:eastAsia="微软雅黑" w:hAnsi="微软雅黑"/>
          <w:highlight w:val="yellow"/>
        </w:rPr>
        <w:t>则进入重置密码页面</w:t>
      </w:r>
    </w:p>
    <w:p w:rsidR="000813F8" w:rsidRPr="00921288" w:rsidRDefault="000813F8" w:rsidP="00840C2A">
      <w:pPr>
        <w:pStyle w:val="a5"/>
        <w:ind w:left="840" w:firstLineChars="0" w:firstLine="0"/>
        <w:rPr>
          <w:rFonts w:ascii="微软雅黑" w:eastAsia="微软雅黑" w:hAnsi="微软雅黑"/>
          <w:highlight w:val="yellow"/>
        </w:rPr>
      </w:pPr>
      <w:r>
        <w:rPr>
          <w:noProof/>
        </w:rPr>
        <w:drawing>
          <wp:inline distT="0" distB="0" distL="0" distR="0" wp14:anchorId="5163E0F0" wp14:editId="023B2172">
            <wp:extent cx="4523809" cy="25428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3809" cy="2542857"/>
                    </a:xfrm>
                    <a:prstGeom prst="rect">
                      <a:avLst/>
                    </a:prstGeom>
                  </pic:spPr>
                </pic:pic>
              </a:graphicData>
            </a:graphic>
          </wp:inline>
        </w:drawing>
      </w:r>
    </w:p>
    <w:p w:rsidR="000813F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重置密码</w:t>
      </w:r>
      <w:r w:rsidRPr="00921288">
        <w:rPr>
          <w:rFonts w:ascii="微软雅黑" w:eastAsia="微软雅黑" w:hAnsi="微软雅黑"/>
          <w:highlight w:val="yellow"/>
        </w:rPr>
        <w:t>规则</w:t>
      </w:r>
      <w:r w:rsidR="000813F8">
        <w:rPr>
          <w:rFonts w:ascii="微软雅黑" w:eastAsia="微软雅黑" w:hAnsi="微软雅黑" w:hint="eastAsia"/>
          <w:highlight w:val="yellow"/>
        </w:rPr>
        <w:t>：（与2.9.1中的</w:t>
      </w:r>
      <w:r w:rsidR="000813F8">
        <w:rPr>
          <w:rFonts w:ascii="微软雅黑" w:eastAsia="微软雅黑" w:hAnsi="微软雅黑"/>
          <w:highlight w:val="yellow"/>
        </w:rPr>
        <w:t>确认规则相同</w:t>
      </w:r>
      <w:r w:rsidR="000813F8">
        <w:rPr>
          <w:rFonts w:ascii="微软雅黑" w:eastAsia="微软雅黑" w:hAnsi="微软雅黑" w:hint="eastAsia"/>
          <w:highlight w:val="yellow"/>
        </w:rPr>
        <w:t>）</w:t>
      </w:r>
    </w:p>
    <w:p w:rsidR="000813F8" w:rsidRPr="00231F20" w:rsidRDefault="000813F8" w:rsidP="000813F8">
      <w:pPr>
        <w:rPr>
          <w:rFonts w:ascii="微软雅黑" w:eastAsia="微软雅黑" w:hAnsi="微软雅黑"/>
        </w:rPr>
      </w:pPr>
      <w:r>
        <w:rPr>
          <w:rFonts w:ascii="微软雅黑" w:eastAsia="微软雅黑" w:hAnsi="微软雅黑" w:hint="eastAsia"/>
          <w:highlight w:val="yellow"/>
        </w:rPr>
        <w:t xml:space="preserve">   </w:t>
      </w:r>
      <w:r>
        <w:rPr>
          <w:rFonts w:ascii="微软雅黑" w:eastAsia="微软雅黑" w:hAnsi="微软雅黑"/>
        </w:rPr>
        <w:t xml:space="preserve">        </w:t>
      </w:r>
      <w:r w:rsidRPr="00231F20">
        <w:rPr>
          <w:rFonts w:ascii="微软雅黑" w:eastAsia="微软雅黑" w:hAnsi="微软雅黑" w:hint="eastAsia"/>
        </w:rPr>
        <w:t>当前</w:t>
      </w:r>
      <w:r w:rsidRPr="00231F20">
        <w:rPr>
          <w:rFonts w:ascii="微软雅黑" w:eastAsia="微软雅黑" w:hAnsi="微软雅黑"/>
        </w:rPr>
        <w:t>登录密码需要</w:t>
      </w:r>
      <w:r w:rsidRPr="00231F20">
        <w:rPr>
          <w:rFonts w:ascii="微软雅黑" w:eastAsia="微软雅黑" w:hAnsi="微软雅黑" w:hint="eastAsia"/>
        </w:rPr>
        <w:t>与</w:t>
      </w:r>
      <w:r w:rsidRPr="00231F20">
        <w:rPr>
          <w:rFonts w:ascii="微软雅黑" w:eastAsia="微软雅黑" w:hAnsi="微软雅黑"/>
        </w:rPr>
        <w:t>当前登录账号的当前密码一致，否则提示“</w:t>
      </w:r>
      <w:r w:rsidRPr="00231F20">
        <w:rPr>
          <w:rFonts w:ascii="微软雅黑" w:eastAsia="微软雅黑" w:hAnsi="微软雅黑" w:hint="eastAsia"/>
        </w:rPr>
        <w:t>当前</w:t>
      </w:r>
      <w:r w:rsidRPr="00231F20">
        <w:rPr>
          <w:rFonts w:ascii="微软雅黑" w:eastAsia="微软雅黑" w:hAnsi="微软雅黑"/>
        </w:rPr>
        <w:t>登录密码输入错误”</w:t>
      </w:r>
    </w:p>
    <w:p w:rsidR="000813F8" w:rsidRPr="00231F20" w:rsidRDefault="000813F8" w:rsidP="00921288">
      <w:pPr>
        <w:ind w:firstLineChars="500" w:firstLine="1050"/>
        <w:rPr>
          <w:rFonts w:ascii="微软雅黑" w:eastAsia="微软雅黑" w:hAnsi="微软雅黑"/>
        </w:rPr>
      </w:pPr>
      <w:r w:rsidRPr="00231F20">
        <w:rPr>
          <w:rFonts w:ascii="微软雅黑" w:eastAsia="微软雅黑" w:hAnsi="微软雅黑" w:hint="eastAsia"/>
        </w:rPr>
        <w:t>新密码</w:t>
      </w:r>
      <w:r w:rsidRPr="00231F20">
        <w:rPr>
          <w:rFonts w:ascii="微软雅黑" w:eastAsia="微软雅黑" w:hAnsi="微软雅黑"/>
        </w:rPr>
        <w:t>需要满足密码的录入条件，否则提示“</w:t>
      </w:r>
      <w:r w:rsidRPr="00231F20">
        <w:rPr>
          <w:rFonts w:ascii="微软雅黑" w:eastAsia="微软雅黑" w:hAnsi="微软雅黑" w:hint="eastAsia"/>
        </w:rPr>
        <w:t>新密码</w:t>
      </w:r>
      <w:r w:rsidRPr="00231F20">
        <w:rPr>
          <w:rFonts w:ascii="微软雅黑" w:eastAsia="微软雅黑" w:hAnsi="微软雅黑"/>
        </w:rPr>
        <w:t>不符合密码命名规则”</w:t>
      </w:r>
    </w:p>
    <w:p w:rsidR="000813F8" w:rsidRDefault="000813F8" w:rsidP="00921288">
      <w:pPr>
        <w:ind w:firstLineChars="500" w:firstLine="1050"/>
        <w:rPr>
          <w:rFonts w:ascii="微软雅黑" w:eastAsia="微软雅黑" w:hAnsi="微软雅黑"/>
        </w:rPr>
      </w:pPr>
      <w:r w:rsidRPr="00231F20">
        <w:rPr>
          <w:rFonts w:ascii="微软雅黑" w:eastAsia="微软雅黑" w:hAnsi="微软雅黑" w:hint="eastAsia"/>
        </w:rPr>
        <w:t>确认</w:t>
      </w:r>
      <w:r w:rsidRPr="00231F20">
        <w:rPr>
          <w:rFonts w:ascii="微软雅黑" w:eastAsia="微软雅黑" w:hAnsi="微软雅黑"/>
        </w:rPr>
        <w:t>新密码与输入新密码需一致，否则提示“</w:t>
      </w:r>
      <w:r w:rsidRPr="00231F20">
        <w:rPr>
          <w:rFonts w:ascii="微软雅黑" w:eastAsia="微软雅黑" w:hAnsi="微软雅黑" w:hint="eastAsia"/>
        </w:rPr>
        <w:t>确认</w:t>
      </w:r>
      <w:r w:rsidRPr="00231F20">
        <w:rPr>
          <w:rFonts w:ascii="微软雅黑" w:eastAsia="微软雅黑" w:hAnsi="微软雅黑"/>
        </w:rPr>
        <w:t>密码与新密码不一致，请重新定义”</w:t>
      </w:r>
    </w:p>
    <w:p w:rsidR="000813F8" w:rsidRPr="00921288" w:rsidRDefault="000813F8" w:rsidP="00921288">
      <w:pPr>
        <w:ind w:firstLineChars="500" w:firstLine="1050"/>
        <w:rPr>
          <w:rFonts w:ascii="微软雅黑" w:eastAsia="微软雅黑" w:hAnsi="微软雅黑"/>
          <w:highlight w:val="yellow"/>
        </w:rPr>
      </w:pPr>
      <w:r w:rsidRPr="00921288">
        <w:rPr>
          <w:rFonts w:ascii="微软雅黑" w:eastAsia="微软雅黑" w:hAnsi="微软雅黑" w:hint="eastAsia"/>
          <w:highlight w:val="yellow"/>
        </w:rPr>
        <w:t>更新后的密码不允许与近</w:t>
      </w:r>
      <w:r w:rsidRPr="00921288">
        <w:rPr>
          <w:rFonts w:ascii="微软雅黑" w:eastAsia="微软雅黑" w:hAnsi="微软雅黑"/>
          <w:highlight w:val="yellow"/>
        </w:rPr>
        <w:t>3</w:t>
      </w:r>
      <w:r w:rsidRPr="00921288">
        <w:rPr>
          <w:rFonts w:ascii="微软雅黑" w:eastAsia="微软雅黑" w:hAnsi="微软雅黑" w:hint="eastAsia"/>
          <w:highlight w:val="yellow"/>
        </w:rPr>
        <w:t>次使用过的密码重复</w:t>
      </w:r>
    </w:p>
    <w:p w:rsidR="000813F8" w:rsidRPr="00921288" w:rsidRDefault="000813F8" w:rsidP="00921288">
      <w:pPr>
        <w:ind w:firstLineChars="500" w:firstLine="1050"/>
        <w:rPr>
          <w:rFonts w:ascii="微软雅黑" w:eastAsia="微软雅黑" w:hAnsi="微软雅黑"/>
          <w:highlight w:val="yellow"/>
        </w:rPr>
      </w:pPr>
      <w:r w:rsidRPr="00921288">
        <w:rPr>
          <w:rFonts w:ascii="微软雅黑" w:eastAsia="微软雅黑" w:hAnsi="微软雅黑" w:hint="eastAsia"/>
          <w:highlight w:val="yellow"/>
        </w:rPr>
        <w:t>否则提示</w:t>
      </w:r>
      <w:r w:rsidRPr="00921288">
        <w:rPr>
          <w:rFonts w:ascii="微软雅黑" w:eastAsia="微软雅黑" w:hAnsi="微软雅黑"/>
          <w:highlight w:val="yellow"/>
        </w:rPr>
        <w:t>“</w:t>
      </w:r>
      <w:r w:rsidRPr="00921288">
        <w:rPr>
          <w:rFonts w:ascii="微软雅黑" w:eastAsia="微软雅黑" w:hAnsi="微软雅黑" w:hint="eastAsia"/>
          <w:highlight w:val="yellow"/>
        </w:rPr>
        <w:t>新密码不允许与近</w:t>
      </w:r>
      <w:r w:rsidRPr="00921288">
        <w:rPr>
          <w:rFonts w:ascii="微软雅黑" w:eastAsia="微软雅黑" w:hAnsi="微软雅黑"/>
          <w:highlight w:val="yellow"/>
        </w:rPr>
        <w:t>3</w:t>
      </w:r>
      <w:r w:rsidRPr="00921288">
        <w:rPr>
          <w:rFonts w:ascii="微软雅黑" w:eastAsia="微软雅黑" w:hAnsi="微软雅黑" w:hint="eastAsia"/>
          <w:highlight w:val="yellow"/>
        </w:rPr>
        <w:t>次使用过的密码重复</w:t>
      </w:r>
      <w:r w:rsidRPr="00921288">
        <w:rPr>
          <w:rFonts w:ascii="微软雅黑" w:eastAsia="微软雅黑" w:hAnsi="微软雅黑"/>
          <w:highlight w:val="yellow"/>
        </w:rPr>
        <w:t>”</w:t>
      </w:r>
    </w:p>
    <w:p w:rsidR="000813F8" w:rsidRPr="00231F20" w:rsidRDefault="000813F8" w:rsidP="000813F8">
      <w:pPr>
        <w:rPr>
          <w:rFonts w:ascii="微软雅黑" w:eastAsia="微软雅黑" w:hAnsi="微软雅黑"/>
        </w:rPr>
      </w:pPr>
      <w:r w:rsidRPr="00231F20">
        <w:rPr>
          <w:rFonts w:ascii="微软雅黑" w:eastAsia="微软雅黑" w:hAnsi="微软雅黑" w:hint="eastAsia"/>
        </w:rPr>
        <w:lastRenderedPageBreak/>
        <w:t>校验</w:t>
      </w:r>
      <w:r w:rsidRPr="00231F20">
        <w:rPr>
          <w:rFonts w:ascii="微软雅黑" w:eastAsia="微软雅黑" w:hAnsi="微软雅黑"/>
        </w:rPr>
        <w:t>通过，则将</w:t>
      </w:r>
      <w:r w:rsidRPr="00231F20">
        <w:rPr>
          <w:rFonts w:ascii="微软雅黑" w:eastAsia="微软雅黑" w:hAnsi="微软雅黑" w:hint="eastAsia"/>
        </w:rPr>
        <w:t>当前</w:t>
      </w:r>
      <w:r w:rsidRPr="00231F20">
        <w:rPr>
          <w:rFonts w:ascii="微软雅黑" w:eastAsia="微软雅黑" w:hAnsi="微软雅黑"/>
        </w:rPr>
        <w:t>登录账号的密码进行</w:t>
      </w:r>
      <w:r w:rsidRPr="00231F20">
        <w:rPr>
          <w:rFonts w:ascii="微软雅黑" w:eastAsia="微软雅黑" w:hAnsi="微软雅黑" w:hint="eastAsia"/>
        </w:rPr>
        <w:t>重置</w:t>
      </w:r>
      <w:r w:rsidRPr="00231F20">
        <w:rPr>
          <w:rFonts w:ascii="微软雅黑" w:eastAsia="微软雅黑" w:hAnsi="微软雅黑"/>
        </w:rPr>
        <w:t>，并返回</w:t>
      </w:r>
      <w:proofErr w:type="gramStart"/>
      <w:r w:rsidRPr="00231F20">
        <w:rPr>
          <w:rFonts w:ascii="微软雅黑" w:eastAsia="微软雅黑" w:hAnsi="微软雅黑"/>
        </w:rPr>
        <w:t>到优车平台</w:t>
      </w:r>
      <w:proofErr w:type="gramEnd"/>
      <w:r w:rsidRPr="00231F20">
        <w:rPr>
          <w:rFonts w:ascii="微软雅黑" w:eastAsia="微软雅黑" w:hAnsi="微软雅黑"/>
        </w:rPr>
        <w:t>的登录页面，要求用重新</w:t>
      </w:r>
      <w:r w:rsidRPr="00231F20">
        <w:rPr>
          <w:rFonts w:ascii="微软雅黑" w:eastAsia="微软雅黑" w:hAnsi="微软雅黑" w:hint="eastAsia"/>
        </w:rPr>
        <w:t>设置</w:t>
      </w:r>
      <w:r w:rsidRPr="00231F20">
        <w:rPr>
          <w:rFonts w:ascii="微软雅黑" w:eastAsia="微软雅黑" w:hAnsi="微软雅黑"/>
        </w:rPr>
        <w:t>的密码进行登录。</w:t>
      </w:r>
    </w:p>
    <w:p w:rsidR="000813F8" w:rsidRPr="000813F8" w:rsidRDefault="000813F8" w:rsidP="00840C2A">
      <w:pPr>
        <w:pStyle w:val="a5"/>
        <w:ind w:left="840" w:firstLineChars="0" w:firstLine="0"/>
        <w:rPr>
          <w:rFonts w:ascii="微软雅黑" w:eastAsia="微软雅黑" w:hAnsi="微软雅黑"/>
          <w:highlight w:val="yellow"/>
        </w:rPr>
      </w:pPr>
    </w:p>
    <w:p w:rsidR="00840C2A" w:rsidRPr="00921288" w:rsidRDefault="00840C2A" w:rsidP="00921288">
      <w:pPr>
        <w:pStyle w:val="a5"/>
        <w:numPr>
          <w:ilvl w:val="0"/>
          <w:numId w:val="93"/>
        </w:numPr>
        <w:ind w:firstLineChars="0"/>
        <w:rPr>
          <w:rFonts w:ascii="微软雅黑" w:eastAsia="微软雅黑" w:hAnsi="微软雅黑"/>
          <w:highlight w:val="yellow"/>
        </w:rPr>
      </w:pPr>
      <w:proofErr w:type="gramStart"/>
      <w:r w:rsidRPr="00921288">
        <w:rPr>
          <w:rFonts w:ascii="微软雅黑" w:eastAsia="微软雅黑" w:hAnsi="微软雅黑" w:hint="eastAsia"/>
          <w:highlight w:val="yellow"/>
        </w:rPr>
        <w:t>优车</w:t>
      </w:r>
      <w:r w:rsidRPr="00921288">
        <w:rPr>
          <w:rFonts w:ascii="微软雅黑" w:eastAsia="微软雅黑" w:hAnsi="微软雅黑"/>
          <w:highlight w:val="yellow"/>
        </w:rPr>
        <w:t>平台</w:t>
      </w:r>
      <w:proofErr w:type="gramEnd"/>
      <w:r w:rsidRPr="00921288">
        <w:rPr>
          <w:rFonts w:ascii="微软雅黑" w:eastAsia="微软雅黑" w:hAnsi="微软雅黑"/>
          <w:highlight w:val="yellow"/>
        </w:rPr>
        <w:t>登录页面，</w:t>
      </w:r>
      <w:r w:rsidRPr="00921288">
        <w:rPr>
          <w:rFonts w:ascii="微软雅黑" w:eastAsia="微软雅黑" w:hAnsi="微软雅黑" w:hint="eastAsia"/>
          <w:highlight w:val="yellow"/>
        </w:rPr>
        <w:t>增加</w:t>
      </w:r>
      <w:r w:rsidRPr="00921288">
        <w:rPr>
          <w:rFonts w:ascii="微软雅黑" w:eastAsia="微软雅黑" w:hAnsi="微软雅黑"/>
          <w:highlight w:val="yellow"/>
        </w:rPr>
        <w:t>“</w:t>
      </w:r>
      <w:r w:rsidRPr="00921288">
        <w:rPr>
          <w:rFonts w:ascii="微软雅黑" w:eastAsia="微软雅黑" w:hAnsi="微软雅黑" w:hint="eastAsia"/>
          <w:highlight w:val="yellow"/>
        </w:rPr>
        <w:t>忘记密码</w:t>
      </w:r>
      <w:r w:rsidRPr="00921288">
        <w:rPr>
          <w:rFonts w:ascii="微软雅黑" w:eastAsia="微软雅黑" w:hAnsi="微软雅黑"/>
          <w:highlight w:val="yellow"/>
        </w:rPr>
        <w:t>”</w:t>
      </w:r>
      <w:r w:rsidRPr="00921288">
        <w:rPr>
          <w:rFonts w:ascii="微软雅黑" w:eastAsia="微软雅黑" w:hAnsi="微软雅黑" w:hint="eastAsia"/>
          <w:highlight w:val="yellow"/>
        </w:rPr>
        <w:t>功能</w:t>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noProof/>
          <w:highlight w:val="yellow"/>
        </w:rPr>
        <w:drawing>
          <wp:inline distT="0" distB="0" distL="0" distR="0" wp14:anchorId="333D7A27" wp14:editId="5883F5B2">
            <wp:extent cx="5274310" cy="33070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7080"/>
                    </a:xfrm>
                    <a:prstGeom prst="rect">
                      <a:avLst/>
                    </a:prstGeom>
                  </pic:spPr>
                </pic:pic>
              </a:graphicData>
            </a:graphic>
          </wp:inline>
        </w:drawing>
      </w:r>
    </w:p>
    <w:p w:rsidR="00840C2A" w:rsidRPr="00921288" w:rsidRDefault="00840C2A" w:rsidP="00840C2A">
      <w:pPr>
        <w:pStyle w:val="a5"/>
        <w:numPr>
          <w:ilvl w:val="0"/>
          <w:numId w:val="95"/>
        </w:numPr>
        <w:ind w:firstLineChars="0"/>
        <w:rPr>
          <w:rFonts w:ascii="微软雅黑" w:eastAsia="微软雅黑" w:hAnsi="微软雅黑"/>
          <w:highlight w:val="yellow"/>
        </w:rPr>
      </w:pPr>
      <w:r w:rsidRPr="00921288">
        <w:rPr>
          <w:rFonts w:ascii="微软雅黑" w:eastAsia="微软雅黑" w:hAnsi="微软雅黑" w:hint="eastAsia"/>
          <w:highlight w:val="yellow"/>
        </w:rPr>
        <w:t>点击</w:t>
      </w:r>
      <w:r w:rsidRPr="00921288">
        <w:rPr>
          <w:rFonts w:ascii="微软雅黑" w:eastAsia="微软雅黑" w:hAnsi="微软雅黑"/>
          <w:highlight w:val="yellow"/>
        </w:rPr>
        <w:t>“</w:t>
      </w:r>
      <w:r w:rsidRPr="00921288">
        <w:rPr>
          <w:rFonts w:ascii="微软雅黑" w:eastAsia="微软雅黑" w:hAnsi="微软雅黑" w:hint="eastAsia"/>
          <w:highlight w:val="yellow"/>
        </w:rPr>
        <w:t>忘记密码</w:t>
      </w:r>
      <w:r w:rsidRPr="00921288">
        <w:rPr>
          <w:rFonts w:ascii="微软雅黑" w:eastAsia="微软雅黑" w:hAnsi="微软雅黑"/>
          <w:highlight w:val="yellow"/>
        </w:rPr>
        <w:t>？”</w:t>
      </w:r>
      <w:r w:rsidRPr="00921288">
        <w:rPr>
          <w:rFonts w:ascii="微软雅黑" w:eastAsia="微软雅黑" w:hAnsi="微软雅黑" w:hint="eastAsia"/>
          <w:highlight w:val="yellow"/>
        </w:rPr>
        <w:t>，</w:t>
      </w:r>
      <w:r w:rsidRPr="00921288">
        <w:rPr>
          <w:rFonts w:ascii="微软雅黑" w:eastAsia="微软雅黑" w:hAnsi="微软雅黑"/>
          <w:highlight w:val="yellow"/>
        </w:rPr>
        <w:t>在新建页面打开以下窗口</w:t>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noProof/>
          <w:highlight w:val="yellow"/>
        </w:rPr>
        <w:drawing>
          <wp:inline distT="0" distB="0" distL="0" distR="0" wp14:anchorId="59758B19" wp14:editId="0D662B55">
            <wp:extent cx="5274310" cy="18637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63725"/>
                    </a:xfrm>
                    <a:prstGeom prst="rect">
                      <a:avLst/>
                    </a:prstGeom>
                  </pic:spPr>
                </pic:pic>
              </a:graphicData>
            </a:graphic>
          </wp:inline>
        </w:drawing>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点击</w:t>
      </w:r>
      <w:r w:rsidRPr="00921288">
        <w:rPr>
          <w:rFonts w:ascii="微软雅黑" w:eastAsia="微软雅黑" w:hAnsi="微软雅黑"/>
          <w:highlight w:val="yellow"/>
        </w:rPr>
        <w:t>【</w:t>
      </w:r>
      <w:r w:rsidRPr="00921288">
        <w:rPr>
          <w:rFonts w:ascii="微软雅黑" w:eastAsia="微软雅黑" w:hAnsi="微软雅黑" w:hint="eastAsia"/>
          <w:highlight w:val="yellow"/>
        </w:rPr>
        <w:t>确认</w:t>
      </w:r>
      <w:r w:rsidRPr="00921288">
        <w:rPr>
          <w:rFonts w:ascii="微软雅黑" w:eastAsia="微软雅黑" w:hAnsi="微软雅黑"/>
          <w:highlight w:val="yellow"/>
        </w:rPr>
        <w:t>】</w:t>
      </w:r>
      <w:r w:rsidRPr="00921288">
        <w:rPr>
          <w:rFonts w:ascii="微软雅黑" w:eastAsia="微软雅黑" w:hAnsi="微软雅黑" w:hint="eastAsia"/>
          <w:highlight w:val="yellow"/>
        </w:rPr>
        <w:t>，</w:t>
      </w:r>
      <w:r w:rsidRPr="00921288">
        <w:rPr>
          <w:rFonts w:ascii="微软雅黑" w:eastAsia="微软雅黑" w:hAnsi="微软雅黑"/>
          <w:highlight w:val="yellow"/>
        </w:rPr>
        <w:t>需要校验用户名</w:t>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用户名</w:t>
      </w:r>
      <w:r w:rsidRPr="00921288">
        <w:rPr>
          <w:rFonts w:ascii="微软雅黑" w:eastAsia="微软雅黑" w:hAnsi="微软雅黑"/>
          <w:highlight w:val="yellow"/>
        </w:rPr>
        <w:t>校验规则，用户名</w:t>
      </w:r>
      <w:r w:rsidRPr="00921288">
        <w:rPr>
          <w:rFonts w:ascii="微软雅黑" w:eastAsia="微软雅黑" w:hAnsi="微软雅黑" w:hint="eastAsia"/>
          <w:highlight w:val="yellow"/>
        </w:rPr>
        <w:t>需</w:t>
      </w:r>
      <w:r w:rsidRPr="00921288">
        <w:rPr>
          <w:rFonts w:ascii="微软雅黑" w:eastAsia="微软雅黑" w:hAnsi="微软雅黑"/>
          <w:highlight w:val="yellow"/>
        </w:rPr>
        <w:t>为系统中</w:t>
      </w:r>
      <w:r w:rsidR="00655A7C">
        <w:rPr>
          <w:rFonts w:ascii="微软雅黑" w:eastAsia="微软雅黑" w:hAnsi="微软雅黑" w:hint="eastAsia"/>
          <w:highlight w:val="yellow"/>
        </w:rPr>
        <w:t>正常或者</w:t>
      </w:r>
      <w:r w:rsidR="00655A7C">
        <w:rPr>
          <w:rFonts w:ascii="微软雅黑" w:eastAsia="微软雅黑" w:hAnsi="微软雅黑"/>
          <w:highlight w:val="yellow"/>
        </w:rPr>
        <w:t>冻结</w:t>
      </w:r>
      <w:r w:rsidRPr="00921288">
        <w:rPr>
          <w:rFonts w:ascii="微软雅黑" w:eastAsia="微软雅黑" w:hAnsi="微软雅黑"/>
          <w:highlight w:val="yellow"/>
        </w:rPr>
        <w:t>的登录账号</w:t>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若用户名</w:t>
      </w:r>
      <w:r w:rsidRPr="00921288">
        <w:rPr>
          <w:rFonts w:ascii="微软雅黑" w:eastAsia="微软雅黑" w:hAnsi="微软雅黑"/>
          <w:highlight w:val="yellow"/>
        </w:rPr>
        <w:t>校验通过，则发送</w:t>
      </w:r>
      <w:r w:rsidRPr="00921288">
        <w:rPr>
          <w:rFonts w:ascii="微软雅黑" w:eastAsia="微软雅黑" w:hAnsi="微软雅黑" w:hint="eastAsia"/>
          <w:highlight w:val="yellow"/>
        </w:rPr>
        <w:t>密码重置</w:t>
      </w:r>
      <w:r w:rsidRPr="00921288">
        <w:rPr>
          <w:rFonts w:ascii="微软雅黑" w:eastAsia="微软雅黑" w:hAnsi="微软雅黑"/>
          <w:highlight w:val="yellow"/>
        </w:rPr>
        <w:t>提醒邮件</w:t>
      </w:r>
      <w:r w:rsidRPr="00921288">
        <w:rPr>
          <w:rFonts w:ascii="微软雅黑" w:eastAsia="微软雅黑" w:hAnsi="微软雅黑" w:hint="eastAsia"/>
          <w:highlight w:val="yellow"/>
        </w:rPr>
        <w:t>至</w:t>
      </w:r>
      <w:r w:rsidRPr="00921288">
        <w:rPr>
          <w:rFonts w:ascii="微软雅黑" w:eastAsia="微软雅黑" w:hAnsi="微软雅黑"/>
          <w:highlight w:val="yellow"/>
        </w:rPr>
        <w:t>账号的密保邮箱。</w:t>
      </w:r>
      <w:r w:rsidRPr="00921288">
        <w:rPr>
          <w:rFonts w:ascii="微软雅黑" w:eastAsia="微软雅黑" w:hAnsi="微软雅黑" w:hint="eastAsia"/>
          <w:highlight w:val="yellow"/>
        </w:rPr>
        <w:t>并展示</w:t>
      </w:r>
      <w:r w:rsidRPr="00921288">
        <w:rPr>
          <w:rFonts w:ascii="微软雅黑" w:eastAsia="微软雅黑" w:hAnsi="微软雅黑"/>
          <w:highlight w:val="yellow"/>
        </w:rPr>
        <w:t>如下页面</w:t>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noProof/>
          <w:highlight w:val="yellow"/>
        </w:rPr>
        <w:lastRenderedPageBreak/>
        <w:drawing>
          <wp:inline distT="0" distB="0" distL="0" distR="0" wp14:anchorId="239908EA" wp14:editId="40F7B2DA">
            <wp:extent cx="5274310" cy="18542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54200"/>
                    </a:xfrm>
                    <a:prstGeom prst="rect">
                      <a:avLst/>
                    </a:prstGeom>
                  </pic:spPr>
                </pic:pic>
              </a:graphicData>
            </a:graphic>
          </wp:inline>
        </w:drawing>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该页面中</w:t>
      </w:r>
      <w:r w:rsidRPr="00921288">
        <w:rPr>
          <w:rFonts w:ascii="微软雅黑" w:eastAsia="微软雅黑" w:hAnsi="微软雅黑"/>
          <w:highlight w:val="yellow"/>
        </w:rPr>
        <w:t>点击【</w:t>
      </w:r>
      <w:r w:rsidRPr="00921288">
        <w:rPr>
          <w:rFonts w:ascii="微软雅黑" w:eastAsia="微软雅黑" w:hAnsi="微软雅黑" w:hint="eastAsia"/>
          <w:highlight w:val="yellow"/>
        </w:rPr>
        <w:t>收到</w:t>
      </w:r>
      <w:r w:rsidRPr="00921288">
        <w:rPr>
          <w:rFonts w:ascii="微软雅黑" w:eastAsia="微软雅黑" w:hAnsi="微软雅黑"/>
          <w:highlight w:val="yellow"/>
        </w:rPr>
        <w:t>】</w:t>
      </w:r>
      <w:r w:rsidRPr="00921288">
        <w:rPr>
          <w:rFonts w:ascii="微软雅黑" w:eastAsia="微软雅黑" w:hAnsi="微软雅黑" w:hint="eastAsia"/>
          <w:highlight w:val="yellow"/>
        </w:rPr>
        <w:t>，</w:t>
      </w:r>
      <w:r w:rsidRPr="00921288">
        <w:rPr>
          <w:rFonts w:ascii="微软雅黑" w:eastAsia="微软雅黑" w:hAnsi="微软雅黑"/>
          <w:highlight w:val="yellow"/>
        </w:rPr>
        <w:t>则关闭当前窗口返回到登录页面</w:t>
      </w:r>
    </w:p>
    <w:p w:rsidR="00840C2A" w:rsidRPr="00921288"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若</w:t>
      </w:r>
      <w:r w:rsidRPr="00921288">
        <w:rPr>
          <w:rFonts w:ascii="微软雅黑" w:eastAsia="微软雅黑" w:hAnsi="微软雅黑"/>
          <w:highlight w:val="yellow"/>
        </w:rPr>
        <w:t>点击【</w:t>
      </w:r>
      <w:r w:rsidRPr="00921288">
        <w:rPr>
          <w:rFonts w:ascii="微软雅黑" w:eastAsia="微软雅黑" w:hAnsi="微软雅黑" w:hint="eastAsia"/>
          <w:highlight w:val="yellow"/>
        </w:rPr>
        <w:t>重新</w:t>
      </w:r>
      <w:r w:rsidRPr="00921288">
        <w:rPr>
          <w:rFonts w:ascii="微软雅黑" w:eastAsia="微软雅黑" w:hAnsi="微软雅黑"/>
          <w:highlight w:val="yellow"/>
        </w:rPr>
        <w:t>发送】</w:t>
      </w:r>
      <w:r w:rsidRPr="00921288">
        <w:rPr>
          <w:rFonts w:ascii="微软雅黑" w:eastAsia="微软雅黑" w:hAnsi="微软雅黑" w:hint="eastAsia"/>
          <w:highlight w:val="yellow"/>
        </w:rPr>
        <w:t>，</w:t>
      </w:r>
      <w:r w:rsidRPr="00921288">
        <w:rPr>
          <w:rFonts w:ascii="微软雅黑" w:eastAsia="微软雅黑" w:hAnsi="微软雅黑"/>
          <w:highlight w:val="yellow"/>
        </w:rPr>
        <w:t>则返回到找回密码页面。</w:t>
      </w:r>
    </w:p>
    <w:p w:rsidR="00840C2A" w:rsidRDefault="00840C2A" w:rsidP="00840C2A">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若用户名</w:t>
      </w:r>
      <w:r w:rsidRPr="00921288">
        <w:rPr>
          <w:rFonts w:ascii="微软雅黑" w:eastAsia="微软雅黑" w:hAnsi="微软雅黑"/>
          <w:highlight w:val="yellow"/>
        </w:rPr>
        <w:t>校验不通过，则提示</w:t>
      </w:r>
      <w:r w:rsidRPr="00921288">
        <w:rPr>
          <w:rFonts w:ascii="微软雅黑" w:eastAsia="微软雅黑" w:hAnsi="微软雅黑" w:hint="eastAsia"/>
          <w:highlight w:val="yellow"/>
        </w:rPr>
        <w:t>“请输入</w:t>
      </w:r>
      <w:r w:rsidRPr="00921288">
        <w:rPr>
          <w:rFonts w:ascii="微软雅黑" w:eastAsia="微软雅黑" w:hAnsi="微软雅黑"/>
          <w:highlight w:val="yellow"/>
        </w:rPr>
        <w:t>正确的用户名</w:t>
      </w:r>
      <w:r w:rsidRPr="00921288">
        <w:rPr>
          <w:rFonts w:ascii="微软雅黑" w:eastAsia="微软雅黑" w:hAnsi="微软雅黑" w:hint="eastAsia"/>
          <w:highlight w:val="yellow"/>
        </w:rPr>
        <w:t>”，</w:t>
      </w:r>
      <w:r w:rsidRPr="00921288">
        <w:rPr>
          <w:rFonts w:ascii="微软雅黑" w:eastAsia="微软雅黑" w:hAnsi="微软雅黑"/>
          <w:highlight w:val="yellow"/>
        </w:rPr>
        <w:t>并停留在找回密码的页面</w:t>
      </w:r>
    </w:p>
    <w:p w:rsidR="001874A4" w:rsidRPr="007205AE" w:rsidRDefault="001874A4" w:rsidP="001874A4">
      <w:pPr>
        <w:pStyle w:val="a5"/>
        <w:numPr>
          <w:ilvl w:val="0"/>
          <w:numId w:val="98"/>
        </w:numPr>
        <w:ind w:firstLineChars="0"/>
        <w:rPr>
          <w:rFonts w:ascii="微软雅黑" w:eastAsia="微软雅黑" w:hAnsi="微软雅黑"/>
          <w:highlight w:val="yellow"/>
        </w:rPr>
      </w:pPr>
      <w:r w:rsidRPr="007205AE">
        <w:rPr>
          <w:rFonts w:ascii="微软雅黑" w:eastAsia="微软雅黑" w:hAnsi="微软雅黑" w:hint="eastAsia"/>
          <w:highlight w:val="yellow"/>
        </w:rPr>
        <w:t>邮件</w:t>
      </w:r>
      <w:r w:rsidRPr="007205AE">
        <w:rPr>
          <w:rFonts w:ascii="微软雅黑" w:eastAsia="微软雅黑" w:hAnsi="微软雅黑"/>
          <w:highlight w:val="yellow"/>
        </w:rPr>
        <w:t>内容参考如下</w:t>
      </w:r>
    </w:p>
    <w:p w:rsidR="001874A4" w:rsidRDefault="001874A4" w:rsidP="001874A4">
      <w:pPr>
        <w:pStyle w:val="a5"/>
        <w:ind w:left="840" w:firstLineChars="0" w:firstLine="0"/>
        <w:rPr>
          <w:rFonts w:ascii="微软雅黑" w:eastAsia="微软雅黑" w:hAnsi="微软雅黑"/>
          <w:highlight w:val="yellow"/>
        </w:rPr>
      </w:pPr>
      <w:r w:rsidRPr="007205AE">
        <w:rPr>
          <w:rFonts w:ascii="微软雅黑" w:eastAsia="微软雅黑" w:hAnsi="微软雅黑"/>
          <w:noProof/>
          <w:highlight w:val="yellow"/>
        </w:rPr>
        <w:drawing>
          <wp:inline distT="0" distB="0" distL="0" distR="0" wp14:anchorId="3D2F675E" wp14:editId="5E9D5EA8">
            <wp:extent cx="5274310" cy="24377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37765"/>
                    </a:xfrm>
                    <a:prstGeom prst="rect">
                      <a:avLst/>
                    </a:prstGeom>
                  </pic:spPr>
                </pic:pic>
              </a:graphicData>
            </a:graphic>
          </wp:inline>
        </w:drawing>
      </w:r>
    </w:p>
    <w:p w:rsidR="001874A4" w:rsidRDefault="001874A4" w:rsidP="001874A4">
      <w:pPr>
        <w:pStyle w:val="a5"/>
        <w:numPr>
          <w:ilvl w:val="0"/>
          <w:numId w:val="98"/>
        </w:numPr>
        <w:ind w:firstLineChars="0"/>
        <w:rPr>
          <w:rFonts w:ascii="微软雅黑" w:eastAsia="微软雅黑" w:hAnsi="微软雅黑"/>
        </w:rPr>
      </w:pPr>
      <w:r w:rsidRPr="007205AE">
        <w:rPr>
          <w:rFonts w:ascii="微软雅黑" w:eastAsia="微软雅黑" w:hAnsi="微软雅黑" w:hint="eastAsia"/>
          <w:highlight w:val="yellow"/>
        </w:rPr>
        <w:t>点击邮箱中</w:t>
      </w:r>
      <w:r w:rsidRPr="007205AE">
        <w:rPr>
          <w:rFonts w:ascii="微软雅黑" w:eastAsia="微软雅黑" w:hAnsi="微软雅黑"/>
          <w:highlight w:val="yellow"/>
        </w:rPr>
        <w:t>的链接，进入重置密码页面，页面内容如下</w:t>
      </w:r>
    </w:p>
    <w:p w:rsidR="001874A4" w:rsidRDefault="001874A4" w:rsidP="001874A4">
      <w:pPr>
        <w:pStyle w:val="a5"/>
        <w:ind w:left="840" w:firstLineChars="0" w:firstLine="0"/>
        <w:rPr>
          <w:rFonts w:ascii="微软雅黑" w:eastAsia="微软雅黑" w:hAnsi="微软雅黑"/>
        </w:rPr>
      </w:pPr>
      <w:r>
        <w:rPr>
          <w:noProof/>
        </w:rPr>
        <w:drawing>
          <wp:inline distT="0" distB="0" distL="0" distR="0" wp14:anchorId="5645473E" wp14:editId="3ACB0B29">
            <wp:extent cx="5274310" cy="18700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0075"/>
                    </a:xfrm>
                    <a:prstGeom prst="rect">
                      <a:avLst/>
                    </a:prstGeom>
                  </pic:spPr>
                </pic:pic>
              </a:graphicData>
            </a:graphic>
          </wp:inline>
        </w:drawing>
      </w:r>
    </w:p>
    <w:p w:rsidR="001874A4" w:rsidRPr="007205AE" w:rsidRDefault="001874A4" w:rsidP="001874A4">
      <w:pPr>
        <w:pStyle w:val="a5"/>
        <w:numPr>
          <w:ilvl w:val="0"/>
          <w:numId w:val="98"/>
        </w:numPr>
        <w:ind w:firstLineChars="0"/>
        <w:rPr>
          <w:rFonts w:ascii="微软雅黑" w:eastAsia="微软雅黑" w:hAnsi="微软雅黑"/>
          <w:highlight w:val="yellow"/>
        </w:rPr>
      </w:pPr>
      <w:r w:rsidRPr="007205AE">
        <w:rPr>
          <w:rFonts w:ascii="微软雅黑" w:eastAsia="微软雅黑" w:hAnsi="微软雅黑" w:hint="eastAsia"/>
          <w:highlight w:val="yellow"/>
        </w:rPr>
        <w:t>密码重置</w:t>
      </w:r>
      <w:r w:rsidRPr="007205AE">
        <w:rPr>
          <w:rFonts w:ascii="微软雅黑" w:eastAsia="微软雅黑" w:hAnsi="微软雅黑"/>
          <w:highlight w:val="yellow"/>
        </w:rPr>
        <w:t>校验规则，</w:t>
      </w:r>
    </w:p>
    <w:p w:rsidR="001874A4" w:rsidRPr="007205AE" w:rsidRDefault="001874A4" w:rsidP="001874A4">
      <w:pPr>
        <w:pStyle w:val="a5"/>
        <w:ind w:left="840" w:firstLineChars="0" w:firstLine="0"/>
        <w:rPr>
          <w:rFonts w:ascii="微软雅黑" w:eastAsia="微软雅黑" w:hAnsi="微软雅黑"/>
          <w:highlight w:val="yellow"/>
        </w:rPr>
      </w:pPr>
      <w:r w:rsidRPr="007205AE">
        <w:rPr>
          <w:rFonts w:ascii="微软雅黑" w:eastAsia="微软雅黑" w:hAnsi="微软雅黑" w:hint="eastAsia"/>
          <w:highlight w:val="yellow"/>
        </w:rPr>
        <w:lastRenderedPageBreak/>
        <w:t>新密码</w:t>
      </w:r>
      <w:r w:rsidRPr="007205AE">
        <w:rPr>
          <w:rFonts w:ascii="微软雅黑" w:eastAsia="微软雅黑" w:hAnsi="微软雅黑"/>
          <w:highlight w:val="yellow"/>
        </w:rPr>
        <w:t>与确认密码需符合密码录入规则，否则提示“**不符合密码录入规则”</w:t>
      </w:r>
    </w:p>
    <w:p w:rsidR="001874A4" w:rsidRPr="007205AE" w:rsidRDefault="001874A4" w:rsidP="001874A4">
      <w:pPr>
        <w:pStyle w:val="a5"/>
        <w:ind w:left="840" w:firstLineChars="0" w:firstLine="0"/>
        <w:rPr>
          <w:rFonts w:ascii="微软雅黑" w:eastAsia="微软雅黑" w:hAnsi="微软雅黑"/>
          <w:highlight w:val="yellow"/>
        </w:rPr>
      </w:pPr>
      <w:r w:rsidRPr="007205AE">
        <w:rPr>
          <w:rFonts w:ascii="微软雅黑" w:eastAsia="微软雅黑" w:hAnsi="微软雅黑" w:hint="eastAsia"/>
          <w:highlight w:val="yellow"/>
        </w:rPr>
        <w:t>新密码与</w:t>
      </w:r>
      <w:r w:rsidRPr="007205AE">
        <w:rPr>
          <w:rFonts w:ascii="微软雅黑" w:eastAsia="微软雅黑" w:hAnsi="微软雅黑"/>
          <w:highlight w:val="yellow"/>
        </w:rPr>
        <w:t>确认密码需一致。</w:t>
      </w:r>
      <w:r w:rsidRPr="007205AE">
        <w:rPr>
          <w:rFonts w:ascii="微软雅黑" w:eastAsia="微软雅黑" w:hAnsi="微软雅黑" w:hint="eastAsia"/>
          <w:highlight w:val="yellow"/>
        </w:rPr>
        <w:t>否则</w:t>
      </w:r>
      <w:r w:rsidRPr="007205AE">
        <w:rPr>
          <w:rFonts w:ascii="微软雅黑" w:eastAsia="微软雅黑" w:hAnsi="微软雅黑"/>
          <w:highlight w:val="yellow"/>
        </w:rPr>
        <w:t>提示“</w:t>
      </w:r>
      <w:r w:rsidRPr="007205AE">
        <w:rPr>
          <w:rFonts w:ascii="微软雅黑" w:eastAsia="微软雅黑" w:hAnsi="微软雅黑" w:hint="eastAsia"/>
          <w:highlight w:val="yellow"/>
        </w:rPr>
        <w:t>两次密码</w:t>
      </w:r>
      <w:r w:rsidRPr="007205AE">
        <w:rPr>
          <w:rFonts w:ascii="微软雅黑" w:eastAsia="微软雅黑" w:hAnsi="微软雅黑"/>
          <w:highlight w:val="yellow"/>
        </w:rPr>
        <w:t>录入不一致”</w:t>
      </w:r>
    </w:p>
    <w:p w:rsidR="001874A4" w:rsidRDefault="001874A4" w:rsidP="001874A4">
      <w:pPr>
        <w:pStyle w:val="a5"/>
        <w:numPr>
          <w:ilvl w:val="0"/>
          <w:numId w:val="98"/>
        </w:numPr>
        <w:ind w:firstLineChars="0"/>
        <w:rPr>
          <w:rFonts w:ascii="微软雅黑" w:eastAsia="微软雅黑" w:hAnsi="微软雅黑"/>
        </w:rPr>
      </w:pPr>
      <w:r w:rsidRPr="007205AE">
        <w:rPr>
          <w:rFonts w:ascii="微软雅黑" w:eastAsia="微软雅黑" w:hAnsi="微软雅黑" w:hint="eastAsia"/>
          <w:highlight w:val="yellow"/>
        </w:rPr>
        <w:t>校验</w:t>
      </w:r>
      <w:r w:rsidRPr="007205AE">
        <w:rPr>
          <w:rFonts w:ascii="微软雅黑" w:eastAsia="微软雅黑" w:hAnsi="微软雅黑"/>
          <w:highlight w:val="yellow"/>
        </w:rPr>
        <w:t>通过后，更新登录账号的密码为新密码，</w:t>
      </w:r>
      <w:r w:rsidRPr="007205AE">
        <w:rPr>
          <w:rFonts w:ascii="微软雅黑" w:eastAsia="微软雅黑" w:hAnsi="微软雅黑" w:hint="eastAsia"/>
          <w:highlight w:val="yellow"/>
        </w:rPr>
        <w:t>若忘记</w:t>
      </w:r>
      <w:r w:rsidRPr="007205AE">
        <w:rPr>
          <w:rFonts w:ascii="微软雅黑" w:eastAsia="微软雅黑" w:hAnsi="微软雅黑"/>
          <w:highlight w:val="yellow"/>
        </w:rPr>
        <w:t>密码</w:t>
      </w:r>
      <w:r w:rsidRPr="007205AE">
        <w:rPr>
          <w:rFonts w:ascii="微软雅黑" w:eastAsia="微软雅黑" w:hAnsi="微软雅黑" w:hint="eastAsia"/>
          <w:highlight w:val="yellow"/>
        </w:rPr>
        <w:t>前</w:t>
      </w:r>
      <w:r w:rsidRPr="007205AE">
        <w:rPr>
          <w:rFonts w:ascii="微软雅黑" w:eastAsia="微软雅黑" w:hAnsi="微软雅黑"/>
          <w:highlight w:val="yellow"/>
        </w:rPr>
        <w:t>账号为冻结状态，则密码重置成功后将密码状态置为‘</w:t>
      </w:r>
      <w:r w:rsidRPr="007205AE">
        <w:rPr>
          <w:rFonts w:ascii="微软雅黑" w:eastAsia="微软雅黑" w:hAnsi="微软雅黑" w:hint="eastAsia"/>
          <w:highlight w:val="yellow"/>
        </w:rPr>
        <w:t>正常</w:t>
      </w:r>
      <w:r w:rsidRPr="007205AE">
        <w:rPr>
          <w:rFonts w:ascii="微软雅黑" w:eastAsia="微软雅黑" w:hAnsi="微软雅黑"/>
          <w:highlight w:val="yellow"/>
        </w:rPr>
        <w:t>’</w:t>
      </w:r>
    </w:p>
    <w:p w:rsidR="00663C98" w:rsidRPr="00655A7C" w:rsidRDefault="00663C98" w:rsidP="00921288">
      <w:pPr>
        <w:pStyle w:val="a5"/>
        <w:ind w:left="840" w:firstLineChars="0" w:firstLine="0"/>
        <w:rPr>
          <w:rFonts w:ascii="微软雅黑" w:eastAsia="微软雅黑" w:hAnsi="微软雅黑"/>
        </w:rPr>
      </w:pPr>
      <w:r w:rsidRPr="00921288">
        <w:rPr>
          <w:rFonts w:ascii="微软雅黑" w:eastAsia="微软雅黑" w:hAnsi="微软雅黑" w:hint="eastAsia"/>
          <w:highlight w:val="yellow"/>
        </w:rPr>
        <w:t>密码</w:t>
      </w:r>
      <w:r w:rsidRPr="00921288">
        <w:rPr>
          <w:rFonts w:ascii="微软雅黑" w:eastAsia="微软雅黑" w:hAnsi="微软雅黑"/>
          <w:highlight w:val="yellow"/>
        </w:rPr>
        <w:t>重置成功，则提示“</w:t>
      </w:r>
      <w:r w:rsidRPr="00921288">
        <w:rPr>
          <w:rFonts w:ascii="微软雅黑" w:eastAsia="微软雅黑" w:hAnsi="微软雅黑" w:hint="eastAsia"/>
          <w:highlight w:val="yellow"/>
        </w:rPr>
        <w:t>密码</w:t>
      </w:r>
      <w:r w:rsidRPr="00921288">
        <w:rPr>
          <w:rFonts w:ascii="微软雅黑" w:eastAsia="微软雅黑" w:hAnsi="微软雅黑"/>
          <w:highlight w:val="yellow"/>
        </w:rPr>
        <w:t>修改成功，请重新登录！”</w:t>
      </w:r>
    </w:p>
    <w:p w:rsidR="001874A4" w:rsidRDefault="00663C98" w:rsidP="00840C2A">
      <w:pPr>
        <w:pStyle w:val="a5"/>
        <w:ind w:left="840" w:firstLineChars="0" w:firstLine="0"/>
        <w:rPr>
          <w:rFonts w:ascii="微软雅黑" w:eastAsia="微软雅黑" w:hAnsi="微软雅黑"/>
          <w:highlight w:val="yellow"/>
        </w:rPr>
      </w:pPr>
      <w:r>
        <w:rPr>
          <w:noProof/>
        </w:rPr>
        <w:drawing>
          <wp:inline distT="0" distB="0" distL="0" distR="0" wp14:anchorId="6C490FAA" wp14:editId="79F72142">
            <wp:extent cx="4733333" cy="1542857"/>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333" cy="1542857"/>
                    </a:xfrm>
                    <a:prstGeom prst="rect">
                      <a:avLst/>
                    </a:prstGeom>
                  </pic:spPr>
                </pic:pic>
              </a:graphicData>
            </a:graphic>
          </wp:inline>
        </w:drawing>
      </w:r>
    </w:p>
    <w:p w:rsidR="00663C98" w:rsidRPr="00921288" w:rsidRDefault="00663C98" w:rsidP="00840C2A">
      <w:pPr>
        <w:pStyle w:val="a5"/>
        <w:ind w:left="840" w:firstLineChars="0" w:firstLine="0"/>
        <w:rPr>
          <w:rFonts w:ascii="微软雅黑" w:eastAsia="微软雅黑" w:hAnsi="微软雅黑"/>
          <w:highlight w:val="yellow"/>
        </w:rPr>
      </w:pPr>
      <w:r>
        <w:rPr>
          <w:rFonts w:ascii="微软雅黑" w:eastAsia="微软雅黑" w:hAnsi="微软雅黑" w:hint="eastAsia"/>
          <w:highlight w:val="yellow"/>
        </w:rPr>
        <w:t>点击确定</w:t>
      </w:r>
      <w:r>
        <w:rPr>
          <w:rFonts w:ascii="微软雅黑" w:eastAsia="微软雅黑" w:hAnsi="微软雅黑"/>
          <w:highlight w:val="yellow"/>
        </w:rPr>
        <w:t>，则返回到系统登录页面。</w:t>
      </w:r>
    </w:p>
    <w:p w:rsidR="00840C2A" w:rsidRPr="00921288" w:rsidRDefault="00840C2A" w:rsidP="00921288">
      <w:pPr>
        <w:pStyle w:val="a5"/>
        <w:numPr>
          <w:ilvl w:val="0"/>
          <w:numId w:val="93"/>
        </w:numPr>
        <w:ind w:firstLineChars="0"/>
        <w:rPr>
          <w:rFonts w:ascii="微软雅黑" w:eastAsia="微软雅黑" w:hAnsi="微软雅黑"/>
          <w:highlight w:val="yellow"/>
        </w:rPr>
      </w:pPr>
      <w:r w:rsidRPr="00921288">
        <w:rPr>
          <w:rFonts w:ascii="微软雅黑" w:eastAsia="微软雅黑" w:hAnsi="微软雅黑" w:hint="eastAsia"/>
          <w:highlight w:val="yellow"/>
        </w:rPr>
        <w:t>密码</w:t>
      </w:r>
      <w:r w:rsidRPr="00921288">
        <w:rPr>
          <w:rFonts w:ascii="微软雅黑" w:eastAsia="微软雅黑" w:hAnsi="微软雅黑"/>
          <w:highlight w:val="yellow"/>
        </w:rPr>
        <w:t>输入错误次数超限自动冻结</w:t>
      </w:r>
    </w:p>
    <w:p w:rsidR="008E5FCA" w:rsidRDefault="008E5FCA" w:rsidP="00840C2A">
      <w:pPr>
        <w:pStyle w:val="a5"/>
        <w:ind w:left="840" w:firstLineChars="0" w:firstLine="0"/>
        <w:rPr>
          <w:rFonts w:ascii="微软雅黑" w:eastAsia="微软雅黑" w:hAnsi="微软雅黑"/>
          <w:highlight w:val="yellow"/>
        </w:rPr>
      </w:pPr>
      <w:r>
        <w:rPr>
          <w:rFonts w:ascii="微软雅黑" w:eastAsia="微软雅黑" w:hAnsi="微软雅黑" w:hint="eastAsia"/>
          <w:highlight w:val="yellow"/>
        </w:rPr>
        <w:t>本次</w:t>
      </w:r>
      <w:r w:rsidR="00840C2A" w:rsidRPr="00921288">
        <w:rPr>
          <w:rFonts w:ascii="微软雅黑" w:eastAsia="微软雅黑" w:hAnsi="微软雅黑" w:hint="eastAsia"/>
          <w:highlight w:val="yellow"/>
        </w:rPr>
        <w:t>输入</w:t>
      </w:r>
      <w:r w:rsidR="00840C2A" w:rsidRPr="00921288">
        <w:rPr>
          <w:rFonts w:ascii="微软雅黑" w:eastAsia="微软雅黑" w:hAnsi="微软雅黑"/>
          <w:highlight w:val="yellow"/>
        </w:rPr>
        <w:t>密码错误累计5次，</w:t>
      </w:r>
      <w:r>
        <w:rPr>
          <w:rFonts w:ascii="微软雅黑" w:eastAsia="微软雅黑" w:hAnsi="微软雅黑" w:hint="eastAsia"/>
          <w:highlight w:val="yellow"/>
        </w:rPr>
        <w:t>则</w:t>
      </w:r>
      <w:r>
        <w:rPr>
          <w:rFonts w:ascii="微软雅黑" w:eastAsia="微软雅黑" w:hAnsi="微软雅黑"/>
          <w:highlight w:val="yellow"/>
        </w:rPr>
        <w:t>自动冻结账号</w:t>
      </w:r>
    </w:p>
    <w:p w:rsidR="008E5FCA" w:rsidRDefault="008E5FCA" w:rsidP="00840C2A">
      <w:pPr>
        <w:pStyle w:val="a5"/>
        <w:ind w:left="840" w:firstLineChars="0" w:firstLine="0"/>
        <w:rPr>
          <w:rFonts w:ascii="微软雅黑" w:eastAsia="微软雅黑" w:hAnsi="微软雅黑"/>
          <w:highlight w:val="yellow"/>
        </w:rPr>
      </w:pPr>
      <w:r>
        <w:rPr>
          <w:rFonts w:ascii="微软雅黑" w:eastAsia="微软雅黑" w:hAnsi="微软雅黑" w:hint="eastAsia"/>
          <w:highlight w:val="yellow"/>
        </w:rPr>
        <w:t>点击</w:t>
      </w:r>
      <w:r>
        <w:rPr>
          <w:rFonts w:ascii="微软雅黑" w:eastAsia="微软雅黑" w:hAnsi="微软雅黑"/>
          <w:highlight w:val="yellow"/>
        </w:rPr>
        <w:t>【</w:t>
      </w:r>
      <w:r>
        <w:rPr>
          <w:rFonts w:ascii="微软雅黑" w:eastAsia="微软雅黑" w:hAnsi="微软雅黑" w:hint="eastAsia"/>
          <w:highlight w:val="yellow"/>
        </w:rPr>
        <w:t>登录</w:t>
      </w:r>
      <w:r>
        <w:rPr>
          <w:rFonts w:ascii="微软雅黑" w:eastAsia="微软雅黑" w:hAnsi="微软雅黑"/>
          <w:highlight w:val="yellow"/>
        </w:rPr>
        <w:t>】</w:t>
      </w:r>
      <w:r>
        <w:rPr>
          <w:rFonts w:ascii="微软雅黑" w:eastAsia="微软雅黑" w:hAnsi="微软雅黑" w:hint="eastAsia"/>
          <w:highlight w:val="yellow"/>
        </w:rPr>
        <w:t>时</w:t>
      </w:r>
      <w:r>
        <w:rPr>
          <w:rFonts w:ascii="微软雅黑" w:eastAsia="微软雅黑" w:hAnsi="微软雅黑"/>
          <w:highlight w:val="yellow"/>
        </w:rPr>
        <w:t>，</w:t>
      </w:r>
      <w:r>
        <w:rPr>
          <w:rFonts w:ascii="微软雅黑" w:eastAsia="微软雅黑" w:hAnsi="微软雅黑" w:hint="eastAsia"/>
          <w:highlight w:val="yellow"/>
        </w:rPr>
        <w:t>若</w:t>
      </w:r>
      <w:r>
        <w:rPr>
          <w:rFonts w:ascii="微软雅黑" w:eastAsia="微软雅黑" w:hAnsi="微软雅黑"/>
          <w:highlight w:val="yellow"/>
        </w:rPr>
        <w:t>第</w:t>
      </w:r>
      <w:r>
        <w:rPr>
          <w:rFonts w:ascii="微软雅黑" w:eastAsia="微软雅黑" w:hAnsi="微软雅黑" w:hint="eastAsia"/>
          <w:highlight w:val="yellow"/>
        </w:rPr>
        <w:t>5</w:t>
      </w:r>
      <w:r>
        <w:rPr>
          <w:rFonts w:ascii="微软雅黑" w:eastAsia="微软雅黑" w:hAnsi="微软雅黑"/>
          <w:highlight w:val="yellow"/>
        </w:rPr>
        <w:t>-n次</w:t>
      </w:r>
      <w:r>
        <w:rPr>
          <w:rFonts w:ascii="微软雅黑" w:eastAsia="微软雅黑" w:hAnsi="微软雅黑" w:hint="eastAsia"/>
          <w:highlight w:val="yellow"/>
        </w:rPr>
        <w:t>密码</w:t>
      </w:r>
      <w:r>
        <w:rPr>
          <w:rFonts w:ascii="微软雅黑" w:eastAsia="微软雅黑" w:hAnsi="微软雅黑"/>
          <w:highlight w:val="yellow"/>
        </w:rPr>
        <w:t>输入错误，则提示“</w:t>
      </w:r>
      <w:r>
        <w:rPr>
          <w:rFonts w:ascii="微软雅黑" w:eastAsia="微软雅黑" w:hAnsi="微软雅黑" w:hint="eastAsia"/>
          <w:highlight w:val="yellow"/>
        </w:rPr>
        <w:t>密码</w:t>
      </w:r>
      <w:r>
        <w:rPr>
          <w:rFonts w:ascii="微软雅黑" w:eastAsia="微软雅黑" w:hAnsi="微软雅黑"/>
          <w:highlight w:val="yellow"/>
        </w:rPr>
        <w:t>输入错误，</w:t>
      </w:r>
      <w:r>
        <w:rPr>
          <w:rFonts w:ascii="微软雅黑" w:eastAsia="微软雅黑" w:hAnsi="微软雅黑" w:hint="eastAsia"/>
          <w:highlight w:val="yellow"/>
        </w:rPr>
        <w:t>您还有</w:t>
      </w:r>
      <w:r>
        <w:rPr>
          <w:rFonts w:ascii="微软雅黑" w:eastAsia="微软雅黑" w:hAnsi="微软雅黑"/>
          <w:highlight w:val="yellow"/>
        </w:rPr>
        <w:t>n次机会”</w:t>
      </w:r>
      <w:r>
        <w:rPr>
          <w:rFonts w:ascii="微软雅黑" w:eastAsia="微软雅黑" w:hAnsi="微软雅黑" w:hint="eastAsia"/>
          <w:highlight w:val="yellow"/>
        </w:rPr>
        <w:t>，</w:t>
      </w:r>
      <w:r>
        <w:rPr>
          <w:rFonts w:ascii="微软雅黑" w:eastAsia="微软雅黑" w:hAnsi="微软雅黑"/>
          <w:highlight w:val="yellow"/>
        </w:rPr>
        <w:t>n取值=4</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w:t>
      </w:r>
      <w:r>
        <w:rPr>
          <w:rFonts w:ascii="微软雅黑" w:eastAsia="微软雅黑" w:hAnsi="微软雅黑"/>
          <w:highlight w:val="yellow"/>
        </w:rPr>
        <w:t>2</w:t>
      </w:r>
      <w:r>
        <w:rPr>
          <w:rFonts w:ascii="微软雅黑" w:eastAsia="微软雅黑" w:hAnsi="微软雅黑" w:hint="eastAsia"/>
          <w:highlight w:val="yellow"/>
        </w:rPr>
        <w:t>、</w:t>
      </w:r>
      <w:r>
        <w:rPr>
          <w:rFonts w:ascii="微软雅黑" w:eastAsia="微软雅黑" w:hAnsi="微软雅黑"/>
          <w:highlight w:val="yellow"/>
        </w:rPr>
        <w:t>1</w:t>
      </w:r>
    </w:p>
    <w:p w:rsidR="00AF25EE" w:rsidRPr="00921288" w:rsidRDefault="008E5FCA" w:rsidP="00AF25EE">
      <w:pPr>
        <w:pStyle w:val="a5"/>
        <w:ind w:left="840" w:firstLineChars="0" w:firstLine="0"/>
        <w:rPr>
          <w:rFonts w:ascii="微软雅黑" w:eastAsia="微软雅黑" w:hAnsi="微软雅黑"/>
          <w:highlight w:val="yellow"/>
        </w:rPr>
      </w:pPr>
      <w:r>
        <w:rPr>
          <w:rFonts w:ascii="微软雅黑" w:eastAsia="微软雅黑" w:hAnsi="微软雅黑" w:hint="eastAsia"/>
          <w:highlight w:val="yellow"/>
        </w:rPr>
        <w:t>当</w:t>
      </w:r>
      <w:r>
        <w:rPr>
          <w:rFonts w:ascii="微软雅黑" w:eastAsia="微软雅黑" w:hAnsi="微软雅黑"/>
          <w:highlight w:val="yellow"/>
        </w:rPr>
        <w:t>第五次</w:t>
      </w:r>
      <w:r w:rsidR="00AF25EE">
        <w:rPr>
          <w:rFonts w:ascii="微软雅黑" w:eastAsia="微软雅黑" w:hAnsi="微软雅黑" w:hint="eastAsia"/>
          <w:highlight w:val="yellow"/>
        </w:rPr>
        <w:t>密码</w:t>
      </w:r>
      <w:r>
        <w:rPr>
          <w:rFonts w:ascii="微软雅黑" w:eastAsia="微软雅黑" w:hAnsi="微软雅黑"/>
          <w:highlight w:val="yellow"/>
        </w:rPr>
        <w:t>输入错误时，</w:t>
      </w:r>
      <w:r w:rsidR="00D57E92" w:rsidRPr="00921288">
        <w:rPr>
          <w:rFonts w:ascii="微软雅黑" w:eastAsia="微软雅黑" w:hAnsi="微软雅黑" w:hint="eastAsia"/>
          <w:highlight w:val="yellow"/>
        </w:rPr>
        <w:t>则提示</w:t>
      </w:r>
      <w:r w:rsidR="00D57E92" w:rsidRPr="00921288">
        <w:rPr>
          <w:rFonts w:ascii="微软雅黑" w:eastAsia="微软雅黑" w:hAnsi="微软雅黑"/>
          <w:highlight w:val="yellow"/>
        </w:rPr>
        <w:t>"</w:t>
      </w:r>
      <w:r w:rsidR="00D57E92" w:rsidRPr="00921288">
        <w:rPr>
          <w:rFonts w:ascii="微软雅黑" w:eastAsia="微软雅黑" w:hAnsi="微软雅黑" w:hint="eastAsia"/>
          <w:highlight w:val="yellow"/>
        </w:rPr>
        <w:t>密码错误次数过多</w:t>
      </w:r>
      <w:r w:rsidR="00D57E92" w:rsidRPr="00921288">
        <w:rPr>
          <w:rFonts w:ascii="微软雅黑" w:eastAsia="微软雅黑" w:hAnsi="微软雅黑"/>
          <w:highlight w:val="yellow"/>
        </w:rPr>
        <w:t>,</w:t>
      </w:r>
      <w:r w:rsidR="00D57E92" w:rsidRPr="00921288">
        <w:rPr>
          <w:rFonts w:ascii="微软雅黑" w:eastAsia="微软雅黑" w:hAnsi="微软雅黑" w:hint="eastAsia"/>
          <w:highlight w:val="yellow"/>
        </w:rPr>
        <w:t>账号已冻结</w:t>
      </w:r>
      <w:r w:rsidR="00D57E92" w:rsidRPr="00921288">
        <w:rPr>
          <w:rFonts w:ascii="微软雅黑" w:eastAsia="微软雅黑" w:hAnsi="微软雅黑"/>
          <w:highlight w:val="yellow"/>
        </w:rPr>
        <w:t>,</w:t>
      </w:r>
      <w:r w:rsidR="00D57E92" w:rsidRPr="00921288">
        <w:rPr>
          <w:rFonts w:ascii="微软雅黑" w:eastAsia="微软雅黑" w:hAnsi="微软雅黑" w:hint="eastAsia"/>
          <w:highlight w:val="yellow"/>
        </w:rPr>
        <w:t>请联系管理员</w:t>
      </w:r>
      <w:r>
        <w:rPr>
          <w:rFonts w:ascii="微软雅黑" w:eastAsia="微软雅黑" w:hAnsi="微软雅黑" w:hint="eastAsia"/>
          <w:highlight w:val="yellow"/>
        </w:rPr>
        <w:t>解冻</w:t>
      </w:r>
      <w:r w:rsidR="00D57E92" w:rsidRPr="00921288">
        <w:rPr>
          <w:rFonts w:ascii="微软雅黑" w:eastAsia="微软雅黑" w:hAnsi="微软雅黑"/>
          <w:highlight w:val="yellow"/>
        </w:rPr>
        <w:t>".</w:t>
      </w:r>
      <w:r w:rsidR="00D57E92" w:rsidRPr="00921288">
        <w:rPr>
          <w:rFonts w:ascii="微软雅黑" w:eastAsia="微软雅黑" w:hAnsi="微软雅黑" w:hint="eastAsia"/>
          <w:highlight w:val="yellow"/>
        </w:rPr>
        <w:t>并</w:t>
      </w:r>
      <w:r w:rsidRPr="00921288">
        <w:rPr>
          <w:rFonts w:ascii="微软雅黑" w:eastAsia="微软雅黑" w:hAnsi="微软雅黑" w:hint="eastAsia"/>
          <w:highlight w:val="yellow"/>
        </w:rPr>
        <w:t>将账号状态置为</w:t>
      </w:r>
      <w:r w:rsidRPr="00921288">
        <w:rPr>
          <w:rFonts w:ascii="微软雅黑" w:eastAsia="微软雅黑" w:hAnsi="微软雅黑"/>
          <w:highlight w:val="yellow"/>
        </w:rPr>
        <w:t>‘</w:t>
      </w:r>
      <w:r w:rsidRPr="00921288">
        <w:rPr>
          <w:rFonts w:ascii="微软雅黑" w:eastAsia="微软雅黑" w:hAnsi="微软雅黑" w:hint="eastAsia"/>
          <w:highlight w:val="yellow"/>
        </w:rPr>
        <w:t>冻结</w:t>
      </w:r>
      <w:r w:rsidRPr="00921288">
        <w:rPr>
          <w:rFonts w:ascii="微软雅黑" w:eastAsia="微软雅黑" w:hAnsi="微软雅黑"/>
          <w:highlight w:val="yellow"/>
        </w:rPr>
        <w:t>’</w:t>
      </w:r>
    </w:p>
    <w:p w:rsidR="00AF25EE" w:rsidRPr="00921288" w:rsidRDefault="00AF25EE" w:rsidP="00AF25EE">
      <w:pPr>
        <w:pStyle w:val="a5"/>
        <w:ind w:left="840" w:firstLineChars="0" w:firstLine="0"/>
        <w:rPr>
          <w:rFonts w:ascii="微软雅黑" w:eastAsia="微软雅黑" w:hAnsi="微软雅黑"/>
          <w:highlight w:val="yellow"/>
        </w:rPr>
      </w:pPr>
      <w:r w:rsidRPr="00921288">
        <w:rPr>
          <w:rFonts w:ascii="微软雅黑" w:eastAsia="微软雅黑" w:hAnsi="微软雅黑" w:hint="eastAsia"/>
          <w:highlight w:val="yellow"/>
        </w:rPr>
        <w:t>冻结</w:t>
      </w:r>
      <w:r w:rsidRPr="00921288">
        <w:rPr>
          <w:rFonts w:ascii="微软雅黑" w:eastAsia="微软雅黑" w:hAnsi="微软雅黑"/>
          <w:highlight w:val="yellow"/>
        </w:rPr>
        <w:t>状态的账号登录时提示“</w:t>
      </w:r>
      <w:r w:rsidRPr="00921288">
        <w:rPr>
          <w:rFonts w:ascii="微软雅黑" w:eastAsia="微软雅黑" w:hAnsi="微软雅黑" w:hint="eastAsia"/>
          <w:highlight w:val="yellow"/>
        </w:rPr>
        <w:t>账号</w:t>
      </w:r>
      <w:r w:rsidRPr="00921288">
        <w:rPr>
          <w:rFonts w:ascii="微软雅黑" w:eastAsia="微软雅黑" w:hAnsi="微软雅黑"/>
          <w:highlight w:val="yellow"/>
        </w:rPr>
        <w:t>已冻结，</w:t>
      </w:r>
      <w:r w:rsidRPr="00921288">
        <w:rPr>
          <w:rFonts w:ascii="微软雅黑" w:eastAsia="微软雅黑" w:hAnsi="微软雅黑" w:hint="eastAsia"/>
          <w:highlight w:val="yellow"/>
        </w:rPr>
        <w:t>无法</w:t>
      </w:r>
      <w:r w:rsidRPr="00921288">
        <w:rPr>
          <w:rFonts w:ascii="微软雅黑" w:eastAsia="微软雅黑" w:hAnsi="微软雅黑"/>
          <w:highlight w:val="yellow"/>
        </w:rPr>
        <w:t>登录，请解冻后</w:t>
      </w:r>
      <w:r w:rsidRPr="00921288">
        <w:rPr>
          <w:rFonts w:ascii="微软雅黑" w:eastAsia="微软雅黑" w:hAnsi="微软雅黑" w:hint="eastAsia"/>
          <w:highlight w:val="yellow"/>
        </w:rPr>
        <w:t>重试</w:t>
      </w:r>
      <w:r w:rsidRPr="00921288">
        <w:rPr>
          <w:rFonts w:ascii="微软雅黑" w:eastAsia="微软雅黑" w:hAnsi="微软雅黑"/>
          <w:highlight w:val="yellow"/>
        </w:rPr>
        <w:t>”</w:t>
      </w:r>
    </w:p>
    <w:p w:rsidR="00663C98" w:rsidRPr="00921288" w:rsidRDefault="00AF25EE" w:rsidP="00921288">
      <w:pPr>
        <w:rPr>
          <w:rFonts w:ascii="微软雅黑" w:eastAsia="微软雅黑" w:hAnsi="微软雅黑"/>
          <w:rPrChange w:id="922" w:author="春苹" w:date="2019-02-20T10:44:00Z">
            <w:rPr/>
          </w:rPrChange>
        </w:rPr>
      </w:pPr>
      <w:bookmarkStart w:id="923" w:name="_Toc1480491"/>
      <w:bookmarkEnd w:id="923"/>
      <w:r w:rsidRPr="00A36483">
        <w:rPr>
          <w:rFonts w:ascii="微软雅黑" w:eastAsia="微软雅黑" w:hAnsi="微软雅黑"/>
          <w:highlight w:val="yellow"/>
          <w:rPrChange w:id="924" w:author="春苹" w:date="2019-02-20T13:27:00Z">
            <w:rPr>
              <w:highlight w:val="yellow"/>
            </w:rPr>
          </w:rPrChange>
        </w:rPr>
        <w:t xml:space="preserve">   </w:t>
      </w:r>
      <w:r w:rsidR="00A36483" w:rsidRPr="00A36483">
        <w:rPr>
          <w:rFonts w:ascii="微软雅黑" w:eastAsia="微软雅黑" w:hAnsi="微软雅黑"/>
          <w:highlight w:val="yellow"/>
        </w:rPr>
        <w:t>本次指的是本次载入系统登录页面</w:t>
      </w:r>
      <w:r w:rsidR="00A36483" w:rsidRPr="00A36483">
        <w:rPr>
          <w:rFonts w:ascii="微软雅黑" w:eastAsia="微软雅黑" w:hAnsi="微软雅黑" w:hint="eastAsia"/>
          <w:highlight w:val="yellow"/>
        </w:rPr>
        <w:t>。若</w:t>
      </w:r>
      <w:r w:rsidR="00A36483" w:rsidRPr="00A36483">
        <w:rPr>
          <w:rFonts w:ascii="微软雅黑" w:eastAsia="微软雅黑" w:hAnsi="微软雅黑"/>
          <w:highlight w:val="yellow"/>
        </w:rPr>
        <w:t>切换登录</w:t>
      </w:r>
      <w:r w:rsidR="00A36483" w:rsidRPr="00A36483">
        <w:rPr>
          <w:rFonts w:ascii="微软雅黑" w:eastAsia="微软雅黑" w:hAnsi="微软雅黑" w:hint="eastAsia"/>
          <w:highlight w:val="yellow"/>
        </w:rPr>
        <w:t>入口</w:t>
      </w:r>
      <w:r w:rsidR="00A36483" w:rsidRPr="00A36483">
        <w:rPr>
          <w:rFonts w:ascii="微软雅黑" w:eastAsia="微软雅黑" w:hAnsi="微软雅黑"/>
          <w:highlight w:val="yellow"/>
        </w:rPr>
        <w:t>则</w:t>
      </w:r>
      <w:r w:rsidR="00A36483" w:rsidRPr="00A36483">
        <w:rPr>
          <w:rFonts w:ascii="微软雅黑" w:eastAsia="微软雅黑" w:hAnsi="微软雅黑" w:hint="eastAsia"/>
          <w:highlight w:val="yellow"/>
        </w:rPr>
        <w:t>密码</w:t>
      </w:r>
      <w:bookmarkStart w:id="925" w:name="_GoBack"/>
      <w:bookmarkEnd w:id="925"/>
      <w:r w:rsidR="00A36483" w:rsidRPr="00A36483">
        <w:rPr>
          <w:rFonts w:ascii="微软雅黑" w:eastAsia="微软雅黑" w:hAnsi="微软雅黑"/>
          <w:highlight w:val="yellow"/>
        </w:rPr>
        <w:t>错误次数重新计算。</w:t>
      </w:r>
    </w:p>
    <w:p w:rsidR="00E773BE" w:rsidRPr="00231F20" w:rsidRDefault="00E773BE" w:rsidP="00881FBB">
      <w:pPr>
        <w:pStyle w:val="3"/>
        <w:numPr>
          <w:ilvl w:val="1"/>
          <w:numId w:val="1"/>
        </w:numPr>
        <w:rPr>
          <w:rFonts w:ascii="微软雅黑" w:eastAsia="微软雅黑" w:hAnsi="微软雅黑"/>
        </w:rPr>
      </w:pPr>
      <w:bookmarkStart w:id="926" w:name="_Toc1480492"/>
      <w:r w:rsidRPr="00231F20">
        <w:rPr>
          <w:rFonts w:ascii="微软雅黑" w:eastAsia="微软雅黑" w:hAnsi="微软雅黑" w:hint="eastAsia"/>
        </w:rPr>
        <w:t>角色管理</w:t>
      </w:r>
      <w:bookmarkEnd w:id="926"/>
    </w:p>
    <w:p w:rsidR="00E773BE" w:rsidRPr="00231F20" w:rsidRDefault="00E773BE" w:rsidP="00881FBB">
      <w:pPr>
        <w:pStyle w:val="4"/>
        <w:numPr>
          <w:ilvl w:val="2"/>
          <w:numId w:val="1"/>
        </w:numPr>
        <w:rPr>
          <w:rFonts w:ascii="微软雅黑" w:eastAsia="微软雅黑" w:hAnsi="微软雅黑"/>
        </w:rPr>
      </w:pPr>
      <w:bookmarkStart w:id="927" w:name="_Toc1480493"/>
      <w:r w:rsidRPr="00231F20">
        <w:rPr>
          <w:rFonts w:ascii="微软雅黑" w:eastAsia="微软雅黑" w:hAnsi="微软雅黑" w:hint="eastAsia"/>
        </w:rPr>
        <w:t>列表页</w:t>
      </w:r>
      <w:bookmarkEnd w:id="927"/>
    </w:p>
    <w:p w:rsidR="00E773BE" w:rsidRPr="00231F20" w:rsidRDefault="00F55608" w:rsidP="00EC46EA">
      <w:pPr>
        <w:pStyle w:val="a5"/>
        <w:numPr>
          <w:ilvl w:val="0"/>
          <w:numId w:val="24"/>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p>
    <w:p w:rsidR="00F55608" w:rsidRPr="00231F20" w:rsidRDefault="00F55608" w:rsidP="00F55608">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角色</w:t>
      </w:r>
      <w:r w:rsidRPr="00231F20">
        <w:rPr>
          <w:rFonts w:ascii="微软雅黑" w:eastAsia="微软雅黑" w:hAnsi="微软雅黑"/>
        </w:rPr>
        <w:t>名称，</w:t>
      </w:r>
      <w:r w:rsidRPr="00231F20">
        <w:rPr>
          <w:rFonts w:ascii="微软雅黑" w:eastAsia="微软雅黑" w:hAnsi="微软雅黑" w:hint="eastAsia"/>
        </w:rPr>
        <w:t>文本框</w:t>
      </w:r>
      <w:r w:rsidRPr="00231F20">
        <w:rPr>
          <w:rFonts w:ascii="微软雅黑" w:eastAsia="微软雅黑" w:hAnsi="微软雅黑"/>
        </w:rPr>
        <w:t>，默认为空</w:t>
      </w:r>
    </w:p>
    <w:p w:rsidR="00F55608" w:rsidRPr="00231F20" w:rsidRDefault="00F55608" w:rsidP="00F55608">
      <w:pPr>
        <w:pStyle w:val="a5"/>
        <w:ind w:left="420" w:firstLineChars="0" w:firstLine="0"/>
        <w:rPr>
          <w:rFonts w:ascii="微软雅黑" w:eastAsia="微软雅黑" w:hAnsi="微软雅黑"/>
        </w:rPr>
      </w:pPr>
      <w:r w:rsidRPr="00231F20">
        <w:rPr>
          <w:rFonts w:ascii="微软雅黑" w:eastAsia="微软雅黑" w:hAnsi="微软雅黑" w:hint="eastAsia"/>
        </w:rPr>
        <w:t>列表页</w:t>
      </w:r>
      <w:r w:rsidRPr="00231F20">
        <w:rPr>
          <w:rFonts w:ascii="微软雅黑" w:eastAsia="微软雅黑" w:hAnsi="微软雅黑"/>
        </w:rPr>
        <w:t>，单选，角色ID</w:t>
      </w:r>
      <w:ins w:id="928" w:author="春苹" w:date="2019-01-21T15:43:00Z">
        <w:r w:rsidR="002D3A68">
          <w:rPr>
            <w:rFonts w:ascii="微软雅黑" w:eastAsia="微软雅黑" w:hAnsi="微软雅黑" w:hint="eastAsia"/>
          </w:rPr>
          <w:t>（点击</w:t>
        </w:r>
        <w:r w:rsidR="002D3A68">
          <w:rPr>
            <w:rFonts w:ascii="微软雅黑" w:eastAsia="微软雅黑" w:hAnsi="微软雅黑"/>
          </w:rPr>
          <w:t>可查看角色详情页</w:t>
        </w:r>
        <w:r w:rsidR="002D3A68">
          <w:rPr>
            <w:rFonts w:ascii="微软雅黑" w:eastAsia="微软雅黑" w:hAnsi="微软雅黑" w:hint="eastAsia"/>
          </w:rPr>
          <w:t>）</w:t>
        </w:r>
      </w:ins>
      <w:r w:rsidRPr="00231F20">
        <w:rPr>
          <w:rFonts w:ascii="微软雅黑" w:eastAsia="微软雅黑" w:hAnsi="微软雅黑"/>
        </w:rPr>
        <w:t>、角色名称、审批人账号、审批人员工编号</w:t>
      </w:r>
      <w:r w:rsidRPr="00231F20">
        <w:rPr>
          <w:rFonts w:ascii="微软雅黑" w:eastAsia="微软雅黑" w:hAnsi="微软雅黑" w:hint="eastAsia"/>
        </w:rPr>
        <w:t>、</w:t>
      </w:r>
      <w:r w:rsidRPr="00231F20">
        <w:rPr>
          <w:rFonts w:ascii="微软雅黑" w:eastAsia="微软雅黑" w:hAnsi="微软雅黑"/>
        </w:rPr>
        <w:t>审批人姓名、审批人所属部门、状态、描述</w:t>
      </w:r>
    </w:p>
    <w:p w:rsidR="00F55608" w:rsidRPr="00231F20" w:rsidRDefault="00F55608" w:rsidP="00EC46EA">
      <w:pPr>
        <w:pStyle w:val="a5"/>
        <w:numPr>
          <w:ilvl w:val="0"/>
          <w:numId w:val="24"/>
        </w:numPr>
        <w:ind w:firstLineChars="0"/>
        <w:rPr>
          <w:rFonts w:ascii="微软雅黑" w:eastAsia="微软雅黑" w:hAnsi="微软雅黑"/>
        </w:rPr>
      </w:pPr>
      <w:r w:rsidRPr="00231F20">
        <w:rPr>
          <w:rFonts w:ascii="微软雅黑" w:eastAsia="微软雅黑" w:hAnsi="微软雅黑" w:hint="eastAsia"/>
        </w:rPr>
        <w:t>业务规则</w:t>
      </w:r>
    </w:p>
    <w:p w:rsidR="00DB69AB" w:rsidRPr="00231F20" w:rsidRDefault="00DB69AB" w:rsidP="00DB69AB">
      <w:pPr>
        <w:pStyle w:val="a5"/>
        <w:ind w:left="420" w:firstLineChars="0" w:firstLine="0"/>
        <w:rPr>
          <w:rFonts w:ascii="微软雅黑" w:eastAsia="微软雅黑" w:hAnsi="微软雅黑"/>
        </w:rPr>
      </w:pPr>
      <w:r w:rsidRPr="00231F20">
        <w:rPr>
          <w:rFonts w:ascii="微软雅黑" w:eastAsia="微软雅黑" w:hAnsi="微软雅黑" w:hint="eastAsia"/>
        </w:rPr>
        <w:t>列表</w:t>
      </w:r>
      <w:proofErr w:type="gramStart"/>
      <w:r w:rsidRPr="00231F20">
        <w:rPr>
          <w:rFonts w:ascii="微软雅黑" w:eastAsia="微软雅黑" w:hAnsi="微软雅黑" w:hint="eastAsia"/>
        </w:rPr>
        <w:t>页</w:t>
      </w:r>
      <w:r w:rsidRPr="00231F20">
        <w:rPr>
          <w:rFonts w:ascii="微软雅黑" w:eastAsia="微软雅黑" w:hAnsi="微软雅黑"/>
        </w:rPr>
        <w:t>展示</w:t>
      </w:r>
      <w:proofErr w:type="gramEnd"/>
      <w:r w:rsidRPr="00231F20">
        <w:rPr>
          <w:rFonts w:ascii="微软雅黑" w:eastAsia="微软雅黑" w:hAnsi="微软雅黑"/>
        </w:rPr>
        <w:t>全部的角色</w:t>
      </w:r>
    </w:p>
    <w:p w:rsidR="00DB69AB" w:rsidRPr="00231F20" w:rsidRDefault="00DB69AB" w:rsidP="00DB69AB">
      <w:pPr>
        <w:pStyle w:val="a5"/>
        <w:ind w:left="420" w:firstLineChars="0" w:firstLine="0"/>
        <w:rPr>
          <w:rFonts w:ascii="微软雅黑" w:eastAsia="微软雅黑" w:hAnsi="微软雅黑"/>
        </w:rPr>
      </w:pPr>
      <w:r w:rsidRPr="00231F20">
        <w:rPr>
          <w:rFonts w:ascii="微软雅黑" w:eastAsia="微软雅黑" w:hAnsi="微软雅黑" w:hint="eastAsia"/>
        </w:rPr>
        <w:t>按照</w:t>
      </w:r>
      <w:r w:rsidRPr="00231F20">
        <w:rPr>
          <w:rFonts w:ascii="微软雅黑" w:eastAsia="微软雅黑" w:hAnsi="微软雅黑"/>
        </w:rPr>
        <w:t>角色创建时间倒序排列展示</w:t>
      </w:r>
    </w:p>
    <w:p w:rsidR="00DB69AB" w:rsidRPr="00231F20" w:rsidRDefault="00DB69AB" w:rsidP="00DB69AB">
      <w:pPr>
        <w:pStyle w:val="a5"/>
        <w:ind w:left="420" w:firstLineChars="0" w:firstLine="0"/>
        <w:rPr>
          <w:rFonts w:ascii="微软雅黑" w:eastAsia="微软雅黑" w:hAnsi="微软雅黑"/>
        </w:rPr>
      </w:pPr>
      <w:r w:rsidRPr="00231F20">
        <w:rPr>
          <w:rFonts w:ascii="微软雅黑" w:eastAsia="微软雅黑" w:hAnsi="微软雅黑" w:hint="eastAsia"/>
        </w:rPr>
        <w:t>列表页</w:t>
      </w:r>
      <w:r w:rsidRPr="00231F20">
        <w:rPr>
          <w:rFonts w:ascii="微软雅黑" w:eastAsia="微软雅黑" w:hAnsi="微软雅黑"/>
        </w:rPr>
        <w:t>默认展示全部</w:t>
      </w:r>
    </w:p>
    <w:p w:rsidR="00DB69AB" w:rsidRPr="00231F20" w:rsidRDefault="00DB69AB" w:rsidP="00DB69AB">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w:t>
      </w:r>
      <w:r w:rsidRPr="00231F20">
        <w:rPr>
          <w:rFonts w:ascii="微软雅黑" w:eastAsia="微软雅黑" w:hAnsi="微软雅黑" w:hint="eastAsia"/>
        </w:rPr>
        <w:t>为空</w:t>
      </w:r>
      <w:r w:rsidRPr="00231F20">
        <w:rPr>
          <w:rFonts w:ascii="微软雅黑" w:eastAsia="微软雅黑" w:hAnsi="微软雅黑"/>
        </w:rPr>
        <w:t>，点击【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w:t>
      </w:r>
      <w:r w:rsidRPr="00231F20">
        <w:rPr>
          <w:rFonts w:ascii="微软雅黑" w:eastAsia="微软雅黑" w:hAnsi="微软雅黑" w:hint="eastAsia"/>
        </w:rPr>
        <w:t>展示</w:t>
      </w:r>
      <w:r w:rsidRPr="00231F20">
        <w:rPr>
          <w:rFonts w:ascii="微软雅黑" w:eastAsia="微软雅黑" w:hAnsi="微软雅黑"/>
        </w:rPr>
        <w:t>全部的角色</w:t>
      </w:r>
    </w:p>
    <w:p w:rsidR="00F55608" w:rsidRPr="00231F20" w:rsidRDefault="00DB69AB" w:rsidP="00DB69AB">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则展示满足查询条件的数据，支持模糊查询</w:t>
      </w:r>
    </w:p>
    <w:p w:rsidR="0037405B" w:rsidRPr="00231F20" w:rsidRDefault="0037405B" w:rsidP="00881FBB">
      <w:pPr>
        <w:pStyle w:val="4"/>
        <w:numPr>
          <w:ilvl w:val="2"/>
          <w:numId w:val="1"/>
        </w:numPr>
        <w:rPr>
          <w:rFonts w:ascii="微软雅黑" w:eastAsia="微软雅黑" w:hAnsi="微软雅黑"/>
        </w:rPr>
      </w:pPr>
      <w:bookmarkStart w:id="929" w:name="_Toc1480494"/>
      <w:r w:rsidRPr="00231F20">
        <w:rPr>
          <w:rFonts w:ascii="微软雅黑" w:eastAsia="微软雅黑" w:hAnsi="微软雅黑" w:hint="eastAsia"/>
        </w:rPr>
        <w:t>【新建】功能</w:t>
      </w:r>
      <w:bookmarkEnd w:id="929"/>
    </w:p>
    <w:p w:rsidR="0037405B" w:rsidRPr="00231F20" w:rsidRDefault="00D65A87" w:rsidP="00EC46EA">
      <w:pPr>
        <w:pStyle w:val="a5"/>
        <w:numPr>
          <w:ilvl w:val="0"/>
          <w:numId w:val="25"/>
        </w:numPr>
        <w:ind w:firstLineChars="0"/>
        <w:rPr>
          <w:rFonts w:ascii="微软雅黑" w:eastAsia="微软雅黑" w:hAnsi="微软雅黑"/>
        </w:rPr>
      </w:pPr>
      <w:r w:rsidRPr="00231F20">
        <w:rPr>
          <w:rFonts w:ascii="微软雅黑" w:eastAsia="微软雅黑" w:hAnsi="微软雅黑" w:hint="eastAsia"/>
        </w:rPr>
        <w:t>新建角色</w:t>
      </w:r>
      <w:r w:rsidRPr="00231F20">
        <w:rPr>
          <w:rFonts w:ascii="微软雅黑" w:eastAsia="微软雅黑" w:hAnsi="微软雅黑"/>
        </w:rPr>
        <w:t>页面</w:t>
      </w:r>
      <w:r w:rsidR="0037405B" w:rsidRPr="00231F20">
        <w:rPr>
          <w:rFonts w:ascii="微软雅黑" w:eastAsia="微软雅黑" w:hAnsi="微软雅黑" w:hint="eastAsia"/>
        </w:rPr>
        <w:t>数据表单</w:t>
      </w:r>
    </w:p>
    <w:tbl>
      <w:tblPr>
        <w:tblStyle w:val="a6"/>
        <w:tblW w:w="0" w:type="auto"/>
        <w:tblInd w:w="420" w:type="dxa"/>
        <w:tblLook w:val="04A0" w:firstRow="1" w:lastRow="0" w:firstColumn="1" w:lastColumn="0" w:noHBand="0" w:noVBand="1"/>
      </w:tblPr>
      <w:tblGrid>
        <w:gridCol w:w="1702"/>
        <w:gridCol w:w="1559"/>
        <w:gridCol w:w="4615"/>
      </w:tblGrid>
      <w:tr w:rsidR="0037405B" w:rsidRPr="00231F20" w:rsidTr="0037405B">
        <w:tc>
          <w:tcPr>
            <w:tcW w:w="1702" w:type="dxa"/>
          </w:tcPr>
          <w:p w:rsidR="0037405B" w:rsidRPr="00231F20" w:rsidRDefault="0037405B" w:rsidP="0037405B">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559" w:type="dxa"/>
          </w:tcPr>
          <w:p w:rsidR="0037405B" w:rsidRPr="00231F20" w:rsidRDefault="0037405B" w:rsidP="0037405B">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615" w:type="dxa"/>
          </w:tcPr>
          <w:p w:rsidR="0037405B" w:rsidRPr="00231F20" w:rsidRDefault="0037405B" w:rsidP="0037405B">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D65A87" w:rsidRPr="00231F20" w:rsidTr="00C47995">
        <w:tc>
          <w:tcPr>
            <w:tcW w:w="7876" w:type="dxa"/>
            <w:gridSpan w:val="3"/>
          </w:tcPr>
          <w:p w:rsidR="00D65A87" w:rsidRPr="00231F20" w:rsidRDefault="00D65A87" w:rsidP="0037405B">
            <w:pPr>
              <w:jc w:val="center"/>
              <w:rPr>
                <w:rFonts w:ascii="微软雅黑" w:eastAsia="微软雅黑" w:hAnsi="微软雅黑" w:cs="宋体"/>
                <w:color w:val="000000"/>
              </w:rPr>
            </w:pPr>
            <w:r w:rsidRPr="00231F20">
              <w:rPr>
                <w:rFonts w:ascii="微软雅黑" w:eastAsia="微软雅黑" w:hAnsi="微软雅黑" w:cs="宋体" w:hint="eastAsia"/>
                <w:color w:val="000000"/>
              </w:rPr>
              <w:t>角色</w:t>
            </w:r>
            <w:r w:rsidRPr="00231F20">
              <w:rPr>
                <w:rFonts w:ascii="微软雅黑" w:eastAsia="微软雅黑" w:hAnsi="微软雅黑" w:cs="宋体"/>
                <w:color w:val="000000"/>
              </w:rPr>
              <w:t>信息</w:t>
            </w:r>
          </w:p>
        </w:tc>
      </w:tr>
      <w:tr w:rsidR="0037405B" w:rsidRPr="00231F20" w:rsidTr="0037405B">
        <w:tc>
          <w:tcPr>
            <w:tcW w:w="1702" w:type="dxa"/>
          </w:tcPr>
          <w:p w:rsidR="0037405B" w:rsidRPr="00231F20" w:rsidRDefault="0037405B" w:rsidP="0037405B">
            <w:pPr>
              <w:pStyle w:val="a5"/>
              <w:ind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ID</w:t>
            </w:r>
          </w:p>
        </w:tc>
        <w:tc>
          <w:tcPr>
            <w:tcW w:w="1559" w:type="dxa"/>
          </w:tcPr>
          <w:p w:rsidR="0037405B" w:rsidRPr="00231F20" w:rsidRDefault="0037405B" w:rsidP="0037405B">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37405B" w:rsidRPr="00231F20" w:rsidRDefault="0037405B" w:rsidP="0037405B">
            <w:pPr>
              <w:pStyle w:val="a5"/>
              <w:ind w:firstLineChars="0" w:firstLine="0"/>
              <w:rPr>
                <w:rFonts w:ascii="微软雅黑" w:eastAsia="微软雅黑" w:hAnsi="微软雅黑"/>
              </w:rPr>
            </w:pPr>
            <w:r w:rsidRPr="00231F20">
              <w:rPr>
                <w:rFonts w:ascii="微软雅黑" w:eastAsia="微软雅黑" w:hAnsi="微软雅黑" w:hint="eastAsia"/>
              </w:rPr>
              <w:t>不允许</w:t>
            </w:r>
            <w:r w:rsidRPr="00231F20">
              <w:rPr>
                <w:rFonts w:ascii="微软雅黑" w:eastAsia="微软雅黑" w:hAnsi="微软雅黑"/>
              </w:rPr>
              <w:t>编辑，保存成功后</w:t>
            </w:r>
            <w:r w:rsidRPr="00231F20">
              <w:rPr>
                <w:rFonts w:ascii="微软雅黑" w:eastAsia="微软雅黑" w:hAnsi="微软雅黑" w:hint="eastAsia"/>
              </w:rPr>
              <w:t>自动</w:t>
            </w:r>
            <w:r w:rsidRPr="00231F20">
              <w:rPr>
                <w:rFonts w:ascii="微软雅黑" w:eastAsia="微软雅黑" w:hAnsi="微软雅黑"/>
              </w:rPr>
              <w:t>填入</w:t>
            </w:r>
          </w:p>
          <w:p w:rsidR="0037405B" w:rsidRPr="00231F20" w:rsidRDefault="0037405B" w:rsidP="0037405B">
            <w:pPr>
              <w:pStyle w:val="a5"/>
              <w:ind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ID规则：</w:t>
            </w:r>
            <w:r w:rsidRPr="00231F20">
              <w:rPr>
                <w:rFonts w:ascii="微软雅黑" w:eastAsia="微软雅黑" w:hAnsi="微软雅黑" w:hint="eastAsia"/>
              </w:rPr>
              <w:t>库中</w:t>
            </w:r>
            <w:r w:rsidRPr="00231F20">
              <w:rPr>
                <w:rFonts w:ascii="微软雅黑" w:eastAsia="微软雅黑" w:hAnsi="微软雅黑"/>
              </w:rPr>
              <w:t>的ID</w:t>
            </w:r>
          </w:p>
        </w:tc>
      </w:tr>
      <w:tr w:rsidR="0037405B" w:rsidRPr="00231F20" w:rsidTr="0037405B">
        <w:tc>
          <w:tcPr>
            <w:tcW w:w="1702" w:type="dxa"/>
          </w:tcPr>
          <w:p w:rsidR="0037405B" w:rsidRPr="00231F20" w:rsidRDefault="0037405B" w:rsidP="0037405B">
            <w:pPr>
              <w:pStyle w:val="a5"/>
              <w:ind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名称</w:t>
            </w:r>
          </w:p>
        </w:tc>
        <w:tc>
          <w:tcPr>
            <w:tcW w:w="1559" w:type="dxa"/>
          </w:tcPr>
          <w:p w:rsidR="0037405B" w:rsidRPr="00231F20" w:rsidRDefault="0037405B" w:rsidP="0037405B">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37405B" w:rsidRPr="00231F20" w:rsidRDefault="0037405B" w:rsidP="0037405B">
            <w:pPr>
              <w:pStyle w:val="a5"/>
              <w:ind w:firstLineChars="0" w:firstLine="0"/>
              <w:rPr>
                <w:rFonts w:ascii="微软雅黑" w:eastAsia="微软雅黑" w:hAnsi="微软雅黑"/>
              </w:rPr>
            </w:pPr>
            <w:r w:rsidRPr="00231F20">
              <w:rPr>
                <w:rFonts w:ascii="微软雅黑" w:eastAsia="微软雅黑" w:hAnsi="微软雅黑" w:hint="eastAsia"/>
              </w:rPr>
              <w:t>支持1</w:t>
            </w:r>
            <w:r w:rsidRPr="00231F20">
              <w:rPr>
                <w:rFonts w:ascii="微软雅黑" w:eastAsia="微软雅黑" w:hAnsi="微软雅黑"/>
              </w:rPr>
              <w:t>-30</w:t>
            </w:r>
            <w:r w:rsidRPr="00231F20">
              <w:rPr>
                <w:rFonts w:ascii="微软雅黑" w:eastAsia="微软雅黑" w:hAnsi="微软雅黑" w:hint="eastAsia"/>
              </w:rPr>
              <w:t>个</w:t>
            </w:r>
            <w:r w:rsidRPr="00231F20">
              <w:rPr>
                <w:rFonts w:ascii="微软雅黑" w:eastAsia="微软雅黑" w:hAnsi="微软雅黑"/>
              </w:rPr>
              <w:t>字符，</w:t>
            </w:r>
            <w:r w:rsidR="00D65A87" w:rsidRPr="00231F20">
              <w:rPr>
                <w:rFonts w:ascii="微软雅黑" w:eastAsia="微软雅黑" w:hAnsi="微软雅黑" w:hint="eastAsia"/>
              </w:rPr>
              <w:t>必填</w:t>
            </w:r>
          </w:p>
        </w:tc>
      </w:tr>
      <w:tr w:rsidR="0037405B" w:rsidRPr="00231F20" w:rsidTr="0037405B">
        <w:tc>
          <w:tcPr>
            <w:tcW w:w="1702" w:type="dxa"/>
          </w:tcPr>
          <w:p w:rsidR="0037405B" w:rsidRPr="00231F20" w:rsidRDefault="00D65A87" w:rsidP="0037405B">
            <w:pPr>
              <w:pStyle w:val="a5"/>
              <w:ind w:firstLineChars="0" w:firstLine="0"/>
              <w:rPr>
                <w:rFonts w:ascii="微软雅黑" w:eastAsia="微软雅黑" w:hAnsi="微软雅黑"/>
              </w:rPr>
            </w:pPr>
            <w:r w:rsidRPr="00231F20">
              <w:rPr>
                <w:rFonts w:ascii="微软雅黑" w:eastAsia="微软雅黑" w:hAnsi="微软雅黑" w:hint="eastAsia"/>
              </w:rPr>
              <w:t>审批人</w:t>
            </w:r>
            <w:r w:rsidRPr="00231F20">
              <w:rPr>
                <w:rFonts w:ascii="微软雅黑" w:eastAsia="微软雅黑" w:hAnsi="微软雅黑"/>
              </w:rPr>
              <w:t>账号</w:t>
            </w:r>
          </w:p>
        </w:tc>
        <w:tc>
          <w:tcPr>
            <w:tcW w:w="1559" w:type="dxa"/>
          </w:tcPr>
          <w:p w:rsidR="0037405B" w:rsidRPr="00231F20" w:rsidRDefault="00D65A87" w:rsidP="0037405B">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37405B" w:rsidRPr="00231F20" w:rsidRDefault="00D65A87" w:rsidP="0037405B">
            <w:pPr>
              <w:pStyle w:val="a5"/>
              <w:ind w:firstLineChars="0" w:firstLine="0"/>
              <w:rPr>
                <w:rFonts w:ascii="微软雅黑" w:eastAsia="微软雅黑" w:hAnsi="微软雅黑"/>
              </w:rPr>
            </w:pPr>
            <w:r w:rsidRPr="00231F20">
              <w:rPr>
                <w:rFonts w:ascii="微软雅黑" w:eastAsia="微软雅黑" w:hAnsi="微软雅黑" w:hint="eastAsia"/>
              </w:rPr>
              <w:t>通过</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账号</w:t>
            </w:r>
            <w:r w:rsidRPr="00231F20">
              <w:rPr>
                <w:rFonts w:ascii="微软雅黑" w:eastAsia="微软雅黑" w:hAnsi="微软雅黑"/>
              </w:rPr>
              <w:t>后带入，不允许编辑，必填</w:t>
            </w:r>
          </w:p>
        </w:tc>
      </w:tr>
      <w:tr w:rsidR="00D65A87" w:rsidRPr="00231F20" w:rsidTr="0037405B">
        <w:tc>
          <w:tcPr>
            <w:tcW w:w="1702"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审批人</w:t>
            </w:r>
            <w:r w:rsidRPr="00231F20">
              <w:rPr>
                <w:rFonts w:ascii="微软雅黑" w:eastAsia="微软雅黑" w:hAnsi="微软雅黑"/>
              </w:rPr>
              <w:t>员工编号</w:t>
            </w:r>
          </w:p>
        </w:tc>
        <w:tc>
          <w:tcPr>
            <w:tcW w:w="1559"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通过</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账号</w:t>
            </w:r>
            <w:r w:rsidRPr="00231F20">
              <w:rPr>
                <w:rFonts w:ascii="微软雅黑" w:eastAsia="微软雅黑" w:hAnsi="微软雅黑"/>
              </w:rPr>
              <w:t>后带入，不允许编辑，</w:t>
            </w:r>
            <w:r w:rsidRPr="00231F20">
              <w:rPr>
                <w:rFonts w:ascii="微软雅黑" w:eastAsia="微软雅黑" w:hAnsi="微软雅黑" w:hint="eastAsia"/>
              </w:rPr>
              <w:t>非</w:t>
            </w:r>
            <w:r w:rsidRPr="00231F20">
              <w:rPr>
                <w:rFonts w:ascii="微软雅黑" w:eastAsia="微软雅黑" w:hAnsi="微软雅黑"/>
              </w:rPr>
              <w:t>必填</w:t>
            </w:r>
          </w:p>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取值</w:t>
            </w:r>
            <w:r w:rsidRPr="00231F20">
              <w:rPr>
                <w:rFonts w:ascii="微软雅黑" w:eastAsia="微软雅黑" w:hAnsi="微软雅黑"/>
              </w:rPr>
              <w:t>=所选账号关联的员工编号</w:t>
            </w:r>
          </w:p>
        </w:tc>
      </w:tr>
      <w:tr w:rsidR="00D65A87" w:rsidRPr="00231F20" w:rsidTr="0037405B">
        <w:tc>
          <w:tcPr>
            <w:tcW w:w="1702"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审批人</w:t>
            </w:r>
            <w:r w:rsidRPr="00231F20">
              <w:rPr>
                <w:rFonts w:ascii="微软雅黑" w:eastAsia="微软雅黑" w:hAnsi="微软雅黑"/>
              </w:rPr>
              <w:t>姓名</w:t>
            </w:r>
          </w:p>
        </w:tc>
        <w:tc>
          <w:tcPr>
            <w:tcW w:w="1559"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通过</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账号</w:t>
            </w:r>
            <w:r w:rsidRPr="00231F20">
              <w:rPr>
                <w:rFonts w:ascii="微软雅黑" w:eastAsia="微软雅黑" w:hAnsi="微软雅黑"/>
              </w:rPr>
              <w:t>后带入，不允许编辑，</w:t>
            </w:r>
            <w:r w:rsidRPr="00231F20">
              <w:rPr>
                <w:rFonts w:ascii="微软雅黑" w:eastAsia="微软雅黑" w:hAnsi="微软雅黑" w:hint="eastAsia"/>
              </w:rPr>
              <w:t>非</w:t>
            </w:r>
            <w:r w:rsidRPr="00231F20">
              <w:rPr>
                <w:rFonts w:ascii="微软雅黑" w:eastAsia="微软雅黑" w:hAnsi="微软雅黑"/>
              </w:rPr>
              <w:t>必填</w:t>
            </w:r>
          </w:p>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取值</w:t>
            </w:r>
            <w:r w:rsidRPr="00231F20">
              <w:rPr>
                <w:rFonts w:ascii="微软雅黑" w:eastAsia="微软雅黑" w:hAnsi="微软雅黑"/>
              </w:rPr>
              <w:t>=所选账号关联的员工</w:t>
            </w:r>
            <w:r w:rsidRPr="00231F20">
              <w:rPr>
                <w:rFonts w:ascii="微软雅黑" w:eastAsia="微软雅黑" w:hAnsi="微软雅黑" w:hint="eastAsia"/>
              </w:rPr>
              <w:t>姓名</w:t>
            </w:r>
          </w:p>
        </w:tc>
      </w:tr>
      <w:tr w:rsidR="00D65A87" w:rsidRPr="00231F20" w:rsidTr="0037405B">
        <w:tc>
          <w:tcPr>
            <w:tcW w:w="1702"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lastRenderedPageBreak/>
              <w:t>审批人</w:t>
            </w:r>
            <w:r w:rsidRPr="00231F20">
              <w:rPr>
                <w:rFonts w:ascii="微软雅黑" w:eastAsia="微软雅黑" w:hAnsi="微软雅黑"/>
              </w:rPr>
              <w:t>所属部门</w:t>
            </w:r>
          </w:p>
        </w:tc>
        <w:tc>
          <w:tcPr>
            <w:tcW w:w="1559"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通过</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账号</w:t>
            </w:r>
            <w:r w:rsidRPr="00231F20">
              <w:rPr>
                <w:rFonts w:ascii="微软雅黑" w:eastAsia="微软雅黑" w:hAnsi="微软雅黑"/>
              </w:rPr>
              <w:t>后带入，不允许编辑，</w:t>
            </w:r>
            <w:r w:rsidRPr="00231F20">
              <w:rPr>
                <w:rFonts w:ascii="微软雅黑" w:eastAsia="微软雅黑" w:hAnsi="微软雅黑" w:hint="eastAsia"/>
              </w:rPr>
              <w:t>非</w:t>
            </w:r>
            <w:r w:rsidRPr="00231F20">
              <w:rPr>
                <w:rFonts w:ascii="微软雅黑" w:eastAsia="微软雅黑" w:hAnsi="微软雅黑"/>
              </w:rPr>
              <w:t>必填</w:t>
            </w:r>
          </w:p>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取值</w:t>
            </w:r>
            <w:r w:rsidRPr="00231F20">
              <w:rPr>
                <w:rFonts w:ascii="微软雅黑" w:eastAsia="微软雅黑" w:hAnsi="微软雅黑"/>
              </w:rPr>
              <w:t>=所选账号关联的员工</w:t>
            </w:r>
            <w:r w:rsidRPr="00231F20">
              <w:rPr>
                <w:rFonts w:ascii="微软雅黑" w:eastAsia="微软雅黑" w:hAnsi="微软雅黑" w:hint="eastAsia"/>
              </w:rPr>
              <w:t>所属</w:t>
            </w:r>
            <w:r w:rsidRPr="00231F20">
              <w:rPr>
                <w:rFonts w:ascii="微软雅黑" w:eastAsia="微软雅黑" w:hAnsi="微软雅黑"/>
              </w:rPr>
              <w:t>部门</w:t>
            </w:r>
          </w:p>
        </w:tc>
      </w:tr>
      <w:tr w:rsidR="00D65A87" w:rsidRPr="00231F20" w:rsidTr="0037405B">
        <w:tc>
          <w:tcPr>
            <w:tcW w:w="1702"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支持</w:t>
            </w:r>
            <w:r w:rsidRPr="00231F20">
              <w:rPr>
                <w:rFonts w:ascii="微软雅黑" w:eastAsia="微软雅黑" w:hAnsi="微软雅黑"/>
              </w:rPr>
              <w:t>业务线</w:t>
            </w:r>
          </w:p>
        </w:tc>
        <w:tc>
          <w:tcPr>
            <w:tcW w:w="1559"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复选框</w:t>
            </w:r>
          </w:p>
        </w:tc>
        <w:tc>
          <w:tcPr>
            <w:tcW w:w="4615"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均不选择，可选项有买买车、闪贷、租车、</w:t>
            </w:r>
            <w:r w:rsidRPr="00231F20">
              <w:rPr>
                <w:rFonts w:ascii="微软雅黑" w:eastAsia="微软雅黑" w:hAnsi="微软雅黑" w:hint="eastAsia"/>
              </w:rPr>
              <w:t>专车</w:t>
            </w:r>
            <w:r w:rsidRPr="00231F20">
              <w:rPr>
                <w:rFonts w:ascii="微软雅黑" w:eastAsia="微软雅黑" w:hAnsi="微软雅黑"/>
              </w:rPr>
              <w:t>、保险</w:t>
            </w:r>
            <w:r w:rsidRPr="00231F20">
              <w:rPr>
                <w:rFonts w:ascii="微软雅黑" w:eastAsia="微软雅黑" w:hAnsi="微软雅黑" w:hint="eastAsia"/>
              </w:rPr>
              <w:t>，</w:t>
            </w:r>
            <w:r w:rsidRPr="00231F20">
              <w:rPr>
                <w:rFonts w:ascii="微软雅黑" w:eastAsia="微软雅黑" w:hAnsi="微软雅黑"/>
              </w:rPr>
              <w:t>必填</w:t>
            </w:r>
          </w:p>
        </w:tc>
      </w:tr>
      <w:tr w:rsidR="00D65A87" w:rsidRPr="00231F20" w:rsidTr="0037405B">
        <w:tc>
          <w:tcPr>
            <w:tcW w:w="1702"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描述</w:t>
            </w:r>
          </w:p>
        </w:tc>
        <w:tc>
          <w:tcPr>
            <w:tcW w:w="1559"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pStyle w:val="a5"/>
              <w:ind w:firstLineChars="0" w:firstLine="0"/>
              <w:rPr>
                <w:rFonts w:ascii="微软雅黑" w:eastAsia="微软雅黑" w:hAnsi="微软雅黑"/>
              </w:rPr>
            </w:pPr>
            <w:r w:rsidRPr="00231F20">
              <w:rPr>
                <w:rFonts w:ascii="微软雅黑" w:eastAsia="微软雅黑" w:hAnsi="微软雅黑" w:hint="eastAsia"/>
              </w:rPr>
              <w:t>支持1</w:t>
            </w:r>
            <w:r w:rsidRPr="00231F20">
              <w:rPr>
                <w:rFonts w:ascii="微软雅黑" w:eastAsia="微软雅黑" w:hAnsi="微软雅黑"/>
              </w:rPr>
              <w:t>-200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非必填</w:t>
            </w:r>
          </w:p>
        </w:tc>
      </w:tr>
      <w:tr w:rsidR="00D65A87" w:rsidRPr="00231F20" w:rsidTr="00C47995">
        <w:tc>
          <w:tcPr>
            <w:tcW w:w="7876" w:type="dxa"/>
            <w:gridSpan w:val="3"/>
          </w:tcPr>
          <w:p w:rsidR="00D65A87" w:rsidRPr="00231F20" w:rsidRDefault="00D65A87" w:rsidP="00D65A87">
            <w:pPr>
              <w:pStyle w:val="a5"/>
              <w:ind w:firstLineChars="0" w:firstLine="0"/>
              <w:jc w:val="center"/>
              <w:rPr>
                <w:rFonts w:ascii="微软雅黑" w:eastAsia="微软雅黑" w:hAnsi="微软雅黑"/>
              </w:rPr>
            </w:pPr>
            <w:r w:rsidRPr="00231F20">
              <w:rPr>
                <w:rFonts w:ascii="微软雅黑" w:eastAsia="微软雅黑" w:hAnsi="微软雅黑" w:hint="eastAsia"/>
              </w:rPr>
              <w:t>其他</w:t>
            </w:r>
            <w:r w:rsidRPr="00231F20">
              <w:rPr>
                <w:rFonts w:ascii="微软雅黑" w:eastAsia="微软雅黑" w:hAnsi="微软雅黑"/>
              </w:rPr>
              <w:t>信息</w:t>
            </w:r>
          </w:p>
        </w:tc>
      </w:tr>
      <w:tr w:rsidR="00D65A87" w:rsidRPr="00231F20" w:rsidTr="0037405B">
        <w:tc>
          <w:tcPr>
            <w:tcW w:w="1702"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新建时间</w:t>
            </w:r>
          </w:p>
        </w:tc>
        <w:tc>
          <w:tcPr>
            <w:tcW w:w="1559"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w:t>
            </w:r>
            <w:r w:rsidRPr="00231F20">
              <w:rPr>
                <w:rFonts w:ascii="微软雅黑" w:eastAsia="微软雅黑" w:hAnsi="微软雅黑"/>
              </w:rPr>
              <w:t xml:space="preserve">保存成功时的系统时间，格式为yyyy-mm-dd </w:t>
            </w:r>
            <w:r w:rsidRPr="00231F20">
              <w:rPr>
                <w:rFonts w:ascii="微软雅黑" w:eastAsia="微软雅黑" w:hAnsi="微软雅黑" w:hint="eastAsia"/>
              </w:rPr>
              <w:t>hh:</w:t>
            </w:r>
            <w:r w:rsidRPr="00231F20">
              <w:rPr>
                <w:rFonts w:ascii="微软雅黑" w:eastAsia="微软雅黑" w:hAnsi="微软雅黑"/>
              </w:rPr>
              <w:t>mm</w:t>
            </w:r>
            <w:r w:rsidRPr="00231F20">
              <w:rPr>
                <w:rFonts w:ascii="微软雅黑" w:eastAsia="微软雅黑" w:hAnsi="微软雅黑" w:hint="eastAsia"/>
              </w:rPr>
              <w:t>:</w:t>
            </w:r>
            <w:r w:rsidRPr="00231F20">
              <w:rPr>
                <w:rFonts w:ascii="微软雅黑" w:eastAsia="微软雅黑" w:hAnsi="微软雅黑"/>
              </w:rPr>
              <w:t>ss</w:t>
            </w:r>
          </w:p>
        </w:tc>
      </w:tr>
      <w:tr w:rsidR="00D65A87" w:rsidRPr="00231F20" w:rsidTr="0037405B">
        <w:tc>
          <w:tcPr>
            <w:tcW w:w="1702"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新建人</w:t>
            </w:r>
          </w:p>
        </w:tc>
        <w:tc>
          <w:tcPr>
            <w:tcW w:w="1559"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=保存成功</w:t>
            </w:r>
            <w:proofErr w:type="gramStart"/>
            <w:r w:rsidRPr="00231F20">
              <w:rPr>
                <w:rFonts w:ascii="微软雅黑" w:eastAsia="微软雅黑" w:hAnsi="微软雅黑" w:hint="eastAsia"/>
              </w:rPr>
              <w:t>时</w:t>
            </w:r>
            <w:r w:rsidRPr="00231F20">
              <w:rPr>
                <w:rFonts w:ascii="微软雅黑" w:eastAsia="微软雅黑" w:hAnsi="微软雅黑"/>
              </w:rPr>
              <w:t>当前</w:t>
            </w:r>
            <w:proofErr w:type="gramEnd"/>
            <w:r w:rsidRPr="00231F20">
              <w:rPr>
                <w:rFonts w:ascii="微软雅黑" w:eastAsia="微软雅黑" w:hAnsi="微软雅黑"/>
              </w:rPr>
              <w:t>系统的登录人，显示</w:t>
            </w:r>
            <w:r w:rsidRPr="00231F20">
              <w:rPr>
                <w:rFonts w:ascii="微软雅黑" w:eastAsia="微软雅黑" w:hAnsi="微软雅黑" w:hint="eastAsia"/>
              </w:rPr>
              <w:t>规则：</w:t>
            </w:r>
            <w:r w:rsidRPr="00231F20">
              <w:rPr>
                <w:rFonts w:ascii="微软雅黑" w:eastAsia="微软雅黑" w:hAnsi="微软雅黑"/>
              </w:rPr>
              <w:t>登录账号（</w:t>
            </w:r>
            <w:r w:rsidRPr="00231F20">
              <w:rPr>
                <w:rFonts w:ascii="微软雅黑" w:eastAsia="微软雅黑" w:hAnsi="微软雅黑" w:hint="eastAsia"/>
              </w:rPr>
              <w:t>员工</w:t>
            </w:r>
            <w:r w:rsidRPr="00231F20">
              <w:rPr>
                <w:rFonts w:ascii="微软雅黑" w:eastAsia="微软雅黑" w:hAnsi="微软雅黑"/>
              </w:rPr>
              <w:t>姓名）</w:t>
            </w:r>
          </w:p>
        </w:tc>
      </w:tr>
      <w:tr w:rsidR="00D65A87" w:rsidRPr="00231F20" w:rsidTr="0037405B">
        <w:tc>
          <w:tcPr>
            <w:tcW w:w="1702"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时间</w:t>
            </w:r>
          </w:p>
        </w:tc>
        <w:tc>
          <w:tcPr>
            <w:tcW w:w="1559"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默认=新建时间</w:t>
            </w:r>
          </w:p>
        </w:tc>
      </w:tr>
      <w:tr w:rsidR="00D65A87" w:rsidRPr="00231F20" w:rsidTr="0037405B">
        <w:tc>
          <w:tcPr>
            <w:tcW w:w="1702"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人</w:t>
            </w:r>
          </w:p>
        </w:tc>
        <w:tc>
          <w:tcPr>
            <w:tcW w:w="1559"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，默认=新建人</w:t>
            </w:r>
          </w:p>
        </w:tc>
      </w:tr>
      <w:tr w:rsidR="00D65A87" w:rsidRPr="00231F20" w:rsidTr="0037405B">
        <w:tc>
          <w:tcPr>
            <w:tcW w:w="1702" w:type="dxa"/>
          </w:tcPr>
          <w:p w:rsidR="00D65A87" w:rsidRPr="00231F20" w:rsidRDefault="00D65A87" w:rsidP="00D65A87">
            <w:pPr>
              <w:rPr>
                <w:rFonts w:ascii="微软雅黑" w:eastAsia="微软雅黑" w:hAnsi="微软雅黑"/>
              </w:rPr>
            </w:pPr>
            <w:r w:rsidRPr="00231F20">
              <w:rPr>
                <w:rFonts w:ascii="微软雅黑" w:eastAsia="微软雅黑" w:hAnsi="微软雅黑"/>
              </w:rPr>
              <w:t>状态</w:t>
            </w:r>
          </w:p>
        </w:tc>
        <w:tc>
          <w:tcPr>
            <w:tcW w:w="1559"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文本框</w:t>
            </w:r>
          </w:p>
        </w:tc>
        <w:tc>
          <w:tcPr>
            <w:tcW w:w="4615" w:type="dxa"/>
          </w:tcPr>
          <w:p w:rsidR="00D65A87" w:rsidRPr="00231F20" w:rsidRDefault="00D65A87" w:rsidP="00D65A87">
            <w:pPr>
              <w:rPr>
                <w:rFonts w:ascii="微软雅黑" w:eastAsia="微软雅黑" w:hAnsi="微软雅黑"/>
              </w:rPr>
            </w:pPr>
            <w:r w:rsidRPr="00231F20">
              <w:rPr>
                <w:rFonts w:ascii="微软雅黑" w:eastAsia="微软雅黑" w:hAnsi="微软雅黑" w:hint="eastAsia"/>
              </w:rPr>
              <w:t>默认为有效</w:t>
            </w:r>
            <w:r w:rsidRPr="00231F20">
              <w:rPr>
                <w:rFonts w:ascii="微软雅黑" w:eastAsia="微软雅黑" w:hAnsi="微软雅黑"/>
              </w:rPr>
              <w:t>，不允许编辑</w:t>
            </w:r>
          </w:p>
        </w:tc>
      </w:tr>
    </w:tbl>
    <w:p w:rsidR="00D65A87" w:rsidRPr="00231F20" w:rsidRDefault="00C4023F" w:rsidP="00EC46EA">
      <w:pPr>
        <w:pStyle w:val="a5"/>
        <w:numPr>
          <w:ilvl w:val="0"/>
          <w:numId w:val="25"/>
        </w:numPr>
        <w:ind w:firstLineChars="0"/>
        <w:rPr>
          <w:rFonts w:ascii="微软雅黑" w:eastAsia="微软雅黑" w:hAnsi="微软雅黑"/>
        </w:rPr>
      </w:pPr>
      <w:r w:rsidRPr="00231F20">
        <w:rPr>
          <w:rFonts w:ascii="微软雅黑" w:eastAsia="微软雅黑" w:hAnsi="微软雅黑" w:hint="eastAsia"/>
        </w:rPr>
        <w:t>账号选择</w:t>
      </w:r>
      <w:r w:rsidRPr="00231F20">
        <w:rPr>
          <w:rFonts w:ascii="微软雅黑" w:eastAsia="微软雅黑" w:hAnsi="微软雅黑"/>
        </w:rPr>
        <w:t>页面</w:t>
      </w:r>
    </w:p>
    <w:p w:rsidR="00C4023F" w:rsidRPr="00231F20" w:rsidRDefault="00C4023F" w:rsidP="00EC46EA">
      <w:pPr>
        <w:pStyle w:val="a5"/>
        <w:numPr>
          <w:ilvl w:val="0"/>
          <w:numId w:val="26"/>
        </w:numPr>
        <w:ind w:firstLineChars="0"/>
        <w:rPr>
          <w:rFonts w:ascii="微软雅黑" w:eastAsia="微软雅黑" w:hAnsi="微软雅黑"/>
        </w:rPr>
      </w:pPr>
      <w:r w:rsidRPr="00231F20">
        <w:rPr>
          <w:rFonts w:ascii="微软雅黑" w:eastAsia="微软雅黑" w:hAnsi="微软雅黑" w:hint="eastAsia"/>
        </w:rPr>
        <w:t>查询条件</w:t>
      </w:r>
    </w:p>
    <w:tbl>
      <w:tblPr>
        <w:tblStyle w:val="a6"/>
        <w:tblW w:w="0" w:type="auto"/>
        <w:tblInd w:w="420" w:type="dxa"/>
        <w:tblLook w:val="04A0" w:firstRow="1" w:lastRow="0" w:firstColumn="1" w:lastColumn="0" w:noHBand="0" w:noVBand="1"/>
      </w:tblPr>
      <w:tblGrid>
        <w:gridCol w:w="1702"/>
        <w:gridCol w:w="1842"/>
        <w:gridCol w:w="4332"/>
      </w:tblGrid>
      <w:tr w:rsidR="00C4023F" w:rsidRPr="00231F20" w:rsidTr="00C47995">
        <w:tc>
          <w:tcPr>
            <w:tcW w:w="1702" w:type="dxa"/>
          </w:tcPr>
          <w:p w:rsidR="00C4023F" w:rsidRPr="00231F20" w:rsidRDefault="00C4023F" w:rsidP="00C47995">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842" w:type="dxa"/>
          </w:tcPr>
          <w:p w:rsidR="00C4023F" w:rsidRPr="00231F20" w:rsidRDefault="00C4023F" w:rsidP="00C47995">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332" w:type="dxa"/>
          </w:tcPr>
          <w:p w:rsidR="00C4023F" w:rsidRPr="00231F20" w:rsidRDefault="00C4023F" w:rsidP="00C47995">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C4023F" w:rsidRPr="00231F20" w:rsidTr="00C47995">
        <w:tc>
          <w:tcPr>
            <w:tcW w:w="170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登录账号</w:t>
            </w:r>
          </w:p>
        </w:tc>
        <w:tc>
          <w:tcPr>
            <w:tcW w:w="184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C4023F" w:rsidRPr="00231F20" w:rsidRDefault="00C4023F" w:rsidP="00C47995">
            <w:pPr>
              <w:jc w:val="center"/>
              <w:rPr>
                <w:rFonts w:ascii="微软雅黑" w:eastAsia="微软雅黑" w:hAnsi="微软雅黑" w:cs="宋体"/>
                <w:color w:val="000000"/>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C4023F" w:rsidRPr="00231F20" w:rsidTr="00C47995">
        <w:tc>
          <w:tcPr>
            <w:tcW w:w="170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编号</w:t>
            </w:r>
          </w:p>
        </w:tc>
        <w:tc>
          <w:tcPr>
            <w:tcW w:w="184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C4023F" w:rsidRPr="00231F20" w:rsidTr="00C47995">
        <w:tc>
          <w:tcPr>
            <w:tcW w:w="170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员工姓名</w:t>
            </w:r>
          </w:p>
        </w:tc>
        <w:tc>
          <w:tcPr>
            <w:tcW w:w="184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C4023F" w:rsidRPr="00231F20" w:rsidTr="00C47995">
        <w:tc>
          <w:tcPr>
            <w:tcW w:w="170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数据权限类型</w:t>
            </w:r>
          </w:p>
        </w:tc>
        <w:tc>
          <w:tcPr>
            <w:tcW w:w="184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默认为全选</w:t>
            </w:r>
            <w:r w:rsidRPr="00231F20">
              <w:rPr>
                <w:rFonts w:ascii="微软雅黑" w:eastAsia="微软雅黑" w:hAnsi="微软雅黑"/>
              </w:rPr>
              <w:t>，可选项为全</w:t>
            </w:r>
            <w:r w:rsidRPr="00231F20">
              <w:rPr>
                <w:rFonts w:ascii="微软雅黑" w:eastAsia="微软雅黑" w:hAnsi="微软雅黑" w:hint="eastAsia"/>
              </w:rPr>
              <w:t>选</w:t>
            </w:r>
            <w:r w:rsidRPr="00231F20">
              <w:rPr>
                <w:rFonts w:ascii="微软雅黑" w:eastAsia="微软雅黑" w:hAnsi="微软雅黑"/>
              </w:rPr>
              <w:t>、</w:t>
            </w:r>
            <w:r w:rsidRPr="00231F20">
              <w:rPr>
                <w:rFonts w:ascii="微软雅黑" w:eastAsia="微软雅黑" w:hAnsi="微软雅黑" w:hint="eastAsia"/>
              </w:rPr>
              <w:t>全部</w:t>
            </w:r>
            <w:r w:rsidRPr="00231F20">
              <w:rPr>
                <w:rFonts w:ascii="微软雅黑" w:eastAsia="微软雅黑" w:hAnsi="微软雅黑"/>
              </w:rPr>
              <w:t>、递归、本</w:t>
            </w:r>
            <w:r w:rsidRPr="00231F20">
              <w:rPr>
                <w:rFonts w:ascii="微软雅黑" w:eastAsia="微软雅黑" w:hAnsi="微软雅黑"/>
              </w:rPr>
              <w:lastRenderedPageBreak/>
              <w:t>部门、本人</w:t>
            </w:r>
            <w:r w:rsidRPr="00231F20">
              <w:rPr>
                <w:rFonts w:ascii="微软雅黑" w:eastAsia="微软雅黑" w:hAnsi="微软雅黑" w:hint="eastAsia"/>
              </w:rPr>
              <w:t>、</w:t>
            </w:r>
            <w:r w:rsidRPr="00231F20">
              <w:rPr>
                <w:rFonts w:ascii="微软雅黑" w:eastAsia="微软雅黑" w:hAnsi="微软雅黑"/>
              </w:rPr>
              <w:t>手动选择</w:t>
            </w:r>
          </w:p>
        </w:tc>
      </w:tr>
      <w:tr w:rsidR="00C4023F" w:rsidRPr="00231F20" w:rsidTr="00C47995">
        <w:tc>
          <w:tcPr>
            <w:tcW w:w="170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lastRenderedPageBreak/>
              <w:t>员工所属部门</w:t>
            </w:r>
          </w:p>
        </w:tc>
        <w:tc>
          <w:tcPr>
            <w:tcW w:w="184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选择</w:t>
            </w:r>
          </w:p>
        </w:tc>
        <w:tc>
          <w:tcPr>
            <w:tcW w:w="433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弹出部门列表页</w:t>
            </w:r>
            <w:r w:rsidRPr="00231F20">
              <w:rPr>
                <w:rFonts w:ascii="微软雅黑" w:eastAsia="微软雅黑" w:hAnsi="微软雅黑" w:hint="eastAsia"/>
              </w:rPr>
              <w:t>，</w:t>
            </w:r>
            <w:r w:rsidRPr="00231F20">
              <w:rPr>
                <w:rFonts w:ascii="微软雅黑" w:eastAsia="微软雅黑" w:hAnsi="微软雅黑"/>
              </w:rPr>
              <w:t>部门选中后，需将部门名称</w:t>
            </w:r>
            <w:r w:rsidRPr="00231F20">
              <w:rPr>
                <w:rFonts w:ascii="微软雅黑" w:eastAsia="微软雅黑" w:hAnsi="微软雅黑" w:hint="eastAsia"/>
              </w:rPr>
              <w:t>带出</w:t>
            </w:r>
            <w:r w:rsidRPr="00231F20">
              <w:rPr>
                <w:rFonts w:ascii="微软雅黑" w:eastAsia="微软雅黑" w:hAnsi="微软雅黑"/>
              </w:rPr>
              <w:t>显示在查询条件的文本框中</w:t>
            </w:r>
            <w:r w:rsidR="00AB3B87">
              <w:rPr>
                <w:rFonts w:ascii="微软雅黑" w:eastAsia="微软雅黑" w:hAnsi="微软雅黑" w:hint="eastAsia"/>
              </w:rPr>
              <w:t>2.11.1</w:t>
            </w:r>
          </w:p>
        </w:tc>
      </w:tr>
      <w:tr w:rsidR="00C4023F" w:rsidRPr="00231F20" w:rsidTr="00C47995">
        <w:tc>
          <w:tcPr>
            <w:tcW w:w="170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是否</w:t>
            </w:r>
            <w:r w:rsidRPr="00231F20">
              <w:rPr>
                <w:rFonts w:ascii="微软雅黑" w:eastAsia="微软雅黑" w:hAnsi="微软雅黑"/>
              </w:rPr>
              <w:t>关联员工</w:t>
            </w:r>
          </w:p>
        </w:tc>
        <w:tc>
          <w:tcPr>
            <w:tcW w:w="184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为全部，可选项为</w:t>
            </w:r>
            <w:r w:rsidRPr="00231F20">
              <w:rPr>
                <w:rFonts w:ascii="微软雅黑" w:eastAsia="微软雅黑" w:hAnsi="微软雅黑" w:hint="eastAsia"/>
              </w:rPr>
              <w:t>全部</w:t>
            </w:r>
            <w:r w:rsidRPr="00231F20">
              <w:rPr>
                <w:rFonts w:ascii="微软雅黑" w:eastAsia="微软雅黑" w:hAnsi="微软雅黑"/>
              </w:rPr>
              <w:t>、是、否</w:t>
            </w:r>
          </w:p>
        </w:tc>
      </w:tr>
      <w:tr w:rsidR="00C4023F" w:rsidRPr="00231F20" w:rsidTr="00C47995">
        <w:tc>
          <w:tcPr>
            <w:tcW w:w="170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状态</w:t>
            </w:r>
          </w:p>
        </w:tc>
        <w:tc>
          <w:tcPr>
            <w:tcW w:w="1842" w:type="dxa"/>
          </w:tcPr>
          <w:p w:rsidR="00C4023F" w:rsidRPr="00231F20" w:rsidRDefault="00C4023F" w:rsidP="00C47995">
            <w:pPr>
              <w:pStyle w:val="a5"/>
              <w:ind w:firstLineChars="0" w:firstLine="0"/>
              <w:rPr>
                <w:rFonts w:ascii="微软雅黑" w:eastAsia="微软雅黑" w:hAnsi="微软雅黑"/>
              </w:rPr>
            </w:pPr>
            <w:r w:rsidRPr="00231F20">
              <w:rPr>
                <w:rFonts w:ascii="微软雅黑" w:eastAsia="微软雅黑" w:hAnsi="微软雅黑" w:hint="eastAsia"/>
              </w:rPr>
              <w:t>下拉</w:t>
            </w:r>
            <w:r w:rsidRPr="00231F20">
              <w:rPr>
                <w:rFonts w:ascii="微软雅黑" w:eastAsia="微软雅黑" w:hAnsi="微软雅黑"/>
              </w:rPr>
              <w:t>选项</w:t>
            </w:r>
          </w:p>
        </w:tc>
        <w:tc>
          <w:tcPr>
            <w:tcW w:w="4332" w:type="dxa"/>
          </w:tcPr>
          <w:p w:rsidR="00C4023F" w:rsidRPr="00231F20" w:rsidRDefault="00C4023F" w:rsidP="00C4023F">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为全部，可选项为正常、冻结</w:t>
            </w:r>
          </w:p>
        </w:tc>
      </w:tr>
    </w:tbl>
    <w:p w:rsidR="00C4023F" w:rsidRPr="00231F20" w:rsidRDefault="00C4023F" w:rsidP="00EC46EA">
      <w:pPr>
        <w:pStyle w:val="a5"/>
        <w:numPr>
          <w:ilvl w:val="0"/>
          <w:numId w:val="26"/>
        </w:numPr>
        <w:ind w:firstLineChars="0"/>
        <w:rPr>
          <w:rFonts w:ascii="微软雅黑" w:eastAsia="微软雅黑" w:hAnsi="微软雅黑"/>
        </w:rPr>
      </w:pPr>
      <w:r w:rsidRPr="00231F20">
        <w:rPr>
          <w:rFonts w:ascii="微软雅黑" w:eastAsia="微软雅黑" w:hAnsi="微软雅黑" w:hint="eastAsia"/>
        </w:rPr>
        <w:t>列表</w:t>
      </w:r>
    </w:p>
    <w:p w:rsidR="00C4023F" w:rsidRPr="00231F20" w:rsidRDefault="00C4023F" w:rsidP="00C4023F">
      <w:pPr>
        <w:rPr>
          <w:rFonts w:ascii="微软雅黑" w:eastAsia="微软雅黑" w:hAnsi="微软雅黑"/>
        </w:rPr>
      </w:pPr>
      <w:r w:rsidRPr="00231F20">
        <w:rPr>
          <w:rFonts w:ascii="微软雅黑" w:eastAsia="微软雅黑" w:hAnsi="微软雅黑" w:hint="eastAsia"/>
        </w:rPr>
        <w:t>单选框</w:t>
      </w:r>
      <w:r w:rsidRPr="00231F20">
        <w:rPr>
          <w:rFonts w:ascii="微软雅黑" w:eastAsia="微软雅黑" w:hAnsi="微软雅黑"/>
        </w:rPr>
        <w:t>、登录账号、员工编号、员工姓名、员工所属部门、数据权限类型、</w:t>
      </w:r>
      <w:r w:rsidRPr="00231F20">
        <w:rPr>
          <w:rFonts w:ascii="微软雅黑" w:eastAsia="微软雅黑" w:hAnsi="微软雅黑" w:hint="eastAsia"/>
        </w:rPr>
        <w:t>账号</w:t>
      </w:r>
      <w:r w:rsidRPr="00231F20">
        <w:rPr>
          <w:rFonts w:ascii="微软雅黑" w:eastAsia="微软雅黑" w:hAnsi="微软雅黑"/>
        </w:rPr>
        <w:t>状态、操作时间、操作人</w:t>
      </w:r>
    </w:p>
    <w:p w:rsidR="00C70625" w:rsidRPr="00231F20" w:rsidRDefault="00C70625" w:rsidP="00EC46EA">
      <w:pPr>
        <w:pStyle w:val="a5"/>
        <w:numPr>
          <w:ilvl w:val="0"/>
          <w:numId w:val="25"/>
        </w:numPr>
        <w:ind w:firstLineChars="0"/>
        <w:rPr>
          <w:rFonts w:ascii="微软雅黑" w:eastAsia="微软雅黑" w:hAnsi="微软雅黑"/>
        </w:rPr>
      </w:pPr>
      <w:r w:rsidRPr="00231F20">
        <w:rPr>
          <w:rFonts w:ascii="微软雅黑" w:eastAsia="微软雅黑" w:hAnsi="微软雅黑" w:hint="eastAsia"/>
        </w:rPr>
        <w:t>操作说明</w:t>
      </w:r>
    </w:p>
    <w:p w:rsidR="00C70625" w:rsidRPr="00231F20" w:rsidRDefault="00C70625" w:rsidP="00EC46EA">
      <w:pPr>
        <w:pStyle w:val="a5"/>
        <w:numPr>
          <w:ilvl w:val="0"/>
          <w:numId w:val="27"/>
        </w:numPr>
        <w:ind w:firstLineChars="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新建</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在</w:t>
      </w:r>
      <w:r w:rsidRPr="00231F20">
        <w:rPr>
          <w:rFonts w:ascii="微软雅黑" w:eastAsia="微软雅黑" w:hAnsi="微软雅黑" w:hint="eastAsia"/>
        </w:rPr>
        <w:t>新建</w:t>
      </w:r>
      <w:r w:rsidRPr="00231F20">
        <w:rPr>
          <w:rFonts w:ascii="微软雅黑" w:eastAsia="微软雅黑" w:hAnsi="微软雅黑"/>
        </w:rPr>
        <w:t>页面打开角色新建页面。</w:t>
      </w:r>
    </w:p>
    <w:p w:rsidR="00C70625" w:rsidRPr="00231F20" w:rsidRDefault="00C70625" w:rsidP="00EC46EA">
      <w:pPr>
        <w:pStyle w:val="a5"/>
        <w:numPr>
          <w:ilvl w:val="0"/>
          <w:numId w:val="27"/>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角色新建页面中，</w:t>
      </w: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，弹出</w:t>
      </w:r>
      <w:r w:rsidRPr="00231F20">
        <w:rPr>
          <w:rFonts w:ascii="微软雅黑" w:eastAsia="微软雅黑" w:hAnsi="微软雅黑"/>
        </w:rPr>
        <w:t>账号选择页面</w:t>
      </w:r>
    </w:p>
    <w:p w:rsidR="0037405B" w:rsidRPr="00231F20" w:rsidRDefault="006C0CDF" w:rsidP="00EC46EA">
      <w:pPr>
        <w:pStyle w:val="a5"/>
        <w:numPr>
          <w:ilvl w:val="0"/>
          <w:numId w:val="28"/>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账号选择页面中，</w:t>
      </w:r>
      <w:r w:rsidRPr="00231F20">
        <w:rPr>
          <w:rFonts w:ascii="微软雅黑" w:eastAsia="微软雅黑" w:hAnsi="微软雅黑" w:hint="eastAsia"/>
        </w:rPr>
        <w:t>选中</w:t>
      </w:r>
      <w:r w:rsidRPr="00231F20">
        <w:rPr>
          <w:rFonts w:ascii="微软雅黑" w:eastAsia="微软雅黑" w:hAnsi="微软雅黑"/>
        </w:rPr>
        <w:t>某一账号后，【</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被</w:t>
      </w:r>
      <w:r w:rsidRPr="00231F20">
        <w:rPr>
          <w:rFonts w:ascii="微软雅黑" w:eastAsia="微软雅黑" w:hAnsi="微软雅黑"/>
        </w:rPr>
        <w:t>激活，点击【</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w:t>
      </w:r>
      <w:r w:rsidRPr="00231F20">
        <w:rPr>
          <w:rFonts w:ascii="微软雅黑" w:eastAsia="微软雅黑" w:hAnsi="微软雅黑"/>
        </w:rPr>
        <w:t>若</w:t>
      </w:r>
      <w:r w:rsidRPr="00231F20">
        <w:rPr>
          <w:rFonts w:ascii="微软雅黑" w:eastAsia="微软雅黑" w:hAnsi="微软雅黑" w:hint="eastAsia"/>
        </w:rPr>
        <w:t>成功</w:t>
      </w:r>
      <w:r w:rsidRPr="00231F20">
        <w:rPr>
          <w:rFonts w:ascii="微软雅黑" w:eastAsia="微软雅黑" w:hAnsi="微软雅黑"/>
        </w:rPr>
        <w:t>，则返回至角色新建页面，并将</w:t>
      </w:r>
      <w:r w:rsidRPr="00231F20">
        <w:rPr>
          <w:rFonts w:ascii="微软雅黑" w:eastAsia="微软雅黑" w:hAnsi="微软雅黑" w:hint="eastAsia"/>
        </w:rPr>
        <w:t>账号</w:t>
      </w:r>
      <w:r w:rsidRPr="00231F20">
        <w:rPr>
          <w:rFonts w:ascii="微软雅黑" w:eastAsia="微软雅黑" w:hAnsi="微软雅黑"/>
        </w:rPr>
        <w:t>信息回填入角色新建页面</w:t>
      </w:r>
    </w:p>
    <w:p w:rsidR="006C0CDF" w:rsidRPr="00231F20" w:rsidRDefault="006C0CDF" w:rsidP="00EC46EA">
      <w:pPr>
        <w:pStyle w:val="a5"/>
        <w:numPr>
          <w:ilvl w:val="0"/>
          <w:numId w:val="28"/>
        </w:numPr>
        <w:ind w:firstLineChars="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失败，则提示失败原因，并停留在账号选择页面</w:t>
      </w:r>
    </w:p>
    <w:p w:rsidR="006C0CDF" w:rsidRPr="00231F20" w:rsidRDefault="006C0CDF" w:rsidP="00EC46EA">
      <w:pPr>
        <w:pStyle w:val="a5"/>
        <w:numPr>
          <w:ilvl w:val="0"/>
          <w:numId w:val="28"/>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账号选择页面中，点击【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则关闭账号选择页面，返回到</w:t>
      </w:r>
      <w:r w:rsidRPr="00231F20">
        <w:rPr>
          <w:rFonts w:ascii="微软雅黑" w:eastAsia="微软雅黑" w:hAnsi="微软雅黑" w:hint="eastAsia"/>
        </w:rPr>
        <w:t>角色</w:t>
      </w:r>
      <w:r w:rsidRPr="00231F20">
        <w:rPr>
          <w:rFonts w:ascii="微软雅黑" w:eastAsia="微软雅黑" w:hAnsi="微软雅黑"/>
        </w:rPr>
        <w:t>新建页面。</w:t>
      </w:r>
    </w:p>
    <w:p w:rsidR="006C0CDF" w:rsidRPr="00231F20" w:rsidRDefault="006C0CDF" w:rsidP="00EC46EA">
      <w:pPr>
        <w:pStyle w:val="a5"/>
        <w:numPr>
          <w:ilvl w:val="0"/>
          <w:numId w:val="27"/>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角色新建页面中，点击【</w:t>
      </w:r>
      <w:r w:rsidRPr="00231F20">
        <w:rPr>
          <w:rFonts w:ascii="微软雅黑" w:eastAsia="微软雅黑" w:hAnsi="微软雅黑" w:hint="eastAsia"/>
        </w:rPr>
        <w:t>保存</w:t>
      </w:r>
      <w:r w:rsidRPr="00231F20">
        <w:rPr>
          <w:rFonts w:ascii="微软雅黑" w:eastAsia="微软雅黑" w:hAnsi="微软雅黑"/>
        </w:rPr>
        <w:t>】</w:t>
      </w:r>
      <w:r w:rsidRPr="00231F20">
        <w:rPr>
          <w:rFonts w:ascii="微软雅黑" w:eastAsia="微软雅黑" w:hAnsi="微软雅黑" w:hint="eastAsia"/>
        </w:rPr>
        <w:t>则</w:t>
      </w:r>
      <w:r w:rsidRPr="00231F20">
        <w:rPr>
          <w:rFonts w:ascii="微软雅黑" w:eastAsia="微软雅黑" w:hAnsi="微软雅黑"/>
        </w:rPr>
        <w:t>需要进行保存</w:t>
      </w:r>
      <w:r w:rsidRPr="00231F20">
        <w:rPr>
          <w:rFonts w:ascii="微软雅黑" w:eastAsia="微软雅黑" w:hAnsi="微软雅黑" w:hint="eastAsia"/>
        </w:rPr>
        <w:t>条件</w:t>
      </w:r>
      <w:r w:rsidRPr="00231F20">
        <w:rPr>
          <w:rFonts w:ascii="微软雅黑" w:eastAsia="微软雅黑" w:hAnsi="微软雅黑"/>
        </w:rPr>
        <w:t>校验，见下方业务规则</w:t>
      </w:r>
      <w:r w:rsidRPr="00231F20">
        <w:rPr>
          <w:rFonts w:ascii="微软雅黑" w:eastAsia="微软雅黑" w:hAnsi="微软雅黑" w:hint="eastAsia"/>
        </w:rPr>
        <w:t>，</w:t>
      </w:r>
      <w:r w:rsidRPr="00231F20">
        <w:rPr>
          <w:rFonts w:ascii="微软雅黑" w:eastAsia="微软雅黑" w:hAnsi="微软雅黑"/>
        </w:rPr>
        <w:t>若校验通过，则返回至角色管理</w:t>
      </w:r>
      <w:r w:rsidRPr="00231F20">
        <w:rPr>
          <w:rFonts w:ascii="微软雅黑" w:eastAsia="微软雅黑" w:hAnsi="微软雅黑" w:hint="eastAsia"/>
        </w:rPr>
        <w:t>列表</w:t>
      </w:r>
      <w:r w:rsidRPr="00231F20">
        <w:rPr>
          <w:rFonts w:ascii="微软雅黑" w:eastAsia="微软雅黑" w:hAnsi="微软雅黑"/>
        </w:rPr>
        <w:t>，并新增一条数据</w:t>
      </w:r>
    </w:p>
    <w:p w:rsidR="006C0CDF" w:rsidRPr="00231F20" w:rsidRDefault="006C0CDF" w:rsidP="006C0CDF">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校验不通过，</w:t>
      </w:r>
      <w:proofErr w:type="gramStart"/>
      <w:r w:rsidRPr="00231F20">
        <w:rPr>
          <w:rFonts w:ascii="微软雅黑" w:eastAsia="微软雅黑" w:hAnsi="微软雅黑"/>
        </w:rPr>
        <w:t>则弹窗提示</w:t>
      </w:r>
      <w:proofErr w:type="gramEnd"/>
      <w:r w:rsidRPr="00231F20">
        <w:rPr>
          <w:rFonts w:ascii="微软雅黑" w:eastAsia="微软雅黑" w:hAnsi="微软雅黑"/>
        </w:rPr>
        <w:t>失败原因</w:t>
      </w:r>
    </w:p>
    <w:p w:rsidR="006C0CDF" w:rsidRPr="00231F20" w:rsidRDefault="006C0CDF" w:rsidP="00EC46EA">
      <w:pPr>
        <w:pStyle w:val="a5"/>
        <w:numPr>
          <w:ilvl w:val="0"/>
          <w:numId w:val="27"/>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角色新建页面中，点击【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则关闭角色新建页面，返回至角色管理列表。</w:t>
      </w:r>
    </w:p>
    <w:p w:rsidR="006C0CDF" w:rsidRPr="00231F20" w:rsidRDefault="00DC1CE8" w:rsidP="00EC46EA">
      <w:pPr>
        <w:pStyle w:val="a5"/>
        <w:numPr>
          <w:ilvl w:val="0"/>
          <w:numId w:val="25"/>
        </w:numPr>
        <w:ind w:firstLineChars="0"/>
        <w:rPr>
          <w:rFonts w:ascii="微软雅黑" w:eastAsia="微软雅黑" w:hAnsi="微软雅黑"/>
        </w:rPr>
      </w:pPr>
      <w:r w:rsidRPr="00231F20">
        <w:rPr>
          <w:rFonts w:ascii="微软雅黑" w:eastAsia="微软雅黑" w:hAnsi="微软雅黑" w:hint="eastAsia"/>
        </w:rPr>
        <w:t>业务规则</w:t>
      </w:r>
    </w:p>
    <w:p w:rsidR="006C0CDF" w:rsidRPr="00231F20" w:rsidRDefault="00BC321F" w:rsidP="00EC46EA">
      <w:pPr>
        <w:pStyle w:val="a5"/>
        <w:numPr>
          <w:ilvl w:val="0"/>
          <w:numId w:val="29"/>
        </w:numPr>
        <w:ind w:firstLineChars="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新建保存校验条件</w:t>
      </w:r>
    </w:p>
    <w:p w:rsidR="00BC321F" w:rsidRPr="00231F20" w:rsidRDefault="00BC321F" w:rsidP="00BC321F">
      <w:pPr>
        <w:pStyle w:val="a5"/>
        <w:ind w:left="840" w:firstLineChars="0" w:firstLine="0"/>
        <w:rPr>
          <w:rFonts w:ascii="微软雅黑" w:eastAsia="微软雅黑" w:hAnsi="微软雅黑"/>
        </w:rPr>
      </w:pPr>
      <w:r w:rsidRPr="00231F20">
        <w:rPr>
          <w:rFonts w:ascii="微软雅黑" w:eastAsia="微软雅黑" w:hAnsi="微软雅黑" w:hint="eastAsia"/>
        </w:rPr>
        <w:lastRenderedPageBreak/>
        <w:t>角色</w:t>
      </w:r>
      <w:r w:rsidRPr="00231F20">
        <w:rPr>
          <w:rFonts w:ascii="微软雅黑" w:eastAsia="微软雅黑" w:hAnsi="微软雅黑"/>
        </w:rPr>
        <w:t>名称必填，且唯一</w:t>
      </w:r>
      <w:ins w:id="930" w:author="春苹" w:date="2019-01-24T10:17:00Z">
        <w:r w:rsidR="00881FBB">
          <w:rPr>
            <w:rFonts w:ascii="微软雅黑" w:eastAsia="微软雅黑" w:hAnsi="微软雅黑" w:hint="eastAsia"/>
          </w:rPr>
          <w:t>(不需要根据</w:t>
        </w:r>
        <w:r w:rsidR="00881FBB">
          <w:rPr>
            <w:rFonts w:ascii="微软雅黑" w:eastAsia="微软雅黑" w:hAnsi="微软雅黑"/>
          </w:rPr>
          <w:t>状态做过滤</w:t>
        </w:r>
        <w:r w:rsidR="00881FBB">
          <w:rPr>
            <w:rFonts w:ascii="微软雅黑" w:eastAsia="微软雅黑" w:hAnsi="微软雅黑" w:hint="eastAsia"/>
          </w:rPr>
          <w:t>)</w:t>
        </w:r>
      </w:ins>
      <w:r w:rsidRPr="00231F20">
        <w:rPr>
          <w:rFonts w:ascii="微软雅黑" w:eastAsia="微软雅黑" w:hAnsi="微软雅黑"/>
        </w:rPr>
        <w:t>，否则提示“</w:t>
      </w:r>
      <w:r w:rsidRPr="00231F20">
        <w:rPr>
          <w:rFonts w:ascii="微软雅黑" w:eastAsia="微软雅黑" w:hAnsi="微软雅黑" w:hint="eastAsia"/>
        </w:rPr>
        <w:t>角色</w:t>
      </w:r>
      <w:r w:rsidRPr="00231F20">
        <w:rPr>
          <w:rFonts w:ascii="微软雅黑" w:eastAsia="微软雅黑" w:hAnsi="微软雅黑"/>
        </w:rPr>
        <w:t>名称已存在”</w:t>
      </w:r>
      <w:r w:rsidRPr="00231F20">
        <w:rPr>
          <w:rFonts w:ascii="微软雅黑" w:eastAsia="微软雅黑" w:hAnsi="微软雅黑" w:hint="eastAsia"/>
        </w:rPr>
        <w:t>或者</w:t>
      </w:r>
      <w:r w:rsidRPr="00231F20">
        <w:rPr>
          <w:rFonts w:ascii="微软雅黑" w:eastAsia="微软雅黑" w:hAnsi="微软雅黑"/>
        </w:rPr>
        <w:t>“</w:t>
      </w:r>
      <w:r w:rsidR="00276DE4" w:rsidRPr="00231F20">
        <w:rPr>
          <w:rFonts w:ascii="微软雅黑" w:eastAsia="微软雅黑" w:hAnsi="微软雅黑" w:hint="eastAsia"/>
        </w:rPr>
        <w:t>角色</w:t>
      </w:r>
      <w:r w:rsidR="00276DE4" w:rsidRPr="00231F20">
        <w:rPr>
          <w:rFonts w:ascii="微软雅黑" w:eastAsia="微软雅黑" w:hAnsi="微软雅黑"/>
        </w:rPr>
        <w:t>名称不允许为空</w:t>
      </w:r>
      <w:r w:rsidRPr="00231F20">
        <w:rPr>
          <w:rFonts w:ascii="微软雅黑" w:eastAsia="微软雅黑" w:hAnsi="微软雅黑"/>
        </w:rPr>
        <w:t>”</w:t>
      </w:r>
    </w:p>
    <w:p w:rsidR="00276DE4" w:rsidRPr="00231F20" w:rsidRDefault="00276DE4" w:rsidP="00BC321F">
      <w:pPr>
        <w:pStyle w:val="a5"/>
        <w:ind w:left="840" w:firstLineChars="0" w:firstLine="0"/>
        <w:rPr>
          <w:rFonts w:ascii="微软雅黑" w:eastAsia="微软雅黑" w:hAnsi="微软雅黑"/>
        </w:rPr>
      </w:pPr>
      <w:r w:rsidRPr="00231F20">
        <w:rPr>
          <w:rFonts w:ascii="微软雅黑" w:eastAsia="微软雅黑" w:hAnsi="微软雅黑" w:hint="eastAsia"/>
        </w:rPr>
        <w:t>审批人</w:t>
      </w:r>
      <w:r w:rsidRPr="00231F20">
        <w:rPr>
          <w:rFonts w:ascii="微软雅黑" w:eastAsia="微软雅黑" w:hAnsi="微软雅黑"/>
        </w:rPr>
        <w:t>账号不允许为空，否则提示“</w:t>
      </w:r>
      <w:r w:rsidRPr="00231F20">
        <w:rPr>
          <w:rFonts w:ascii="微软雅黑" w:eastAsia="微软雅黑" w:hAnsi="微软雅黑" w:hint="eastAsia"/>
        </w:rPr>
        <w:t>审批</w:t>
      </w:r>
      <w:r w:rsidRPr="00231F20">
        <w:rPr>
          <w:rFonts w:ascii="微软雅黑" w:eastAsia="微软雅黑" w:hAnsi="微软雅黑"/>
        </w:rPr>
        <w:t>人账号不允许为空”</w:t>
      </w:r>
    </w:p>
    <w:p w:rsidR="00276DE4" w:rsidRPr="00231F20" w:rsidRDefault="00276DE4" w:rsidP="00276DE4">
      <w:pPr>
        <w:pStyle w:val="a5"/>
        <w:ind w:left="840" w:firstLineChars="0" w:firstLine="0"/>
        <w:rPr>
          <w:rFonts w:ascii="微软雅黑" w:eastAsia="微软雅黑" w:hAnsi="微软雅黑"/>
        </w:rPr>
      </w:pPr>
      <w:r w:rsidRPr="00231F20">
        <w:rPr>
          <w:rFonts w:ascii="微软雅黑" w:eastAsia="微软雅黑" w:hAnsi="微软雅黑" w:hint="eastAsia"/>
        </w:rPr>
        <w:t>支持</w:t>
      </w:r>
      <w:r w:rsidRPr="00231F20">
        <w:rPr>
          <w:rFonts w:ascii="微软雅黑" w:eastAsia="微软雅黑" w:hAnsi="微软雅黑"/>
        </w:rPr>
        <w:t>业务线不允许为空，否则提示“</w:t>
      </w:r>
      <w:r w:rsidRPr="00231F20">
        <w:rPr>
          <w:rFonts w:ascii="微软雅黑" w:eastAsia="微软雅黑" w:hAnsi="微软雅黑" w:hint="eastAsia"/>
        </w:rPr>
        <w:t>支持</w:t>
      </w:r>
      <w:r w:rsidRPr="00231F20">
        <w:rPr>
          <w:rFonts w:ascii="微软雅黑" w:eastAsia="微软雅黑" w:hAnsi="微软雅黑"/>
        </w:rPr>
        <w:t>业务线不允许为空”</w:t>
      </w:r>
    </w:p>
    <w:p w:rsidR="00276DE4" w:rsidRPr="00231F20" w:rsidRDefault="00276DE4" w:rsidP="00EC46EA">
      <w:pPr>
        <w:pStyle w:val="a5"/>
        <w:numPr>
          <w:ilvl w:val="0"/>
          <w:numId w:val="29"/>
        </w:numPr>
        <w:ind w:firstLineChars="0"/>
        <w:rPr>
          <w:rFonts w:ascii="微软雅黑" w:eastAsia="微软雅黑" w:hAnsi="微软雅黑"/>
        </w:rPr>
      </w:pPr>
      <w:r w:rsidRPr="00231F20">
        <w:rPr>
          <w:rFonts w:ascii="微软雅黑" w:eastAsia="微软雅黑" w:hAnsi="微软雅黑" w:hint="eastAsia"/>
        </w:rPr>
        <w:t>账号选择</w:t>
      </w:r>
      <w:r w:rsidRPr="00231F20">
        <w:rPr>
          <w:rFonts w:ascii="微软雅黑" w:eastAsia="微软雅黑" w:hAnsi="微软雅黑"/>
        </w:rPr>
        <w:t>列表页</w:t>
      </w:r>
      <w:r w:rsidRPr="00231F20">
        <w:rPr>
          <w:rFonts w:ascii="微软雅黑" w:eastAsia="微软雅黑" w:hAnsi="微软雅黑" w:hint="eastAsia"/>
        </w:rPr>
        <w:t>规则</w:t>
      </w:r>
    </w:p>
    <w:p w:rsidR="00276DE4" w:rsidRPr="00231F20" w:rsidRDefault="00276DE4" w:rsidP="00276DE4">
      <w:pPr>
        <w:pStyle w:val="a5"/>
        <w:ind w:left="840"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展示全部的状态为‘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或</w:t>
      </w:r>
      <w:r w:rsidRPr="00231F20">
        <w:rPr>
          <w:rFonts w:ascii="微软雅黑" w:eastAsia="微软雅黑" w:hAnsi="微软雅黑"/>
        </w:rPr>
        <w:t>‘</w:t>
      </w:r>
      <w:r w:rsidRPr="00231F20">
        <w:rPr>
          <w:rFonts w:ascii="微软雅黑" w:eastAsia="微软雅黑" w:hAnsi="微软雅黑" w:hint="eastAsia"/>
        </w:rPr>
        <w:t>已冻结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r w:rsidRPr="00231F20">
        <w:rPr>
          <w:rFonts w:ascii="微软雅黑" w:eastAsia="微软雅黑" w:hAnsi="微软雅黑" w:hint="eastAsia"/>
        </w:rPr>
        <w:t>，</w:t>
      </w:r>
      <w:r w:rsidRPr="00231F20">
        <w:rPr>
          <w:rFonts w:ascii="微软雅黑" w:eastAsia="微软雅黑" w:hAnsi="微软雅黑"/>
        </w:rPr>
        <w:t>按</w:t>
      </w:r>
      <w:r w:rsidRPr="00231F20">
        <w:rPr>
          <w:rFonts w:ascii="微软雅黑" w:eastAsia="微软雅黑" w:hAnsi="微软雅黑" w:hint="eastAsia"/>
        </w:rPr>
        <w:t>账号</w:t>
      </w:r>
      <w:r w:rsidRPr="00231F20">
        <w:rPr>
          <w:rFonts w:ascii="微软雅黑" w:eastAsia="微软雅黑" w:hAnsi="微软雅黑"/>
        </w:rPr>
        <w:t>创建时间</w:t>
      </w:r>
      <w:r w:rsidRPr="00231F20">
        <w:rPr>
          <w:rFonts w:ascii="微软雅黑" w:eastAsia="微软雅黑" w:hAnsi="微软雅黑" w:hint="eastAsia"/>
        </w:rPr>
        <w:t>倒序</w:t>
      </w:r>
      <w:r w:rsidRPr="00231F20">
        <w:rPr>
          <w:rFonts w:ascii="微软雅黑" w:eastAsia="微软雅黑" w:hAnsi="微软雅黑"/>
        </w:rPr>
        <w:t>排列展示</w:t>
      </w:r>
    </w:p>
    <w:p w:rsidR="00276DE4" w:rsidRPr="00231F20" w:rsidRDefault="00276DE4" w:rsidP="00276DE4">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查询条件为空，点击查询，则</w:t>
      </w:r>
      <w:r w:rsidRPr="00231F20">
        <w:rPr>
          <w:rFonts w:ascii="微软雅黑" w:eastAsia="微软雅黑" w:hAnsi="微软雅黑" w:hint="eastAsia"/>
        </w:rPr>
        <w:t>展示</w:t>
      </w:r>
      <w:r w:rsidRPr="00231F20">
        <w:rPr>
          <w:rFonts w:ascii="微软雅黑" w:eastAsia="微软雅黑" w:hAnsi="微软雅黑"/>
        </w:rPr>
        <w:t>全部数据</w:t>
      </w:r>
    </w:p>
    <w:p w:rsidR="00276DE4" w:rsidRPr="00231F20" w:rsidRDefault="00276DE4" w:rsidP="00276DE4">
      <w:pPr>
        <w:pStyle w:val="a5"/>
        <w:ind w:left="840"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条件非空，点击查询，则展示满足条件的数据</w:t>
      </w:r>
    </w:p>
    <w:p w:rsidR="001960FC" w:rsidRPr="00231F20" w:rsidRDefault="001960FC" w:rsidP="00881FBB">
      <w:pPr>
        <w:pStyle w:val="4"/>
        <w:numPr>
          <w:ilvl w:val="2"/>
          <w:numId w:val="1"/>
        </w:numPr>
        <w:rPr>
          <w:rFonts w:ascii="微软雅黑" w:eastAsia="微软雅黑" w:hAnsi="微软雅黑"/>
        </w:rPr>
      </w:pPr>
      <w:bookmarkStart w:id="931" w:name="_Toc1480495"/>
      <w:r w:rsidRPr="00231F20">
        <w:rPr>
          <w:rFonts w:ascii="微软雅黑" w:eastAsia="微软雅黑" w:hAnsi="微软雅黑" w:hint="eastAsia"/>
        </w:rPr>
        <w:t>【修改】功能</w:t>
      </w:r>
      <w:bookmarkEnd w:id="931"/>
    </w:p>
    <w:p w:rsidR="00276DE4" w:rsidRPr="00231F20" w:rsidRDefault="001960FC" w:rsidP="00EC46EA">
      <w:pPr>
        <w:pStyle w:val="a5"/>
        <w:numPr>
          <w:ilvl w:val="0"/>
          <w:numId w:val="30"/>
        </w:numPr>
        <w:ind w:firstLineChars="0"/>
        <w:rPr>
          <w:rFonts w:ascii="微软雅黑" w:eastAsia="微软雅黑" w:hAnsi="微软雅黑"/>
        </w:rPr>
      </w:pPr>
      <w:r w:rsidRPr="00231F20">
        <w:rPr>
          <w:rFonts w:ascii="微软雅黑" w:eastAsia="微软雅黑" w:hAnsi="微软雅黑" w:hint="eastAsia"/>
        </w:rPr>
        <w:t>数据表单</w:t>
      </w:r>
    </w:p>
    <w:p w:rsidR="001960FC" w:rsidRPr="00231F20" w:rsidRDefault="001960FC" w:rsidP="001960FC">
      <w:pPr>
        <w:pStyle w:val="a5"/>
        <w:ind w:left="420" w:firstLineChars="0" w:firstLine="0"/>
        <w:rPr>
          <w:rFonts w:ascii="微软雅黑" w:eastAsia="微软雅黑" w:hAnsi="微软雅黑"/>
        </w:rPr>
      </w:pPr>
      <w:r w:rsidRPr="00231F20">
        <w:rPr>
          <w:rFonts w:ascii="微软雅黑" w:eastAsia="微软雅黑" w:hAnsi="微软雅黑" w:hint="eastAsia"/>
        </w:rPr>
        <w:t>与</w:t>
      </w:r>
      <w:r w:rsidRPr="00231F20">
        <w:rPr>
          <w:rFonts w:ascii="微软雅黑" w:eastAsia="微软雅黑" w:hAnsi="微软雅黑"/>
        </w:rPr>
        <w:t>新建页面相同</w:t>
      </w:r>
    </w:p>
    <w:p w:rsidR="001960FC" w:rsidRPr="00231F20" w:rsidRDefault="001960FC" w:rsidP="00EC46EA">
      <w:pPr>
        <w:pStyle w:val="a5"/>
        <w:numPr>
          <w:ilvl w:val="0"/>
          <w:numId w:val="30"/>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1960FC" w:rsidRPr="00231F20" w:rsidRDefault="001960FC" w:rsidP="001960FC">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某条状态为‘</w:t>
      </w:r>
      <w:r w:rsidR="00513274" w:rsidRPr="00231F20">
        <w:rPr>
          <w:rFonts w:ascii="微软雅黑" w:eastAsia="微软雅黑" w:hAnsi="微软雅黑" w:hint="eastAsia"/>
        </w:rPr>
        <w:t>有效</w:t>
      </w:r>
      <w:r w:rsidRPr="00231F20">
        <w:rPr>
          <w:rFonts w:ascii="微软雅黑" w:eastAsia="微软雅黑" w:hAnsi="微软雅黑"/>
        </w:rPr>
        <w:t>’</w:t>
      </w:r>
      <w:r w:rsidR="00513274" w:rsidRPr="00231F20">
        <w:rPr>
          <w:rFonts w:ascii="微软雅黑" w:eastAsia="微软雅黑" w:hAnsi="微软雅黑" w:hint="eastAsia"/>
        </w:rPr>
        <w:t>的角色</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p>
    <w:p w:rsidR="001960FC" w:rsidRPr="00231F20" w:rsidRDefault="001960FC" w:rsidP="001960FC">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，在新建页面打开角色修改页面</w:t>
      </w:r>
    </w:p>
    <w:p w:rsidR="001960FC" w:rsidRPr="00231F20" w:rsidRDefault="001960FC" w:rsidP="001960FC">
      <w:pPr>
        <w:pStyle w:val="a5"/>
        <w:ind w:left="420" w:firstLineChars="0" w:firstLine="0"/>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页面中的操作与新建页面中相同</w:t>
      </w:r>
    </w:p>
    <w:p w:rsidR="001960FC" w:rsidRPr="00231F20" w:rsidRDefault="001960FC" w:rsidP="00EC46EA">
      <w:pPr>
        <w:pStyle w:val="a5"/>
        <w:numPr>
          <w:ilvl w:val="0"/>
          <w:numId w:val="30"/>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1960FC" w:rsidRPr="00231F20" w:rsidRDefault="001960FC" w:rsidP="001960FC">
      <w:pPr>
        <w:pStyle w:val="a5"/>
        <w:ind w:left="420" w:firstLineChars="0" w:firstLine="0"/>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页面的保存校验规则，账号的</w:t>
      </w:r>
      <w:r w:rsidRPr="00231F20">
        <w:rPr>
          <w:rFonts w:ascii="微软雅黑" w:eastAsia="微软雅黑" w:hAnsi="微软雅黑" w:hint="eastAsia"/>
        </w:rPr>
        <w:t>选择</w:t>
      </w:r>
      <w:r w:rsidRPr="00231F20">
        <w:rPr>
          <w:rFonts w:ascii="微软雅黑" w:eastAsia="微软雅黑" w:hAnsi="微软雅黑"/>
        </w:rPr>
        <w:t>规则与新建页面相同。</w:t>
      </w:r>
    </w:p>
    <w:p w:rsidR="003645D1" w:rsidRPr="00231F20" w:rsidRDefault="003645D1" w:rsidP="00881FBB">
      <w:pPr>
        <w:pStyle w:val="4"/>
        <w:numPr>
          <w:ilvl w:val="2"/>
          <w:numId w:val="1"/>
        </w:numPr>
        <w:rPr>
          <w:rFonts w:ascii="微软雅黑" w:eastAsia="微软雅黑" w:hAnsi="微软雅黑"/>
        </w:rPr>
      </w:pPr>
      <w:bookmarkStart w:id="932" w:name="_Toc1480496"/>
      <w:r w:rsidRPr="00231F20">
        <w:rPr>
          <w:rFonts w:ascii="微软雅黑" w:eastAsia="微软雅黑" w:hAnsi="微软雅黑" w:hint="eastAsia"/>
        </w:rPr>
        <w:t>【删除】功能</w:t>
      </w:r>
      <w:bookmarkEnd w:id="932"/>
    </w:p>
    <w:p w:rsidR="003645D1" w:rsidRPr="00231F20" w:rsidRDefault="00513274" w:rsidP="001960FC">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某条状态为</w:t>
      </w:r>
      <w:r w:rsidRPr="00231F20">
        <w:rPr>
          <w:rFonts w:ascii="微软雅黑" w:eastAsia="微软雅黑" w:hAnsi="微软雅黑" w:hint="eastAsia"/>
        </w:rPr>
        <w:t>‘有效’的</w:t>
      </w:r>
      <w:r w:rsidRPr="00231F20">
        <w:rPr>
          <w:rFonts w:ascii="微软雅黑" w:eastAsia="微软雅黑" w:hAnsi="微软雅黑"/>
        </w:rPr>
        <w:t>角色，【</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p>
    <w:p w:rsidR="00513274" w:rsidRPr="00231F20" w:rsidRDefault="00513274" w:rsidP="00513274">
      <w:pPr>
        <w:pStyle w:val="a5"/>
        <w:ind w:left="420" w:firstLineChars="0" w:firstLine="0"/>
        <w:rPr>
          <w:rFonts w:ascii="微软雅黑" w:eastAsia="微软雅黑" w:hAnsi="微软雅黑"/>
        </w:rPr>
      </w:pPr>
      <w:r w:rsidRPr="00231F20">
        <w:rPr>
          <w:rFonts w:ascii="微软雅黑" w:eastAsia="微软雅黑" w:hAnsi="微软雅黑"/>
        </w:rPr>
        <w:lastRenderedPageBreak/>
        <w:t>点击【</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w:t>
      </w:r>
      <w:r w:rsidRPr="00231F20">
        <w:rPr>
          <w:rFonts w:ascii="微软雅黑" w:eastAsia="微软雅黑" w:hAnsi="微软雅黑" w:hint="eastAsia"/>
        </w:rPr>
        <w:t>弹出“角色</w:t>
      </w:r>
      <w:r w:rsidRPr="00231F20">
        <w:rPr>
          <w:rFonts w:ascii="微软雅黑" w:eastAsia="微软雅黑" w:hAnsi="微软雅黑"/>
        </w:rPr>
        <w:t>删除</w:t>
      </w:r>
      <w:r w:rsidRPr="00231F20">
        <w:rPr>
          <w:rFonts w:ascii="微软雅黑" w:eastAsia="微软雅黑" w:hAnsi="微软雅黑" w:hint="eastAsia"/>
        </w:rPr>
        <w:t>确认</w:t>
      </w:r>
      <w:r w:rsidRPr="00231F20">
        <w:rPr>
          <w:rFonts w:ascii="微软雅黑" w:eastAsia="微软雅黑" w:hAnsi="微软雅黑"/>
        </w:rPr>
        <w:t>提示框</w:t>
      </w:r>
      <w:r w:rsidRPr="00231F20">
        <w:rPr>
          <w:rFonts w:ascii="微软雅黑" w:eastAsia="微软雅黑" w:hAnsi="微软雅黑" w:hint="eastAsia"/>
        </w:rPr>
        <w:t>”</w:t>
      </w:r>
    </w:p>
    <w:p w:rsidR="00513274" w:rsidRPr="00231F20" w:rsidRDefault="00513274" w:rsidP="00513274">
      <w:pPr>
        <w:pStyle w:val="a5"/>
        <w:ind w:left="420" w:firstLineChars="0" w:firstLine="0"/>
        <w:rPr>
          <w:rFonts w:ascii="微软雅黑" w:eastAsia="微软雅黑" w:hAnsi="微软雅黑"/>
        </w:rPr>
      </w:pPr>
      <w:r w:rsidRPr="00231F20">
        <w:rPr>
          <w:rFonts w:ascii="微软雅黑" w:eastAsia="微软雅黑" w:hAnsi="微软雅黑" w:hint="eastAsia"/>
        </w:rPr>
        <w:t>在角色</w:t>
      </w:r>
      <w:r w:rsidRPr="00231F20">
        <w:rPr>
          <w:rFonts w:ascii="微软雅黑" w:eastAsia="微软雅黑" w:hAnsi="微软雅黑"/>
        </w:rPr>
        <w:t>删除</w:t>
      </w:r>
      <w:r w:rsidRPr="00231F20">
        <w:rPr>
          <w:rFonts w:ascii="微软雅黑" w:eastAsia="微软雅黑" w:hAnsi="微软雅黑" w:hint="eastAsia"/>
        </w:rPr>
        <w:t>确认</w:t>
      </w:r>
      <w:r w:rsidRPr="00231F20">
        <w:rPr>
          <w:rFonts w:ascii="微软雅黑" w:eastAsia="微软雅黑" w:hAnsi="微软雅黑"/>
        </w:rPr>
        <w:t>提示框中，点击【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，若</w:t>
      </w:r>
      <w:r w:rsidRPr="00231F20">
        <w:rPr>
          <w:rFonts w:ascii="微软雅黑" w:eastAsia="微软雅黑" w:hAnsi="微软雅黑"/>
        </w:rPr>
        <w:t>删除</w:t>
      </w:r>
      <w:r w:rsidRPr="00231F20">
        <w:rPr>
          <w:rFonts w:ascii="微软雅黑" w:eastAsia="微软雅黑" w:hAnsi="微软雅黑" w:hint="eastAsia"/>
        </w:rPr>
        <w:t>成功</w:t>
      </w:r>
      <w:r w:rsidRPr="00231F20">
        <w:rPr>
          <w:rFonts w:ascii="微软雅黑" w:eastAsia="微软雅黑" w:hAnsi="微软雅黑"/>
        </w:rPr>
        <w:t>则提示‘</w:t>
      </w:r>
      <w:r w:rsidRPr="00231F20">
        <w:rPr>
          <w:rFonts w:ascii="微软雅黑" w:eastAsia="微软雅黑" w:hAnsi="微软雅黑" w:hint="eastAsia"/>
        </w:rPr>
        <w:t>角色</w:t>
      </w:r>
      <w:r w:rsidRPr="00231F20">
        <w:rPr>
          <w:rFonts w:ascii="微软雅黑" w:eastAsia="微软雅黑" w:hAnsi="微软雅黑"/>
        </w:rPr>
        <w:t>删除成功’</w:t>
      </w:r>
      <w:r w:rsidRPr="00231F20">
        <w:rPr>
          <w:rFonts w:ascii="微软雅黑" w:eastAsia="微软雅黑" w:hAnsi="微软雅黑" w:hint="eastAsia"/>
        </w:rPr>
        <w:t>，</w:t>
      </w:r>
      <w:r w:rsidRPr="00231F20">
        <w:rPr>
          <w:rFonts w:ascii="微软雅黑" w:eastAsia="微软雅黑" w:hAnsi="微软雅黑"/>
        </w:rPr>
        <w:t>返回到</w:t>
      </w:r>
      <w:r w:rsidRPr="00231F20">
        <w:rPr>
          <w:rFonts w:ascii="微软雅黑" w:eastAsia="微软雅黑" w:hAnsi="微软雅黑" w:hint="eastAsia"/>
        </w:rPr>
        <w:t>角色</w:t>
      </w:r>
      <w:r w:rsidRPr="00231F20">
        <w:rPr>
          <w:rFonts w:ascii="微软雅黑" w:eastAsia="微软雅黑" w:hAnsi="微软雅黑"/>
        </w:rPr>
        <w:t>管理列表页，</w:t>
      </w:r>
      <w:r w:rsidRPr="00231F20">
        <w:rPr>
          <w:rFonts w:ascii="微软雅黑" w:eastAsia="微软雅黑" w:hAnsi="微软雅黑" w:hint="eastAsia"/>
        </w:rPr>
        <w:t>并</w:t>
      </w:r>
      <w:r w:rsidRPr="00231F20">
        <w:rPr>
          <w:rFonts w:ascii="微软雅黑" w:eastAsia="微软雅黑" w:hAnsi="微软雅黑"/>
        </w:rPr>
        <w:t>将对应</w:t>
      </w:r>
      <w:r w:rsidRPr="00231F20">
        <w:rPr>
          <w:rFonts w:ascii="微软雅黑" w:eastAsia="微软雅黑" w:hAnsi="微软雅黑" w:hint="eastAsia"/>
        </w:rPr>
        <w:t>角色</w:t>
      </w:r>
      <w:r w:rsidRPr="00231F20">
        <w:rPr>
          <w:rFonts w:ascii="微软雅黑" w:eastAsia="微软雅黑" w:hAnsi="微软雅黑"/>
        </w:rPr>
        <w:t>的状态更为‘</w:t>
      </w:r>
      <w:r w:rsidRPr="00231F20">
        <w:rPr>
          <w:rFonts w:ascii="微软雅黑" w:eastAsia="微软雅黑" w:hAnsi="微软雅黑" w:hint="eastAsia"/>
        </w:rPr>
        <w:t>无效</w:t>
      </w:r>
      <w:r w:rsidRPr="00231F20">
        <w:rPr>
          <w:rFonts w:ascii="微软雅黑" w:eastAsia="微软雅黑" w:hAnsi="微软雅黑"/>
        </w:rPr>
        <w:t>’</w:t>
      </w:r>
      <w:r w:rsidRPr="00231F20">
        <w:rPr>
          <w:rFonts w:ascii="微软雅黑" w:eastAsia="微软雅黑" w:hAnsi="微软雅黑" w:hint="eastAsia"/>
        </w:rPr>
        <w:t>，</w:t>
      </w:r>
    </w:p>
    <w:p w:rsidR="00513274" w:rsidRPr="00231F20" w:rsidRDefault="00513274" w:rsidP="00513274">
      <w:pPr>
        <w:pStyle w:val="a5"/>
        <w:ind w:left="420" w:firstLineChars="0" w:firstLine="0"/>
        <w:rPr>
          <w:rFonts w:ascii="微软雅黑" w:eastAsia="微软雅黑" w:hAnsi="微软雅黑"/>
        </w:rPr>
      </w:pPr>
      <w:r w:rsidRPr="00231F20">
        <w:rPr>
          <w:rFonts w:ascii="微软雅黑" w:eastAsia="微软雅黑" w:hAnsi="微软雅黑"/>
        </w:rPr>
        <w:t>若删除失败，则提示</w:t>
      </w:r>
      <w:r w:rsidRPr="00231F20">
        <w:rPr>
          <w:rFonts w:ascii="微软雅黑" w:eastAsia="微软雅黑" w:hAnsi="微软雅黑" w:hint="eastAsia"/>
        </w:rPr>
        <w:t>“角色</w:t>
      </w:r>
      <w:r w:rsidRPr="00231F20">
        <w:rPr>
          <w:rFonts w:ascii="微软雅黑" w:eastAsia="微软雅黑" w:hAnsi="微软雅黑"/>
        </w:rPr>
        <w:t>删除失败，及具体的</w:t>
      </w:r>
      <w:r w:rsidRPr="00231F20">
        <w:rPr>
          <w:rFonts w:ascii="微软雅黑" w:eastAsia="微软雅黑" w:hAnsi="微软雅黑" w:hint="eastAsia"/>
        </w:rPr>
        <w:t>失败</w:t>
      </w:r>
      <w:r w:rsidRPr="00231F20">
        <w:rPr>
          <w:rFonts w:ascii="微软雅黑" w:eastAsia="微软雅黑" w:hAnsi="微软雅黑"/>
        </w:rPr>
        <w:t>原因</w:t>
      </w:r>
      <w:r w:rsidRPr="00231F20">
        <w:rPr>
          <w:rFonts w:ascii="微软雅黑" w:eastAsia="微软雅黑" w:hAnsi="微软雅黑" w:hint="eastAsia"/>
        </w:rPr>
        <w:t>”，角色</w:t>
      </w:r>
      <w:r w:rsidRPr="00231F20">
        <w:rPr>
          <w:rFonts w:ascii="微软雅黑" w:eastAsia="微软雅黑" w:hAnsi="微软雅黑"/>
        </w:rPr>
        <w:t>状态不做任何调整，返回到</w:t>
      </w:r>
      <w:r w:rsidRPr="00231F20">
        <w:rPr>
          <w:rFonts w:ascii="微软雅黑" w:eastAsia="微软雅黑" w:hAnsi="微软雅黑" w:hint="eastAsia"/>
        </w:rPr>
        <w:t>角色</w:t>
      </w:r>
      <w:r w:rsidRPr="00231F20">
        <w:rPr>
          <w:rFonts w:ascii="微软雅黑" w:eastAsia="微软雅黑" w:hAnsi="微软雅黑"/>
        </w:rPr>
        <w:t>管理列表页</w:t>
      </w:r>
    </w:p>
    <w:p w:rsidR="00513274" w:rsidRPr="00231F20" w:rsidRDefault="00513274" w:rsidP="00513274">
      <w:pPr>
        <w:pStyle w:val="a5"/>
        <w:ind w:left="420" w:firstLineChars="0" w:firstLine="0"/>
        <w:rPr>
          <w:rFonts w:ascii="微软雅黑" w:eastAsia="微软雅黑" w:hAnsi="微软雅黑"/>
        </w:rPr>
      </w:pPr>
      <w:r w:rsidRPr="00231F20">
        <w:rPr>
          <w:rFonts w:ascii="微软雅黑" w:eastAsia="微软雅黑" w:hAnsi="微软雅黑" w:hint="eastAsia"/>
        </w:rPr>
        <w:t>在角色</w:t>
      </w:r>
      <w:r w:rsidRPr="00231F20">
        <w:rPr>
          <w:rFonts w:ascii="微软雅黑" w:eastAsia="微软雅黑" w:hAnsi="微软雅黑"/>
        </w:rPr>
        <w:t>确认删除提示框中，点击【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则关闭确认提示框，返回到</w:t>
      </w:r>
      <w:r w:rsidRPr="00231F20">
        <w:rPr>
          <w:rFonts w:ascii="微软雅黑" w:eastAsia="微软雅黑" w:hAnsi="微软雅黑" w:hint="eastAsia"/>
        </w:rPr>
        <w:t>角色</w:t>
      </w:r>
      <w:r w:rsidRPr="00231F20">
        <w:rPr>
          <w:rFonts w:ascii="微软雅黑" w:eastAsia="微软雅黑" w:hAnsi="微软雅黑"/>
        </w:rPr>
        <w:t>管理列表页</w:t>
      </w:r>
      <w:r w:rsidRPr="00231F20">
        <w:rPr>
          <w:rFonts w:ascii="微软雅黑" w:eastAsia="微软雅黑" w:hAnsi="微软雅黑" w:hint="eastAsia"/>
        </w:rPr>
        <w:t>。</w:t>
      </w:r>
    </w:p>
    <w:p w:rsidR="00513274" w:rsidRPr="00231F20" w:rsidRDefault="00513274" w:rsidP="00881FBB">
      <w:pPr>
        <w:pStyle w:val="4"/>
        <w:numPr>
          <w:ilvl w:val="2"/>
          <w:numId w:val="1"/>
        </w:numPr>
        <w:rPr>
          <w:rFonts w:ascii="微软雅黑" w:eastAsia="微软雅黑" w:hAnsi="微软雅黑"/>
        </w:rPr>
      </w:pPr>
      <w:bookmarkStart w:id="933" w:name="_Toc1480497"/>
      <w:r w:rsidRPr="00231F20">
        <w:rPr>
          <w:rFonts w:ascii="微软雅黑" w:eastAsia="微软雅黑" w:hAnsi="微软雅黑" w:hint="eastAsia"/>
        </w:rPr>
        <w:t>【</w:t>
      </w:r>
      <w:r w:rsidR="00881978" w:rsidRPr="00231F20">
        <w:rPr>
          <w:rFonts w:ascii="微软雅黑" w:eastAsia="微软雅黑" w:hAnsi="微软雅黑" w:hint="eastAsia"/>
        </w:rPr>
        <w:t>添加</w:t>
      </w:r>
      <w:r w:rsidRPr="00231F20">
        <w:rPr>
          <w:rFonts w:ascii="微软雅黑" w:eastAsia="微软雅黑" w:hAnsi="微软雅黑" w:hint="eastAsia"/>
        </w:rPr>
        <w:t>账号】功能</w:t>
      </w:r>
      <w:bookmarkEnd w:id="933"/>
    </w:p>
    <w:p w:rsidR="00513274" w:rsidRPr="00231F20" w:rsidRDefault="00C47995" w:rsidP="00F84003">
      <w:pPr>
        <w:pStyle w:val="a5"/>
        <w:numPr>
          <w:ilvl w:val="0"/>
          <w:numId w:val="31"/>
        </w:numPr>
        <w:ind w:firstLineChars="0"/>
        <w:rPr>
          <w:rFonts w:ascii="微软雅黑" w:eastAsia="微软雅黑" w:hAnsi="微软雅黑"/>
        </w:rPr>
      </w:pPr>
      <w:r w:rsidRPr="00231F20">
        <w:rPr>
          <w:rFonts w:ascii="微软雅黑" w:eastAsia="微软雅黑" w:hAnsi="微软雅黑" w:hint="eastAsia"/>
        </w:rPr>
        <w:t>选中某个</w:t>
      </w:r>
      <w:r w:rsidRPr="00231F20">
        <w:rPr>
          <w:rFonts w:ascii="微软雅黑" w:eastAsia="微软雅黑" w:hAnsi="微软雅黑"/>
        </w:rPr>
        <w:t>状态为‘</w:t>
      </w:r>
      <w:r w:rsidRPr="00231F20">
        <w:rPr>
          <w:rFonts w:ascii="微软雅黑" w:eastAsia="微软雅黑" w:hAnsi="微软雅黑" w:hint="eastAsia"/>
        </w:rPr>
        <w:t>有效</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角色，</w:t>
      </w:r>
      <w:r w:rsidRPr="00231F20">
        <w:rPr>
          <w:rFonts w:ascii="微软雅黑" w:eastAsia="微软雅黑" w:hAnsi="微软雅黑" w:hint="eastAsia"/>
        </w:rPr>
        <w:t xml:space="preserve"> 【</w:t>
      </w:r>
      <w:r w:rsidR="004F1E8C" w:rsidRPr="00231F20">
        <w:rPr>
          <w:rFonts w:ascii="微软雅黑" w:eastAsia="微软雅黑" w:hAnsi="微软雅黑" w:hint="eastAsia"/>
        </w:rPr>
        <w:t>添加账号</w:t>
      </w:r>
      <w:r w:rsidRPr="00231F20">
        <w:rPr>
          <w:rFonts w:ascii="微软雅黑" w:eastAsia="微软雅黑" w:hAnsi="微软雅黑" w:hint="eastAsia"/>
        </w:rPr>
        <w:t>】功能</w:t>
      </w:r>
      <w:r w:rsidRPr="00231F20">
        <w:rPr>
          <w:rFonts w:ascii="微软雅黑" w:eastAsia="微软雅黑" w:hAnsi="微软雅黑"/>
        </w:rPr>
        <w:t>按钮被激活，</w:t>
      </w:r>
    </w:p>
    <w:p w:rsidR="00C47995" w:rsidRPr="00231F20" w:rsidRDefault="00C47995" w:rsidP="001960FC">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004F1E8C" w:rsidRPr="00231F20">
        <w:rPr>
          <w:rFonts w:ascii="微软雅黑" w:eastAsia="微软雅黑" w:hAnsi="微软雅黑" w:hint="eastAsia"/>
        </w:rPr>
        <w:t>添加账号</w:t>
      </w:r>
      <w:r w:rsidRPr="00231F20">
        <w:rPr>
          <w:rFonts w:ascii="微软雅黑" w:eastAsia="微软雅黑" w:hAnsi="微软雅黑"/>
        </w:rPr>
        <w:t>】</w:t>
      </w:r>
      <w:r w:rsidRPr="00231F20">
        <w:rPr>
          <w:rFonts w:ascii="微软雅黑" w:eastAsia="微软雅黑" w:hAnsi="微软雅黑" w:hint="eastAsia"/>
        </w:rPr>
        <w:t>功能</w:t>
      </w:r>
      <w:r w:rsidRPr="00231F20">
        <w:rPr>
          <w:rFonts w:ascii="微软雅黑" w:eastAsia="微软雅黑" w:hAnsi="微软雅黑"/>
        </w:rPr>
        <w:t>按钮</w:t>
      </w:r>
      <w:r w:rsidR="004D6324" w:rsidRPr="00231F20">
        <w:rPr>
          <w:rFonts w:ascii="微软雅黑" w:eastAsia="微软雅黑" w:hAnsi="微软雅黑" w:hint="eastAsia"/>
        </w:rPr>
        <w:t>在</w:t>
      </w:r>
      <w:r w:rsidR="004D6324" w:rsidRPr="00231F20">
        <w:rPr>
          <w:rFonts w:ascii="微软雅黑" w:eastAsia="微软雅黑" w:hAnsi="微软雅黑"/>
        </w:rPr>
        <w:t>新建页面打开</w:t>
      </w:r>
      <w:r w:rsidR="004F1E8C" w:rsidRPr="00231F20">
        <w:rPr>
          <w:rFonts w:ascii="微软雅黑" w:eastAsia="微软雅黑" w:hAnsi="微软雅黑" w:hint="eastAsia"/>
        </w:rPr>
        <w:t>添加</w:t>
      </w:r>
      <w:r w:rsidR="004D6324" w:rsidRPr="00231F20">
        <w:rPr>
          <w:rFonts w:ascii="微软雅黑" w:eastAsia="微软雅黑" w:hAnsi="微软雅黑"/>
        </w:rPr>
        <w:t>账号页面</w:t>
      </w:r>
    </w:p>
    <w:p w:rsidR="00881978" w:rsidRPr="00231F20" w:rsidRDefault="004F1E8C" w:rsidP="00881978">
      <w:pPr>
        <w:pStyle w:val="a5"/>
        <w:numPr>
          <w:ilvl w:val="0"/>
          <w:numId w:val="31"/>
        </w:numPr>
        <w:ind w:firstLineChars="0"/>
        <w:rPr>
          <w:rFonts w:ascii="微软雅黑" w:eastAsia="微软雅黑" w:hAnsi="微软雅黑"/>
        </w:rPr>
      </w:pPr>
      <w:r w:rsidRPr="00231F20">
        <w:rPr>
          <w:rFonts w:ascii="微软雅黑" w:eastAsia="微软雅黑" w:hAnsi="微软雅黑" w:hint="eastAsia"/>
        </w:rPr>
        <w:t>添加账号</w:t>
      </w:r>
      <w:r w:rsidR="00F84003" w:rsidRPr="00231F20">
        <w:rPr>
          <w:rFonts w:ascii="微软雅黑" w:eastAsia="微软雅黑" w:hAnsi="微软雅黑"/>
        </w:rPr>
        <w:t>页面，</w:t>
      </w:r>
    </w:p>
    <w:p w:rsidR="00881978" w:rsidRPr="00231F20" w:rsidRDefault="00881978" w:rsidP="00881978">
      <w:pPr>
        <w:pStyle w:val="a5"/>
        <w:numPr>
          <w:ilvl w:val="0"/>
          <w:numId w:val="32"/>
        </w:numPr>
        <w:ind w:firstLineChars="0"/>
        <w:rPr>
          <w:rFonts w:ascii="微软雅黑" w:eastAsia="微软雅黑" w:hAnsi="微软雅黑"/>
        </w:rPr>
      </w:pPr>
      <w:r w:rsidRPr="00231F20">
        <w:rPr>
          <w:rFonts w:ascii="微软雅黑" w:eastAsia="微软雅黑" w:hAnsi="微软雅黑" w:hint="eastAsia"/>
        </w:rPr>
        <w:t>已添加</w:t>
      </w:r>
      <w:r w:rsidRPr="00231F20">
        <w:rPr>
          <w:rFonts w:ascii="微软雅黑" w:eastAsia="微软雅黑" w:hAnsi="微软雅黑"/>
        </w:rPr>
        <w:t>账号列表页</w:t>
      </w:r>
    </w:p>
    <w:p w:rsidR="004D6324" w:rsidRPr="00231F20" w:rsidRDefault="00881978" w:rsidP="00881978">
      <w:pPr>
        <w:pStyle w:val="a5"/>
        <w:ind w:left="840"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展示该角色</w:t>
      </w:r>
      <w:r w:rsidRPr="00231F20">
        <w:rPr>
          <w:rFonts w:ascii="微软雅黑" w:eastAsia="微软雅黑" w:hAnsi="微软雅黑" w:hint="eastAsia"/>
        </w:rPr>
        <w:t>已</w:t>
      </w:r>
      <w:r w:rsidRPr="00231F20">
        <w:rPr>
          <w:rFonts w:ascii="微软雅黑" w:eastAsia="微软雅黑" w:hAnsi="微软雅黑"/>
        </w:rPr>
        <w:t>分配</w:t>
      </w:r>
      <w:r w:rsidR="00F84003" w:rsidRPr="00231F20">
        <w:rPr>
          <w:rFonts w:ascii="微软雅黑" w:eastAsia="微软雅黑" w:hAnsi="微软雅黑"/>
        </w:rPr>
        <w:t>所有的登录账号，</w:t>
      </w:r>
    </w:p>
    <w:p w:rsidR="00881978" w:rsidRPr="00231F20" w:rsidRDefault="00881978" w:rsidP="00881978">
      <w:pPr>
        <w:pStyle w:val="a5"/>
        <w:ind w:left="420"/>
        <w:rPr>
          <w:rFonts w:ascii="微软雅黑" w:eastAsia="微软雅黑" w:hAnsi="微软雅黑"/>
        </w:rPr>
      </w:pPr>
      <w:r w:rsidRPr="00231F20">
        <w:rPr>
          <w:rFonts w:ascii="微软雅黑" w:eastAsia="微软雅黑" w:hAnsi="微软雅黑" w:hint="eastAsia"/>
        </w:rPr>
        <w:t>登录账号</w:t>
      </w:r>
      <w:r w:rsidRPr="00231F20">
        <w:rPr>
          <w:rFonts w:ascii="微软雅黑" w:eastAsia="微软雅黑" w:hAnsi="微软雅黑"/>
        </w:rPr>
        <w:t>按照</w:t>
      </w:r>
      <w:r w:rsidRPr="00231F20">
        <w:rPr>
          <w:rFonts w:ascii="微软雅黑" w:eastAsia="微软雅黑" w:hAnsi="微软雅黑" w:hint="eastAsia"/>
        </w:rPr>
        <w:t>添加</w:t>
      </w:r>
      <w:r w:rsidRPr="00231F20">
        <w:rPr>
          <w:rFonts w:ascii="微软雅黑" w:eastAsia="微软雅黑" w:hAnsi="微软雅黑"/>
        </w:rPr>
        <w:t>的时间</w:t>
      </w:r>
      <w:r w:rsidRPr="00231F20">
        <w:rPr>
          <w:rFonts w:ascii="微软雅黑" w:eastAsia="微软雅黑" w:hAnsi="微软雅黑" w:hint="eastAsia"/>
        </w:rPr>
        <w:t>倒序</w:t>
      </w:r>
      <w:r w:rsidRPr="00231F20">
        <w:rPr>
          <w:rFonts w:ascii="微软雅黑" w:eastAsia="微软雅黑" w:hAnsi="微软雅黑"/>
        </w:rPr>
        <w:t>排列展示</w:t>
      </w:r>
    </w:p>
    <w:p w:rsidR="00881978" w:rsidRPr="00231F20" w:rsidRDefault="00881978" w:rsidP="00881978">
      <w:pPr>
        <w:pStyle w:val="a5"/>
        <w:ind w:left="42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条件为空，则展示全部已添加的账号</w:t>
      </w:r>
    </w:p>
    <w:p w:rsidR="00881978" w:rsidRPr="00231F20" w:rsidRDefault="00881978" w:rsidP="00881978">
      <w:pPr>
        <w:pStyle w:val="a5"/>
        <w:ind w:left="42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查询条件非空，则展示满足条件的账号</w:t>
      </w:r>
    </w:p>
    <w:p w:rsidR="00881978" w:rsidRPr="00231F20" w:rsidRDefault="00881978" w:rsidP="00881978">
      <w:pPr>
        <w:pStyle w:val="a5"/>
        <w:ind w:left="420"/>
        <w:rPr>
          <w:rFonts w:ascii="微软雅黑" w:eastAsia="微软雅黑" w:hAnsi="微软雅黑"/>
        </w:rPr>
      </w:pPr>
      <w:r w:rsidRPr="00231F20">
        <w:rPr>
          <w:rFonts w:ascii="微软雅黑" w:eastAsia="微软雅黑" w:hAnsi="微软雅黑" w:hint="eastAsia"/>
        </w:rPr>
        <w:t>列表中的</w:t>
      </w:r>
      <w:r w:rsidRPr="00231F20">
        <w:rPr>
          <w:rFonts w:ascii="微软雅黑" w:eastAsia="微软雅黑" w:hAnsi="微软雅黑"/>
        </w:rPr>
        <w:t>操作时间</w:t>
      </w:r>
      <w:r w:rsidRPr="00231F20">
        <w:rPr>
          <w:rFonts w:ascii="微软雅黑" w:eastAsia="微软雅黑" w:hAnsi="微软雅黑" w:hint="eastAsia"/>
        </w:rPr>
        <w:t>、</w:t>
      </w:r>
      <w:r w:rsidRPr="00231F20">
        <w:rPr>
          <w:rFonts w:ascii="微软雅黑" w:eastAsia="微软雅黑" w:hAnsi="微软雅黑"/>
        </w:rPr>
        <w:t>操作人，指的是账号添加到该角色的时间</w:t>
      </w:r>
      <w:r w:rsidRPr="00231F20">
        <w:rPr>
          <w:rFonts w:ascii="微软雅黑" w:eastAsia="微软雅黑" w:hAnsi="微软雅黑" w:hint="eastAsia"/>
        </w:rPr>
        <w:t>和</w:t>
      </w:r>
      <w:r w:rsidRPr="00231F20">
        <w:rPr>
          <w:rFonts w:ascii="微软雅黑" w:eastAsia="微软雅黑" w:hAnsi="微软雅黑"/>
        </w:rPr>
        <w:t>操作人</w:t>
      </w:r>
    </w:p>
    <w:p w:rsidR="00881978" w:rsidRPr="00231F20" w:rsidRDefault="00881978" w:rsidP="00881978">
      <w:pPr>
        <w:pStyle w:val="a5"/>
        <w:numPr>
          <w:ilvl w:val="0"/>
          <w:numId w:val="32"/>
        </w:numPr>
        <w:ind w:firstLineChars="0"/>
        <w:rPr>
          <w:rFonts w:ascii="微软雅黑" w:eastAsia="微软雅黑" w:hAnsi="微软雅黑"/>
        </w:rPr>
      </w:pPr>
      <w:r w:rsidRPr="00231F20">
        <w:rPr>
          <w:rFonts w:ascii="微软雅黑" w:eastAsia="微软雅黑" w:hAnsi="微软雅黑" w:hint="eastAsia"/>
        </w:rPr>
        <w:t>【移除】</w:t>
      </w:r>
    </w:p>
    <w:p w:rsidR="00881978" w:rsidRPr="00231F20" w:rsidRDefault="00881978" w:rsidP="00881978">
      <w:pPr>
        <w:pStyle w:val="a5"/>
        <w:ind w:left="840" w:firstLineChars="0" w:firstLine="0"/>
        <w:rPr>
          <w:rFonts w:ascii="微软雅黑" w:eastAsia="微软雅黑" w:hAnsi="微软雅黑"/>
        </w:rPr>
      </w:pPr>
      <w:r w:rsidRPr="00231F20">
        <w:rPr>
          <w:rFonts w:ascii="微软雅黑" w:eastAsia="微软雅黑" w:hAnsi="微软雅黑" w:hint="eastAsia"/>
        </w:rPr>
        <w:t>选中某个</w:t>
      </w:r>
      <w:r w:rsidRPr="00231F20">
        <w:rPr>
          <w:rFonts w:ascii="微软雅黑" w:eastAsia="微软雅黑" w:hAnsi="微软雅黑"/>
        </w:rPr>
        <w:t>或某些账号，【</w:t>
      </w:r>
      <w:r w:rsidRPr="00231F20">
        <w:rPr>
          <w:rFonts w:ascii="微软雅黑" w:eastAsia="微软雅黑" w:hAnsi="微软雅黑" w:hint="eastAsia"/>
        </w:rPr>
        <w:t>移除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移除</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w:t>
      </w:r>
      <w:r w:rsidRPr="00231F20">
        <w:rPr>
          <w:rFonts w:ascii="微软雅黑" w:eastAsia="微软雅黑" w:hAnsi="微软雅黑" w:hint="eastAsia"/>
        </w:rPr>
        <w:t>弹出</w:t>
      </w:r>
      <w:r w:rsidRPr="00231F20">
        <w:rPr>
          <w:rFonts w:ascii="微软雅黑" w:eastAsia="微软雅黑" w:hAnsi="微软雅黑"/>
        </w:rPr>
        <w:t>确认提示框</w:t>
      </w:r>
    </w:p>
    <w:p w:rsidR="00881978" w:rsidRPr="00231F20" w:rsidRDefault="00881978" w:rsidP="00881978">
      <w:pPr>
        <w:pStyle w:val="a5"/>
        <w:ind w:left="84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确认提示</w:t>
      </w:r>
      <w:r w:rsidRPr="00231F20">
        <w:rPr>
          <w:rFonts w:ascii="微软雅黑" w:eastAsia="微软雅黑" w:hAnsi="微软雅黑" w:hint="eastAsia"/>
        </w:rPr>
        <w:t>框</w:t>
      </w:r>
      <w:r w:rsidRPr="00231F20">
        <w:rPr>
          <w:rFonts w:ascii="微软雅黑" w:eastAsia="微软雅黑" w:hAnsi="微软雅黑"/>
        </w:rPr>
        <w:t>中需要体现具体的</w:t>
      </w:r>
      <w:r w:rsidRPr="00231F20">
        <w:rPr>
          <w:rFonts w:ascii="微软雅黑" w:eastAsia="微软雅黑" w:hAnsi="微软雅黑" w:hint="eastAsia"/>
        </w:rPr>
        <w:t>角色</w:t>
      </w:r>
      <w:r w:rsidRPr="00231F20">
        <w:rPr>
          <w:rFonts w:ascii="微软雅黑" w:eastAsia="微软雅黑" w:hAnsi="微软雅黑"/>
        </w:rPr>
        <w:t>名称，及具体的账号</w:t>
      </w:r>
    </w:p>
    <w:p w:rsidR="00881978" w:rsidRPr="00231F20" w:rsidRDefault="00881978" w:rsidP="00881978">
      <w:pPr>
        <w:pStyle w:val="a5"/>
        <w:ind w:left="84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确认提示</w:t>
      </w:r>
      <w:r w:rsidRPr="00231F20">
        <w:rPr>
          <w:rFonts w:ascii="微软雅黑" w:eastAsia="微软雅黑" w:hAnsi="微软雅黑" w:hint="eastAsia"/>
        </w:rPr>
        <w:t>框</w:t>
      </w:r>
      <w:r w:rsidRPr="00231F20">
        <w:rPr>
          <w:rFonts w:ascii="微软雅黑" w:eastAsia="微软雅黑" w:hAnsi="微软雅黑"/>
        </w:rPr>
        <w:t>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则将对应的账号从角色中移除</w:t>
      </w:r>
    </w:p>
    <w:p w:rsidR="00881978" w:rsidRPr="00231F20" w:rsidRDefault="00881978" w:rsidP="00881978">
      <w:pPr>
        <w:pStyle w:val="a5"/>
        <w:ind w:left="840" w:firstLineChars="0" w:firstLine="0"/>
        <w:rPr>
          <w:rFonts w:ascii="微软雅黑" w:eastAsia="微软雅黑" w:hAnsi="微软雅黑"/>
        </w:rPr>
      </w:pPr>
      <w:r w:rsidRPr="00231F20">
        <w:rPr>
          <w:rFonts w:ascii="微软雅黑" w:eastAsia="微软雅黑" w:hAnsi="微软雅黑" w:hint="eastAsia"/>
        </w:rPr>
        <w:t>在提示框</w:t>
      </w:r>
      <w:r w:rsidRPr="00231F20">
        <w:rPr>
          <w:rFonts w:ascii="微软雅黑" w:eastAsia="微软雅黑" w:hAnsi="微软雅黑"/>
        </w:rPr>
        <w:t>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则返回到</w:t>
      </w:r>
      <w:r w:rsidRPr="00231F20">
        <w:rPr>
          <w:rFonts w:ascii="微软雅黑" w:eastAsia="微软雅黑" w:hAnsi="微软雅黑" w:hint="eastAsia"/>
        </w:rPr>
        <w:t>添加</w:t>
      </w:r>
      <w:r w:rsidRPr="00231F20">
        <w:rPr>
          <w:rFonts w:ascii="微软雅黑" w:eastAsia="微软雅黑" w:hAnsi="微软雅黑"/>
        </w:rPr>
        <w:t>账号列表页</w:t>
      </w:r>
    </w:p>
    <w:p w:rsidR="00FF6B6D" w:rsidRPr="00231F20" w:rsidRDefault="00FF6B6D" w:rsidP="00FF6B6D">
      <w:pPr>
        <w:pStyle w:val="a5"/>
        <w:numPr>
          <w:ilvl w:val="0"/>
          <w:numId w:val="32"/>
        </w:numPr>
        <w:ind w:firstLineChars="0"/>
        <w:rPr>
          <w:rFonts w:ascii="微软雅黑" w:eastAsia="微软雅黑" w:hAnsi="微软雅黑"/>
        </w:rPr>
      </w:pPr>
      <w:r w:rsidRPr="00231F20">
        <w:rPr>
          <w:rFonts w:ascii="微软雅黑" w:eastAsia="微软雅黑" w:hAnsi="微软雅黑" w:hint="eastAsia"/>
        </w:rPr>
        <w:lastRenderedPageBreak/>
        <w:t>【添加】</w:t>
      </w:r>
    </w:p>
    <w:p w:rsidR="00FF6B6D" w:rsidRPr="00231F20" w:rsidRDefault="00FF6B6D" w:rsidP="00881978">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添加</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则弹出</w:t>
      </w:r>
      <w:r w:rsidRPr="00231F20">
        <w:rPr>
          <w:rFonts w:ascii="微软雅黑" w:eastAsia="微软雅黑" w:hAnsi="微软雅黑" w:hint="eastAsia"/>
        </w:rPr>
        <w:t>账号</w:t>
      </w:r>
      <w:r w:rsidRPr="00231F20">
        <w:rPr>
          <w:rFonts w:ascii="微软雅黑" w:eastAsia="微软雅黑" w:hAnsi="微软雅黑"/>
        </w:rPr>
        <w:t>选择页面</w:t>
      </w:r>
    </w:p>
    <w:p w:rsidR="00FF6B6D" w:rsidRPr="00231F20" w:rsidRDefault="00FF6B6D" w:rsidP="00A92A2B">
      <w:pPr>
        <w:pStyle w:val="a5"/>
        <w:numPr>
          <w:ilvl w:val="0"/>
          <w:numId w:val="33"/>
        </w:numPr>
        <w:ind w:firstLineChars="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选择页面</w:t>
      </w:r>
      <w:r w:rsidRPr="00231F20">
        <w:rPr>
          <w:rFonts w:ascii="微软雅黑" w:eastAsia="微软雅黑" w:hAnsi="微软雅黑" w:hint="eastAsia"/>
        </w:rPr>
        <w:t>查询条件</w:t>
      </w:r>
    </w:p>
    <w:tbl>
      <w:tblPr>
        <w:tblStyle w:val="a6"/>
        <w:tblW w:w="0" w:type="auto"/>
        <w:tblInd w:w="420" w:type="dxa"/>
        <w:tblLook w:val="04A0" w:firstRow="1" w:lastRow="0" w:firstColumn="1" w:lastColumn="0" w:noHBand="0" w:noVBand="1"/>
      </w:tblPr>
      <w:tblGrid>
        <w:gridCol w:w="1702"/>
        <w:gridCol w:w="1842"/>
        <w:gridCol w:w="4332"/>
      </w:tblGrid>
      <w:tr w:rsidR="00FF6B6D" w:rsidRPr="00231F20" w:rsidTr="00264A64">
        <w:tc>
          <w:tcPr>
            <w:tcW w:w="1702" w:type="dxa"/>
          </w:tcPr>
          <w:p w:rsidR="00FF6B6D" w:rsidRPr="00231F20" w:rsidRDefault="00FF6B6D" w:rsidP="00264A64">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842" w:type="dxa"/>
          </w:tcPr>
          <w:p w:rsidR="00FF6B6D" w:rsidRPr="00231F20" w:rsidRDefault="00FF6B6D" w:rsidP="00264A64">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332" w:type="dxa"/>
          </w:tcPr>
          <w:p w:rsidR="00FF6B6D" w:rsidRPr="00231F20" w:rsidRDefault="00FF6B6D" w:rsidP="00264A64">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FF6B6D" w:rsidRPr="00231F20" w:rsidTr="00264A64">
        <w:tc>
          <w:tcPr>
            <w:tcW w:w="170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登录账号</w:t>
            </w:r>
          </w:p>
        </w:tc>
        <w:tc>
          <w:tcPr>
            <w:tcW w:w="184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FF6B6D" w:rsidRPr="00231F20" w:rsidRDefault="00FF6B6D" w:rsidP="00264A64">
            <w:pPr>
              <w:jc w:val="center"/>
              <w:rPr>
                <w:rFonts w:ascii="微软雅黑" w:eastAsia="微软雅黑" w:hAnsi="微软雅黑" w:cs="宋体"/>
                <w:color w:val="000000"/>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FF6B6D" w:rsidRPr="00231F20" w:rsidTr="00264A64">
        <w:tc>
          <w:tcPr>
            <w:tcW w:w="170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编号</w:t>
            </w:r>
          </w:p>
        </w:tc>
        <w:tc>
          <w:tcPr>
            <w:tcW w:w="184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FF6B6D" w:rsidRPr="00231F20" w:rsidTr="00264A64">
        <w:tc>
          <w:tcPr>
            <w:tcW w:w="170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员工姓名</w:t>
            </w:r>
          </w:p>
        </w:tc>
        <w:tc>
          <w:tcPr>
            <w:tcW w:w="184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FF6B6D" w:rsidRPr="00231F20" w:rsidTr="00264A64">
        <w:tc>
          <w:tcPr>
            <w:tcW w:w="170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数据权限类型</w:t>
            </w:r>
          </w:p>
        </w:tc>
        <w:tc>
          <w:tcPr>
            <w:tcW w:w="184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默认为全选</w:t>
            </w:r>
            <w:r w:rsidRPr="00231F20">
              <w:rPr>
                <w:rFonts w:ascii="微软雅黑" w:eastAsia="微软雅黑" w:hAnsi="微软雅黑"/>
              </w:rPr>
              <w:t>，可选项为全</w:t>
            </w:r>
            <w:r w:rsidRPr="00231F20">
              <w:rPr>
                <w:rFonts w:ascii="微软雅黑" w:eastAsia="微软雅黑" w:hAnsi="微软雅黑" w:hint="eastAsia"/>
              </w:rPr>
              <w:t>选</w:t>
            </w:r>
            <w:r w:rsidRPr="00231F20">
              <w:rPr>
                <w:rFonts w:ascii="微软雅黑" w:eastAsia="微软雅黑" w:hAnsi="微软雅黑"/>
              </w:rPr>
              <w:t>、</w:t>
            </w:r>
            <w:r w:rsidRPr="00231F20">
              <w:rPr>
                <w:rFonts w:ascii="微软雅黑" w:eastAsia="微软雅黑" w:hAnsi="微软雅黑" w:hint="eastAsia"/>
              </w:rPr>
              <w:t>全部</w:t>
            </w:r>
            <w:r w:rsidRPr="00231F20">
              <w:rPr>
                <w:rFonts w:ascii="微软雅黑" w:eastAsia="微软雅黑" w:hAnsi="微软雅黑"/>
              </w:rPr>
              <w:t>、递归、本部门、本人</w:t>
            </w:r>
            <w:r w:rsidRPr="00231F20">
              <w:rPr>
                <w:rFonts w:ascii="微软雅黑" w:eastAsia="微软雅黑" w:hAnsi="微软雅黑" w:hint="eastAsia"/>
              </w:rPr>
              <w:t>、</w:t>
            </w:r>
            <w:r w:rsidRPr="00231F20">
              <w:rPr>
                <w:rFonts w:ascii="微软雅黑" w:eastAsia="微软雅黑" w:hAnsi="微软雅黑"/>
              </w:rPr>
              <w:t>手动选择</w:t>
            </w:r>
          </w:p>
        </w:tc>
      </w:tr>
      <w:tr w:rsidR="00FF6B6D" w:rsidRPr="00231F20" w:rsidTr="00264A64">
        <w:tc>
          <w:tcPr>
            <w:tcW w:w="170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员工所属部门</w:t>
            </w:r>
          </w:p>
        </w:tc>
        <w:tc>
          <w:tcPr>
            <w:tcW w:w="184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选择</w:t>
            </w:r>
          </w:p>
        </w:tc>
        <w:tc>
          <w:tcPr>
            <w:tcW w:w="433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弹出部门列表页</w:t>
            </w:r>
            <w:r w:rsidRPr="00231F20">
              <w:rPr>
                <w:rFonts w:ascii="微软雅黑" w:eastAsia="微软雅黑" w:hAnsi="微软雅黑" w:hint="eastAsia"/>
              </w:rPr>
              <w:t>，</w:t>
            </w:r>
            <w:r w:rsidRPr="00231F20">
              <w:rPr>
                <w:rFonts w:ascii="微软雅黑" w:eastAsia="微软雅黑" w:hAnsi="微软雅黑"/>
              </w:rPr>
              <w:t>部门选中后，需将部门名称</w:t>
            </w:r>
            <w:r w:rsidRPr="00231F20">
              <w:rPr>
                <w:rFonts w:ascii="微软雅黑" w:eastAsia="微软雅黑" w:hAnsi="微软雅黑" w:hint="eastAsia"/>
              </w:rPr>
              <w:t>带出</w:t>
            </w:r>
            <w:r w:rsidRPr="00231F20">
              <w:rPr>
                <w:rFonts w:ascii="微软雅黑" w:eastAsia="微软雅黑" w:hAnsi="微软雅黑"/>
              </w:rPr>
              <w:t>显示在查询条件的文本框中</w:t>
            </w:r>
          </w:p>
        </w:tc>
      </w:tr>
      <w:tr w:rsidR="00FF6B6D" w:rsidRPr="00231F20" w:rsidTr="00264A64">
        <w:tc>
          <w:tcPr>
            <w:tcW w:w="170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是否</w:t>
            </w:r>
            <w:r w:rsidRPr="00231F20">
              <w:rPr>
                <w:rFonts w:ascii="微软雅黑" w:eastAsia="微软雅黑" w:hAnsi="微软雅黑"/>
              </w:rPr>
              <w:t>关联员工</w:t>
            </w:r>
          </w:p>
        </w:tc>
        <w:tc>
          <w:tcPr>
            <w:tcW w:w="184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为全部，可选项为</w:t>
            </w:r>
            <w:r w:rsidRPr="00231F20">
              <w:rPr>
                <w:rFonts w:ascii="微软雅黑" w:eastAsia="微软雅黑" w:hAnsi="微软雅黑" w:hint="eastAsia"/>
              </w:rPr>
              <w:t>全部</w:t>
            </w:r>
            <w:r w:rsidRPr="00231F20">
              <w:rPr>
                <w:rFonts w:ascii="微软雅黑" w:eastAsia="微软雅黑" w:hAnsi="微软雅黑"/>
              </w:rPr>
              <w:t>、是、否</w:t>
            </w:r>
          </w:p>
        </w:tc>
      </w:tr>
      <w:tr w:rsidR="00FF6B6D" w:rsidRPr="00231F20" w:rsidTr="00264A64">
        <w:tc>
          <w:tcPr>
            <w:tcW w:w="170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状态</w:t>
            </w:r>
          </w:p>
        </w:tc>
        <w:tc>
          <w:tcPr>
            <w:tcW w:w="184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下拉</w:t>
            </w:r>
            <w:r w:rsidRPr="00231F20">
              <w:rPr>
                <w:rFonts w:ascii="微软雅黑" w:eastAsia="微软雅黑" w:hAnsi="微软雅黑"/>
              </w:rPr>
              <w:t>选项</w:t>
            </w:r>
          </w:p>
        </w:tc>
        <w:tc>
          <w:tcPr>
            <w:tcW w:w="4332" w:type="dxa"/>
          </w:tcPr>
          <w:p w:rsidR="00FF6B6D" w:rsidRPr="00231F20" w:rsidRDefault="00FF6B6D" w:rsidP="00264A64">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为全部，可选项为正常、冻结</w:t>
            </w:r>
          </w:p>
        </w:tc>
      </w:tr>
    </w:tbl>
    <w:p w:rsidR="00FF6B6D" w:rsidRPr="00231F20" w:rsidRDefault="00FF6B6D" w:rsidP="00A92A2B">
      <w:pPr>
        <w:pStyle w:val="a5"/>
        <w:numPr>
          <w:ilvl w:val="0"/>
          <w:numId w:val="33"/>
        </w:numPr>
        <w:ind w:firstLineChars="0"/>
        <w:rPr>
          <w:rFonts w:ascii="微软雅黑" w:eastAsia="微软雅黑" w:hAnsi="微软雅黑"/>
        </w:rPr>
      </w:pPr>
      <w:r w:rsidRPr="00231F20">
        <w:rPr>
          <w:rFonts w:ascii="微软雅黑" w:eastAsia="微软雅黑" w:hAnsi="微软雅黑" w:hint="eastAsia"/>
        </w:rPr>
        <w:t>账号选择列表</w:t>
      </w:r>
    </w:p>
    <w:p w:rsidR="00FF6B6D" w:rsidRPr="00231F20" w:rsidRDefault="00FF6B6D" w:rsidP="00FF6B6D">
      <w:pPr>
        <w:rPr>
          <w:rFonts w:ascii="微软雅黑" w:eastAsia="微软雅黑" w:hAnsi="微软雅黑"/>
        </w:rPr>
      </w:pPr>
      <w:r w:rsidRPr="00231F20">
        <w:rPr>
          <w:rFonts w:ascii="微软雅黑" w:eastAsia="微软雅黑" w:hAnsi="微软雅黑" w:hint="eastAsia"/>
        </w:rPr>
        <w:t>复选框</w:t>
      </w:r>
      <w:r w:rsidRPr="00231F20">
        <w:rPr>
          <w:rFonts w:ascii="微软雅黑" w:eastAsia="微软雅黑" w:hAnsi="微软雅黑"/>
        </w:rPr>
        <w:t>、登录账号、员工编号、员工姓名、员工所属部门、数据权限类型、</w:t>
      </w:r>
      <w:r w:rsidRPr="00231F20">
        <w:rPr>
          <w:rFonts w:ascii="微软雅黑" w:eastAsia="微软雅黑" w:hAnsi="微软雅黑" w:hint="eastAsia"/>
        </w:rPr>
        <w:t>账号</w:t>
      </w:r>
      <w:r w:rsidRPr="00231F20">
        <w:rPr>
          <w:rFonts w:ascii="微软雅黑" w:eastAsia="微软雅黑" w:hAnsi="微软雅黑"/>
        </w:rPr>
        <w:t>状态、操作时间、操作人</w:t>
      </w:r>
    </w:p>
    <w:p w:rsidR="00FF6B6D" w:rsidRPr="00231F20" w:rsidRDefault="00FF6B6D" w:rsidP="00A92A2B">
      <w:pPr>
        <w:pStyle w:val="a5"/>
        <w:numPr>
          <w:ilvl w:val="0"/>
          <w:numId w:val="33"/>
        </w:numPr>
        <w:ind w:firstLineChars="0"/>
        <w:rPr>
          <w:rFonts w:ascii="微软雅黑" w:eastAsia="微软雅黑" w:hAnsi="微软雅黑"/>
        </w:rPr>
      </w:pPr>
      <w:r w:rsidRPr="00231F20">
        <w:rPr>
          <w:rFonts w:ascii="微软雅黑" w:eastAsia="微软雅黑" w:hAnsi="微软雅黑" w:hint="eastAsia"/>
        </w:rPr>
        <w:t>账号列表数据</w:t>
      </w:r>
      <w:r w:rsidRPr="00231F20">
        <w:rPr>
          <w:rFonts w:ascii="微软雅黑" w:eastAsia="微软雅黑" w:hAnsi="微软雅黑"/>
        </w:rPr>
        <w:t>规则</w:t>
      </w:r>
    </w:p>
    <w:p w:rsidR="00FF6B6D" w:rsidRPr="00231F20" w:rsidRDefault="00FF6B6D" w:rsidP="00FF6B6D">
      <w:pPr>
        <w:pStyle w:val="a5"/>
        <w:ind w:left="1260"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展示全部</w:t>
      </w:r>
      <w:r w:rsidRPr="00231F20">
        <w:rPr>
          <w:rFonts w:ascii="微软雅黑" w:eastAsia="微软雅黑" w:hAnsi="微软雅黑" w:hint="eastAsia"/>
        </w:rPr>
        <w:t>未</w:t>
      </w:r>
      <w:r w:rsidRPr="00231F20">
        <w:rPr>
          <w:rFonts w:ascii="微软雅黑" w:eastAsia="微软雅黑" w:hAnsi="微软雅黑"/>
        </w:rPr>
        <w:t>添加在该角色中的‘</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p>
    <w:p w:rsidR="00FF6B6D" w:rsidRPr="00231F20" w:rsidRDefault="00FF6B6D" w:rsidP="00FF6B6D">
      <w:pPr>
        <w:pStyle w:val="a5"/>
        <w:ind w:left="1260" w:firstLineChars="0" w:firstLine="0"/>
        <w:rPr>
          <w:rFonts w:ascii="微软雅黑" w:eastAsia="微软雅黑" w:hAnsi="微软雅黑"/>
        </w:rPr>
      </w:pPr>
      <w:r w:rsidRPr="00231F20">
        <w:rPr>
          <w:rFonts w:ascii="微软雅黑" w:eastAsia="微软雅黑" w:hAnsi="微软雅黑" w:hint="eastAsia"/>
        </w:rPr>
        <w:t>按照</w:t>
      </w:r>
      <w:r w:rsidRPr="00231F20">
        <w:rPr>
          <w:rFonts w:ascii="微软雅黑" w:eastAsia="微软雅黑" w:hAnsi="微软雅黑"/>
        </w:rPr>
        <w:t>操作时间倒叙排列展示。</w:t>
      </w:r>
    </w:p>
    <w:p w:rsidR="00FF6B6D" w:rsidRPr="00231F20" w:rsidRDefault="00FF6B6D" w:rsidP="00FF6B6D">
      <w:pPr>
        <w:pStyle w:val="a5"/>
        <w:ind w:left="1260"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条件为空，点击</w:t>
      </w:r>
      <w:r w:rsidRPr="00231F20">
        <w:rPr>
          <w:rFonts w:ascii="微软雅黑" w:eastAsia="微软雅黑" w:hAnsi="微软雅黑" w:hint="eastAsia"/>
        </w:rPr>
        <w:t>【查询】则</w:t>
      </w:r>
      <w:r w:rsidRPr="00231F20">
        <w:rPr>
          <w:rFonts w:ascii="微软雅黑" w:eastAsia="微软雅黑" w:hAnsi="微软雅黑"/>
        </w:rPr>
        <w:t>查询全部的数据</w:t>
      </w:r>
    </w:p>
    <w:p w:rsidR="00FF6B6D" w:rsidRPr="00231F20" w:rsidRDefault="00FF6B6D" w:rsidP="00FF6B6D">
      <w:pPr>
        <w:pStyle w:val="a5"/>
        <w:ind w:left="126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则展示满足条件的数据</w:t>
      </w:r>
    </w:p>
    <w:p w:rsidR="003F480D" w:rsidRPr="00231F20" w:rsidRDefault="003F480D" w:rsidP="00A92A2B">
      <w:pPr>
        <w:pStyle w:val="a5"/>
        <w:numPr>
          <w:ilvl w:val="0"/>
          <w:numId w:val="33"/>
        </w:numPr>
        <w:ind w:firstLineChars="0"/>
        <w:rPr>
          <w:rFonts w:ascii="微软雅黑" w:eastAsia="微软雅黑" w:hAnsi="微软雅黑"/>
        </w:rPr>
      </w:pPr>
      <w:r w:rsidRPr="00231F20">
        <w:rPr>
          <w:rFonts w:ascii="微软雅黑" w:eastAsia="微软雅黑" w:hAnsi="微软雅黑" w:hint="eastAsia"/>
        </w:rPr>
        <w:lastRenderedPageBreak/>
        <w:t>【确认选择】</w:t>
      </w:r>
    </w:p>
    <w:p w:rsidR="00FF6B6D" w:rsidRPr="00231F20" w:rsidRDefault="001423F7" w:rsidP="00FF6B6D">
      <w:pPr>
        <w:pStyle w:val="a5"/>
        <w:ind w:left="126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某个或某些账号，则【</w:t>
      </w:r>
      <w:r w:rsidRPr="00231F20">
        <w:rPr>
          <w:rFonts w:ascii="微软雅黑" w:eastAsia="微软雅黑" w:hAnsi="微软雅黑" w:hint="eastAsia"/>
        </w:rPr>
        <w:t>确认选择</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p>
    <w:p w:rsidR="00FF6B6D" w:rsidRPr="00231F20" w:rsidRDefault="003F480D" w:rsidP="00881978">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w:t>
      </w:r>
      <w:r w:rsidRPr="00231F20">
        <w:rPr>
          <w:rFonts w:ascii="微软雅黑" w:eastAsia="微软雅黑" w:hAnsi="微软雅黑"/>
        </w:rPr>
        <w:t>则将已选中的账号添加到对应的角色中</w:t>
      </w:r>
    </w:p>
    <w:p w:rsidR="003F480D" w:rsidRPr="00231F20" w:rsidRDefault="00D361FA" w:rsidP="00A92A2B">
      <w:pPr>
        <w:pStyle w:val="a5"/>
        <w:numPr>
          <w:ilvl w:val="0"/>
          <w:numId w:val="33"/>
        </w:numPr>
        <w:ind w:firstLineChars="0"/>
        <w:rPr>
          <w:rFonts w:ascii="微软雅黑" w:eastAsia="微软雅黑" w:hAnsi="微软雅黑"/>
        </w:rPr>
      </w:pPr>
      <w:r w:rsidRPr="00231F20">
        <w:rPr>
          <w:rFonts w:ascii="微软雅黑" w:eastAsia="微软雅黑" w:hAnsi="微软雅黑" w:hint="eastAsia"/>
        </w:rPr>
        <w:t>【取消】</w:t>
      </w:r>
    </w:p>
    <w:p w:rsidR="00D361FA" w:rsidRPr="00231F20" w:rsidRDefault="00D361FA" w:rsidP="00D361FA">
      <w:pPr>
        <w:pStyle w:val="a5"/>
        <w:ind w:left="126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取消，则返回到</w:t>
      </w:r>
      <w:r w:rsidRPr="00231F20">
        <w:rPr>
          <w:rFonts w:ascii="微软雅黑" w:eastAsia="微软雅黑" w:hAnsi="微软雅黑" w:hint="eastAsia"/>
        </w:rPr>
        <w:t>添加</w:t>
      </w:r>
      <w:r w:rsidRPr="00231F20">
        <w:rPr>
          <w:rFonts w:ascii="微软雅黑" w:eastAsia="微软雅黑" w:hAnsi="微软雅黑"/>
        </w:rPr>
        <w:t>账号页面。</w:t>
      </w:r>
    </w:p>
    <w:p w:rsidR="004F1E8C" w:rsidRPr="00231F20" w:rsidRDefault="004F1E8C" w:rsidP="00881FBB">
      <w:pPr>
        <w:pStyle w:val="4"/>
        <w:numPr>
          <w:ilvl w:val="2"/>
          <w:numId w:val="1"/>
        </w:numPr>
        <w:rPr>
          <w:rFonts w:ascii="微软雅黑" w:eastAsia="微软雅黑" w:hAnsi="微软雅黑"/>
        </w:rPr>
      </w:pPr>
      <w:bookmarkStart w:id="934" w:name="_Toc1480498"/>
      <w:r w:rsidRPr="00231F20">
        <w:rPr>
          <w:rFonts w:ascii="微软雅黑" w:eastAsia="微软雅黑" w:hAnsi="微软雅黑" w:hint="eastAsia"/>
        </w:rPr>
        <w:t>【分配权限】功能</w:t>
      </w:r>
      <w:bookmarkEnd w:id="934"/>
    </w:p>
    <w:p w:rsidR="004F1E8C" w:rsidRPr="00231F20" w:rsidRDefault="004F1E8C" w:rsidP="00A92A2B">
      <w:pPr>
        <w:pStyle w:val="a5"/>
        <w:numPr>
          <w:ilvl w:val="0"/>
          <w:numId w:val="34"/>
        </w:numPr>
        <w:ind w:firstLineChars="0"/>
        <w:rPr>
          <w:rFonts w:ascii="微软雅黑" w:eastAsia="微软雅黑" w:hAnsi="微软雅黑"/>
        </w:rPr>
      </w:pPr>
      <w:r w:rsidRPr="00231F20">
        <w:rPr>
          <w:rFonts w:ascii="微软雅黑" w:eastAsia="微软雅黑" w:hAnsi="微软雅黑" w:hint="eastAsia"/>
        </w:rPr>
        <w:t>选中某个</w:t>
      </w:r>
      <w:r w:rsidRPr="00231F20">
        <w:rPr>
          <w:rFonts w:ascii="微软雅黑" w:eastAsia="微软雅黑" w:hAnsi="微软雅黑"/>
        </w:rPr>
        <w:t>状态为‘</w:t>
      </w:r>
      <w:r w:rsidRPr="00231F20">
        <w:rPr>
          <w:rFonts w:ascii="微软雅黑" w:eastAsia="微软雅黑" w:hAnsi="微软雅黑" w:hint="eastAsia"/>
        </w:rPr>
        <w:t>有效</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角色，</w:t>
      </w:r>
      <w:r w:rsidRPr="00231F20">
        <w:rPr>
          <w:rFonts w:ascii="微软雅黑" w:eastAsia="微软雅黑" w:hAnsi="微软雅黑" w:hint="eastAsia"/>
        </w:rPr>
        <w:t xml:space="preserve"> 【分配权限】功能</w:t>
      </w:r>
      <w:r w:rsidRPr="00231F20">
        <w:rPr>
          <w:rFonts w:ascii="微软雅黑" w:eastAsia="微软雅黑" w:hAnsi="微软雅黑"/>
        </w:rPr>
        <w:t>按钮被激活，</w:t>
      </w:r>
    </w:p>
    <w:p w:rsidR="004F1E8C" w:rsidRPr="00231F20" w:rsidRDefault="004F1E8C" w:rsidP="004F1E8C">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分配权限</w:t>
      </w:r>
      <w:r w:rsidRPr="00231F20">
        <w:rPr>
          <w:rFonts w:ascii="微软雅黑" w:eastAsia="微软雅黑" w:hAnsi="微软雅黑"/>
        </w:rPr>
        <w:t>】</w:t>
      </w:r>
      <w:r w:rsidRPr="00231F20">
        <w:rPr>
          <w:rFonts w:ascii="微软雅黑" w:eastAsia="微软雅黑" w:hAnsi="微软雅黑" w:hint="eastAsia"/>
        </w:rPr>
        <w:t>功能</w:t>
      </w:r>
      <w:r w:rsidRPr="00231F20">
        <w:rPr>
          <w:rFonts w:ascii="微软雅黑" w:eastAsia="微软雅黑" w:hAnsi="微软雅黑"/>
        </w:rPr>
        <w:t>按钮</w:t>
      </w:r>
      <w:r w:rsidRPr="00231F20">
        <w:rPr>
          <w:rFonts w:ascii="微软雅黑" w:eastAsia="微软雅黑" w:hAnsi="微软雅黑" w:hint="eastAsia"/>
        </w:rPr>
        <w:t>在</w:t>
      </w:r>
      <w:r w:rsidRPr="00231F20">
        <w:rPr>
          <w:rFonts w:ascii="微软雅黑" w:eastAsia="微软雅黑" w:hAnsi="微软雅黑"/>
        </w:rPr>
        <w:t>新建页面打开分配</w:t>
      </w:r>
      <w:r w:rsidRPr="00231F20">
        <w:rPr>
          <w:rFonts w:ascii="微软雅黑" w:eastAsia="微软雅黑" w:hAnsi="微软雅黑" w:hint="eastAsia"/>
        </w:rPr>
        <w:t>权限</w:t>
      </w:r>
      <w:r w:rsidRPr="00231F20">
        <w:rPr>
          <w:rFonts w:ascii="微软雅黑" w:eastAsia="微软雅黑" w:hAnsi="微软雅黑"/>
        </w:rPr>
        <w:t>页面</w:t>
      </w:r>
      <w:ins w:id="935" w:author="春苹" w:date="2019-01-21T15:50:00Z">
        <w:r w:rsidR="00541DD5">
          <w:rPr>
            <w:rFonts w:ascii="微软雅黑" w:eastAsia="微软雅黑" w:hAnsi="微软雅黑" w:hint="eastAsia"/>
          </w:rPr>
          <w:t>，</w:t>
        </w:r>
        <w:proofErr w:type="gramStart"/>
        <w:r w:rsidR="00541DD5">
          <w:rPr>
            <w:rFonts w:ascii="微软雅黑" w:eastAsia="微软雅黑" w:hAnsi="微软雅黑"/>
          </w:rPr>
          <w:t>需要勾选已经</w:t>
        </w:r>
        <w:proofErr w:type="gramEnd"/>
        <w:r w:rsidR="00541DD5">
          <w:rPr>
            <w:rFonts w:ascii="微软雅黑" w:eastAsia="微软雅黑" w:hAnsi="微软雅黑"/>
          </w:rPr>
          <w:t>选择的权限。</w:t>
        </w:r>
      </w:ins>
    </w:p>
    <w:p w:rsidR="004F1E8C" w:rsidRPr="00231F20" w:rsidRDefault="004F1E8C" w:rsidP="00A92A2B">
      <w:pPr>
        <w:pStyle w:val="a5"/>
        <w:numPr>
          <w:ilvl w:val="0"/>
          <w:numId w:val="34"/>
        </w:numPr>
        <w:ind w:firstLineChars="0"/>
        <w:rPr>
          <w:rFonts w:ascii="微软雅黑" w:eastAsia="微软雅黑" w:hAnsi="微软雅黑"/>
        </w:rPr>
      </w:pPr>
      <w:r w:rsidRPr="00231F20">
        <w:rPr>
          <w:rFonts w:ascii="微软雅黑" w:eastAsia="微软雅黑" w:hAnsi="微软雅黑" w:hint="eastAsia"/>
        </w:rPr>
        <w:t>分配</w:t>
      </w:r>
      <w:r w:rsidRPr="00231F20">
        <w:rPr>
          <w:rFonts w:ascii="微软雅黑" w:eastAsia="微软雅黑" w:hAnsi="微软雅黑"/>
        </w:rPr>
        <w:t>权限页面</w:t>
      </w:r>
    </w:p>
    <w:p w:rsidR="004F1E8C" w:rsidRDefault="004F1E8C" w:rsidP="004F1E8C">
      <w:pPr>
        <w:pStyle w:val="a5"/>
        <w:ind w:left="420" w:firstLineChars="0" w:firstLine="0"/>
        <w:rPr>
          <w:ins w:id="936" w:author="春苹" w:date="2019-02-20T11:07:00Z"/>
          <w:rFonts w:ascii="微软雅黑" w:eastAsia="微软雅黑" w:hAnsi="微软雅黑"/>
          <w:strike/>
        </w:rPr>
      </w:pPr>
      <w:r w:rsidRPr="002033FB">
        <w:rPr>
          <w:rFonts w:ascii="微软雅黑" w:eastAsia="微软雅黑" w:hAnsi="微软雅黑" w:hint="eastAsia"/>
          <w:strike/>
          <w:rPrChange w:id="937" w:author="春苹" w:date="2019-02-20T11:07:00Z">
            <w:rPr>
              <w:rFonts w:ascii="微软雅黑" w:eastAsia="微软雅黑" w:hAnsi="微软雅黑" w:hint="eastAsia"/>
            </w:rPr>
          </w:rPrChange>
        </w:rPr>
        <w:t>默认</w:t>
      </w:r>
      <w:r w:rsidRPr="002033FB">
        <w:rPr>
          <w:rFonts w:ascii="微软雅黑" w:eastAsia="微软雅黑" w:hAnsi="微软雅黑"/>
          <w:strike/>
          <w:rPrChange w:id="938" w:author="春苹" w:date="2019-02-20T11:07:00Z">
            <w:rPr>
              <w:rFonts w:ascii="微软雅黑" w:eastAsia="微软雅黑" w:hAnsi="微软雅黑"/>
            </w:rPr>
          </w:rPrChange>
        </w:rPr>
        <w:t>展示全部有效的权限</w:t>
      </w:r>
    </w:p>
    <w:p w:rsidR="002033FB" w:rsidRPr="001B3204" w:rsidRDefault="002033FB">
      <w:pPr>
        <w:ind w:firstLineChars="200" w:firstLine="420"/>
        <w:rPr>
          <w:ins w:id="939" w:author="春苹" w:date="2019-02-20T11:08:00Z"/>
          <w:rFonts w:ascii="微软雅黑" w:eastAsia="微软雅黑" w:hAnsi="微软雅黑"/>
          <w:highlight w:val="yellow"/>
          <w:rPrChange w:id="940" w:author="春苹" w:date="2019-02-20T11:09:00Z">
            <w:rPr>
              <w:ins w:id="941" w:author="春苹" w:date="2019-02-20T11:08:00Z"/>
            </w:rPr>
          </w:rPrChange>
        </w:rPr>
        <w:pPrChange w:id="942" w:author="春苹" w:date="2019-02-20T11:08:00Z">
          <w:pPr>
            <w:pStyle w:val="a5"/>
            <w:ind w:left="840" w:firstLineChars="0" w:firstLine="0"/>
          </w:pPr>
        </w:pPrChange>
      </w:pPr>
      <w:ins w:id="943" w:author="春苹" w:date="2019-02-20T11:08:00Z">
        <w:r w:rsidRPr="001B3204">
          <w:rPr>
            <w:rFonts w:ascii="微软雅黑" w:eastAsia="微软雅黑" w:hAnsi="微软雅黑" w:hint="eastAsia"/>
            <w:highlight w:val="yellow"/>
            <w:rPrChange w:id="944" w:author="春苹" w:date="2019-02-20T11:09:00Z">
              <w:rPr>
                <w:rFonts w:hint="eastAsia"/>
              </w:rPr>
            </w:rPrChange>
          </w:rPr>
          <w:t>默认展示的权限可选项为所有“【员工】可用”的权限</w:t>
        </w:r>
      </w:ins>
    </w:p>
    <w:p w:rsidR="002033FB" w:rsidRPr="002033FB" w:rsidRDefault="002033FB">
      <w:pPr>
        <w:ind w:firstLineChars="200" w:firstLine="420"/>
        <w:rPr>
          <w:rFonts w:ascii="微软雅黑" w:eastAsia="微软雅黑" w:hAnsi="微软雅黑"/>
        </w:rPr>
        <w:pPrChange w:id="945" w:author="春苹" w:date="2019-02-20T11:08:00Z">
          <w:pPr>
            <w:pStyle w:val="a5"/>
            <w:ind w:left="420" w:firstLineChars="0" w:firstLine="0"/>
          </w:pPr>
        </w:pPrChange>
      </w:pPr>
      <w:ins w:id="946" w:author="春苹" w:date="2019-02-20T11:08:00Z">
        <w:r w:rsidRPr="001B3204">
          <w:rPr>
            <w:rFonts w:ascii="微软雅黑" w:eastAsia="微软雅黑" w:hAnsi="微软雅黑" w:hint="eastAsia"/>
            <w:highlight w:val="yellow"/>
            <w:rPrChange w:id="947" w:author="春苹" w:date="2019-02-20T11:09:00Z">
              <w:rPr>
                <w:rFonts w:hint="eastAsia"/>
              </w:rPr>
            </w:rPrChange>
          </w:rPr>
          <w:t>员工</w:t>
        </w:r>
        <w:proofErr w:type="gramStart"/>
        <w:r w:rsidRPr="001B3204">
          <w:rPr>
            <w:rFonts w:ascii="微软雅黑" w:eastAsia="微软雅黑" w:hAnsi="微软雅黑" w:hint="eastAsia"/>
            <w:highlight w:val="yellow"/>
            <w:rPrChange w:id="948" w:author="春苹" w:date="2019-02-20T11:09:00Z">
              <w:rPr>
                <w:rFonts w:hint="eastAsia"/>
              </w:rPr>
            </w:rPrChange>
          </w:rPr>
          <w:t>】</w:t>
        </w:r>
        <w:proofErr w:type="gramEnd"/>
        <w:r w:rsidRPr="001B3204">
          <w:rPr>
            <w:rFonts w:ascii="微软雅黑" w:eastAsia="微软雅黑" w:hAnsi="微软雅黑" w:hint="eastAsia"/>
            <w:highlight w:val="yellow"/>
            <w:rPrChange w:id="949" w:author="春苹" w:date="2019-02-20T11:09:00Z">
              <w:rPr>
                <w:rFonts w:hint="eastAsia"/>
              </w:rPr>
            </w:rPrChange>
          </w:rPr>
          <w:t>可用，指的是权限状态为有效，且权限后方标注了</w:t>
        </w:r>
        <w:r w:rsidRPr="001B3204">
          <w:rPr>
            <w:rFonts w:ascii="微软雅黑" w:eastAsia="微软雅黑" w:hAnsi="微软雅黑" w:hint="eastAsia"/>
            <w:color w:val="538135" w:themeColor="accent6" w:themeShade="BF"/>
            <w:highlight w:val="yellow"/>
            <w:rPrChange w:id="950" w:author="春苹" w:date="2019-02-20T11:09:00Z">
              <w:rPr>
                <w:rFonts w:hint="eastAsia"/>
                <w:color w:val="538135" w:themeColor="accent6" w:themeShade="BF"/>
              </w:rPr>
            </w:rPrChange>
          </w:rPr>
          <w:t>【员工】，</w:t>
        </w:r>
        <w:r w:rsidRPr="001B3204">
          <w:rPr>
            <w:rFonts w:ascii="微软雅黑" w:eastAsia="微软雅黑" w:hAnsi="微软雅黑" w:hint="eastAsia"/>
            <w:highlight w:val="yellow"/>
            <w:rPrChange w:id="951" w:author="春苹" w:date="2019-02-20T11:09:00Z">
              <w:rPr>
                <w:rFonts w:hint="eastAsia"/>
              </w:rPr>
            </w:rPrChange>
          </w:rPr>
          <w:t>即权限可分配给员工</w:t>
        </w:r>
      </w:ins>
    </w:p>
    <w:p w:rsidR="004F1E8C" w:rsidRPr="00231F20" w:rsidRDefault="004F1E8C" w:rsidP="004F1E8C">
      <w:pPr>
        <w:pStyle w:val="a5"/>
        <w:ind w:left="420" w:firstLineChars="0" w:firstLine="0"/>
        <w:rPr>
          <w:rFonts w:ascii="微软雅黑" w:eastAsia="微软雅黑" w:hAnsi="微软雅黑"/>
        </w:rPr>
      </w:pPr>
      <w:r w:rsidRPr="00231F20">
        <w:rPr>
          <w:rFonts w:ascii="微软雅黑" w:eastAsia="微软雅黑" w:hAnsi="微软雅黑" w:hint="eastAsia"/>
        </w:rPr>
        <w:t>以</w:t>
      </w:r>
      <w:r w:rsidRPr="00231F20">
        <w:rPr>
          <w:rFonts w:ascii="微软雅黑" w:eastAsia="微软雅黑" w:hAnsi="微软雅黑"/>
        </w:rPr>
        <w:t>树状结构展示</w:t>
      </w:r>
      <w:r w:rsidR="000C3B65" w:rsidRPr="00231F20">
        <w:rPr>
          <w:rFonts w:ascii="微软雅黑" w:eastAsia="微软雅黑" w:hAnsi="微软雅黑" w:hint="eastAsia"/>
        </w:rPr>
        <w:t>，</w:t>
      </w:r>
      <w:r w:rsidR="000C3B65" w:rsidRPr="00231F20">
        <w:rPr>
          <w:rFonts w:ascii="微软雅黑" w:eastAsia="微软雅黑" w:hAnsi="微软雅黑"/>
        </w:rPr>
        <w:t>均为复选</w:t>
      </w:r>
      <w:r w:rsidR="000C3B65" w:rsidRPr="00231F20">
        <w:rPr>
          <w:rFonts w:ascii="微软雅黑" w:eastAsia="微软雅黑" w:hAnsi="微软雅黑" w:hint="eastAsia"/>
        </w:rPr>
        <w:t>项</w:t>
      </w:r>
    </w:p>
    <w:p w:rsidR="004F1E8C" w:rsidRPr="00231F20" w:rsidRDefault="004F1E8C" w:rsidP="004F1E8C">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可以</w:t>
      </w:r>
      <w:r w:rsidRPr="00231F20">
        <w:rPr>
          <w:rFonts w:ascii="微软雅黑" w:eastAsia="微软雅黑" w:hAnsi="微软雅黑"/>
        </w:rPr>
        <w:t>勾选和</w:t>
      </w:r>
      <w:proofErr w:type="gramEnd"/>
      <w:r w:rsidRPr="00231F20">
        <w:rPr>
          <w:rFonts w:ascii="微软雅黑" w:eastAsia="微软雅黑" w:hAnsi="微软雅黑"/>
        </w:rPr>
        <w:t>取消勾选</w:t>
      </w:r>
    </w:p>
    <w:p w:rsidR="00F84003" w:rsidRPr="00231F20" w:rsidRDefault="004F1E8C" w:rsidP="001960FC">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，则</w:t>
      </w:r>
      <w:r w:rsidR="00792242" w:rsidRPr="00231F20">
        <w:rPr>
          <w:rFonts w:ascii="微软雅黑" w:eastAsia="微软雅黑" w:hAnsi="微软雅黑"/>
        </w:rPr>
        <w:t>保存角色的权限</w:t>
      </w:r>
      <w:r w:rsidR="00792242" w:rsidRPr="00231F20">
        <w:rPr>
          <w:rFonts w:ascii="微软雅黑" w:eastAsia="微软雅黑" w:hAnsi="微软雅黑" w:hint="eastAsia"/>
        </w:rPr>
        <w:t>信息</w:t>
      </w:r>
      <w:r w:rsidRPr="00231F20">
        <w:rPr>
          <w:rFonts w:ascii="微软雅黑" w:eastAsia="微软雅黑" w:hAnsi="微软雅黑"/>
        </w:rPr>
        <w:t>，并返回到角色管理列表页</w:t>
      </w:r>
    </w:p>
    <w:p w:rsidR="004F1E8C" w:rsidRDefault="004F1E8C" w:rsidP="004F1E8C">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，则</w:t>
      </w:r>
      <w:r w:rsidRPr="00231F20">
        <w:rPr>
          <w:rFonts w:ascii="微软雅黑" w:eastAsia="微软雅黑" w:hAnsi="微软雅黑"/>
        </w:rPr>
        <w:t>关闭角色分配权限页面，</w:t>
      </w:r>
      <w:r w:rsidR="00792242" w:rsidRPr="00231F20">
        <w:rPr>
          <w:rFonts w:ascii="微软雅黑" w:eastAsia="微软雅黑" w:hAnsi="微软雅黑" w:hint="eastAsia"/>
        </w:rPr>
        <w:t>角色</w:t>
      </w:r>
      <w:r w:rsidR="00792242" w:rsidRPr="00231F20">
        <w:rPr>
          <w:rFonts w:ascii="微软雅黑" w:eastAsia="微软雅黑" w:hAnsi="微软雅黑"/>
        </w:rPr>
        <w:t>的权限信息不做更改，</w:t>
      </w:r>
      <w:r w:rsidRPr="00231F20">
        <w:rPr>
          <w:rFonts w:ascii="微软雅黑" w:eastAsia="微软雅黑" w:hAnsi="微软雅黑"/>
        </w:rPr>
        <w:t>并返回到角色管理列表页</w:t>
      </w:r>
    </w:p>
    <w:p w:rsidR="00BE3446" w:rsidRPr="00231F20" w:rsidRDefault="00BE3446" w:rsidP="00881FBB">
      <w:pPr>
        <w:pStyle w:val="4"/>
        <w:numPr>
          <w:ilvl w:val="2"/>
          <w:numId w:val="1"/>
        </w:numPr>
        <w:rPr>
          <w:rFonts w:ascii="微软雅黑" w:eastAsia="微软雅黑" w:hAnsi="微软雅黑"/>
        </w:rPr>
      </w:pPr>
      <w:bookmarkStart w:id="952" w:name="_Toc1480499"/>
      <w:r w:rsidRPr="00231F20">
        <w:rPr>
          <w:rFonts w:ascii="微软雅黑" w:eastAsia="微软雅黑" w:hAnsi="微软雅黑" w:hint="eastAsia"/>
        </w:rPr>
        <w:t>【</w:t>
      </w:r>
      <w:r>
        <w:rPr>
          <w:rFonts w:ascii="微软雅黑" w:eastAsia="微软雅黑" w:hAnsi="微软雅黑" w:hint="eastAsia"/>
        </w:rPr>
        <w:t>导出</w:t>
      </w:r>
      <w:r w:rsidRPr="00231F20">
        <w:rPr>
          <w:rFonts w:ascii="微软雅黑" w:eastAsia="微软雅黑" w:hAnsi="微软雅黑" w:hint="eastAsia"/>
        </w:rPr>
        <w:t>】功能</w:t>
      </w:r>
      <w:bookmarkEnd w:id="952"/>
    </w:p>
    <w:p w:rsidR="00BE3446" w:rsidRPr="00231F20" w:rsidRDefault="00BE3446" w:rsidP="00BE3446">
      <w:pPr>
        <w:pStyle w:val="a5"/>
        <w:ind w:left="425"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条件为空，则导出全部的角色</w:t>
      </w:r>
    </w:p>
    <w:p w:rsidR="00BE3446" w:rsidRPr="00231F20" w:rsidRDefault="00BE3446" w:rsidP="00BE3446">
      <w:pPr>
        <w:pStyle w:val="a5"/>
        <w:ind w:left="425" w:firstLineChars="0" w:firstLine="0"/>
        <w:rPr>
          <w:rFonts w:ascii="微软雅黑" w:eastAsia="微软雅黑" w:hAnsi="微软雅黑"/>
        </w:rPr>
      </w:pPr>
      <w:r w:rsidRPr="00231F20">
        <w:rPr>
          <w:rFonts w:ascii="微软雅黑" w:eastAsia="微软雅黑" w:hAnsi="微软雅黑" w:hint="eastAsia"/>
        </w:rPr>
        <w:lastRenderedPageBreak/>
        <w:t>若</w:t>
      </w:r>
      <w:r w:rsidRPr="00231F20">
        <w:rPr>
          <w:rFonts w:ascii="微软雅黑" w:eastAsia="微软雅黑" w:hAnsi="微软雅黑"/>
        </w:rPr>
        <w:t>查询条件非空，则导出满足查询条件的数据</w:t>
      </w:r>
    </w:p>
    <w:p w:rsidR="00BE3446" w:rsidRDefault="00BE3446" w:rsidP="00BE3446">
      <w:pPr>
        <w:pStyle w:val="a5"/>
        <w:ind w:left="425" w:firstLineChars="0" w:firstLine="0"/>
        <w:rPr>
          <w:rFonts w:ascii="微软雅黑" w:eastAsia="微软雅黑" w:hAnsi="微软雅黑"/>
        </w:rPr>
      </w:pPr>
      <w:r w:rsidRPr="00231F20">
        <w:rPr>
          <w:rFonts w:ascii="微软雅黑" w:eastAsia="微软雅黑" w:hAnsi="微软雅黑" w:hint="eastAsia"/>
        </w:rPr>
        <w:t>导出</w:t>
      </w:r>
      <w:r w:rsidRPr="00231F20">
        <w:rPr>
          <w:rFonts w:ascii="微软雅黑" w:eastAsia="微软雅黑" w:hAnsi="微软雅黑"/>
        </w:rPr>
        <w:t>模板</w:t>
      </w:r>
      <w:r w:rsidRPr="00231F20">
        <w:rPr>
          <w:rFonts w:ascii="微软雅黑" w:eastAsia="微软雅黑" w:hAnsi="微软雅黑" w:hint="eastAsia"/>
        </w:rPr>
        <w:t>自定义</w:t>
      </w:r>
      <w:r w:rsidRPr="00231F20">
        <w:rPr>
          <w:rFonts w:ascii="微软雅黑" w:eastAsia="微软雅黑" w:hAnsi="微软雅黑"/>
        </w:rPr>
        <w:t>。</w:t>
      </w:r>
    </w:p>
    <w:p w:rsidR="00BE3446" w:rsidRDefault="00BE3446" w:rsidP="00BE3446">
      <w:pPr>
        <w:pStyle w:val="a5"/>
        <w:ind w:left="425" w:firstLineChars="0" w:firstLine="0"/>
        <w:rPr>
          <w:rFonts w:ascii="微软雅黑" w:eastAsia="微软雅黑" w:hAnsi="微软雅黑"/>
        </w:rPr>
      </w:pPr>
      <w:r>
        <w:rPr>
          <w:rFonts w:ascii="微软雅黑" w:eastAsia="微软雅黑" w:hAnsi="微软雅黑" w:hint="eastAsia"/>
        </w:rPr>
        <w:t>可选</w:t>
      </w:r>
      <w:r>
        <w:rPr>
          <w:rFonts w:ascii="微软雅黑" w:eastAsia="微软雅黑" w:hAnsi="微软雅黑"/>
        </w:rPr>
        <w:t>字段有角色ID、角色名称、</w:t>
      </w:r>
      <w:r w:rsidR="000E407C">
        <w:rPr>
          <w:rFonts w:ascii="微软雅黑" w:eastAsia="微软雅黑" w:hAnsi="微软雅黑" w:hint="eastAsia"/>
        </w:rPr>
        <w:t>审批人</w:t>
      </w:r>
      <w:r w:rsidR="000E407C">
        <w:rPr>
          <w:rFonts w:ascii="微软雅黑" w:eastAsia="微软雅黑" w:hAnsi="微软雅黑"/>
        </w:rPr>
        <w:t>账号</w:t>
      </w:r>
      <w:r w:rsidR="000E407C">
        <w:rPr>
          <w:rFonts w:ascii="微软雅黑" w:eastAsia="微软雅黑" w:hAnsi="微软雅黑" w:hint="eastAsia"/>
        </w:rPr>
        <w:t>、</w:t>
      </w:r>
      <w:r w:rsidR="000E407C">
        <w:rPr>
          <w:rFonts w:ascii="微软雅黑" w:eastAsia="微软雅黑" w:hAnsi="微软雅黑"/>
        </w:rPr>
        <w:t>审批人员工编号、</w:t>
      </w:r>
      <w:r>
        <w:rPr>
          <w:rFonts w:ascii="微软雅黑" w:eastAsia="微软雅黑" w:hAnsi="微软雅黑"/>
        </w:rPr>
        <w:t>审批</w:t>
      </w:r>
      <w:r w:rsidR="000E407C">
        <w:rPr>
          <w:rFonts w:ascii="微软雅黑" w:eastAsia="微软雅黑" w:hAnsi="微软雅黑" w:hint="eastAsia"/>
        </w:rPr>
        <w:t>人姓名、审批</w:t>
      </w:r>
      <w:r>
        <w:rPr>
          <w:rFonts w:ascii="微软雅黑" w:eastAsia="微软雅黑" w:hAnsi="微软雅黑" w:hint="eastAsia"/>
        </w:rPr>
        <w:t>人</w:t>
      </w:r>
      <w:r>
        <w:rPr>
          <w:rFonts w:ascii="微软雅黑" w:eastAsia="微软雅黑" w:hAnsi="微软雅黑"/>
        </w:rPr>
        <w:t>所属部门、状态、</w:t>
      </w:r>
      <w:r w:rsidR="000E407C">
        <w:rPr>
          <w:rFonts w:ascii="微软雅黑" w:eastAsia="微软雅黑" w:hAnsi="微软雅黑" w:hint="eastAsia"/>
        </w:rPr>
        <w:t>描述</w:t>
      </w:r>
    </w:p>
    <w:p w:rsidR="00BE3446" w:rsidRDefault="00BE3446" w:rsidP="00BE3446">
      <w:pPr>
        <w:pStyle w:val="a5"/>
        <w:ind w:left="425" w:firstLineChars="0" w:firstLine="0"/>
        <w:rPr>
          <w:rFonts w:ascii="微软雅黑" w:eastAsia="微软雅黑" w:hAnsi="微软雅黑"/>
        </w:rPr>
      </w:pPr>
      <w:r>
        <w:rPr>
          <w:rFonts w:ascii="微软雅黑" w:eastAsia="微软雅黑" w:hAnsi="微软雅黑" w:hint="eastAsia"/>
        </w:rPr>
        <w:t>在</w:t>
      </w:r>
      <w:r>
        <w:rPr>
          <w:rFonts w:ascii="微软雅黑" w:eastAsia="微软雅黑" w:hAnsi="微软雅黑"/>
        </w:rPr>
        <w:t>导出模板中</w:t>
      </w:r>
      <w:r>
        <w:rPr>
          <w:rFonts w:ascii="微软雅黑" w:eastAsia="微软雅黑" w:hAnsi="微软雅黑" w:hint="eastAsia"/>
        </w:rPr>
        <w:t>，</w:t>
      </w:r>
      <w:r>
        <w:rPr>
          <w:rFonts w:ascii="微软雅黑" w:eastAsia="微软雅黑" w:hAnsi="微软雅黑"/>
        </w:rPr>
        <w:t>点击</w:t>
      </w:r>
      <w:r>
        <w:rPr>
          <w:rFonts w:ascii="微软雅黑" w:eastAsia="微软雅黑" w:hAnsi="微软雅黑" w:hint="eastAsia"/>
        </w:rPr>
        <w:t>【确定</w:t>
      </w:r>
      <w:r>
        <w:rPr>
          <w:rFonts w:ascii="微软雅黑" w:eastAsia="微软雅黑" w:hAnsi="微软雅黑"/>
        </w:rPr>
        <w:t>导出</w:t>
      </w:r>
      <w:r>
        <w:rPr>
          <w:rFonts w:ascii="微软雅黑" w:eastAsia="微软雅黑" w:hAnsi="微软雅黑" w:hint="eastAsia"/>
        </w:rPr>
        <w:t>】，</w:t>
      </w:r>
      <w:r>
        <w:rPr>
          <w:rFonts w:ascii="微软雅黑" w:eastAsia="微软雅黑" w:hAnsi="微软雅黑"/>
        </w:rPr>
        <w:t>需校验导出字段是否为空</w:t>
      </w:r>
    </w:p>
    <w:p w:rsidR="00BE3446" w:rsidRDefault="00BE3446" w:rsidP="00BE3446">
      <w:pPr>
        <w:pStyle w:val="a5"/>
        <w:ind w:left="425" w:firstLineChars="0" w:firstLine="0"/>
        <w:rPr>
          <w:rFonts w:ascii="微软雅黑" w:eastAsia="微软雅黑" w:hAnsi="微软雅黑"/>
        </w:rPr>
      </w:pPr>
      <w:r>
        <w:rPr>
          <w:rFonts w:ascii="微软雅黑" w:eastAsia="微软雅黑" w:hAnsi="微软雅黑" w:hint="eastAsia"/>
        </w:rPr>
        <w:t>若</w:t>
      </w:r>
      <w:r>
        <w:rPr>
          <w:rFonts w:ascii="微软雅黑" w:eastAsia="微软雅黑" w:hAnsi="微软雅黑"/>
        </w:rPr>
        <w:t>未勾选任何导出字段，则提示“</w:t>
      </w:r>
      <w:r>
        <w:rPr>
          <w:rFonts w:ascii="微软雅黑" w:eastAsia="微软雅黑" w:hAnsi="微软雅黑" w:hint="eastAsia"/>
        </w:rPr>
        <w:t>导出</w:t>
      </w:r>
      <w:r>
        <w:rPr>
          <w:rFonts w:ascii="微软雅黑" w:eastAsia="微软雅黑" w:hAnsi="微软雅黑"/>
        </w:rPr>
        <w:t>字段不允许为空”</w:t>
      </w:r>
      <w:r>
        <w:rPr>
          <w:rFonts w:ascii="微软雅黑" w:eastAsia="微软雅黑" w:hAnsi="微软雅黑" w:hint="eastAsia"/>
        </w:rPr>
        <w:t>，</w:t>
      </w:r>
      <w:r>
        <w:rPr>
          <w:rFonts w:ascii="微软雅黑" w:eastAsia="微软雅黑" w:hAnsi="微软雅黑"/>
        </w:rPr>
        <w:t>停留在导出字段选择页面</w:t>
      </w:r>
    </w:p>
    <w:p w:rsidR="00BE3446" w:rsidRPr="00231F20" w:rsidRDefault="00BE3446" w:rsidP="00BE3446">
      <w:pPr>
        <w:pStyle w:val="a5"/>
        <w:ind w:left="425" w:firstLineChars="0" w:firstLine="0"/>
        <w:rPr>
          <w:rFonts w:ascii="微软雅黑" w:eastAsia="微软雅黑" w:hAnsi="微软雅黑"/>
        </w:rPr>
      </w:pPr>
      <w:proofErr w:type="gramStart"/>
      <w:r>
        <w:rPr>
          <w:rFonts w:ascii="微软雅黑" w:eastAsia="微软雅黑" w:hAnsi="微软雅黑" w:hint="eastAsia"/>
        </w:rPr>
        <w:t>若勾选了</w:t>
      </w:r>
      <w:proofErr w:type="gramEnd"/>
      <w:r>
        <w:rPr>
          <w:rFonts w:ascii="微软雅黑" w:eastAsia="微软雅黑" w:hAnsi="微软雅黑"/>
        </w:rPr>
        <w:t>字段，且导出成功，则</w:t>
      </w:r>
      <w:r>
        <w:rPr>
          <w:rFonts w:ascii="微软雅黑" w:eastAsia="微软雅黑" w:hAnsi="微软雅黑" w:hint="eastAsia"/>
        </w:rPr>
        <w:t>提示</w:t>
      </w:r>
      <w:r>
        <w:rPr>
          <w:rFonts w:ascii="微软雅黑" w:eastAsia="微软雅黑" w:hAnsi="微软雅黑"/>
        </w:rPr>
        <w:t>导出成功，请关注下载文件，并返回到角色</w:t>
      </w:r>
      <w:r w:rsidR="000E407C">
        <w:rPr>
          <w:rFonts w:ascii="微软雅黑" w:eastAsia="微软雅黑" w:hAnsi="微软雅黑" w:hint="eastAsia"/>
        </w:rPr>
        <w:t>管理</w:t>
      </w:r>
      <w:r>
        <w:rPr>
          <w:rFonts w:ascii="微软雅黑" w:eastAsia="微软雅黑" w:hAnsi="微软雅黑"/>
        </w:rPr>
        <w:t>列表页。</w:t>
      </w:r>
    </w:p>
    <w:p w:rsidR="00BE3446" w:rsidRPr="00BE3446" w:rsidRDefault="00BE3446" w:rsidP="004F1E8C">
      <w:pPr>
        <w:pStyle w:val="a5"/>
        <w:ind w:left="420" w:firstLineChars="0" w:firstLine="0"/>
        <w:rPr>
          <w:rFonts w:ascii="微软雅黑" w:eastAsia="微软雅黑" w:hAnsi="微软雅黑"/>
        </w:rPr>
      </w:pPr>
    </w:p>
    <w:p w:rsidR="002B0009" w:rsidRPr="00231F20" w:rsidRDefault="002B0009" w:rsidP="00881FBB">
      <w:pPr>
        <w:pStyle w:val="3"/>
        <w:numPr>
          <w:ilvl w:val="1"/>
          <w:numId w:val="1"/>
        </w:numPr>
        <w:rPr>
          <w:rFonts w:ascii="微软雅黑" w:eastAsia="微软雅黑" w:hAnsi="微软雅黑"/>
        </w:rPr>
      </w:pPr>
      <w:bookmarkStart w:id="953" w:name="_Toc1480500"/>
      <w:r w:rsidRPr="00231F20">
        <w:rPr>
          <w:rFonts w:ascii="微软雅黑" w:eastAsia="微软雅黑" w:hAnsi="微软雅黑" w:hint="eastAsia"/>
        </w:rPr>
        <w:t>角色申请</w:t>
      </w:r>
      <w:bookmarkEnd w:id="953"/>
    </w:p>
    <w:p w:rsidR="002B0009" w:rsidRPr="00231F20" w:rsidRDefault="002B0009" w:rsidP="00881FBB">
      <w:pPr>
        <w:pStyle w:val="4"/>
        <w:numPr>
          <w:ilvl w:val="2"/>
          <w:numId w:val="1"/>
        </w:numPr>
        <w:rPr>
          <w:rFonts w:ascii="微软雅黑" w:eastAsia="微软雅黑" w:hAnsi="微软雅黑"/>
        </w:rPr>
      </w:pPr>
      <w:bookmarkStart w:id="954" w:name="_Toc1480501"/>
      <w:r w:rsidRPr="00231F20">
        <w:rPr>
          <w:rFonts w:ascii="微软雅黑" w:eastAsia="微软雅黑" w:hAnsi="微软雅黑" w:hint="eastAsia"/>
        </w:rPr>
        <w:t>列表页</w:t>
      </w:r>
      <w:bookmarkEnd w:id="954"/>
    </w:p>
    <w:p w:rsidR="00F95D57" w:rsidRPr="00231F20" w:rsidRDefault="00F95D57" w:rsidP="00F95D57">
      <w:pPr>
        <w:rPr>
          <w:rFonts w:ascii="微软雅黑" w:eastAsia="微软雅黑" w:hAnsi="微软雅黑"/>
        </w:rPr>
      </w:pPr>
      <w:r w:rsidRPr="00231F20">
        <w:rPr>
          <w:rFonts w:ascii="微软雅黑" w:eastAsia="微软雅黑" w:hAnsi="微软雅黑" w:hint="eastAsia"/>
        </w:rPr>
        <w:t>该</w:t>
      </w:r>
      <w:r w:rsidRPr="00231F20">
        <w:rPr>
          <w:rFonts w:ascii="微软雅黑" w:eastAsia="微软雅黑" w:hAnsi="微软雅黑"/>
        </w:rPr>
        <w:t>列表能够查询所有的角色申请表单</w:t>
      </w:r>
    </w:p>
    <w:p w:rsidR="002B0009" w:rsidRPr="00231F20" w:rsidRDefault="002B0009" w:rsidP="00A92A2B">
      <w:pPr>
        <w:pStyle w:val="a5"/>
        <w:numPr>
          <w:ilvl w:val="0"/>
          <w:numId w:val="35"/>
        </w:numPr>
        <w:ind w:firstLineChars="0"/>
        <w:rPr>
          <w:rFonts w:ascii="微软雅黑" w:eastAsia="微软雅黑" w:hAnsi="微软雅黑"/>
        </w:rPr>
      </w:pPr>
      <w:r w:rsidRPr="00231F20">
        <w:rPr>
          <w:rFonts w:ascii="微软雅黑" w:eastAsia="微软雅黑" w:hAnsi="微软雅黑" w:hint="eastAsia"/>
        </w:rPr>
        <w:t>数据表单</w:t>
      </w:r>
    </w:p>
    <w:p w:rsidR="002B0009" w:rsidRPr="00231F20" w:rsidRDefault="002B0009" w:rsidP="00A92A2B">
      <w:pPr>
        <w:pStyle w:val="a5"/>
        <w:numPr>
          <w:ilvl w:val="0"/>
          <w:numId w:val="36"/>
        </w:numPr>
        <w:ind w:firstLineChars="0"/>
        <w:rPr>
          <w:rFonts w:ascii="微软雅黑" w:eastAsia="微软雅黑" w:hAnsi="微软雅黑"/>
        </w:rPr>
      </w:pPr>
      <w:r w:rsidRPr="00231F20">
        <w:rPr>
          <w:rFonts w:ascii="微软雅黑" w:eastAsia="微软雅黑" w:hAnsi="微软雅黑" w:hint="eastAsia"/>
        </w:rPr>
        <w:t>查询条件</w:t>
      </w:r>
    </w:p>
    <w:p w:rsidR="002B0009" w:rsidRPr="00231F20" w:rsidRDefault="002B0009" w:rsidP="004F1E8C">
      <w:pPr>
        <w:pStyle w:val="a5"/>
        <w:ind w:left="420" w:firstLineChars="0" w:firstLine="0"/>
        <w:rPr>
          <w:rFonts w:ascii="微软雅黑" w:eastAsia="微软雅黑" w:hAnsi="微软雅黑"/>
        </w:rPr>
      </w:pPr>
      <w:r w:rsidRPr="00231F20">
        <w:rPr>
          <w:rFonts w:ascii="微软雅黑" w:eastAsia="微软雅黑" w:hAnsi="微软雅黑" w:hint="eastAsia"/>
        </w:rPr>
        <w:t>角色申请编号</w:t>
      </w:r>
      <w:r w:rsidRPr="00231F20">
        <w:rPr>
          <w:rFonts w:ascii="微软雅黑" w:eastAsia="微软雅黑" w:hAnsi="微软雅黑"/>
        </w:rPr>
        <w:t>、</w:t>
      </w:r>
      <w:r w:rsidRPr="00231F20">
        <w:rPr>
          <w:rFonts w:ascii="微软雅黑" w:eastAsia="微软雅黑" w:hAnsi="微软雅黑" w:hint="eastAsia"/>
        </w:rPr>
        <w:t>申请</w:t>
      </w:r>
      <w:r w:rsidRPr="00231F20">
        <w:rPr>
          <w:rFonts w:ascii="微软雅黑" w:eastAsia="微软雅黑" w:hAnsi="微软雅黑"/>
        </w:rPr>
        <w:t>角色ID、申请角色名称、申请人登录账号、申请人员工编号、申请人员工姓名</w:t>
      </w:r>
      <w:r w:rsidRPr="00231F20">
        <w:rPr>
          <w:rFonts w:ascii="微软雅黑" w:eastAsia="微软雅黑" w:hAnsi="微软雅黑" w:hint="eastAsia"/>
        </w:rPr>
        <w:t>为</w:t>
      </w:r>
      <w:r w:rsidRPr="00231F20">
        <w:rPr>
          <w:rFonts w:ascii="微软雅黑" w:eastAsia="微软雅黑" w:hAnsi="微软雅黑"/>
        </w:rPr>
        <w:t>输入框，默认为空</w:t>
      </w:r>
    </w:p>
    <w:p w:rsidR="002B0009" w:rsidRPr="00231F20" w:rsidRDefault="002B0009" w:rsidP="004F1E8C">
      <w:pPr>
        <w:pStyle w:val="a5"/>
        <w:ind w:left="420" w:firstLineChars="0" w:firstLine="0"/>
        <w:rPr>
          <w:rFonts w:ascii="微软雅黑" w:eastAsia="微软雅黑" w:hAnsi="微软雅黑"/>
        </w:rPr>
      </w:pPr>
      <w:r w:rsidRPr="00231F20">
        <w:rPr>
          <w:rFonts w:ascii="微软雅黑" w:eastAsia="微软雅黑" w:hAnsi="微软雅黑" w:hint="eastAsia"/>
        </w:rPr>
        <w:t>申请人</w:t>
      </w:r>
      <w:r w:rsidRPr="00231F20">
        <w:rPr>
          <w:rFonts w:ascii="微软雅黑" w:eastAsia="微软雅黑" w:hAnsi="微软雅黑"/>
        </w:rPr>
        <w:t>所属部门为选择框，点击【</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，弹出</w:t>
      </w:r>
      <w:r w:rsidRPr="00231F20">
        <w:rPr>
          <w:rFonts w:ascii="微软雅黑" w:eastAsia="微软雅黑" w:hAnsi="微软雅黑"/>
        </w:rPr>
        <w:t>部门选择页面，选择后</w:t>
      </w:r>
      <w:r w:rsidRPr="00231F20">
        <w:rPr>
          <w:rFonts w:ascii="微软雅黑" w:eastAsia="微软雅黑" w:hAnsi="微软雅黑" w:hint="eastAsia"/>
        </w:rPr>
        <w:t>需将</w:t>
      </w:r>
      <w:r w:rsidRPr="00231F20">
        <w:rPr>
          <w:rFonts w:ascii="微软雅黑" w:eastAsia="微软雅黑" w:hAnsi="微软雅黑"/>
        </w:rPr>
        <w:t>选定的部门名称回填入</w:t>
      </w:r>
      <w:r w:rsidRPr="00231F20">
        <w:rPr>
          <w:rFonts w:ascii="微软雅黑" w:eastAsia="微软雅黑" w:hAnsi="微软雅黑" w:hint="eastAsia"/>
        </w:rPr>
        <w:t>文本框</w:t>
      </w:r>
      <w:r w:rsidRPr="00231F20">
        <w:rPr>
          <w:rFonts w:ascii="微软雅黑" w:eastAsia="微软雅黑" w:hAnsi="微软雅黑"/>
        </w:rPr>
        <w:t>。</w:t>
      </w:r>
      <w:r w:rsidR="00862CEE">
        <w:rPr>
          <w:rFonts w:ascii="微软雅黑" w:eastAsia="微软雅黑" w:hAnsi="微软雅黑" w:hint="eastAsia"/>
        </w:rPr>
        <w:t>见</w:t>
      </w:r>
      <w:r w:rsidR="00AB3B87">
        <w:rPr>
          <w:rFonts w:ascii="微软雅黑" w:eastAsia="微软雅黑" w:hAnsi="微软雅黑" w:hint="eastAsia"/>
        </w:rPr>
        <w:t>2.11.1</w:t>
      </w:r>
    </w:p>
    <w:p w:rsidR="002B0009" w:rsidRPr="00231F20" w:rsidRDefault="002B0009" w:rsidP="004F1E8C">
      <w:pPr>
        <w:pStyle w:val="a5"/>
        <w:ind w:left="420" w:firstLineChars="0" w:firstLine="0"/>
        <w:rPr>
          <w:rFonts w:ascii="微软雅黑" w:eastAsia="微软雅黑" w:hAnsi="微软雅黑"/>
        </w:rPr>
      </w:pPr>
      <w:r w:rsidRPr="00231F20">
        <w:rPr>
          <w:rFonts w:ascii="微软雅黑" w:eastAsia="微软雅黑" w:hAnsi="微软雅黑" w:hint="eastAsia"/>
        </w:rPr>
        <w:t>状态</w:t>
      </w:r>
      <w:r w:rsidRPr="00231F20">
        <w:rPr>
          <w:rFonts w:ascii="微软雅黑" w:eastAsia="微软雅黑" w:hAnsi="微软雅黑"/>
        </w:rPr>
        <w:t>，下拉选项，默认为全部，可选项为全部、</w:t>
      </w:r>
      <w:r w:rsidR="003E20DF" w:rsidRPr="00231F20">
        <w:rPr>
          <w:rFonts w:ascii="微软雅黑" w:eastAsia="微软雅黑" w:hAnsi="微软雅黑" w:hint="eastAsia"/>
        </w:rPr>
        <w:t>已新建</w:t>
      </w:r>
      <w:r w:rsidR="003E20DF" w:rsidRPr="00231F20">
        <w:rPr>
          <w:rFonts w:ascii="微软雅黑" w:eastAsia="微软雅黑" w:hAnsi="微软雅黑"/>
        </w:rPr>
        <w:t>、</w:t>
      </w:r>
      <w:r w:rsidRPr="00231F20">
        <w:rPr>
          <w:rFonts w:ascii="微软雅黑" w:eastAsia="微软雅黑" w:hAnsi="微软雅黑"/>
        </w:rPr>
        <w:t>待审批、审批通过、审批拒绝</w:t>
      </w:r>
      <w:r w:rsidR="003E20DF" w:rsidRPr="00231F20">
        <w:rPr>
          <w:rFonts w:ascii="微软雅黑" w:eastAsia="微软雅黑" w:hAnsi="微软雅黑" w:hint="eastAsia"/>
        </w:rPr>
        <w:t>、</w:t>
      </w:r>
      <w:r w:rsidR="003E20DF" w:rsidRPr="00231F20">
        <w:rPr>
          <w:rFonts w:ascii="微软雅黑" w:eastAsia="微软雅黑" w:hAnsi="微软雅黑"/>
        </w:rPr>
        <w:t>已删除</w:t>
      </w:r>
      <w:r w:rsidRPr="00231F20">
        <w:rPr>
          <w:rFonts w:ascii="微软雅黑" w:eastAsia="微软雅黑" w:hAnsi="微软雅黑"/>
        </w:rPr>
        <w:t>。</w:t>
      </w:r>
    </w:p>
    <w:p w:rsidR="002B0009" w:rsidRPr="00231F20" w:rsidRDefault="002B0009" w:rsidP="004F1E8C">
      <w:pPr>
        <w:pStyle w:val="a5"/>
        <w:ind w:left="420" w:firstLineChars="0" w:firstLine="0"/>
        <w:rPr>
          <w:rFonts w:ascii="微软雅黑" w:eastAsia="微软雅黑" w:hAnsi="微软雅黑"/>
        </w:rPr>
      </w:pPr>
      <w:r w:rsidRPr="00231F20">
        <w:rPr>
          <w:rFonts w:ascii="微软雅黑" w:eastAsia="微软雅黑" w:hAnsi="微软雅黑" w:hint="eastAsia"/>
        </w:rPr>
        <w:t>申请时间</w:t>
      </w:r>
      <w:r w:rsidRPr="00231F20">
        <w:rPr>
          <w:rFonts w:ascii="微软雅黑" w:eastAsia="微软雅黑" w:hAnsi="微软雅黑"/>
        </w:rPr>
        <w:t>、</w:t>
      </w:r>
      <w:r w:rsidRPr="00231F20">
        <w:rPr>
          <w:rFonts w:ascii="微软雅黑" w:eastAsia="微软雅黑" w:hAnsi="微软雅黑" w:hint="eastAsia"/>
        </w:rPr>
        <w:t>日历</w:t>
      </w:r>
      <w:r w:rsidRPr="00231F20">
        <w:rPr>
          <w:rFonts w:ascii="微软雅黑" w:eastAsia="微软雅黑" w:hAnsi="微软雅黑"/>
        </w:rPr>
        <w:t>控件，格式为yyyy-mm-dd hh:mm:ss.</w:t>
      </w:r>
      <w:r w:rsidRPr="00231F20">
        <w:rPr>
          <w:rFonts w:ascii="微软雅黑" w:eastAsia="微软雅黑" w:hAnsi="微软雅黑" w:hint="eastAsia"/>
        </w:rPr>
        <w:t>结束</w:t>
      </w:r>
      <w:r w:rsidRPr="00231F20">
        <w:rPr>
          <w:rFonts w:ascii="微软雅黑" w:eastAsia="微软雅黑" w:hAnsi="微软雅黑"/>
        </w:rPr>
        <w:t>时间需要大于等于开始时</w:t>
      </w:r>
      <w:r w:rsidRPr="00231F20">
        <w:rPr>
          <w:rFonts w:ascii="微软雅黑" w:eastAsia="微软雅黑" w:hAnsi="微软雅黑"/>
        </w:rPr>
        <w:lastRenderedPageBreak/>
        <w:t>间</w:t>
      </w:r>
    </w:p>
    <w:p w:rsidR="002B0009" w:rsidRPr="00231F20" w:rsidRDefault="002B0009" w:rsidP="002B0009">
      <w:pPr>
        <w:pStyle w:val="a5"/>
        <w:ind w:left="420" w:firstLineChars="0" w:firstLine="0"/>
        <w:rPr>
          <w:rFonts w:ascii="微软雅黑" w:eastAsia="微软雅黑" w:hAnsi="微软雅黑"/>
        </w:rPr>
      </w:pPr>
      <w:r w:rsidRPr="00231F20">
        <w:rPr>
          <w:rFonts w:ascii="微软雅黑" w:eastAsia="微软雅黑" w:hAnsi="微软雅黑" w:hint="eastAsia"/>
        </w:rPr>
        <w:t>操作时间</w:t>
      </w:r>
      <w:r w:rsidRPr="00231F20">
        <w:rPr>
          <w:rFonts w:ascii="微软雅黑" w:eastAsia="微软雅黑" w:hAnsi="微软雅黑"/>
        </w:rPr>
        <w:t>、</w:t>
      </w:r>
      <w:r w:rsidRPr="00231F20">
        <w:rPr>
          <w:rFonts w:ascii="微软雅黑" w:eastAsia="微软雅黑" w:hAnsi="微软雅黑" w:hint="eastAsia"/>
        </w:rPr>
        <w:t>日历</w:t>
      </w:r>
      <w:r w:rsidRPr="00231F20">
        <w:rPr>
          <w:rFonts w:ascii="微软雅黑" w:eastAsia="微软雅黑" w:hAnsi="微软雅黑"/>
        </w:rPr>
        <w:t>控件，格式为yyyy-mm-dd hh:mm:ss.</w:t>
      </w:r>
      <w:r w:rsidRPr="00231F20">
        <w:rPr>
          <w:rFonts w:ascii="微软雅黑" w:eastAsia="微软雅黑" w:hAnsi="微软雅黑" w:hint="eastAsia"/>
        </w:rPr>
        <w:t>结束</w:t>
      </w:r>
      <w:r w:rsidRPr="00231F20">
        <w:rPr>
          <w:rFonts w:ascii="微软雅黑" w:eastAsia="微软雅黑" w:hAnsi="微软雅黑"/>
        </w:rPr>
        <w:t>时间需要大于等于开始时间</w:t>
      </w:r>
    </w:p>
    <w:p w:rsidR="002B0009" w:rsidRPr="00231F20" w:rsidRDefault="002B0009" w:rsidP="00A92A2B">
      <w:pPr>
        <w:pStyle w:val="a5"/>
        <w:numPr>
          <w:ilvl w:val="0"/>
          <w:numId w:val="36"/>
        </w:numPr>
        <w:ind w:firstLineChars="0"/>
        <w:rPr>
          <w:rFonts w:ascii="微软雅黑" w:eastAsia="微软雅黑" w:hAnsi="微软雅黑"/>
        </w:rPr>
      </w:pPr>
      <w:r w:rsidRPr="00231F20">
        <w:rPr>
          <w:rFonts w:ascii="微软雅黑" w:eastAsia="微软雅黑" w:hAnsi="微软雅黑" w:hint="eastAsia"/>
        </w:rPr>
        <w:t>列表</w:t>
      </w:r>
    </w:p>
    <w:p w:rsidR="00096936" w:rsidRDefault="00096936" w:rsidP="00096936">
      <w:pPr>
        <w:pStyle w:val="a5"/>
        <w:ind w:left="840" w:firstLineChars="0" w:firstLine="0"/>
        <w:rPr>
          <w:rFonts w:ascii="微软雅黑" w:eastAsia="微软雅黑" w:hAnsi="微软雅黑"/>
        </w:rPr>
      </w:pPr>
      <w:r w:rsidRPr="00231F20">
        <w:rPr>
          <w:rFonts w:ascii="微软雅黑" w:eastAsia="微软雅黑" w:hAnsi="微软雅黑" w:hint="eastAsia"/>
        </w:rPr>
        <w:t>单选框</w:t>
      </w:r>
      <w:r w:rsidRPr="00231F20">
        <w:rPr>
          <w:rFonts w:ascii="微软雅黑" w:eastAsia="微软雅黑" w:hAnsi="微软雅黑"/>
        </w:rPr>
        <w:t>、角色申请编号、申请角色ID、申请角色名称、审批负责人、角色支持业务线</w:t>
      </w:r>
      <w:r w:rsidRPr="00231F20">
        <w:rPr>
          <w:rFonts w:ascii="微软雅黑" w:eastAsia="微软雅黑" w:hAnsi="微软雅黑" w:hint="eastAsia"/>
        </w:rPr>
        <w:t>、申请人</w:t>
      </w:r>
      <w:r w:rsidRPr="00231F20">
        <w:rPr>
          <w:rFonts w:ascii="微软雅黑" w:eastAsia="微软雅黑" w:hAnsi="微软雅黑"/>
        </w:rPr>
        <w:t>登录账号、申请人员工编号、申请人员工姓名、申请人所属部门、申请时间、状态、操作人、操作时间</w:t>
      </w:r>
      <w:r w:rsidR="00D6177B">
        <w:rPr>
          <w:rFonts w:ascii="微软雅黑" w:eastAsia="微软雅黑" w:hAnsi="微软雅黑" w:hint="eastAsia"/>
        </w:rPr>
        <w:t>、</w:t>
      </w:r>
      <w:r w:rsidR="00AB3B87">
        <w:rPr>
          <w:rFonts w:ascii="微软雅黑" w:eastAsia="微软雅黑" w:hAnsi="微软雅黑" w:hint="eastAsia"/>
        </w:rPr>
        <w:t>拒绝原因</w:t>
      </w:r>
    </w:p>
    <w:p w:rsidR="00D6177B" w:rsidRDefault="00D6177B" w:rsidP="00096936">
      <w:pPr>
        <w:pStyle w:val="a5"/>
        <w:ind w:left="840" w:firstLineChars="0" w:firstLine="0"/>
        <w:rPr>
          <w:rFonts w:ascii="微软雅黑" w:eastAsia="微软雅黑" w:hAnsi="微软雅黑"/>
        </w:rPr>
      </w:pPr>
      <w:r>
        <w:rPr>
          <w:rFonts w:ascii="微软雅黑" w:eastAsia="微软雅黑" w:hAnsi="微软雅黑" w:hint="eastAsia"/>
        </w:rPr>
        <w:t>列表</w:t>
      </w:r>
      <w:r>
        <w:rPr>
          <w:rFonts w:ascii="微软雅黑" w:eastAsia="微软雅黑" w:hAnsi="微软雅黑"/>
        </w:rPr>
        <w:t>需要根据</w:t>
      </w:r>
      <w:r>
        <w:rPr>
          <w:rFonts w:ascii="微软雅黑" w:eastAsia="微软雅黑" w:hAnsi="微软雅黑" w:hint="eastAsia"/>
        </w:rPr>
        <w:t>申请人</w:t>
      </w:r>
      <w:r>
        <w:rPr>
          <w:rFonts w:ascii="微软雅黑" w:eastAsia="微软雅黑" w:hAnsi="微软雅黑"/>
        </w:rPr>
        <w:t>和审批人做数据权限控制。</w:t>
      </w:r>
    </w:p>
    <w:p w:rsidR="00862CEE" w:rsidRDefault="00862CEE" w:rsidP="00096936">
      <w:pPr>
        <w:pStyle w:val="a5"/>
        <w:ind w:left="840" w:firstLineChars="0" w:firstLine="0"/>
        <w:rPr>
          <w:rFonts w:ascii="微软雅黑" w:eastAsia="微软雅黑" w:hAnsi="微软雅黑"/>
        </w:rPr>
      </w:pPr>
      <w:r>
        <w:rPr>
          <w:rFonts w:ascii="微软雅黑" w:eastAsia="微软雅黑" w:hAnsi="微软雅黑" w:hint="eastAsia"/>
        </w:rPr>
        <w:t>角色</w:t>
      </w:r>
      <w:r>
        <w:rPr>
          <w:rFonts w:ascii="微软雅黑" w:eastAsia="微软雅黑" w:hAnsi="微软雅黑"/>
        </w:rPr>
        <w:t>申请编号有链接，点击可查看角色申请单据详情页</w:t>
      </w:r>
    </w:p>
    <w:p w:rsidR="00862CEE" w:rsidRPr="00862CEE" w:rsidRDefault="00862CEE" w:rsidP="00096936">
      <w:pPr>
        <w:pStyle w:val="a5"/>
        <w:ind w:left="840" w:firstLineChars="0" w:firstLine="0"/>
        <w:rPr>
          <w:rFonts w:ascii="微软雅黑" w:eastAsia="微软雅黑" w:hAnsi="微软雅黑"/>
        </w:rPr>
      </w:pPr>
      <w:r>
        <w:rPr>
          <w:rFonts w:ascii="微软雅黑" w:eastAsia="微软雅黑" w:hAnsi="微软雅黑" w:hint="eastAsia"/>
        </w:rPr>
        <w:t>申请</w:t>
      </w:r>
      <w:r>
        <w:rPr>
          <w:rFonts w:ascii="微软雅黑" w:eastAsia="微软雅黑" w:hAnsi="微软雅黑"/>
        </w:rPr>
        <w:t>角色ID有链接，点击可查看角色详情页</w:t>
      </w:r>
    </w:p>
    <w:p w:rsidR="00096936" w:rsidRPr="00231F20" w:rsidRDefault="00096936" w:rsidP="00A92A2B">
      <w:pPr>
        <w:pStyle w:val="a5"/>
        <w:numPr>
          <w:ilvl w:val="0"/>
          <w:numId w:val="35"/>
        </w:numPr>
        <w:ind w:firstLineChars="0"/>
        <w:rPr>
          <w:rFonts w:ascii="微软雅黑" w:eastAsia="微软雅黑" w:hAnsi="微软雅黑"/>
        </w:rPr>
      </w:pPr>
      <w:r w:rsidRPr="00231F20">
        <w:rPr>
          <w:rFonts w:ascii="微软雅黑" w:eastAsia="微软雅黑" w:hAnsi="微软雅黑" w:hint="eastAsia"/>
        </w:rPr>
        <w:t>业务规则</w:t>
      </w:r>
    </w:p>
    <w:p w:rsidR="002B0009" w:rsidRPr="00231F20" w:rsidRDefault="00096936" w:rsidP="002B0009">
      <w:pPr>
        <w:rPr>
          <w:rFonts w:ascii="微软雅黑" w:eastAsia="微软雅黑" w:hAnsi="微软雅黑"/>
        </w:rPr>
      </w:pPr>
      <w:r w:rsidRPr="00231F20">
        <w:rPr>
          <w:rFonts w:ascii="微软雅黑" w:eastAsia="微软雅黑" w:hAnsi="微软雅黑" w:hint="eastAsia"/>
        </w:rPr>
        <w:t>默认展示</w:t>
      </w:r>
      <w:r w:rsidRPr="00231F20">
        <w:rPr>
          <w:rFonts w:ascii="微软雅黑" w:eastAsia="微软雅黑" w:hAnsi="微软雅黑"/>
        </w:rPr>
        <w:t>全部</w:t>
      </w:r>
    </w:p>
    <w:p w:rsidR="00096936" w:rsidRPr="00231F20" w:rsidRDefault="00096936" w:rsidP="002B0009">
      <w:pPr>
        <w:rPr>
          <w:rFonts w:ascii="微软雅黑" w:eastAsia="微软雅黑" w:hAnsi="微软雅黑"/>
        </w:rPr>
      </w:pPr>
      <w:r w:rsidRPr="00231F20">
        <w:rPr>
          <w:rFonts w:ascii="微软雅黑" w:eastAsia="微软雅黑" w:hAnsi="微软雅黑" w:hint="eastAsia"/>
        </w:rPr>
        <w:t>按照</w:t>
      </w:r>
      <w:r w:rsidRPr="00231F20">
        <w:rPr>
          <w:rFonts w:ascii="微软雅黑" w:eastAsia="微软雅黑" w:hAnsi="微软雅黑"/>
        </w:rPr>
        <w:t>操作时间</w:t>
      </w:r>
      <w:r w:rsidRPr="00231F20">
        <w:rPr>
          <w:rFonts w:ascii="微软雅黑" w:eastAsia="微软雅黑" w:hAnsi="微软雅黑" w:hint="eastAsia"/>
        </w:rPr>
        <w:t>倒序</w:t>
      </w:r>
      <w:r w:rsidRPr="00231F20">
        <w:rPr>
          <w:rFonts w:ascii="微软雅黑" w:eastAsia="微软雅黑" w:hAnsi="微软雅黑"/>
        </w:rPr>
        <w:t>排列展示</w:t>
      </w:r>
    </w:p>
    <w:p w:rsidR="00096936" w:rsidRPr="00231F20" w:rsidRDefault="00096936" w:rsidP="002B0009">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w:t>
      </w: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则</w:t>
      </w:r>
      <w:r w:rsidRPr="00231F20">
        <w:rPr>
          <w:rFonts w:ascii="微软雅黑" w:eastAsia="微软雅黑" w:hAnsi="微软雅黑"/>
        </w:rPr>
        <w:t>展示全部数据</w:t>
      </w:r>
    </w:p>
    <w:p w:rsidR="00096936" w:rsidRPr="00231F20" w:rsidRDefault="00096936" w:rsidP="002B0009">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则展示满足查询条件的数据</w:t>
      </w:r>
    </w:p>
    <w:p w:rsidR="00096936" w:rsidRPr="00231F20" w:rsidRDefault="00877853" w:rsidP="00D775F5">
      <w:pPr>
        <w:tabs>
          <w:tab w:val="right" w:pos="8306"/>
        </w:tabs>
        <w:rPr>
          <w:rFonts w:ascii="微软雅黑" w:eastAsia="微软雅黑" w:hAnsi="微软雅黑"/>
        </w:rPr>
      </w:pPr>
      <w:r w:rsidRPr="00231F20">
        <w:rPr>
          <w:rFonts w:ascii="微软雅黑" w:eastAsia="微软雅黑" w:hAnsi="微软雅黑" w:hint="eastAsia"/>
        </w:rPr>
        <w:t>列表中</w:t>
      </w:r>
      <w:r w:rsidRPr="00231F20">
        <w:rPr>
          <w:rFonts w:ascii="微软雅黑" w:eastAsia="微软雅黑" w:hAnsi="微软雅黑"/>
        </w:rPr>
        <w:t>，角色申请编号有链接，</w:t>
      </w:r>
      <w:r w:rsidRPr="00231F20">
        <w:rPr>
          <w:rFonts w:ascii="微软雅黑" w:eastAsia="微软雅黑" w:hAnsi="微软雅黑" w:hint="eastAsia"/>
        </w:rPr>
        <w:t xml:space="preserve"> 点击</w:t>
      </w:r>
      <w:r w:rsidRPr="00231F20">
        <w:rPr>
          <w:rFonts w:ascii="微软雅黑" w:eastAsia="微软雅黑" w:hAnsi="微软雅黑"/>
        </w:rPr>
        <w:t>可</w:t>
      </w:r>
      <w:r w:rsidRPr="00231F20">
        <w:rPr>
          <w:rFonts w:ascii="微软雅黑" w:eastAsia="微软雅黑" w:hAnsi="微软雅黑" w:hint="eastAsia"/>
        </w:rPr>
        <w:t>查看</w:t>
      </w:r>
      <w:r w:rsidRPr="00231F20">
        <w:rPr>
          <w:rFonts w:ascii="微软雅黑" w:eastAsia="微软雅黑" w:hAnsi="微软雅黑"/>
        </w:rPr>
        <w:t>角色申请单据详情页</w:t>
      </w:r>
      <w:r w:rsidR="00D775F5">
        <w:rPr>
          <w:rFonts w:ascii="微软雅黑" w:eastAsia="微软雅黑" w:hAnsi="微软雅黑"/>
        </w:rPr>
        <w:tab/>
      </w:r>
    </w:p>
    <w:p w:rsidR="00877853" w:rsidRPr="00231F20" w:rsidRDefault="00877853" w:rsidP="002B0009">
      <w:pPr>
        <w:rPr>
          <w:rFonts w:ascii="微软雅黑" w:eastAsia="微软雅黑" w:hAnsi="微软雅黑"/>
        </w:rPr>
      </w:pPr>
      <w:r w:rsidRPr="00231F20">
        <w:rPr>
          <w:rFonts w:ascii="微软雅黑" w:eastAsia="微软雅黑" w:hAnsi="微软雅黑" w:hint="eastAsia"/>
        </w:rPr>
        <w:t>列表中</w:t>
      </w:r>
      <w:r w:rsidRPr="00231F20">
        <w:rPr>
          <w:rFonts w:ascii="微软雅黑" w:eastAsia="微软雅黑" w:hAnsi="微软雅黑"/>
        </w:rPr>
        <w:t>，</w:t>
      </w:r>
      <w:r w:rsidRPr="00231F20">
        <w:rPr>
          <w:rFonts w:ascii="微软雅黑" w:eastAsia="微软雅黑" w:hAnsi="微软雅黑" w:hint="eastAsia"/>
        </w:rPr>
        <w:t>申请</w:t>
      </w:r>
      <w:r w:rsidRPr="00231F20">
        <w:rPr>
          <w:rFonts w:ascii="微软雅黑" w:eastAsia="微软雅黑" w:hAnsi="微软雅黑"/>
        </w:rPr>
        <w:t>角色ID</w:t>
      </w:r>
      <w:r w:rsidRPr="00231F20">
        <w:rPr>
          <w:rFonts w:ascii="微软雅黑" w:eastAsia="微软雅黑" w:hAnsi="微软雅黑" w:hint="eastAsia"/>
        </w:rPr>
        <w:t>有</w:t>
      </w:r>
      <w:r w:rsidRPr="00231F20">
        <w:rPr>
          <w:rFonts w:ascii="微软雅黑" w:eastAsia="微软雅黑" w:hAnsi="微软雅黑"/>
        </w:rPr>
        <w:t>链接，点击可查看角色详情页</w:t>
      </w:r>
    </w:p>
    <w:p w:rsidR="00877853" w:rsidRPr="00231F20" w:rsidRDefault="00877853" w:rsidP="002B0009">
      <w:pPr>
        <w:rPr>
          <w:rFonts w:ascii="微软雅黑" w:eastAsia="微软雅黑" w:hAnsi="微软雅黑"/>
        </w:rPr>
      </w:pPr>
      <w:r w:rsidRPr="00231F20">
        <w:rPr>
          <w:rFonts w:ascii="微软雅黑" w:eastAsia="微软雅黑" w:hAnsi="微软雅黑" w:hint="eastAsia"/>
        </w:rPr>
        <w:t>申请时间</w:t>
      </w:r>
      <w:r w:rsidRPr="00231F20">
        <w:rPr>
          <w:rFonts w:ascii="微软雅黑" w:eastAsia="微软雅黑" w:hAnsi="微软雅黑"/>
        </w:rPr>
        <w:t>，指的是角色申请单据创建的时间</w:t>
      </w:r>
    </w:p>
    <w:p w:rsidR="0059637A" w:rsidRPr="00231F20" w:rsidRDefault="0059637A" w:rsidP="00881FBB">
      <w:pPr>
        <w:pStyle w:val="4"/>
        <w:numPr>
          <w:ilvl w:val="2"/>
          <w:numId w:val="1"/>
        </w:numPr>
        <w:rPr>
          <w:rFonts w:ascii="微软雅黑" w:eastAsia="微软雅黑" w:hAnsi="微软雅黑"/>
        </w:rPr>
      </w:pPr>
      <w:bookmarkStart w:id="955" w:name="_Toc1480502"/>
      <w:r w:rsidRPr="00231F20">
        <w:rPr>
          <w:rFonts w:ascii="微软雅黑" w:eastAsia="微软雅黑" w:hAnsi="微软雅黑" w:hint="eastAsia"/>
        </w:rPr>
        <w:t>【新建】功能</w:t>
      </w:r>
      <w:bookmarkEnd w:id="955"/>
    </w:p>
    <w:p w:rsidR="0059637A" w:rsidRPr="00231F20" w:rsidRDefault="0059637A" w:rsidP="00A92A2B">
      <w:pPr>
        <w:pStyle w:val="a5"/>
        <w:numPr>
          <w:ilvl w:val="0"/>
          <w:numId w:val="37"/>
        </w:numPr>
        <w:ind w:firstLineChars="0"/>
        <w:rPr>
          <w:rFonts w:ascii="微软雅黑" w:eastAsia="微软雅黑" w:hAnsi="微软雅黑"/>
        </w:rPr>
      </w:pPr>
      <w:r w:rsidRPr="00231F20">
        <w:rPr>
          <w:rFonts w:ascii="微软雅黑" w:eastAsia="微软雅黑" w:hAnsi="微软雅黑" w:hint="eastAsia"/>
        </w:rPr>
        <w:t>数据表单</w:t>
      </w:r>
    </w:p>
    <w:p w:rsidR="007A15FF" w:rsidRPr="00231F20" w:rsidRDefault="007A15FF" w:rsidP="00A92A2B">
      <w:pPr>
        <w:pStyle w:val="a5"/>
        <w:numPr>
          <w:ilvl w:val="0"/>
          <w:numId w:val="38"/>
        </w:numPr>
        <w:ind w:firstLineChars="0"/>
        <w:rPr>
          <w:rFonts w:ascii="微软雅黑" w:eastAsia="微软雅黑" w:hAnsi="微软雅黑"/>
        </w:rPr>
      </w:pPr>
      <w:r w:rsidRPr="00231F20">
        <w:rPr>
          <w:rFonts w:ascii="微软雅黑" w:eastAsia="微软雅黑" w:hAnsi="微软雅黑" w:hint="eastAsia"/>
        </w:rPr>
        <w:t>新建</w:t>
      </w:r>
      <w:r w:rsidRPr="00231F20">
        <w:rPr>
          <w:rFonts w:ascii="微软雅黑" w:eastAsia="微软雅黑" w:hAnsi="微软雅黑"/>
        </w:rPr>
        <w:t>角色申请</w:t>
      </w:r>
    </w:p>
    <w:tbl>
      <w:tblPr>
        <w:tblStyle w:val="a6"/>
        <w:tblW w:w="0" w:type="auto"/>
        <w:tblInd w:w="420" w:type="dxa"/>
        <w:tblLook w:val="04A0" w:firstRow="1" w:lastRow="0" w:firstColumn="1" w:lastColumn="0" w:noHBand="0" w:noVBand="1"/>
      </w:tblPr>
      <w:tblGrid>
        <w:gridCol w:w="1702"/>
        <w:gridCol w:w="1559"/>
        <w:gridCol w:w="4615"/>
      </w:tblGrid>
      <w:tr w:rsidR="0059637A" w:rsidRPr="00231F20" w:rsidTr="00264A64">
        <w:tc>
          <w:tcPr>
            <w:tcW w:w="1702" w:type="dxa"/>
          </w:tcPr>
          <w:p w:rsidR="0059637A" w:rsidRPr="00231F20" w:rsidRDefault="0059637A" w:rsidP="00264A64">
            <w:pPr>
              <w:jc w:val="center"/>
              <w:rPr>
                <w:rFonts w:ascii="微软雅黑" w:eastAsia="微软雅黑" w:hAnsi="微软雅黑" w:cs="宋体"/>
                <w:color w:val="000000"/>
              </w:rPr>
            </w:pPr>
            <w:r w:rsidRPr="00231F20">
              <w:rPr>
                <w:rFonts w:ascii="微软雅黑" w:eastAsia="微软雅黑" w:hAnsi="微软雅黑" w:cs="宋体" w:hint="eastAsia"/>
                <w:color w:val="000000"/>
              </w:rPr>
              <w:lastRenderedPageBreak/>
              <w:t>字段名</w:t>
            </w:r>
          </w:p>
        </w:tc>
        <w:tc>
          <w:tcPr>
            <w:tcW w:w="1559" w:type="dxa"/>
          </w:tcPr>
          <w:p w:rsidR="0059637A" w:rsidRPr="00231F20" w:rsidRDefault="0059637A" w:rsidP="00264A64">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615" w:type="dxa"/>
          </w:tcPr>
          <w:p w:rsidR="0059637A" w:rsidRPr="00231F20" w:rsidRDefault="0059637A" w:rsidP="00264A64">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59637A" w:rsidRPr="00231F20" w:rsidTr="00264A64">
        <w:tc>
          <w:tcPr>
            <w:tcW w:w="7876" w:type="dxa"/>
            <w:gridSpan w:val="3"/>
          </w:tcPr>
          <w:p w:rsidR="0059637A" w:rsidRPr="00231F20" w:rsidRDefault="003438E2" w:rsidP="00264A64">
            <w:pPr>
              <w:jc w:val="center"/>
              <w:rPr>
                <w:rFonts w:ascii="微软雅黑" w:eastAsia="微软雅黑" w:hAnsi="微软雅黑" w:cs="宋体"/>
                <w:color w:val="000000"/>
              </w:rPr>
            </w:pPr>
            <w:r w:rsidRPr="00231F20">
              <w:rPr>
                <w:rFonts w:ascii="微软雅黑" w:eastAsia="微软雅黑" w:hAnsi="微软雅黑" w:cs="宋体" w:hint="eastAsia"/>
                <w:color w:val="000000"/>
              </w:rPr>
              <w:t>申请</w:t>
            </w:r>
            <w:r w:rsidR="0059637A" w:rsidRPr="00231F20">
              <w:rPr>
                <w:rFonts w:ascii="微软雅黑" w:eastAsia="微软雅黑" w:hAnsi="微软雅黑" w:cs="宋体"/>
                <w:color w:val="000000"/>
              </w:rPr>
              <w:t>信息</w:t>
            </w:r>
          </w:p>
        </w:tc>
      </w:tr>
      <w:tr w:rsidR="0059637A" w:rsidRPr="00231F20" w:rsidTr="00264A64">
        <w:tc>
          <w:tcPr>
            <w:tcW w:w="1702" w:type="dxa"/>
          </w:tcPr>
          <w:p w:rsidR="0059637A" w:rsidRPr="00231F20" w:rsidRDefault="0059637A" w:rsidP="003438E2">
            <w:pPr>
              <w:pStyle w:val="a5"/>
              <w:ind w:firstLineChars="0" w:firstLine="0"/>
              <w:rPr>
                <w:rFonts w:ascii="微软雅黑" w:eastAsia="微软雅黑" w:hAnsi="微软雅黑"/>
              </w:rPr>
            </w:pPr>
            <w:r w:rsidRPr="00231F20">
              <w:rPr>
                <w:rFonts w:ascii="微软雅黑" w:eastAsia="微软雅黑" w:hAnsi="微软雅黑" w:hint="eastAsia"/>
              </w:rPr>
              <w:t>角色</w:t>
            </w:r>
            <w:r w:rsidR="003438E2" w:rsidRPr="00231F20">
              <w:rPr>
                <w:rFonts w:ascii="微软雅黑" w:eastAsia="微软雅黑" w:hAnsi="微软雅黑" w:hint="eastAsia"/>
              </w:rPr>
              <w:t>申请</w:t>
            </w:r>
            <w:r w:rsidR="003438E2" w:rsidRPr="00231F20">
              <w:rPr>
                <w:rFonts w:ascii="微软雅黑" w:eastAsia="微软雅黑" w:hAnsi="微软雅黑"/>
              </w:rPr>
              <w:t>编号</w:t>
            </w:r>
          </w:p>
        </w:tc>
        <w:tc>
          <w:tcPr>
            <w:tcW w:w="1559"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不允许</w:t>
            </w:r>
            <w:r w:rsidRPr="00231F20">
              <w:rPr>
                <w:rFonts w:ascii="微软雅黑" w:eastAsia="微软雅黑" w:hAnsi="微软雅黑"/>
              </w:rPr>
              <w:t>编辑，保存成功后</w:t>
            </w:r>
            <w:r w:rsidRPr="00231F20">
              <w:rPr>
                <w:rFonts w:ascii="微软雅黑" w:eastAsia="微软雅黑" w:hAnsi="微软雅黑" w:hint="eastAsia"/>
              </w:rPr>
              <w:t>自动</w:t>
            </w:r>
            <w:r w:rsidRPr="00231F20">
              <w:rPr>
                <w:rFonts w:ascii="微软雅黑" w:eastAsia="微软雅黑" w:hAnsi="微软雅黑"/>
              </w:rPr>
              <w:t>填入</w:t>
            </w:r>
          </w:p>
          <w:p w:rsidR="0059637A" w:rsidRPr="00231F20" w:rsidRDefault="003438E2" w:rsidP="00264A64">
            <w:pPr>
              <w:pStyle w:val="a5"/>
              <w:ind w:firstLineChars="0" w:firstLine="0"/>
              <w:rPr>
                <w:rFonts w:ascii="微软雅黑" w:eastAsia="微软雅黑" w:hAnsi="微软雅黑"/>
              </w:rPr>
            </w:pPr>
            <w:r w:rsidRPr="00231F20">
              <w:rPr>
                <w:rFonts w:ascii="微软雅黑" w:eastAsia="微软雅黑" w:hAnsi="微软雅黑" w:hint="eastAsia"/>
              </w:rPr>
              <w:t>角色申请</w:t>
            </w:r>
            <w:r w:rsidRPr="00231F20">
              <w:rPr>
                <w:rFonts w:ascii="微软雅黑" w:eastAsia="微软雅黑" w:hAnsi="微软雅黑"/>
              </w:rPr>
              <w:t>编号</w:t>
            </w:r>
            <w:r w:rsidR="0059637A" w:rsidRPr="00231F20">
              <w:rPr>
                <w:rFonts w:ascii="微软雅黑" w:eastAsia="微软雅黑" w:hAnsi="微软雅黑"/>
              </w:rPr>
              <w:t>规则：</w:t>
            </w:r>
            <w:r w:rsidR="00264A64" w:rsidRPr="00231F20">
              <w:rPr>
                <w:rFonts w:ascii="微软雅黑" w:eastAsia="微软雅黑" w:hAnsi="微软雅黑" w:hint="eastAsia"/>
              </w:rPr>
              <w:t>SQ</w:t>
            </w:r>
            <w:r w:rsidR="00264A64" w:rsidRPr="00231F20">
              <w:rPr>
                <w:rFonts w:ascii="微软雅黑" w:eastAsia="微软雅黑" w:hAnsi="微软雅黑"/>
              </w:rPr>
              <w:t>YYYYMMDD+00001</w:t>
            </w:r>
            <w:r w:rsidR="00264A64" w:rsidRPr="00231F20">
              <w:rPr>
                <w:rFonts w:ascii="微软雅黑" w:eastAsia="微软雅黑" w:hAnsi="微软雅黑" w:hint="eastAsia"/>
              </w:rPr>
              <w:t>（顺序编号）</w:t>
            </w:r>
          </w:p>
        </w:tc>
      </w:tr>
      <w:tr w:rsidR="0059637A" w:rsidRPr="00231F20" w:rsidTr="00264A64">
        <w:tc>
          <w:tcPr>
            <w:tcW w:w="1702" w:type="dxa"/>
          </w:tcPr>
          <w:p w:rsidR="0059637A" w:rsidRPr="00231F20" w:rsidRDefault="00264A64" w:rsidP="00264A64">
            <w:pPr>
              <w:pStyle w:val="a5"/>
              <w:ind w:firstLineChars="0" w:firstLine="0"/>
              <w:rPr>
                <w:rFonts w:ascii="微软雅黑" w:eastAsia="微软雅黑" w:hAnsi="微软雅黑"/>
              </w:rPr>
            </w:pPr>
            <w:r w:rsidRPr="00231F20">
              <w:rPr>
                <w:rFonts w:ascii="微软雅黑" w:eastAsia="微软雅黑" w:hAnsi="微软雅黑" w:hint="eastAsia"/>
              </w:rPr>
              <w:t>申请</w:t>
            </w:r>
            <w:r w:rsidR="0059637A" w:rsidRPr="00231F20">
              <w:rPr>
                <w:rFonts w:ascii="微软雅黑" w:eastAsia="微软雅黑" w:hAnsi="微软雅黑" w:hint="eastAsia"/>
              </w:rPr>
              <w:t>角色</w:t>
            </w:r>
          </w:p>
        </w:tc>
        <w:tc>
          <w:tcPr>
            <w:tcW w:w="1559"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59637A" w:rsidRPr="00231F20" w:rsidRDefault="00264A64" w:rsidP="00264A64">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进入</w:t>
            </w:r>
            <w:r w:rsidRPr="00231F20">
              <w:rPr>
                <w:rFonts w:ascii="微软雅黑" w:eastAsia="微软雅黑" w:hAnsi="微软雅黑"/>
              </w:rPr>
              <w:t>角色选择页面</w:t>
            </w:r>
            <w:r w:rsidR="00356782">
              <w:rPr>
                <w:rFonts w:ascii="微软雅黑" w:eastAsia="微软雅黑" w:hAnsi="微软雅黑" w:hint="eastAsia"/>
              </w:rPr>
              <w:t>，</w:t>
            </w:r>
            <w:proofErr w:type="gramStart"/>
            <w:r w:rsidR="00356782">
              <w:rPr>
                <w:rFonts w:ascii="微软雅黑" w:eastAsia="微软雅黑" w:hAnsi="微软雅黑"/>
              </w:rPr>
              <w:t>规则见</w:t>
            </w:r>
            <w:proofErr w:type="gramEnd"/>
            <w:r w:rsidR="00356782">
              <w:rPr>
                <w:rFonts w:ascii="微软雅黑" w:eastAsia="微软雅黑" w:hAnsi="微软雅黑" w:hint="eastAsia"/>
              </w:rPr>
              <w:t>2.12.4</w:t>
            </w:r>
          </w:p>
          <w:p w:rsidR="00264A64" w:rsidRPr="00231F20" w:rsidRDefault="00264A64" w:rsidP="00264A64">
            <w:pPr>
              <w:pStyle w:val="a5"/>
              <w:ind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角色后，将角色名称回填入文本框</w:t>
            </w:r>
            <w:r w:rsidR="00351A5E" w:rsidRPr="00231F20">
              <w:rPr>
                <w:rFonts w:ascii="微软雅黑" w:eastAsia="微软雅黑" w:hAnsi="微软雅黑" w:hint="eastAsia"/>
              </w:rPr>
              <w:t>，</w:t>
            </w:r>
            <w:r w:rsidR="00351A5E" w:rsidRPr="00231F20">
              <w:rPr>
                <w:rFonts w:ascii="微软雅黑" w:eastAsia="微软雅黑" w:hAnsi="微软雅黑"/>
              </w:rPr>
              <w:t>不允许编辑，除非重新选择。</w:t>
            </w:r>
          </w:p>
          <w:p w:rsidR="00351A5E" w:rsidRPr="00231F20" w:rsidRDefault="00351A5E" w:rsidP="00264A64">
            <w:pPr>
              <w:pStyle w:val="a5"/>
              <w:ind w:firstLineChars="0" w:firstLine="0"/>
              <w:rPr>
                <w:rFonts w:ascii="微软雅黑" w:eastAsia="微软雅黑" w:hAnsi="微软雅黑"/>
              </w:rPr>
            </w:pPr>
            <w:r w:rsidRPr="00231F20">
              <w:rPr>
                <w:rFonts w:ascii="微软雅黑" w:eastAsia="微软雅黑" w:hAnsi="微软雅黑" w:hint="eastAsia"/>
              </w:rPr>
              <w:t>必填项</w:t>
            </w:r>
            <w:r w:rsidRPr="00231F20">
              <w:rPr>
                <w:rFonts w:ascii="微软雅黑" w:eastAsia="微软雅黑" w:hAnsi="微软雅黑"/>
              </w:rPr>
              <w:t>。</w:t>
            </w:r>
          </w:p>
        </w:tc>
      </w:tr>
      <w:tr w:rsidR="0059637A" w:rsidRPr="00231F20" w:rsidTr="00264A64">
        <w:tc>
          <w:tcPr>
            <w:tcW w:w="1702" w:type="dxa"/>
          </w:tcPr>
          <w:p w:rsidR="0059637A" w:rsidRPr="00231F20" w:rsidRDefault="00351A5E" w:rsidP="00264A64">
            <w:pPr>
              <w:pStyle w:val="a5"/>
              <w:ind w:firstLineChars="0" w:firstLine="0"/>
              <w:rPr>
                <w:rFonts w:ascii="微软雅黑" w:eastAsia="微软雅黑" w:hAnsi="微软雅黑"/>
              </w:rPr>
            </w:pPr>
            <w:r w:rsidRPr="00231F20">
              <w:rPr>
                <w:rFonts w:ascii="微软雅黑" w:eastAsia="微软雅黑" w:hAnsi="微软雅黑" w:hint="eastAsia"/>
              </w:rPr>
              <w:t>角色审批人</w:t>
            </w:r>
          </w:p>
        </w:tc>
        <w:tc>
          <w:tcPr>
            <w:tcW w:w="1559"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59637A" w:rsidRPr="00231F20" w:rsidRDefault="00351A5E" w:rsidP="00264A64">
            <w:pPr>
              <w:pStyle w:val="a5"/>
              <w:ind w:firstLineChars="0" w:firstLine="0"/>
              <w:rPr>
                <w:rFonts w:ascii="微软雅黑" w:eastAsia="微软雅黑" w:hAnsi="微软雅黑"/>
              </w:rPr>
            </w:pPr>
            <w:r w:rsidRPr="00231F20">
              <w:rPr>
                <w:rFonts w:ascii="微软雅黑" w:eastAsia="微软雅黑" w:hAnsi="微软雅黑" w:hint="eastAsia"/>
              </w:rPr>
              <w:t>选中角色后</w:t>
            </w:r>
            <w:r w:rsidRPr="00231F20">
              <w:rPr>
                <w:rFonts w:ascii="微软雅黑" w:eastAsia="微软雅黑" w:hAnsi="微软雅黑"/>
              </w:rPr>
              <w:t>，自动带入，</w:t>
            </w:r>
            <w:r w:rsidRPr="00231F20">
              <w:rPr>
                <w:rFonts w:ascii="微软雅黑" w:eastAsia="微软雅黑" w:hAnsi="微软雅黑" w:hint="eastAsia"/>
              </w:rPr>
              <w:t>不允许</w:t>
            </w:r>
            <w:r w:rsidRPr="00231F20">
              <w:rPr>
                <w:rFonts w:ascii="微软雅黑" w:eastAsia="微软雅黑" w:hAnsi="微软雅黑"/>
              </w:rPr>
              <w:t>编辑，取值=所选角色的审批负责人员工姓名，若员工姓名为空，则</w:t>
            </w:r>
            <w:proofErr w:type="gramStart"/>
            <w:r w:rsidRPr="00231F20">
              <w:rPr>
                <w:rFonts w:ascii="微软雅黑" w:eastAsia="微软雅黑" w:hAnsi="微软雅黑" w:hint="eastAsia"/>
              </w:rPr>
              <w:t>此处</w:t>
            </w:r>
            <w:r w:rsidRPr="00231F20">
              <w:rPr>
                <w:rFonts w:ascii="微软雅黑" w:eastAsia="微软雅黑" w:hAnsi="微软雅黑"/>
              </w:rPr>
              <w:t>也</w:t>
            </w:r>
            <w:proofErr w:type="gramEnd"/>
            <w:r w:rsidRPr="00231F20">
              <w:rPr>
                <w:rFonts w:ascii="微软雅黑" w:eastAsia="微软雅黑" w:hAnsi="微软雅黑"/>
              </w:rPr>
              <w:t>为空</w:t>
            </w:r>
          </w:p>
        </w:tc>
      </w:tr>
      <w:tr w:rsidR="0059637A" w:rsidRPr="00231F20" w:rsidTr="00264A64">
        <w:tc>
          <w:tcPr>
            <w:tcW w:w="1702" w:type="dxa"/>
          </w:tcPr>
          <w:p w:rsidR="0059637A" w:rsidRPr="00231F20" w:rsidRDefault="00695832" w:rsidP="00264A64">
            <w:pPr>
              <w:pStyle w:val="a5"/>
              <w:ind w:firstLineChars="0" w:firstLine="0"/>
              <w:rPr>
                <w:rFonts w:ascii="微软雅黑" w:eastAsia="微软雅黑" w:hAnsi="微软雅黑"/>
              </w:rPr>
            </w:pPr>
            <w:r w:rsidRPr="00231F20">
              <w:rPr>
                <w:rFonts w:ascii="微软雅黑" w:eastAsia="微软雅黑" w:hAnsi="微软雅黑" w:hint="eastAsia"/>
              </w:rPr>
              <w:t>角色支持</w:t>
            </w:r>
            <w:r w:rsidRPr="00231F20">
              <w:rPr>
                <w:rFonts w:ascii="微软雅黑" w:eastAsia="微软雅黑" w:hAnsi="微软雅黑"/>
              </w:rPr>
              <w:t>业务线</w:t>
            </w:r>
          </w:p>
        </w:tc>
        <w:tc>
          <w:tcPr>
            <w:tcW w:w="1559"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通过</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00695832" w:rsidRPr="00231F20">
              <w:rPr>
                <w:rFonts w:ascii="微软雅黑" w:eastAsia="微软雅黑" w:hAnsi="微软雅黑" w:hint="eastAsia"/>
              </w:rPr>
              <w:t>角色</w:t>
            </w:r>
            <w:r w:rsidRPr="00231F20">
              <w:rPr>
                <w:rFonts w:ascii="微软雅黑" w:eastAsia="微软雅黑" w:hAnsi="微软雅黑"/>
              </w:rPr>
              <w:t>后带入，不允许编辑，</w:t>
            </w:r>
            <w:r w:rsidRPr="00231F20">
              <w:rPr>
                <w:rFonts w:ascii="微软雅黑" w:eastAsia="微软雅黑" w:hAnsi="微软雅黑" w:hint="eastAsia"/>
              </w:rPr>
              <w:t>非</w:t>
            </w:r>
            <w:r w:rsidRPr="00231F20">
              <w:rPr>
                <w:rFonts w:ascii="微软雅黑" w:eastAsia="微软雅黑" w:hAnsi="微软雅黑"/>
              </w:rPr>
              <w:t>必填</w:t>
            </w:r>
          </w:p>
          <w:p w:rsidR="0059637A" w:rsidRPr="00231F20" w:rsidRDefault="0059637A" w:rsidP="00695832">
            <w:pPr>
              <w:pStyle w:val="a5"/>
              <w:ind w:firstLineChars="0" w:firstLine="0"/>
              <w:rPr>
                <w:rFonts w:ascii="微软雅黑" w:eastAsia="微软雅黑" w:hAnsi="微软雅黑"/>
              </w:rPr>
            </w:pPr>
            <w:r w:rsidRPr="00231F20">
              <w:rPr>
                <w:rFonts w:ascii="微软雅黑" w:eastAsia="微软雅黑" w:hAnsi="微软雅黑" w:hint="eastAsia"/>
              </w:rPr>
              <w:t>取值</w:t>
            </w:r>
            <w:r w:rsidRPr="00231F20">
              <w:rPr>
                <w:rFonts w:ascii="微软雅黑" w:eastAsia="微软雅黑" w:hAnsi="微软雅黑"/>
              </w:rPr>
              <w:t>=所选</w:t>
            </w:r>
            <w:r w:rsidR="00695832" w:rsidRPr="00231F20">
              <w:rPr>
                <w:rFonts w:ascii="微软雅黑" w:eastAsia="微软雅黑" w:hAnsi="微软雅黑" w:hint="eastAsia"/>
              </w:rPr>
              <w:t>角色的</w:t>
            </w:r>
            <w:r w:rsidR="00695832" w:rsidRPr="00231F20">
              <w:rPr>
                <w:rFonts w:ascii="微软雅黑" w:eastAsia="微软雅黑" w:hAnsi="微软雅黑"/>
              </w:rPr>
              <w:t>支持业务线</w:t>
            </w:r>
          </w:p>
          <w:p w:rsidR="00695832" w:rsidRPr="00231F20" w:rsidRDefault="00695832" w:rsidP="00695832">
            <w:pPr>
              <w:pStyle w:val="a5"/>
              <w:ind w:firstLineChars="0" w:firstLine="0"/>
              <w:rPr>
                <w:rFonts w:ascii="微软雅黑" w:eastAsia="微软雅黑" w:hAnsi="微软雅黑"/>
              </w:rPr>
            </w:pPr>
            <w:r w:rsidRPr="00231F20">
              <w:rPr>
                <w:rFonts w:ascii="微软雅黑" w:eastAsia="微软雅黑" w:hAnsi="微软雅黑" w:hint="eastAsia"/>
              </w:rPr>
              <w:t>多条</w:t>
            </w:r>
            <w:r w:rsidRPr="00231F20">
              <w:rPr>
                <w:rFonts w:ascii="微软雅黑" w:eastAsia="微软雅黑" w:hAnsi="微软雅黑"/>
              </w:rPr>
              <w:t>业务线时以</w:t>
            </w:r>
            <w:r w:rsidRPr="00231F20">
              <w:rPr>
                <w:rFonts w:ascii="微软雅黑" w:eastAsia="微软雅黑" w:hAnsi="微软雅黑" w:hint="eastAsia"/>
              </w:rPr>
              <w:t>分号分隔</w:t>
            </w:r>
            <w:r w:rsidRPr="00231F20">
              <w:rPr>
                <w:rFonts w:ascii="微软雅黑" w:eastAsia="微软雅黑" w:hAnsi="微软雅黑"/>
              </w:rPr>
              <w:t>。</w:t>
            </w:r>
          </w:p>
        </w:tc>
      </w:tr>
      <w:tr w:rsidR="00145A9C" w:rsidRPr="00231F20" w:rsidTr="009D4010">
        <w:tc>
          <w:tcPr>
            <w:tcW w:w="7876" w:type="dxa"/>
            <w:gridSpan w:val="3"/>
          </w:tcPr>
          <w:p w:rsidR="00145A9C" w:rsidRPr="00231F20" w:rsidRDefault="00145A9C" w:rsidP="00145A9C">
            <w:pPr>
              <w:pStyle w:val="a5"/>
              <w:ind w:firstLineChars="0" w:firstLine="0"/>
              <w:jc w:val="center"/>
              <w:rPr>
                <w:rFonts w:ascii="微软雅黑" w:eastAsia="微软雅黑" w:hAnsi="微软雅黑"/>
              </w:rPr>
            </w:pPr>
            <w:r w:rsidRPr="00231F20">
              <w:rPr>
                <w:rFonts w:ascii="微软雅黑" w:eastAsia="微软雅黑" w:hAnsi="微软雅黑" w:hint="eastAsia"/>
              </w:rPr>
              <w:t>申请</w:t>
            </w:r>
            <w:r w:rsidRPr="00231F20">
              <w:rPr>
                <w:rFonts w:ascii="微软雅黑" w:eastAsia="微软雅黑" w:hAnsi="微软雅黑"/>
              </w:rPr>
              <w:t>账号明细</w:t>
            </w:r>
            <w:r w:rsidR="00444CAF" w:rsidRPr="00231F20">
              <w:rPr>
                <w:rFonts w:ascii="微软雅黑" w:eastAsia="微软雅黑" w:hAnsi="微软雅黑" w:hint="eastAsia"/>
              </w:rPr>
              <w:t>（是</w:t>
            </w:r>
            <w:r w:rsidR="00444CAF" w:rsidRPr="00231F20">
              <w:rPr>
                <w:rFonts w:ascii="微软雅黑" w:eastAsia="微软雅黑" w:hAnsi="微软雅黑"/>
              </w:rPr>
              <w:t>列表，支持多条，最多支持</w:t>
            </w:r>
            <w:r w:rsidR="00444CAF" w:rsidRPr="00231F20">
              <w:rPr>
                <w:rFonts w:ascii="微软雅黑" w:eastAsia="微软雅黑" w:hAnsi="微软雅黑" w:hint="eastAsia"/>
              </w:rPr>
              <w:t>20条</w:t>
            </w:r>
            <w:r w:rsidR="00444CAF" w:rsidRPr="00231F20">
              <w:rPr>
                <w:rFonts w:ascii="微软雅黑" w:eastAsia="微软雅黑" w:hAnsi="微软雅黑"/>
              </w:rPr>
              <w:t>）</w:t>
            </w:r>
          </w:p>
        </w:tc>
      </w:tr>
      <w:tr w:rsidR="0059637A" w:rsidRPr="00231F20" w:rsidTr="00264A64">
        <w:tc>
          <w:tcPr>
            <w:tcW w:w="1702" w:type="dxa"/>
          </w:tcPr>
          <w:p w:rsidR="0059637A" w:rsidRPr="00231F20" w:rsidRDefault="00145A9C" w:rsidP="00264A64">
            <w:pPr>
              <w:pStyle w:val="a5"/>
              <w:ind w:firstLineChars="0" w:firstLine="0"/>
              <w:rPr>
                <w:rFonts w:ascii="微软雅黑" w:eastAsia="微软雅黑" w:hAnsi="微软雅黑"/>
              </w:rPr>
            </w:pPr>
            <w:r w:rsidRPr="00231F20">
              <w:rPr>
                <w:rFonts w:ascii="微软雅黑" w:eastAsia="微软雅黑" w:hAnsi="微软雅黑" w:hint="eastAsia"/>
              </w:rPr>
              <w:t>申请账号</w:t>
            </w:r>
          </w:p>
        </w:tc>
        <w:tc>
          <w:tcPr>
            <w:tcW w:w="1559"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通过</w:t>
            </w:r>
            <w:r w:rsidRPr="00231F20">
              <w:rPr>
                <w:rFonts w:ascii="微软雅黑" w:eastAsia="微软雅黑" w:hAnsi="微软雅黑"/>
              </w:rPr>
              <w:t>【</w:t>
            </w:r>
            <w:r w:rsidR="00145A9C" w:rsidRPr="00231F20">
              <w:rPr>
                <w:rFonts w:ascii="微软雅黑" w:eastAsia="微软雅黑" w:hAnsi="微软雅黑" w:hint="eastAsia"/>
              </w:rPr>
              <w:t>添加</w:t>
            </w:r>
            <w:r w:rsidRPr="00231F20">
              <w:rPr>
                <w:rFonts w:ascii="微软雅黑" w:eastAsia="微软雅黑" w:hAnsi="微软雅黑"/>
              </w:rPr>
              <w:t>】</w:t>
            </w:r>
            <w:r w:rsidRPr="00231F20">
              <w:rPr>
                <w:rFonts w:ascii="微软雅黑" w:eastAsia="微软雅黑" w:hAnsi="微软雅黑" w:hint="eastAsia"/>
              </w:rPr>
              <w:t>账号</w:t>
            </w:r>
            <w:r w:rsidRPr="00231F20">
              <w:rPr>
                <w:rFonts w:ascii="微软雅黑" w:eastAsia="微软雅黑" w:hAnsi="微软雅黑"/>
              </w:rPr>
              <w:t>后带入，不允许编辑，必填</w:t>
            </w:r>
          </w:p>
          <w:p w:rsidR="0059637A" w:rsidRDefault="0059637A" w:rsidP="00145A9C">
            <w:pPr>
              <w:pStyle w:val="a5"/>
              <w:ind w:firstLineChars="0" w:firstLine="0"/>
              <w:rPr>
                <w:rFonts w:ascii="微软雅黑" w:eastAsia="微软雅黑" w:hAnsi="微软雅黑"/>
              </w:rPr>
            </w:pPr>
            <w:r w:rsidRPr="00231F20">
              <w:rPr>
                <w:rFonts w:ascii="微软雅黑" w:eastAsia="微软雅黑" w:hAnsi="微软雅黑" w:hint="eastAsia"/>
              </w:rPr>
              <w:t>取值</w:t>
            </w:r>
            <w:r w:rsidRPr="00231F20">
              <w:rPr>
                <w:rFonts w:ascii="微软雅黑" w:eastAsia="微软雅黑" w:hAnsi="微软雅黑"/>
              </w:rPr>
              <w:t>=所选账号</w:t>
            </w:r>
          </w:p>
          <w:p w:rsidR="00356782" w:rsidRPr="00231F20" w:rsidRDefault="00356782" w:rsidP="00145A9C">
            <w:pPr>
              <w:pStyle w:val="a5"/>
              <w:ind w:firstLineChars="0" w:firstLine="0"/>
              <w:rPr>
                <w:rFonts w:ascii="微软雅黑" w:eastAsia="微软雅黑" w:hAnsi="微软雅黑"/>
              </w:rPr>
            </w:pPr>
            <w:r>
              <w:rPr>
                <w:rFonts w:ascii="微软雅黑" w:eastAsia="微软雅黑" w:hAnsi="微软雅黑" w:hint="eastAsia"/>
              </w:rPr>
              <w:t>账号</w:t>
            </w:r>
            <w:r>
              <w:rPr>
                <w:rFonts w:ascii="微软雅黑" w:eastAsia="微软雅黑" w:hAnsi="微软雅黑"/>
              </w:rPr>
              <w:t>添加页面</w:t>
            </w:r>
            <w:proofErr w:type="gramStart"/>
            <w:r>
              <w:rPr>
                <w:rFonts w:ascii="微软雅黑" w:eastAsia="微软雅黑" w:hAnsi="微软雅黑"/>
              </w:rPr>
              <w:t>规则见</w:t>
            </w:r>
            <w:proofErr w:type="gramEnd"/>
            <w:r>
              <w:rPr>
                <w:rFonts w:ascii="微软雅黑" w:eastAsia="微软雅黑" w:hAnsi="微软雅黑" w:hint="eastAsia"/>
              </w:rPr>
              <w:t>2.12.5</w:t>
            </w:r>
          </w:p>
        </w:tc>
      </w:tr>
      <w:tr w:rsidR="0059637A" w:rsidRPr="00231F20" w:rsidTr="00264A64">
        <w:tc>
          <w:tcPr>
            <w:tcW w:w="1702" w:type="dxa"/>
          </w:tcPr>
          <w:p w:rsidR="0059637A" w:rsidRPr="00231F20" w:rsidRDefault="00145A9C" w:rsidP="00264A64">
            <w:pPr>
              <w:pStyle w:val="a5"/>
              <w:ind w:firstLineChars="0" w:firstLine="0"/>
              <w:rPr>
                <w:rFonts w:ascii="微软雅黑" w:eastAsia="微软雅黑" w:hAnsi="微软雅黑"/>
              </w:rPr>
            </w:pPr>
            <w:r w:rsidRPr="00231F20">
              <w:rPr>
                <w:rFonts w:ascii="微软雅黑" w:eastAsia="微软雅黑" w:hAnsi="微软雅黑" w:hint="eastAsia"/>
              </w:rPr>
              <w:t>关联员工</w:t>
            </w:r>
            <w:r w:rsidRPr="00231F20">
              <w:rPr>
                <w:rFonts w:ascii="微软雅黑" w:eastAsia="微软雅黑" w:hAnsi="微软雅黑"/>
              </w:rPr>
              <w:t>姓名</w:t>
            </w:r>
          </w:p>
        </w:tc>
        <w:tc>
          <w:tcPr>
            <w:tcW w:w="1559"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59637A" w:rsidRPr="00231F20" w:rsidRDefault="0059637A" w:rsidP="00264A64">
            <w:pPr>
              <w:pStyle w:val="a5"/>
              <w:ind w:firstLineChars="0" w:firstLine="0"/>
              <w:rPr>
                <w:rFonts w:ascii="微软雅黑" w:eastAsia="微软雅黑" w:hAnsi="微软雅黑"/>
              </w:rPr>
            </w:pPr>
            <w:r w:rsidRPr="00231F20">
              <w:rPr>
                <w:rFonts w:ascii="微软雅黑" w:eastAsia="微软雅黑" w:hAnsi="微软雅黑" w:hint="eastAsia"/>
              </w:rPr>
              <w:t>通过</w:t>
            </w:r>
            <w:r w:rsidR="00145A9C" w:rsidRPr="00231F20">
              <w:rPr>
                <w:rFonts w:ascii="微软雅黑" w:eastAsia="微软雅黑" w:hAnsi="微软雅黑"/>
              </w:rPr>
              <w:t>【</w:t>
            </w:r>
            <w:r w:rsidR="00145A9C" w:rsidRPr="00231F20">
              <w:rPr>
                <w:rFonts w:ascii="微软雅黑" w:eastAsia="微软雅黑" w:hAnsi="微软雅黑" w:hint="eastAsia"/>
              </w:rPr>
              <w:t>添加</w:t>
            </w:r>
            <w:r w:rsidR="00145A9C" w:rsidRPr="00231F20">
              <w:rPr>
                <w:rFonts w:ascii="微软雅黑" w:eastAsia="微软雅黑" w:hAnsi="微软雅黑"/>
              </w:rPr>
              <w:t>】</w:t>
            </w:r>
            <w:r w:rsidRPr="00231F20">
              <w:rPr>
                <w:rFonts w:ascii="微软雅黑" w:eastAsia="微软雅黑" w:hAnsi="微软雅黑" w:hint="eastAsia"/>
              </w:rPr>
              <w:t>账号</w:t>
            </w:r>
            <w:r w:rsidRPr="00231F20">
              <w:rPr>
                <w:rFonts w:ascii="微软雅黑" w:eastAsia="微软雅黑" w:hAnsi="微软雅黑"/>
              </w:rPr>
              <w:t>后带入，不允许编辑，</w:t>
            </w:r>
            <w:r w:rsidRPr="00231F20">
              <w:rPr>
                <w:rFonts w:ascii="微软雅黑" w:eastAsia="微软雅黑" w:hAnsi="微软雅黑" w:hint="eastAsia"/>
              </w:rPr>
              <w:t>非</w:t>
            </w:r>
            <w:r w:rsidRPr="00231F20">
              <w:rPr>
                <w:rFonts w:ascii="微软雅黑" w:eastAsia="微软雅黑" w:hAnsi="微软雅黑"/>
              </w:rPr>
              <w:t>必填</w:t>
            </w:r>
          </w:p>
          <w:p w:rsidR="0059637A" w:rsidRPr="00231F20" w:rsidRDefault="0059637A" w:rsidP="00145A9C">
            <w:pPr>
              <w:pStyle w:val="a5"/>
              <w:ind w:firstLineChars="0" w:firstLine="0"/>
              <w:rPr>
                <w:rFonts w:ascii="微软雅黑" w:eastAsia="微软雅黑" w:hAnsi="微软雅黑"/>
              </w:rPr>
            </w:pPr>
            <w:r w:rsidRPr="00231F20">
              <w:rPr>
                <w:rFonts w:ascii="微软雅黑" w:eastAsia="微软雅黑" w:hAnsi="微软雅黑" w:hint="eastAsia"/>
              </w:rPr>
              <w:t>取值</w:t>
            </w:r>
            <w:r w:rsidRPr="00231F20">
              <w:rPr>
                <w:rFonts w:ascii="微软雅黑" w:eastAsia="微软雅黑" w:hAnsi="微软雅黑"/>
              </w:rPr>
              <w:t>=所选账号关联的员工</w:t>
            </w:r>
            <w:r w:rsidR="00145A9C" w:rsidRPr="00231F20">
              <w:rPr>
                <w:rFonts w:ascii="微软雅黑" w:eastAsia="微软雅黑" w:hAnsi="微软雅黑" w:hint="eastAsia"/>
              </w:rPr>
              <w:t>姓名</w:t>
            </w:r>
          </w:p>
        </w:tc>
      </w:tr>
      <w:tr w:rsidR="00145A9C" w:rsidRPr="00231F20" w:rsidTr="00264A64">
        <w:tc>
          <w:tcPr>
            <w:tcW w:w="1702"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关联员工编号</w:t>
            </w:r>
          </w:p>
        </w:tc>
        <w:tc>
          <w:tcPr>
            <w:tcW w:w="1559"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通过</w:t>
            </w:r>
            <w:r w:rsidRPr="00231F20">
              <w:rPr>
                <w:rFonts w:ascii="微软雅黑" w:eastAsia="微软雅黑" w:hAnsi="微软雅黑"/>
              </w:rPr>
              <w:t>【</w:t>
            </w:r>
            <w:r w:rsidRPr="00231F20">
              <w:rPr>
                <w:rFonts w:ascii="微软雅黑" w:eastAsia="微软雅黑" w:hAnsi="微软雅黑" w:hint="eastAsia"/>
              </w:rPr>
              <w:t>添加</w:t>
            </w:r>
            <w:r w:rsidRPr="00231F20">
              <w:rPr>
                <w:rFonts w:ascii="微软雅黑" w:eastAsia="微软雅黑" w:hAnsi="微软雅黑"/>
              </w:rPr>
              <w:t>】</w:t>
            </w:r>
            <w:r w:rsidRPr="00231F20">
              <w:rPr>
                <w:rFonts w:ascii="微软雅黑" w:eastAsia="微软雅黑" w:hAnsi="微软雅黑" w:hint="eastAsia"/>
              </w:rPr>
              <w:t>账号</w:t>
            </w:r>
            <w:r w:rsidRPr="00231F20">
              <w:rPr>
                <w:rFonts w:ascii="微软雅黑" w:eastAsia="微软雅黑" w:hAnsi="微软雅黑"/>
              </w:rPr>
              <w:t>后带入，不允许编辑，</w:t>
            </w:r>
            <w:r w:rsidRPr="00231F20">
              <w:rPr>
                <w:rFonts w:ascii="微软雅黑" w:eastAsia="微软雅黑" w:hAnsi="微软雅黑" w:hint="eastAsia"/>
              </w:rPr>
              <w:t>非</w:t>
            </w:r>
            <w:r w:rsidRPr="00231F20">
              <w:rPr>
                <w:rFonts w:ascii="微软雅黑" w:eastAsia="微软雅黑" w:hAnsi="微软雅黑"/>
              </w:rPr>
              <w:t>必填</w:t>
            </w:r>
          </w:p>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lastRenderedPageBreak/>
              <w:t>取值</w:t>
            </w:r>
            <w:r w:rsidRPr="00231F20">
              <w:rPr>
                <w:rFonts w:ascii="微软雅黑" w:eastAsia="微软雅黑" w:hAnsi="微软雅黑"/>
              </w:rPr>
              <w:t>=所选账号关联的员工</w:t>
            </w:r>
            <w:r w:rsidRPr="00231F20">
              <w:rPr>
                <w:rFonts w:ascii="微软雅黑" w:eastAsia="微软雅黑" w:hAnsi="微软雅黑" w:hint="eastAsia"/>
              </w:rPr>
              <w:t>编号</w:t>
            </w:r>
          </w:p>
        </w:tc>
      </w:tr>
      <w:tr w:rsidR="00145A9C" w:rsidRPr="00231F20" w:rsidTr="00264A64">
        <w:tc>
          <w:tcPr>
            <w:tcW w:w="1702"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lastRenderedPageBreak/>
              <w:t>关联员工所属</w:t>
            </w:r>
            <w:r w:rsidRPr="00231F20">
              <w:rPr>
                <w:rFonts w:ascii="微软雅黑" w:eastAsia="微软雅黑" w:hAnsi="微软雅黑"/>
              </w:rPr>
              <w:t>部门</w:t>
            </w:r>
          </w:p>
        </w:tc>
        <w:tc>
          <w:tcPr>
            <w:tcW w:w="1559"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615"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通过</w:t>
            </w:r>
            <w:r w:rsidRPr="00231F20">
              <w:rPr>
                <w:rFonts w:ascii="微软雅黑" w:eastAsia="微软雅黑" w:hAnsi="微软雅黑"/>
              </w:rPr>
              <w:t>【</w:t>
            </w:r>
            <w:r w:rsidRPr="00231F20">
              <w:rPr>
                <w:rFonts w:ascii="微软雅黑" w:eastAsia="微软雅黑" w:hAnsi="微软雅黑" w:hint="eastAsia"/>
              </w:rPr>
              <w:t>添加</w:t>
            </w:r>
            <w:r w:rsidRPr="00231F20">
              <w:rPr>
                <w:rFonts w:ascii="微软雅黑" w:eastAsia="微软雅黑" w:hAnsi="微软雅黑"/>
              </w:rPr>
              <w:t>】</w:t>
            </w:r>
            <w:r w:rsidRPr="00231F20">
              <w:rPr>
                <w:rFonts w:ascii="微软雅黑" w:eastAsia="微软雅黑" w:hAnsi="微软雅黑" w:hint="eastAsia"/>
              </w:rPr>
              <w:t>账号</w:t>
            </w:r>
            <w:r w:rsidRPr="00231F20">
              <w:rPr>
                <w:rFonts w:ascii="微软雅黑" w:eastAsia="微软雅黑" w:hAnsi="微软雅黑"/>
              </w:rPr>
              <w:t>后带入，不允许编辑，</w:t>
            </w:r>
            <w:r w:rsidRPr="00231F20">
              <w:rPr>
                <w:rFonts w:ascii="微软雅黑" w:eastAsia="微软雅黑" w:hAnsi="微软雅黑" w:hint="eastAsia"/>
              </w:rPr>
              <w:t>非</w:t>
            </w:r>
            <w:r w:rsidRPr="00231F20">
              <w:rPr>
                <w:rFonts w:ascii="微软雅黑" w:eastAsia="微软雅黑" w:hAnsi="微软雅黑"/>
              </w:rPr>
              <w:t>必填</w:t>
            </w:r>
          </w:p>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取值</w:t>
            </w:r>
            <w:r w:rsidRPr="00231F20">
              <w:rPr>
                <w:rFonts w:ascii="微软雅黑" w:eastAsia="微软雅黑" w:hAnsi="微软雅黑"/>
              </w:rPr>
              <w:t>=所选账号关联的员工</w:t>
            </w:r>
            <w:r w:rsidRPr="00231F20">
              <w:rPr>
                <w:rFonts w:ascii="微软雅黑" w:eastAsia="微软雅黑" w:hAnsi="微软雅黑" w:hint="eastAsia"/>
              </w:rPr>
              <w:t>的</w:t>
            </w:r>
            <w:r w:rsidRPr="00231F20">
              <w:rPr>
                <w:rFonts w:ascii="微软雅黑" w:eastAsia="微软雅黑" w:hAnsi="微软雅黑"/>
              </w:rPr>
              <w:t>所属部门</w:t>
            </w:r>
          </w:p>
        </w:tc>
      </w:tr>
      <w:tr w:rsidR="00145A9C" w:rsidRPr="00231F20" w:rsidTr="00264A64">
        <w:tc>
          <w:tcPr>
            <w:tcW w:w="1702"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申请</w:t>
            </w:r>
            <w:r w:rsidRPr="00231F20">
              <w:rPr>
                <w:rFonts w:ascii="微软雅黑" w:eastAsia="微软雅黑" w:hAnsi="微软雅黑"/>
              </w:rPr>
              <w:t>操作</w:t>
            </w:r>
          </w:p>
        </w:tc>
        <w:tc>
          <w:tcPr>
            <w:tcW w:w="1559"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下拉</w:t>
            </w:r>
            <w:r w:rsidRPr="00231F20">
              <w:rPr>
                <w:rFonts w:ascii="微软雅黑" w:eastAsia="微软雅黑" w:hAnsi="微软雅黑"/>
              </w:rPr>
              <w:t>选项</w:t>
            </w:r>
          </w:p>
        </w:tc>
        <w:tc>
          <w:tcPr>
            <w:tcW w:w="4615"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可选项</w:t>
            </w:r>
            <w:r w:rsidRPr="00231F20">
              <w:rPr>
                <w:rFonts w:ascii="微软雅黑" w:eastAsia="微软雅黑" w:hAnsi="微软雅黑"/>
              </w:rPr>
              <w:t>为</w:t>
            </w:r>
            <w:r w:rsidRPr="00231F20">
              <w:rPr>
                <w:rFonts w:ascii="微软雅黑" w:eastAsia="微软雅黑" w:hAnsi="微软雅黑" w:hint="eastAsia"/>
              </w:rPr>
              <w:t>添加</w:t>
            </w:r>
            <w:r w:rsidRPr="00231F20">
              <w:rPr>
                <w:rFonts w:ascii="微软雅黑" w:eastAsia="微软雅黑" w:hAnsi="微软雅黑"/>
              </w:rPr>
              <w:t>、移除，必填项，默认</w:t>
            </w:r>
            <w:r w:rsidRPr="00231F20">
              <w:rPr>
                <w:rFonts w:ascii="微软雅黑" w:eastAsia="微软雅黑" w:hAnsi="微软雅黑" w:hint="eastAsia"/>
              </w:rPr>
              <w:t>为</w:t>
            </w:r>
            <w:r w:rsidRPr="00231F20">
              <w:rPr>
                <w:rFonts w:ascii="微软雅黑" w:eastAsia="微软雅黑" w:hAnsi="微软雅黑"/>
              </w:rPr>
              <w:t>空。</w:t>
            </w:r>
          </w:p>
        </w:tc>
      </w:tr>
      <w:tr w:rsidR="00145A9C" w:rsidRPr="00231F20" w:rsidTr="00264A64">
        <w:tc>
          <w:tcPr>
            <w:tcW w:w="1702"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操作</w:t>
            </w:r>
          </w:p>
        </w:tc>
        <w:tc>
          <w:tcPr>
            <w:tcW w:w="1559"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删除</w:t>
            </w:r>
            <w:r w:rsidRPr="00231F20">
              <w:rPr>
                <w:rFonts w:ascii="微软雅黑" w:eastAsia="微软雅黑" w:hAnsi="微软雅黑"/>
              </w:rPr>
              <w:t>按钮</w:t>
            </w:r>
          </w:p>
        </w:tc>
        <w:tc>
          <w:tcPr>
            <w:tcW w:w="4615" w:type="dxa"/>
          </w:tcPr>
          <w:p w:rsidR="00145A9C" w:rsidRPr="00231F20" w:rsidRDefault="00145A9C" w:rsidP="00145A9C">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则删除对应行</w:t>
            </w:r>
            <w:r w:rsidRPr="00231F20">
              <w:rPr>
                <w:rFonts w:ascii="微软雅黑" w:eastAsia="微软雅黑" w:hAnsi="微软雅黑" w:hint="eastAsia"/>
              </w:rPr>
              <w:t>。</w:t>
            </w:r>
          </w:p>
        </w:tc>
      </w:tr>
      <w:tr w:rsidR="00145A9C" w:rsidRPr="00231F20" w:rsidTr="00264A64">
        <w:tc>
          <w:tcPr>
            <w:tcW w:w="7876" w:type="dxa"/>
            <w:gridSpan w:val="3"/>
          </w:tcPr>
          <w:p w:rsidR="00145A9C" w:rsidRPr="00231F20" w:rsidRDefault="00145A9C" w:rsidP="00145A9C">
            <w:pPr>
              <w:pStyle w:val="a5"/>
              <w:ind w:firstLineChars="0" w:firstLine="0"/>
              <w:jc w:val="center"/>
              <w:rPr>
                <w:rFonts w:ascii="微软雅黑" w:eastAsia="微软雅黑" w:hAnsi="微软雅黑"/>
              </w:rPr>
            </w:pPr>
            <w:r w:rsidRPr="00231F20">
              <w:rPr>
                <w:rFonts w:ascii="微软雅黑" w:eastAsia="微软雅黑" w:hAnsi="微软雅黑" w:hint="eastAsia"/>
              </w:rPr>
              <w:t>其他</w:t>
            </w:r>
            <w:r w:rsidRPr="00231F20">
              <w:rPr>
                <w:rFonts w:ascii="微软雅黑" w:eastAsia="微软雅黑" w:hAnsi="微软雅黑"/>
              </w:rPr>
              <w:t>信息</w:t>
            </w:r>
          </w:p>
        </w:tc>
      </w:tr>
      <w:tr w:rsidR="00145A9C" w:rsidRPr="00231F20" w:rsidTr="00264A64">
        <w:tc>
          <w:tcPr>
            <w:tcW w:w="1702" w:type="dxa"/>
          </w:tcPr>
          <w:p w:rsidR="00145A9C" w:rsidRPr="00231F20" w:rsidRDefault="000C2848" w:rsidP="00145A9C">
            <w:pPr>
              <w:rPr>
                <w:rFonts w:ascii="微软雅黑" w:eastAsia="微软雅黑" w:hAnsi="微软雅黑"/>
              </w:rPr>
            </w:pPr>
            <w:r w:rsidRPr="00231F20">
              <w:rPr>
                <w:rFonts w:ascii="微软雅黑" w:eastAsia="微软雅黑" w:hAnsi="微软雅黑" w:hint="eastAsia"/>
              </w:rPr>
              <w:t>申请</w:t>
            </w:r>
            <w:r w:rsidR="00145A9C" w:rsidRPr="00231F20">
              <w:rPr>
                <w:rFonts w:ascii="微软雅黑" w:eastAsia="微软雅黑" w:hAnsi="微软雅黑" w:hint="eastAsia"/>
              </w:rPr>
              <w:t>时间</w:t>
            </w:r>
          </w:p>
        </w:tc>
        <w:tc>
          <w:tcPr>
            <w:tcW w:w="1559"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文本框</w:t>
            </w:r>
          </w:p>
        </w:tc>
        <w:tc>
          <w:tcPr>
            <w:tcW w:w="4615"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w:t>
            </w:r>
            <w:r w:rsidRPr="00231F20">
              <w:rPr>
                <w:rFonts w:ascii="微软雅黑" w:eastAsia="微软雅黑" w:hAnsi="微软雅黑"/>
              </w:rPr>
              <w:t xml:space="preserve">保存成功时的系统时间，格式为yyyy-mm-dd </w:t>
            </w:r>
            <w:r w:rsidRPr="00231F20">
              <w:rPr>
                <w:rFonts w:ascii="微软雅黑" w:eastAsia="微软雅黑" w:hAnsi="微软雅黑" w:hint="eastAsia"/>
              </w:rPr>
              <w:t>hh:</w:t>
            </w:r>
            <w:r w:rsidRPr="00231F20">
              <w:rPr>
                <w:rFonts w:ascii="微软雅黑" w:eastAsia="微软雅黑" w:hAnsi="微软雅黑"/>
              </w:rPr>
              <w:t>mm</w:t>
            </w:r>
            <w:r w:rsidRPr="00231F20">
              <w:rPr>
                <w:rFonts w:ascii="微软雅黑" w:eastAsia="微软雅黑" w:hAnsi="微软雅黑" w:hint="eastAsia"/>
              </w:rPr>
              <w:t>:</w:t>
            </w:r>
            <w:r w:rsidRPr="00231F20">
              <w:rPr>
                <w:rFonts w:ascii="微软雅黑" w:eastAsia="微软雅黑" w:hAnsi="微软雅黑"/>
              </w:rPr>
              <w:t>ss</w:t>
            </w:r>
          </w:p>
        </w:tc>
      </w:tr>
      <w:tr w:rsidR="00145A9C" w:rsidRPr="00231F20" w:rsidTr="00264A64">
        <w:tc>
          <w:tcPr>
            <w:tcW w:w="1702" w:type="dxa"/>
          </w:tcPr>
          <w:p w:rsidR="00145A9C" w:rsidRPr="00231F20" w:rsidRDefault="000C2848" w:rsidP="00145A9C">
            <w:pPr>
              <w:rPr>
                <w:rFonts w:ascii="微软雅黑" w:eastAsia="微软雅黑" w:hAnsi="微软雅黑"/>
              </w:rPr>
            </w:pPr>
            <w:r w:rsidRPr="00231F20">
              <w:rPr>
                <w:rFonts w:ascii="微软雅黑" w:eastAsia="微软雅黑" w:hAnsi="微软雅黑" w:hint="eastAsia"/>
              </w:rPr>
              <w:t>申请</w:t>
            </w:r>
            <w:r w:rsidR="00145A9C" w:rsidRPr="00231F20">
              <w:rPr>
                <w:rFonts w:ascii="微软雅黑" w:eastAsia="微软雅黑" w:hAnsi="微软雅黑" w:hint="eastAsia"/>
              </w:rPr>
              <w:t>人</w:t>
            </w:r>
          </w:p>
        </w:tc>
        <w:tc>
          <w:tcPr>
            <w:tcW w:w="1559"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文本框</w:t>
            </w:r>
          </w:p>
        </w:tc>
        <w:tc>
          <w:tcPr>
            <w:tcW w:w="4615"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新建保存</w:t>
            </w:r>
            <w:r w:rsidRPr="00231F20">
              <w:rPr>
                <w:rFonts w:ascii="微软雅黑" w:eastAsia="微软雅黑" w:hAnsi="微软雅黑"/>
              </w:rPr>
              <w:t>成功后，自动填入，默认</w:t>
            </w:r>
            <w:r w:rsidRPr="00231F20">
              <w:rPr>
                <w:rFonts w:ascii="微软雅黑" w:eastAsia="微软雅黑" w:hAnsi="微软雅黑" w:hint="eastAsia"/>
              </w:rPr>
              <w:t>为空</w:t>
            </w:r>
            <w:r w:rsidRPr="00231F20">
              <w:rPr>
                <w:rFonts w:ascii="微软雅黑" w:eastAsia="微软雅黑" w:hAnsi="微软雅黑"/>
              </w:rPr>
              <w:t>。取值</w:t>
            </w:r>
            <w:r w:rsidRPr="00231F20">
              <w:rPr>
                <w:rFonts w:ascii="微软雅黑" w:eastAsia="微软雅黑" w:hAnsi="微软雅黑" w:hint="eastAsia"/>
              </w:rPr>
              <w:t>=保存成功</w:t>
            </w:r>
            <w:proofErr w:type="gramStart"/>
            <w:r w:rsidRPr="00231F20">
              <w:rPr>
                <w:rFonts w:ascii="微软雅黑" w:eastAsia="微软雅黑" w:hAnsi="微软雅黑" w:hint="eastAsia"/>
              </w:rPr>
              <w:t>时</w:t>
            </w:r>
            <w:r w:rsidRPr="00231F20">
              <w:rPr>
                <w:rFonts w:ascii="微软雅黑" w:eastAsia="微软雅黑" w:hAnsi="微软雅黑"/>
              </w:rPr>
              <w:t>当前</w:t>
            </w:r>
            <w:proofErr w:type="gramEnd"/>
            <w:r w:rsidRPr="00231F20">
              <w:rPr>
                <w:rFonts w:ascii="微软雅黑" w:eastAsia="微软雅黑" w:hAnsi="微软雅黑"/>
              </w:rPr>
              <w:t>系统的登录人，显示</w:t>
            </w:r>
            <w:r w:rsidRPr="00231F20">
              <w:rPr>
                <w:rFonts w:ascii="微软雅黑" w:eastAsia="微软雅黑" w:hAnsi="微软雅黑" w:hint="eastAsia"/>
              </w:rPr>
              <w:t>规则：</w:t>
            </w:r>
            <w:r w:rsidRPr="00231F20">
              <w:rPr>
                <w:rFonts w:ascii="微软雅黑" w:eastAsia="微软雅黑" w:hAnsi="微软雅黑"/>
              </w:rPr>
              <w:t>登录账号（</w:t>
            </w:r>
            <w:r w:rsidRPr="00231F20">
              <w:rPr>
                <w:rFonts w:ascii="微软雅黑" w:eastAsia="微软雅黑" w:hAnsi="微软雅黑" w:hint="eastAsia"/>
              </w:rPr>
              <w:t>员工</w:t>
            </w:r>
            <w:r w:rsidRPr="00231F20">
              <w:rPr>
                <w:rFonts w:ascii="微软雅黑" w:eastAsia="微软雅黑" w:hAnsi="微软雅黑"/>
              </w:rPr>
              <w:t>姓名）</w:t>
            </w:r>
          </w:p>
        </w:tc>
      </w:tr>
      <w:tr w:rsidR="00145A9C" w:rsidRPr="00231F20" w:rsidTr="00264A64">
        <w:tc>
          <w:tcPr>
            <w:tcW w:w="1702"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时间</w:t>
            </w:r>
          </w:p>
        </w:tc>
        <w:tc>
          <w:tcPr>
            <w:tcW w:w="1559"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文本框</w:t>
            </w:r>
          </w:p>
        </w:tc>
        <w:tc>
          <w:tcPr>
            <w:tcW w:w="4615"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默认=新建时间</w:t>
            </w:r>
          </w:p>
        </w:tc>
      </w:tr>
      <w:tr w:rsidR="00145A9C" w:rsidRPr="00231F20" w:rsidTr="00264A64">
        <w:tc>
          <w:tcPr>
            <w:tcW w:w="1702"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修改</w:t>
            </w:r>
            <w:r w:rsidRPr="00231F20">
              <w:rPr>
                <w:rFonts w:ascii="微软雅黑" w:eastAsia="微软雅黑" w:hAnsi="微软雅黑"/>
              </w:rPr>
              <w:t>人</w:t>
            </w:r>
          </w:p>
        </w:tc>
        <w:tc>
          <w:tcPr>
            <w:tcW w:w="1559"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文本框</w:t>
            </w:r>
          </w:p>
        </w:tc>
        <w:tc>
          <w:tcPr>
            <w:tcW w:w="4615" w:type="dxa"/>
          </w:tcPr>
          <w:p w:rsidR="00145A9C" w:rsidRPr="00231F20" w:rsidRDefault="00145A9C" w:rsidP="00145A9C">
            <w:pPr>
              <w:rPr>
                <w:rFonts w:ascii="微软雅黑" w:eastAsia="微软雅黑" w:hAnsi="微软雅黑"/>
              </w:rPr>
            </w:pPr>
            <w:r w:rsidRPr="00231F20">
              <w:rPr>
                <w:rFonts w:ascii="微软雅黑" w:eastAsia="微软雅黑" w:hAnsi="微软雅黑" w:hint="eastAsia"/>
              </w:rPr>
              <w:t>新建时</w:t>
            </w:r>
            <w:r w:rsidRPr="00231F20">
              <w:rPr>
                <w:rFonts w:ascii="微软雅黑" w:eastAsia="微软雅黑" w:hAnsi="微软雅黑"/>
              </w:rPr>
              <w:t>，默认=新建人</w:t>
            </w:r>
          </w:p>
        </w:tc>
      </w:tr>
      <w:tr w:rsidR="000C2848" w:rsidRPr="00231F20" w:rsidTr="00264A64">
        <w:tc>
          <w:tcPr>
            <w:tcW w:w="1702" w:type="dxa"/>
          </w:tcPr>
          <w:p w:rsidR="000C2848" w:rsidRPr="00231F20" w:rsidRDefault="000C2848" w:rsidP="000C2848">
            <w:pPr>
              <w:rPr>
                <w:rFonts w:ascii="微软雅黑" w:eastAsia="微软雅黑" w:hAnsi="微软雅黑"/>
              </w:rPr>
            </w:pPr>
            <w:r w:rsidRPr="00231F20">
              <w:rPr>
                <w:rFonts w:ascii="微软雅黑" w:eastAsia="微软雅黑" w:hAnsi="微软雅黑" w:hint="eastAsia"/>
              </w:rPr>
              <w:t>审批时间</w:t>
            </w:r>
          </w:p>
        </w:tc>
        <w:tc>
          <w:tcPr>
            <w:tcW w:w="1559" w:type="dxa"/>
          </w:tcPr>
          <w:p w:rsidR="000C2848" w:rsidRPr="00231F20" w:rsidRDefault="000C2848" w:rsidP="000C2848">
            <w:pPr>
              <w:rPr>
                <w:rFonts w:ascii="微软雅黑" w:eastAsia="微软雅黑" w:hAnsi="微软雅黑"/>
              </w:rPr>
            </w:pPr>
            <w:r w:rsidRPr="00231F20">
              <w:rPr>
                <w:rFonts w:ascii="微软雅黑" w:eastAsia="微软雅黑" w:hAnsi="微软雅黑" w:hint="eastAsia"/>
              </w:rPr>
              <w:t>文本框</w:t>
            </w:r>
          </w:p>
        </w:tc>
        <w:tc>
          <w:tcPr>
            <w:tcW w:w="4615" w:type="dxa"/>
          </w:tcPr>
          <w:p w:rsidR="000C2848" w:rsidRPr="00231F20" w:rsidRDefault="000C2848" w:rsidP="000C2848">
            <w:pPr>
              <w:rPr>
                <w:rFonts w:ascii="微软雅黑" w:eastAsia="微软雅黑" w:hAnsi="微软雅黑"/>
              </w:rPr>
            </w:pPr>
            <w:r w:rsidRPr="00231F20">
              <w:rPr>
                <w:rFonts w:ascii="微软雅黑" w:eastAsia="微软雅黑" w:hAnsi="微软雅黑" w:hint="eastAsia"/>
              </w:rPr>
              <w:t>为空</w:t>
            </w:r>
            <w:r w:rsidRPr="00231F20">
              <w:rPr>
                <w:rFonts w:ascii="微软雅黑" w:eastAsia="微软雅黑" w:hAnsi="微软雅黑"/>
              </w:rPr>
              <w:t>，不允许编辑</w:t>
            </w:r>
          </w:p>
        </w:tc>
      </w:tr>
      <w:tr w:rsidR="000C2848" w:rsidRPr="00231F20" w:rsidTr="00264A64">
        <w:tc>
          <w:tcPr>
            <w:tcW w:w="1702" w:type="dxa"/>
          </w:tcPr>
          <w:p w:rsidR="000C2848" w:rsidRPr="00231F20" w:rsidRDefault="000C2848" w:rsidP="000C2848">
            <w:pPr>
              <w:rPr>
                <w:rFonts w:ascii="微软雅黑" w:eastAsia="微软雅黑" w:hAnsi="微软雅黑"/>
              </w:rPr>
            </w:pPr>
            <w:r w:rsidRPr="00231F20">
              <w:rPr>
                <w:rFonts w:ascii="微软雅黑" w:eastAsia="微软雅黑" w:hAnsi="微软雅黑" w:hint="eastAsia"/>
              </w:rPr>
              <w:t>审批人</w:t>
            </w:r>
          </w:p>
        </w:tc>
        <w:tc>
          <w:tcPr>
            <w:tcW w:w="1559" w:type="dxa"/>
          </w:tcPr>
          <w:p w:rsidR="000C2848" w:rsidRPr="00231F20" w:rsidRDefault="000C2848" w:rsidP="000C2848">
            <w:pPr>
              <w:rPr>
                <w:rFonts w:ascii="微软雅黑" w:eastAsia="微软雅黑" w:hAnsi="微软雅黑"/>
              </w:rPr>
            </w:pPr>
            <w:r w:rsidRPr="00231F20">
              <w:rPr>
                <w:rFonts w:ascii="微软雅黑" w:eastAsia="微软雅黑" w:hAnsi="微软雅黑" w:hint="eastAsia"/>
              </w:rPr>
              <w:t>文本框</w:t>
            </w:r>
          </w:p>
        </w:tc>
        <w:tc>
          <w:tcPr>
            <w:tcW w:w="4615" w:type="dxa"/>
          </w:tcPr>
          <w:p w:rsidR="000C2848" w:rsidRPr="00231F20" w:rsidRDefault="000C2848" w:rsidP="000C2848">
            <w:pPr>
              <w:rPr>
                <w:rFonts w:ascii="微软雅黑" w:eastAsia="微软雅黑" w:hAnsi="微软雅黑"/>
              </w:rPr>
            </w:pPr>
            <w:r w:rsidRPr="00231F20">
              <w:rPr>
                <w:rFonts w:ascii="微软雅黑" w:eastAsia="微软雅黑" w:hAnsi="微软雅黑" w:hint="eastAsia"/>
              </w:rPr>
              <w:t>为空</w:t>
            </w:r>
            <w:r w:rsidRPr="00231F20">
              <w:rPr>
                <w:rFonts w:ascii="微软雅黑" w:eastAsia="微软雅黑" w:hAnsi="微软雅黑"/>
              </w:rPr>
              <w:t>，不允许编辑</w:t>
            </w:r>
          </w:p>
        </w:tc>
      </w:tr>
      <w:tr w:rsidR="000C2848" w:rsidRPr="00231F20" w:rsidTr="00264A64">
        <w:tc>
          <w:tcPr>
            <w:tcW w:w="1702" w:type="dxa"/>
          </w:tcPr>
          <w:p w:rsidR="000C2848" w:rsidRPr="00231F20" w:rsidRDefault="000C2848" w:rsidP="000C2848">
            <w:pPr>
              <w:rPr>
                <w:rFonts w:ascii="微软雅黑" w:eastAsia="微软雅黑" w:hAnsi="微软雅黑"/>
              </w:rPr>
            </w:pPr>
            <w:r w:rsidRPr="00231F20">
              <w:rPr>
                <w:rFonts w:ascii="微软雅黑" w:eastAsia="微软雅黑" w:hAnsi="微软雅黑"/>
              </w:rPr>
              <w:t>状态</w:t>
            </w:r>
          </w:p>
        </w:tc>
        <w:tc>
          <w:tcPr>
            <w:tcW w:w="1559" w:type="dxa"/>
          </w:tcPr>
          <w:p w:rsidR="000C2848" w:rsidRPr="00231F20" w:rsidRDefault="000C2848" w:rsidP="000C2848">
            <w:pPr>
              <w:rPr>
                <w:rFonts w:ascii="微软雅黑" w:eastAsia="微软雅黑" w:hAnsi="微软雅黑"/>
              </w:rPr>
            </w:pPr>
            <w:r w:rsidRPr="00231F20">
              <w:rPr>
                <w:rFonts w:ascii="微软雅黑" w:eastAsia="微软雅黑" w:hAnsi="微软雅黑" w:hint="eastAsia"/>
              </w:rPr>
              <w:t>文本框</w:t>
            </w:r>
          </w:p>
        </w:tc>
        <w:tc>
          <w:tcPr>
            <w:tcW w:w="4615" w:type="dxa"/>
          </w:tcPr>
          <w:p w:rsidR="000C2848" w:rsidRPr="00231F20" w:rsidRDefault="000C2848" w:rsidP="000C2848">
            <w:pPr>
              <w:rPr>
                <w:rFonts w:ascii="微软雅黑" w:eastAsia="微软雅黑" w:hAnsi="微软雅黑"/>
              </w:rPr>
            </w:pPr>
            <w:r w:rsidRPr="00231F20">
              <w:rPr>
                <w:rFonts w:ascii="微软雅黑" w:eastAsia="微软雅黑" w:hAnsi="微软雅黑" w:hint="eastAsia"/>
              </w:rPr>
              <w:t>默认为已新建</w:t>
            </w:r>
            <w:r w:rsidRPr="00231F20">
              <w:rPr>
                <w:rFonts w:ascii="微软雅黑" w:eastAsia="微软雅黑" w:hAnsi="微软雅黑"/>
              </w:rPr>
              <w:t>，不允许编辑</w:t>
            </w:r>
          </w:p>
        </w:tc>
      </w:tr>
    </w:tbl>
    <w:p w:rsidR="0059637A" w:rsidRPr="00231F20" w:rsidRDefault="00351A5E" w:rsidP="00A92A2B">
      <w:pPr>
        <w:pStyle w:val="a5"/>
        <w:numPr>
          <w:ilvl w:val="0"/>
          <w:numId w:val="38"/>
        </w:numPr>
        <w:ind w:firstLineChars="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选择页面：</w:t>
      </w:r>
    </w:p>
    <w:p w:rsidR="00351A5E" w:rsidRPr="00231F20" w:rsidRDefault="007A15FF" w:rsidP="00672916">
      <w:pPr>
        <w:pStyle w:val="a5"/>
        <w:ind w:left="420" w:firstLineChars="205" w:firstLine="43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r w:rsidR="00351A5E" w:rsidRPr="00231F20">
        <w:rPr>
          <w:rFonts w:ascii="微软雅黑" w:eastAsia="微软雅黑" w:hAnsi="微软雅黑" w:hint="eastAsia"/>
        </w:rPr>
        <w:t>与</w:t>
      </w:r>
      <w:r w:rsidR="00351A5E" w:rsidRPr="00231F20">
        <w:rPr>
          <w:rFonts w:ascii="微软雅黑" w:eastAsia="微软雅黑" w:hAnsi="微软雅黑"/>
        </w:rPr>
        <w:t>角色管理列表页相同，</w:t>
      </w:r>
      <w:r w:rsidRPr="00231F20">
        <w:rPr>
          <w:rFonts w:ascii="微软雅黑" w:eastAsia="微软雅黑" w:hAnsi="微软雅黑" w:hint="eastAsia"/>
        </w:rPr>
        <w:t>操作按钮</w:t>
      </w:r>
      <w:r w:rsidRPr="00231F20">
        <w:rPr>
          <w:rFonts w:ascii="微软雅黑" w:eastAsia="微软雅黑" w:hAnsi="微软雅黑"/>
        </w:rPr>
        <w:t>不同，操作按钮</w:t>
      </w:r>
      <w:proofErr w:type="gramStart"/>
      <w:r w:rsidRPr="00231F20">
        <w:rPr>
          <w:rFonts w:ascii="微软雅黑" w:eastAsia="微软雅黑" w:hAnsi="微软雅黑"/>
        </w:rPr>
        <w:t>见操作</w:t>
      </w:r>
      <w:proofErr w:type="gramEnd"/>
      <w:r w:rsidRPr="00231F20">
        <w:rPr>
          <w:rFonts w:ascii="微软雅黑" w:eastAsia="微软雅黑" w:hAnsi="微软雅黑"/>
        </w:rPr>
        <w:t>说明</w:t>
      </w:r>
    </w:p>
    <w:p w:rsidR="00351A5E" w:rsidRPr="00231F20" w:rsidRDefault="00672916" w:rsidP="00A92A2B">
      <w:pPr>
        <w:pStyle w:val="a5"/>
        <w:numPr>
          <w:ilvl w:val="0"/>
          <w:numId w:val="38"/>
        </w:numPr>
        <w:ind w:firstLineChars="0"/>
        <w:rPr>
          <w:rFonts w:ascii="微软雅黑" w:eastAsia="微软雅黑" w:hAnsi="微软雅黑"/>
        </w:rPr>
      </w:pPr>
      <w:r w:rsidRPr="00231F20">
        <w:rPr>
          <w:rFonts w:ascii="微软雅黑" w:eastAsia="微软雅黑" w:hAnsi="微软雅黑" w:hint="eastAsia"/>
        </w:rPr>
        <w:t>添加账号</w:t>
      </w:r>
      <w:r w:rsidRPr="00231F20">
        <w:rPr>
          <w:rFonts w:ascii="微软雅黑" w:eastAsia="微软雅黑" w:hAnsi="微软雅黑"/>
        </w:rPr>
        <w:t>页面：</w:t>
      </w:r>
    </w:p>
    <w:p w:rsidR="00672916" w:rsidRPr="00231F20" w:rsidRDefault="00672916" w:rsidP="00672916">
      <w:pPr>
        <w:pStyle w:val="a5"/>
        <w:ind w:left="840" w:firstLineChars="0" w:firstLine="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表单与账号管理列表页相同，操作按钮不同，操作按钮</w:t>
      </w:r>
      <w:proofErr w:type="gramStart"/>
      <w:r w:rsidRPr="00231F20">
        <w:rPr>
          <w:rFonts w:ascii="微软雅黑" w:eastAsia="微软雅黑" w:hAnsi="微软雅黑"/>
        </w:rPr>
        <w:t>见操作</w:t>
      </w:r>
      <w:proofErr w:type="gramEnd"/>
      <w:r w:rsidRPr="00231F20">
        <w:rPr>
          <w:rFonts w:ascii="微软雅黑" w:eastAsia="微软雅黑" w:hAnsi="微软雅黑"/>
        </w:rPr>
        <w:t>说明</w:t>
      </w:r>
    </w:p>
    <w:p w:rsidR="00444CAF" w:rsidRPr="00231F20" w:rsidRDefault="00444CAF" w:rsidP="00A92A2B">
      <w:pPr>
        <w:pStyle w:val="a5"/>
        <w:numPr>
          <w:ilvl w:val="0"/>
          <w:numId w:val="37"/>
        </w:numPr>
        <w:ind w:firstLineChars="0"/>
        <w:rPr>
          <w:rFonts w:ascii="微软雅黑" w:eastAsia="微软雅黑" w:hAnsi="微软雅黑"/>
        </w:rPr>
      </w:pPr>
      <w:r w:rsidRPr="00231F20">
        <w:rPr>
          <w:rFonts w:ascii="微软雅黑" w:eastAsia="微软雅黑" w:hAnsi="微软雅黑" w:hint="eastAsia"/>
        </w:rPr>
        <w:t>操作说明</w:t>
      </w:r>
    </w:p>
    <w:p w:rsidR="00444CAF" w:rsidRPr="00231F20" w:rsidRDefault="00444CAF" w:rsidP="00A92A2B">
      <w:pPr>
        <w:pStyle w:val="a5"/>
        <w:numPr>
          <w:ilvl w:val="0"/>
          <w:numId w:val="39"/>
        </w:numPr>
        <w:ind w:firstLineChars="0"/>
        <w:rPr>
          <w:rFonts w:ascii="微软雅黑" w:eastAsia="微软雅黑" w:hAnsi="微软雅黑"/>
        </w:rPr>
      </w:pPr>
      <w:r w:rsidRPr="00231F20">
        <w:rPr>
          <w:rFonts w:ascii="微软雅黑" w:eastAsia="微软雅黑" w:hAnsi="微软雅黑" w:hint="eastAsia"/>
        </w:rPr>
        <w:lastRenderedPageBreak/>
        <w:t>在角色</w:t>
      </w:r>
      <w:r w:rsidRPr="00231F20">
        <w:rPr>
          <w:rFonts w:ascii="微软雅黑" w:eastAsia="微软雅黑" w:hAnsi="微软雅黑"/>
        </w:rPr>
        <w:t>申请列表中，点击【</w:t>
      </w:r>
      <w:r w:rsidRPr="00231F20">
        <w:rPr>
          <w:rFonts w:ascii="微软雅黑" w:eastAsia="微软雅黑" w:hAnsi="微软雅黑" w:hint="eastAsia"/>
        </w:rPr>
        <w:t>新建</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在新建窗口打开角色申请新建页面</w:t>
      </w:r>
    </w:p>
    <w:p w:rsidR="00444CAF" w:rsidRPr="00231F20" w:rsidRDefault="00444CAF" w:rsidP="00A92A2B">
      <w:pPr>
        <w:pStyle w:val="a5"/>
        <w:numPr>
          <w:ilvl w:val="0"/>
          <w:numId w:val="39"/>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角色申请新建页面</w:t>
      </w:r>
      <w:r w:rsidRPr="00231F20">
        <w:rPr>
          <w:rFonts w:ascii="微软雅黑" w:eastAsia="微软雅黑" w:hAnsi="微软雅黑" w:hint="eastAsia"/>
        </w:rPr>
        <w:t>中</w:t>
      </w:r>
      <w:r w:rsidRPr="00231F20">
        <w:rPr>
          <w:rFonts w:ascii="微软雅黑" w:eastAsia="微软雅黑" w:hAnsi="微软雅黑"/>
        </w:rPr>
        <w:t>，</w:t>
      </w:r>
      <w:r w:rsidRPr="00231F20">
        <w:rPr>
          <w:rFonts w:ascii="微软雅黑" w:eastAsia="微软雅黑" w:hAnsi="微软雅黑" w:hint="eastAsia"/>
        </w:rPr>
        <w:t>申请角色</w:t>
      </w:r>
      <w:r w:rsidRPr="00231F20">
        <w:rPr>
          <w:rFonts w:ascii="微软雅黑" w:eastAsia="微软雅黑" w:hAnsi="微软雅黑"/>
        </w:rPr>
        <w:t>点击</w:t>
      </w:r>
      <w:r w:rsidRPr="00231F20">
        <w:rPr>
          <w:rFonts w:ascii="微软雅黑" w:eastAsia="微软雅黑" w:hAnsi="微软雅黑" w:hint="eastAsia"/>
        </w:rPr>
        <w:t>【选择】，</w:t>
      </w:r>
      <w:r w:rsidRPr="00231F20">
        <w:rPr>
          <w:rFonts w:ascii="微软雅黑" w:eastAsia="微软雅黑" w:hAnsi="微软雅黑"/>
        </w:rPr>
        <w:t>则</w:t>
      </w:r>
      <w:r w:rsidRPr="00231F20">
        <w:rPr>
          <w:rFonts w:ascii="微软雅黑" w:eastAsia="微软雅黑" w:hAnsi="微软雅黑" w:hint="eastAsia"/>
        </w:rPr>
        <w:t>弹出</w:t>
      </w:r>
      <w:r w:rsidRPr="00231F20">
        <w:rPr>
          <w:rFonts w:ascii="微软雅黑" w:eastAsia="微软雅黑" w:hAnsi="微软雅黑"/>
        </w:rPr>
        <w:t>角色选择页面，选中角色后，将角色名称回填如文本框</w:t>
      </w:r>
    </w:p>
    <w:p w:rsidR="00444CAF" w:rsidRPr="00231F20" w:rsidRDefault="00444CAF" w:rsidP="00672916">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添加</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则弹出账号</w:t>
      </w:r>
      <w:r w:rsidRPr="00231F20">
        <w:rPr>
          <w:rFonts w:ascii="微软雅黑" w:eastAsia="微软雅黑" w:hAnsi="微软雅黑" w:hint="eastAsia"/>
        </w:rPr>
        <w:t>选择</w:t>
      </w:r>
      <w:r w:rsidRPr="00231F20">
        <w:rPr>
          <w:rFonts w:ascii="微软雅黑" w:eastAsia="微软雅黑" w:hAnsi="微软雅黑"/>
        </w:rPr>
        <w:t>页面，添加账号后，则在申请账号明细下增加相应的行。</w:t>
      </w:r>
    </w:p>
    <w:p w:rsidR="00444CAF" w:rsidRPr="00231F20" w:rsidRDefault="00444CAF" w:rsidP="00672916">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则将对应行删除。</w:t>
      </w:r>
    </w:p>
    <w:p w:rsidR="001F49B8" w:rsidRPr="00231F20" w:rsidRDefault="001F49B8" w:rsidP="00A92A2B">
      <w:pPr>
        <w:pStyle w:val="a5"/>
        <w:numPr>
          <w:ilvl w:val="0"/>
          <w:numId w:val="39"/>
        </w:numPr>
        <w:ind w:firstLineChars="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选择页面</w:t>
      </w:r>
    </w:p>
    <w:p w:rsidR="001F49B8" w:rsidRPr="00231F20" w:rsidRDefault="001F49B8" w:rsidP="001F49B8">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列表为单选框</w:t>
      </w:r>
      <w:r w:rsidRPr="00231F20">
        <w:rPr>
          <w:rFonts w:ascii="微软雅黑" w:eastAsia="微软雅黑" w:hAnsi="微软雅黑" w:hint="eastAsia"/>
        </w:rPr>
        <w:t>，</w:t>
      </w:r>
    </w:p>
    <w:p w:rsidR="001F49B8" w:rsidRPr="00231F20" w:rsidRDefault="001F49B8" w:rsidP="001F49B8">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列表默认展示全部</w:t>
      </w:r>
      <w:r w:rsidRPr="00231F20">
        <w:rPr>
          <w:rFonts w:ascii="微软雅黑" w:eastAsia="微软雅黑" w:hAnsi="微软雅黑" w:hint="eastAsia"/>
        </w:rPr>
        <w:t>有效</w:t>
      </w:r>
      <w:r w:rsidRPr="00231F20">
        <w:rPr>
          <w:rFonts w:ascii="微软雅黑" w:eastAsia="微软雅黑" w:hAnsi="微软雅黑"/>
        </w:rPr>
        <w:t>的角色、</w:t>
      </w:r>
      <w:r w:rsidRPr="00231F20">
        <w:rPr>
          <w:rFonts w:ascii="微软雅黑" w:eastAsia="微软雅黑" w:hAnsi="微软雅黑" w:hint="eastAsia"/>
        </w:rPr>
        <w:t>展示</w:t>
      </w:r>
      <w:r w:rsidRPr="00231F20">
        <w:rPr>
          <w:rFonts w:ascii="微软雅黑" w:eastAsia="微软雅黑" w:hAnsi="微软雅黑"/>
        </w:rPr>
        <w:t>规则与角色管理列表页相同。</w:t>
      </w:r>
    </w:p>
    <w:p w:rsidR="001F49B8" w:rsidRPr="00231F20" w:rsidRDefault="001F49B8" w:rsidP="001F49B8">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w:t>
      </w:r>
      <w:r w:rsidRPr="00231F20">
        <w:rPr>
          <w:rFonts w:ascii="微软雅黑" w:eastAsia="微软雅黑" w:hAnsi="微软雅黑" w:hint="eastAsia"/>
        </w:rPr>
        <w:t>则展示全部</w:t>
      </w:r>
      <w:r w:rsidRPr="00231F20">
        <w:rPr>
          <w:rFonts w:ascii="微软雅黑" w:eastAsia="微软雅黑" w:hAnsi="微软雅黑"/>
        </w:rPr>
        <w:t>数据</w:t>
      </w:r>
    </w:p>
    <w:p w:rsidR="001F49B8" w:rsidRPr="00231F20" w:rsidRDefault="001F49B8" w:rsidP="001F49B8">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查询条件非空，则展示满足查询条件的数据</w:t>
      </w:r>
    </w:p>
    <w:p w:rsidR="001F49B8" w:rsidRPr="00231F20" w:rsidRDefault="001F49B8" w:rsidP="001F49B8">
      <w:pPr>
        <w:pStyle w:val="a5"/>
        <w:ind w:left="84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某个角色后，</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】功能</w:t>
      </w:r>
      <w:r w:rsidRPr="00231F20">
        <w:rPr>
          <w:rFonts w:ascii="微软雅黑" w:eastAsia="微软雅黑" w:hAnsi="微软雅黑"/>
        </w:rPr>
        <w:t>按钮被激活，点击后，将选中的角色名称回填入角色申请页面中的“</w:t>
      </w:r>
      <w:r w:rsidRPr="00231F20">
        <w:rPr>
          <w:rFonts w:ascii="微软雅黑" w:eastAsia="微软雅黑" w:hAnsi="微软雅黑" w:hint="eastAsia"/>
        </w:rPr>
        <w:t>申请角色</w:t>
      </w:r>
      <w:r w:rsidRPr="00231F20">
        <w:rPr>
          <w:rFonts w:ascii="微软雅黑" w:eastAsia="微软雅黑" w:hAnsi="微软雅黑"/>
        </w:rPr>
        <w:t>”</w:t>
      </w:r>
      <w:r w:rsidRPr="00231F20">
        <w:rPr>
          <w:rFonts w:ascii="微软雅黑" w:eastAsia="微软雅黑" w:hAnsi="微软雅黑" w:hint="eastAsia"/>
        </w:rPr>
        <w:t>文本框</w:t>
      </w:r>
      <w:r w:rsidRPr="00231F20">
        <w:rPr>
          <w:rFonts w:ascii="微软雅黑" w:eastAsia="微软雅黑" w:hAnsi="微软雅黑"/>
        </w:rPr>
        <w:t>中。</w:t>
      </w:r>
    </w:p>
    <w:p w:rsidR="001F49B8" w:rsidRPr="00231F20" w:rsidRDefault="001F49B8" w:rsidP="001F49B8">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则关闭角色选择页面，返回到角色申请</w:t>
      </w:r>
      <w:r w:rsidRPr="00231F20">
        <w:rPr>
          <w:rFonts w:ascii="微软雅黑" w:eastAsia="微软雅黑" w:hAnsi="微软雅黑" w:hint="eastAsia"/>
        </w:rPr>
        <w:t>新建</w:t>
      </w:r>
      <w:r w:rsidR="008F367E" w:rsidRPr="00231F20">
        <w:rPr>
          <w:rFonts w:ascii="微软雅黑" w:eastAsia="微软雅黑" w:hAnsi="微软雅黑"/>
        </w:rPr>
        <w:t>页面</w:t>
      </w:r>
      <w:r w:rsidR="008F367E" w:rsidRPr="00231F20">
        <w:rPr>
          <w:rFonts w:ascii="微软雅黑" w:eastAsia="微软雅黑" w:hAnsi="微软雅黑" w:hint="eastAsia"/>
        </w:rPr>
        <w:t>，</w:t>
      </w:r>
      <w:r w:rsidR="008F367E" w:rsidRPr="00231F20">
        <w:rPr>
          <w:rFonts w:ascii="微软雅黑" w:eastAsia="微软雅黑" w:hAnsi="微软雅黑"/>
        </w:rPr>
        <w:t>角色申请页面中的“</w:t>
      </w:r>
      <w:r w:rsidR="008F367E" w:rsidRPr="00231F20">
        <w:rPr>
          <w:rFonts w:ascii="微软雅黑" w:eastAsia="微软雅黑" w:hAnsi="微软雅黑" w:hint="eastAsia"/>
        </w:rPr>
        <w:t>申请角色</w:t>
      </w:r>
      <w:r w:rsidR="008F367E" w:rsidRPr="00231F20">
        <w:rPr>
          <w:rFonts w:ascii="微软雅黑" w:eastAsia="微软雅黑" w:hAnsi="微软雅黑"/>
        </w:rPr>
        <w:t>”</w:t>
      </w:r>
      <w:r w:rsidR="008F367E" w:rsidRPr="00231F20">
        <w:rPr>
          <w:rFonts w:ascii="微软雅黑" w:eastAsia="微软雅黑" w:hAnsi="微软雅黑" w:hint="eastAsia"/>
        </w:rPr>
        <w:t>文本框仍为</w:t>
      </w:r>
      <w:r w:rsidR="008F367E" w:rsidRPr="00231F20">
        <w:rPr>
          <w:rFonts w:ascii="微软雅黑" w:eastAsia="微软雅黑" w:hAnsi="微软雅黑"/>
        </w:rPr>
        <w:t>之前的值</w:t>
      </w:r>
      <w:r w:rsidR="00C2794B" w:rsidRPr="00231F20">
        <w:rPr>
          <w:rFonts w:ascii="微软雅黑" w:eastAsia="微软雅黑" w:hAnsi="微软雅黑" w:hint="eastAsia"/>
        </w:rPr>
        <w:t>，</w:t>
      </w:r>
      <w:r w:rsidR="00C2794B" w:rsidRPr="00231F20">
        <w:rPr>
          <w:rFonts w:ascii="微软雅黑" w:eastAsia="微软雅黑" w:hAnsi="微软雅黑"/>
        </w:rPr>
        <w:t>不做更改。</w:t>
      </w:r>
    </w:p>
    <w:p w:rsidR="009D4010" w:rsidRPr="00231F20" w:rsidRDefault="009D4010" w:rsidP="00A92A2B">
      <w:pPr>
        <w:pStyle w:val="a5"/>
        <w:numPr>
          <w:ilvl w:val="0"/>
          <w:numId w:val="39"/>
        </w:numPr>
        <w:ind w:firstLineChars="0"/>
        <w:rPr>
          <w:rFonts w:ascii="微软雅黑" w:eastAsia="微软雅黑" w:hAnsi="微软雅黑"/>
        </w:rPr>
      </w:pPr>
      <w:r w:rsidRPr="00231F20">
        <w:rPr>
          <w:rFonts w:ascii="微软雅黑" w:eastAsia="微软雅黑" w:hAnsi="微软雅黑" w:hint="eastAsia"/>
        </w:rPr>
        <w:t>账号添加</w:t>
      </w:r>
      <w:r w:rsidRPr="00231F20">
        <w:rPr>
          <w:rFonts w:ascii="微软雅黑" w:eastAsia="微软雅黑" w:hAnsi="微软雅黑"/>
        </w:rPr>
        <w:t>页面</w:t>
      </w:r>
    </w:p>
    <w:p w:rsidR="00C2794B" w:rsidRPr="00231F20" w:rsidRDefault="009D4010" w:rsidP="001F49B8">
      <w:pPr>
        <w:pStyle w:val="a5"/>
        <w:ind w:left="84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默认展示全部状态为‘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或者</w:t>
      </w:r>
      <w:r w:rsidRPr="00231F20">
        <w:rPr>
          <w:rFonts w:ascii="微软雅黑" w:eastAsia="微软雅黑" w:hAnsi="微软雅黑"/>
        </w:rPr>
        <w:t>‘</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p>
    <w:p w:rsidR="009D4010" w:rsidRPr="00231F20" w:rsidRDefault="009D4010" w:rsidP="001F49B8">
      <w:pPr>
        <w:pStyle w:val="a5"/>
        <w:ind w:left="840" w:firstLineChars="0" w:firstLine="0"/>
        <w:rPr>
          <w:rFonts w:ascii="微软雅黑" w:eastAsia="微软雅黑" w:hAnsi="微软雅黑"/>
        </w:rPr>
      </w:pPr>
      <w:r w:rsidRPr="00231F20">
        <w:rPr>
          <w:rFonts w:ascii="微软雅黑" w:eastAsia="微软雅黑" w:hAnsi="微软雅黑" w:hint="eastAsia"/>
        </w:rPr>
        <w:t>展示</w:t>
      </w:r>
      <w:r w:rsidRPr="00231F20">
        <w:rPr>
          <w:rFonts w:ascii="微软雅黑" w:eastAsia="微软雅黑" w:hAnsi="微软雅黑"/>
        </w:rPr>
        <w:t>规则与</w:t>
      </w:r>
      <w:r w:rsidRPr="00231F20">
        <w:rPr>
          <w:rFonts w:ascii="微软雅黑" w:eastAsia="微软雅黑" w:hAnsi="微软雅黑" w:hint="eastAsia"/>
        </w:rPr>
        <w:t>账号</w:t>
      </w:r>
      <w:r w:rsidRPr="00231F20">
        <w:rPr>
          <w:rFonts w:ascii="微软雅黑" w:eastAsia="微软雅黑" w:hAnsi="微软雅黑"/>
        </w:rPr>
        <w:t>管理列表页相同</w:t>
      </w:r>
    </w:p>
    <w:p w:rsidR="009D4010" w:rsidRPr="00231F20" w:rsidRDefault="009D4010" w:rsidP="001F49B8">
      <w:pPr>
        <w:pStyle w:val="a5"/>
        <w:ind w:left="84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为复选框。</w:t>
      </w:r>
    </w:p>
    <w:p w:rsidR="009D4010" w:rsidRPr="00231F20" w:rsidRDefault="009D4010" w:rsidP="001F49B8">
      <w:pPr>
        <w:pStyle w:val="a5"/>
        <w:ind w:left="840" w:firstLineChars="0" w:firstLine="0"/>
        <w:rPr>
          <w:rFonts w:ascii="微软雅黑" w:eastAsia="微软雅黑" w:hAnsi="微软雅黑"/>
        </w:rPr>
      </w:pPr>
      <w:r w:rsidRPr="00231F20">
        <w:rPr>
          <w:rFonts w:ascii="微软雅黑" w:eastAsia="微软雅黑" w:hAnsi="微软雅黑" w:hint="eastAsia"/>
        </w:rPr>
        <w:t>选中某个</w:t>
      </w:r>
      <w:r w:rsidRPr="00231F20">
        <w:rPr>
          <w:rFonts w:ascii="微软雅黑" w:eastAsia="微软雅黑" w:hAnsi="微软雅黑"/>
        </w:rPr>
        <w:t>或某些账号，【</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，需要</w:t>
      </w:r>
      <w:r w:rsidRPr="00231F20">
        <w:rPr>
          <w:rFonts w:ascii="微软雅黑" w:eastAsia="微软雅黑" w:hAnsi="微软雅黑"/>
        </w:rPr>
        <w:t>判断</w:t>
      </w:r>
      <w:r w:rsidRPr="00231F20">
        <w:rPr>
          <w:rFonts w:ascii="微软雅黑" w:eastAsia="微软雅黑" w:hAnsi="微软雅黑" w:hint="eastAsia"/>
        </w:rPr>
        <w:t>所选</w:t>
      </w:r>
      <w:r w:rsidRPr="00231F20">
        <w:rPr>
          <w:rFonts w:ascii="微软雅黑" w:eastAsia="微软雅黑" w:hAnsi="微软雅黑"/>
        </w:rPr>
        <w:t>账号与新建角色申请</w:t>
      </w:r>
      <w:r w:rsidRPr="00231F20">
        <w:rPr>
          <w:rFonts w:ascii="微软雅黑" w:eastAsia="微软雅黑" w:hAnsi="微软雅黑" w:hint="eastAsia"/>
        </w:rPr>
        <w:t>页面中</w:t>
      </w:r>
      <w:r w:rsidRPr="00231F20">
        <w:rPr>
          <w:rFonts w:ascii="微软雅黑" w:eastAsia="微软雅黑" w:hAnsi="微软雅黑"/>
        </w:rPr>
        <w:t>的账号</w:t>
      </w:r>
      <w:r w:rsidRPr="00231F20">
        <w:rPr>
          <w:rFonts w:ascii="微软雅黑" w:eastAsia="微软雅黑" w:hAnsi="微软雅黑" w:hint="eastAsia"/>
        </w:rPr>
        <w:t>是否</w:t>
      </w:r>
      <w:r w:rsidRPr="00231F20">
        <w:rPr>
          <w:rFonts w:ascii="微软雅黑" w:eastAsia="微软雅黑" w:hAnsi="微软雅黑"/>
        </w:rPr>
        <w:t>重复，若重复</w:t>
      </w:r>
      <w:r w:rsidRPr="00231F20">
        <w:rPr>
          <w:rFonts w:ascii="微软雅黑" w:eastAsia="微软雅黑" w:hAnsi="微软雅黑" w:hint="eastAsia"/>
        </w:rPr>
        <w:t>，</w:t>
      </w:r>
      <w:r w:rsidRPr="00231F20">
        <w:rPr>
          <w:rFonts w:ascii="微软雅黑" w:eastAsia="微软雅黑" w:hAnsi="微软雅黑"/>
        </w:rPr>
        <w:t>则提示“**</w:t>
      </w:r>
      <w:r w:rsidRPr="00231F20">
        <w:rPr>
          <w:rFonts w:ascii="微软雅黑" w:eastAsia="微软雅黑" w:hAnsi="微软雅黑" w:hint="eastAsia"/>
        </w:rPr>
        <w:t>账号</w:t>
      </w:r>
      <w:r w:rsidRPr="00231F20">
        <w:rPr>
          <w:rFonts w:ascii="微软雅黑" w:eastAsia="微软雅黑" w:hAnsi="微软雅黑"/>
        </w:rPr>
        <w:t>已存在，不可重复添加”</w:t>
      </w:r>
      <w:r w:rsidRPr="00231F20">
        <w:rPr>
          <w:rFonts w:ascii="微软雅黑" w:eastAsia="微软雅黑" w:hAnsi="微软雅黑" w:hint="eastAsia"/>
        </w:rPr>
        <w:t>；若</w:t>
      </w:r>
      <w:r w:rsidRPr="00231F20">
        <w:rPr>
          <w:rFonts w:ascii="微软雅黑" w:eastAsia="微软雅黑" w:hAnsi="微软雅黑"/>
        </w:rPr>
        <w:t>不重复，则将选中的账号</w:t>
      </w:r>
      <w:r w:rsidRPr="00231F20">
        <w:rPr>
          <w:rFonts w:ascii="微软雅黑" w:eastAsia="微软雅黑" w:hAnsi="微软雅黑" w:hint="eastAsia"/>
        </w:rPr>
        <w:t>在</w:t>
      </w:r>
      <w:r w:rsidRPr="00231F20">
        <w:rPr>
          <w:rFonts w:ascii="微软雅黑" w:eastAsia="微软雅黑" w:hAnsi="微软雅黑"/>
        </w:rPr>
        <w:t>角色申请页面中</w:t>
      </w:r>
      <w:r w:rsidRPr="00231F20">
        <w:rPr>
          <w:rFonts w:ascii="微软雅黑" w:eastAsia="微软雅黑" w:hAnsi="微软雅黑" w:hint="eastAsia"/>
        </w:rPr>
        <w:t>增加</w:t>
      </w:r>
      <w:r w:rsidRPr="00231F20">
        <w:rPr>
          <w:rFonts w:ascii="微软雅黑" w:eastAsia="微软雅黑" w:hAnsi="微软雅黑"/>
        </w:rPr>
        <w:t>相应的明细</w:t>
      </w:r>
    </w:p>
    <w:p w:rsidR="009D4010" w:rsidRPr="00231F20" w:rsidRDefault="009D4010" w:rsidP="001F49B8">
      <w:pPr>
        <w:pStyle w:val="a5"/>
        <w:ind w:left="840" w:firstLineChars="0" w:firstLine="0"/>
        <w:rPr>
          <w:rFonts w:ascii="微软雅黑" w:eastAsia="微软雅黑" w:hAnsi="微软雅黑"/>
        </w:rPr>
      </w:pPr>
      <w:r w:rsidRPr="00231F20">
        <w:rPr>
          <w:rFonts w:ascii="微软雅黑" w:eastAsia="微软雅黑" w:hAnsi="微软雅黑" w:hint="eastAsia"/>
        </w:rPr>
        <w:lastRenderedPageBreak/>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则</w:t>
      </w:r>
      <w:r w:rsidRPr="00231F20">
        <w:rPr>
          <w:rFonts w:ascii="微软雅黑" w:eastAsia="微软雅黑" w:hAnsi="微软雅黑"/>
        </w:rPr>
        <w:t>关闭账号选择页面，返回到新建角色申请页面，</w:t>
      </w:r>
      <w:r w:rsidR="004B38E7" w:rsidRPr="00231F20">
        <w:rPr>
          <w:rFonts w:ascii="微软雅黑" w:eastAsia="微软雅黑" w:hAnsi="微软雅黑" w:hint="eastAsia"/>
        </w:rPr>
        <w:t>账号</w:t>
      </w:r>
      <w:r w:rsidR="004B38E7" w:rsidRPr="00231F20">
        <w:rPr>
          <w:rFonts w:ascii="微软雅黑" w:eastAsia="微软雅黑" w:hAnsi="微软雅黑"/>
        </w:rPr>
        <w:t>申请明细中不做调整。</w:t>
      </w:r>
    </w:p>
    <w:p w:rsidR="0011389D" w:rsidRPr="00231F20" w:rsidRDefault="0011389D" w:rsidP="00A92A2B">
      <w:pPr>
        <w:pStyle w:val="a5"/>
        <w:numPr>
          <w:ilvl w:val="0"/>
          <w:numId w:val="37"/>
        </w:numPr>
        <w:ind w:firstLineChars="0"/>
        <w:rPr>
          <w:rFonts w:ascii="微软雅黑" w:eastAsia="微软雅黑" w:hAnsi="微软雅黑"/>
        </w:rPr>
      </w:pPr>
      <w:r w:rsidRPr="00231F20">
        <w:rPr>
          <w:rFonts w:ascii="微软雅黑" w:eastAsia="微软雅黑" w:hAnsi="微软雅黑" w:hint="eastAsia"/>
        </w:rPr>
        <w:t>业务规则</w:t>
      </w:r>
    </w:p>
    <w:p w:rsidR="0011389D" w:rsidRPr="00231F20" w:rsidRDefault="00CB564F" w:rsidP="00A92A2B">
      <w:pPr>
        <w:pStyle w:val="a5"/>
        <w:numPr>
          <w:ilvl w:val="0"/>
          <w:numId w:val="40"/>
        </w:numPr>
        <w:ind w:firstLineChars="0"/>
        <w:rPr>
          <w:rFonts w:ascii="微软雅黑" w:eastAsia="微软雅黑" w:hAnsi="微软雅黑"/>
        </w:rPr>
      </w:pPr>
      <w:r w:rsidRPr="00231F20">
        <w:rPr>
          <w:rFonts w:ascii="微软雅黑" w:eastAsia="微软雅黑" w:hAnsi="微软雅黑" w:hint="eastAsia"/>
        </w:rPr>
        <w:t>【新建】保存/保存</w:t>
      </w:r>
      <w:r w:rsidRPr="00231F20">
        <w:rPr>
          <w:rFonts w:ascii="微软雅黑" w:eastAsia="微软雅黑" w:hAnsi="微软雅黑"/>
        </w:rPr>
        <w:t>并提交，校验条件</w:t>
      </w:r>
    </w:p>
    <w:p w:rsidR="00CB564F" w:rsidRPr="00231F20" w:rsidRDefault="00CB564F" w:rsidP="00CB564F">
      <w:pPr>
        <w:pStyle w:val="a5"/>
        <w:ind w:left="840" w:firstLineChars="0" w:firstLine="0"/>
        <w:rPr>
          <w:rFonts w:ascii="微软雅黑" w:eastAsia="微软雅黑" w:hAnsi="微软雅黑"/>
        </w:rPr>
      </w:pPr>
      <w:r w:rsidRPr="00231F20">
        <w:rPr>
          <w:rFonts w:ascii="微软雅黑" w:eastAsia="微软雅黑" w:hAnsi="微软雅黑" w:hint="eastAsia"/>
        </w:rPr>
        <w:t>点击【保存】或</w:t>
      </w:r>
      <w:r w:rsidRPr="00231F20">
        <w:rPr>
          <w:rFonts w:ascii="微软雅黑" w:eastAsia="微软雅黑" w:hAnsi="微软雅黑"/>
        </w:rPr>
        <w:t>【</w:t>
      </w:r>
      <w:r w:rsidRPr="00231F20">
        <w:rPr>
          <w:rFonts w:ascii="微软雅黑" w:eastAsia="微软雅黑" w:hAnsi="微软雅黑" w:hint="eastAsia"/>
        </w:rPr>
        <w:t>保存</w:t>
      </w:r>
      <w:r w:rsidRPr="00231F20">
        <w:rPr>
          <w:rFonts w:ascii="微软雅黑" w:eastAsia="微软雅黑" w:hAnsi="微软雅黑"/>
        </w:rPr>
        <w:t>并提交】</w:t>
      </w:r>
      <w:r w:rsidRPr="00231F20">
        <w:rPr>
          <w:rFonts w:ascii="微软雅黑" w:eastAsia="微软雅黑" w:hAnsi="微软雅黑" w:hint="eastAsia"/>
        </w:rPr>
        <w:t>，</w:t>
      </w:r>
      <w:r w:rsidRPr="00231F20">
        <w:rPr>
          <w:rFonts w:ascii="微软雅黑" w:eastAsia="微软雅黑" w:hAnsi="微软雅黑"/>
        </w:rPr>
        <w:t>则需要做</w:t>
      </w:r>
      <w:r w:rsidRPr="00231F20">
        <w:rPr>
          <w:rFonts w:ascii="微软雅黑" w:eastAsia="微软雅黑" w:hAnsi="微软雅黑" w:hint="eastAsia"/>
        </w:rPr>
        <w:t>以下</w:t>
      </w:r>
      <w:r w:rsidRPr="00231F20">
        <w:rPr>
          <w:rFonts w:ascii="微软雅黑" w:eastAsia="微软雅黑" w:hAnsi="微软雅黑"/>
        </w:rPr>
        <w:t>校验</w:t>
      </w:r>
    </w:p>
    <w:p w:rsidR="00CB564F" w:rsidRPr="00231F20" w:rsidRDefault="00CB564F" w:rsidP="00CB564F">
      <w:pPr>
        <w:pStyle w:val="a5"/>
        <w:ind w:left="840" w:firstLineChars="0" w:firstLine="0"/>
        <w:rPr>
          <w:rFonts w:ascii="微软雅黑" w:eastAsia="微软雅黑" w:hAnsi="微软雅黑"/>
        </w:rPr>
      </w:pPr>
      <w:r w:rsidRPr="00231F20">
        <w:rPr>
          <w:rFonts w:ascii="微软雅黑" w:eastAsia="微软雅黑" w:hAnsi="微软雅黑" w:hint="eastAsia"/>
        </w:rPr>
        <w:t>顺序校验</w:t>
      </w:r>
    </w:p>
    <w:p w:rsidR="00CB564F" w:rsidRPr="00231F20" w:rsidRDefault="00CB564F" w:rsidP="00CB564F">
      <w:pPr>
        <w:pStyle w:val="a5"/>
        <w:ind w:left="840" w:firstLineChars="0" w:firstLine="0"/>
        <w:rPr>
          <w:rFonts w:ascii="微软雅黑" w:eastAsia="微软雅黑" w:hAnsi="微软雅黑"/>
        </w:rPr>
      </w:pPr>
      <w:r w:rsidRPr="00231F20">
        <w:rPr>
          <w:rFonts w:ascii="微软雅黑" w:eastAsia="微软雅黑" w:hAnsi="微软雅黑" w:hint="eastAsia"/>
        </w:rPr>
        <w:t>申请角色</w:t>
      </w:r>
      <w:r w:rsidRPr="00231F20">
        <w:rPr>
          <w:rFonts w:ascii="微软雅黑" w:eastAsia="微软雅黑" w:hAnsi="微软雅黑"/>
        </w:rPr>
        <w:t>非空，否则提示“</w:t>
      </w:r>
      <w:r w:rsidRPr="00231F20">
        <w:rPr>
          <w:rFonts w:ascii="微软雅黑" w:eastAsia="微软雅黑" w:hAnsi="微软雅黑" w:hint="eastAsia"/>
        </w:rPr>
        <w:t>申请角色</w:t>
      </w:r>
      <w:r w:rsidRPr="00231F20">
        <w:rPr>
          <w:rFonts w:ascii="微软雅黑" w:eastAsia="微软雅黑" w:hAnsi="微软雅黑"/>
        </w:rPr>
        <w:t>为必填项，不允许为空”</w:t>
      </w:r>
    </w:p>
    <w:p w:rsidR="0011389D" w:rsidRPr="00231F20" w:rsidRDefault="00CB564F" w:rsidP="001F49B8">
      <w:pPr>
        <w:pStyle w:val="a5"/>
        <w:ind w:left="840" w:firstLineChars="0" w:firstLine="0"/>
        <w:rPr>
          <w:rFonts w:ascii="微软雅黑" w:eastAsia="微软雅黑" w:hAnsi="微软雅黑"/>
        </w:rPr>
      </w:pPr>
      <w:r w:rsidRPr="00231F20">
        <w:rPr>
          <w:rFonts w:ascii="微软雅黑" w:eastAsia="微软雅黑" w:hAnsi="微软雅黑" w:hint="eastAsia"/>
        </w:rPr>
        <w:t>申请角色</w:t>
      </w:r>
      <w:r w:rsidRPr="00231F20">
        <w:rPr>
          <w:rFonts w:ascii="微软雅黑" w:eastAsia="微软雅黑" w:hAnsi="微软雅黑"/>
        </w:rPr>
        <w:t>当前状态为‘</w:t>
      </w:r>
      <w:r w:rsidRPr="00231F20">
        <w:rPr>
          <w:rFonts w:ascii="微软雅黑" w:eastAsia="微软雅黑" w:hAnsi="微软雅黑" w:hint="eastAsia"/>
        </w:rPr>
        <w:t>有效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否则提示“</w:t>
      </w:r>
      <w:r w:rsidRPr="00231F20">
        <w:rPr>
          <w:rFonts w:ascii="微软雅黑" w:eastAsia="微软雅黑" w:hAnsi="微软雅黑" w:hint="eastAsia"/>
        </w:rPr>
        <w:t>申请</w:t>
      </w:r>
      <w:r w:rsidRPr="00231F20">
        <w:rPr>
          <w:rFonts w:ascii="微软雅黑" w:eastAsia="微软雅黑" w:hAnsi="微软雅黑"/>
        </w:rPr>
        <w:t>角色已失效，请重新选择”</w:t>
      </w:r>
    </w:p>
    <w:p w:rsidR="00CB564F" w:rsidRPr="00231F20" w:rsidRDefault="00CB564F" w:rsidP="001F49B8">
      <w:pPr>
        <w:pStyle w:val="a5"/>
        <w:ind w:left="840" w:firstLineChars="0" w:firstLine="0"/>
        <w:rPr>
          <w:rFonts w:ascii="微软雅黑" w:eastAsia="微软雅黑" w:hAnsi="微软雅黑"/>
        </w:rPr>
      </w:pPr>
      <w:r w:rsidRPr="00231F20">
        <w:rPr>
          <w:rFonts w:ascii="微软雅黑" w:eastAsia="微软雅黑" w:hAnsi="微软雅黑" w:hint="eastAsia"/>
        </w:rPr>
        <w:t>申请</w:t>
      </w:r>
      <w:r w:rsidRPr="00231F20">
        <w:rPr>
          <w:rFonts w:ascii="微软雅黑" w:eastAsia="微软雅黑" w:hAnsi="微软雅黑"/>
        </w:rPr>
        <w:t>账号</w:t>
      </w:r>
      <w:proofErr w:type="gramStart"/>
      <w:r w:rsidRPr="00231F20">
        <w:rPr>
          <w:rFonts w:ascii="微软雅黑" w:eastAsia="微软雅黑" w:hAnsi="微软雅黑" w:hint="eastAsia"/>
        </w:rPr>
        <w:t>明细</w:t>
      </w:r>
      <w:r w:rsidRPr="00231F20">
        <w:rPr>
          <w:rFonts w:ascii="微软雅黑" w:eastAsia="微软雅黑" w:hAnsi="微软雅黑"/>
        </w:rPr>
        <w:t>非</w:t>
      </w:r>
      <w:proofErr w:type="gramEnd"/>
      <w:r w:rsidRPr="00231F20">
        <w:rPr>
          <w:rFonts w:ascii="微软雅黑" w:eastAsia="微软雅黑" w:hAnsi="微软雅黑"/>
        </w:rPr>
        <w:t>空，否则提示“</w:t>
      </w:r>
      <w:r w:rsidRPr="00231F20">
        <w:rPr>
          <w:rFonts w:ascii="微软雅黑" w:eastAsia="微软雅黑" w:hAnsi="微软雅黑" w:hint="eastAsia"/>
        </w:rPr>
        <w:t>申请账号</w:t>
      </w:r>
      <w:r w:rsidRPr="00231F20">
        <w:rPr>
          <w:rFonts w:ascii="微软雅黑" w:eastAsia="微软雅黑" w:hAnsi="微软雅黑"/>
        </w:rPr>
        <w:t>不允许为空”</w:t>
      </w:r>
    </w:p>
    <w:p w:rsidR="00CB564F" w:rsidRPr="00231F20" w:rsidRDefault="00CB564F" w:rsidP="001F49B8">
      <w:pPr>
        <w:pStyle w:val="a5"/>
        <w:ind w:left="840" w:firstLineChars="0" w:firstLine="0"/>
        <w:rPr>
          <w:rFonts w:ascii="微软雅黑" w:eastAsia="微软雅黑" w:hAnsi="微软雅黑"/>
        </w:rPr>
      </w:pPr>
      <w:r w:rsidRPr="00231F20">
        <w:rPr>
          <w:rFonts w:ascii="微软雅黑" w:eastAsia="微软雅黑" w:hAnsi="微软雅黑" w:hint="eastAsia"/>
        </w:rPr>
        <w:t>申请账号</w:t>
      </w:r>
      <w:r w:rsidRPr="00231F20">
        <w:rPr>
          <w:rFonts w:ascii="微软雅黑" w:eastAsia="微软雅黑" w:hAnsi="微软雅黑"/>
        </w:rPr>
        <w:t>明细中的申请操作非空，否则提示“</w:t>
      </w:r>
      <w:r w:rsidRPr="00231F20">
        <w:rPr>
          <w:rFonts w:ascii="微软雅黑" w:eastAsia="微软雅黑" w:hAnsi="微软雅黑" w:hint="eastAsia"/>
        </w:rPr>
        <w:t>账号</w:t>
      </w:r>
      <w:r w:rsidRPr="00231F20">
        <w:rPr>
          <w:rFonts w:ascii="微软雅黑" w:eastAsia="微软雅黑" w:hAnsi="微软雅黑"/>
        </w:rPr>
        <w:t>申请操作不允许为空”</w:t>
      </w:r>
    </w:p>
    <w:p w:rsidR="00CB564F" w:rsidRPr="00231F20" w:rsidRDefault="00CB564F" w:rsidP="00A92A2B">
      <w:pPr>
        <w:pStyle w:val="a5"/>
        <w:numPr>
          <w:ilvl w:val="0"/>
          <w:numId w:val="40"/>
        </w:numPr>
        <w:ind w:firstLineChars="0"/>
        <w:rPr>
          <w:rFonts w:ascii="微软雅黑" w:eastAsia="微软雅黑" w:hAnsi="微软雅黑"/>
        </w:rPr>
      </w:pPr>
      <w:r w:rsidRPr="00231F20">
        <w:rPr>
          <w:rFonts w:ascii="微软雅黑" w:eastAsia="微软雅黑" w:hAnsi="微软雅黑" w:hint="eastAsia"/>
        </w:rPr>
        <w:t>【新建】校验通过</w:t>
      </w:r>
    </w:p>
    <w:p w:rsidR="00CB564F" w:rsidRPr="00231F20" w:rsidRDefault="00CB564F" w:rsidP="00CB564F">
      <w:pPr>
        <w:pStyle w:val="a5"/>
        <w:ind w:left="840" w:firstLineChars="0" w:firstLine="0"/>
        <w:rPr>
          <w:rFonts w:ascii="微软雅黑" w:eastAsia="微软雅黑" w:hAnsi="微软雅黑"/>
        </w:rPr>
      </w:pPr>
      <w:r w:rsidRPr="00231F20">
        <w:rPr>
          <w:rFonts w:ascii="微软雅黑" w:eastAsia="微软雅黑" w:hAnsi="微软雅黑" w:hint="eastAsia"/>
        </w:rPr>
        <w:t>保存成功</w:t>
      </w:r>
      <w:r w:rsidRPr="00231F20">
        <w:rPr>
          <w:rFonts w:ascii="微软雅黑" w:eastAsia="微软雅黑" w:hAnsi="微软雅黑"/>
        </w:rPr>
        <w:t>后，角色申请单据的状态为</w:t>
      </w:r>
      <w:r w:rsidRPr="00231F20">
        <w:rPr>
          <w:rFonts w:ascii="微软雅黑" w:eastAsia="微软雅黑" w:hAnsi="微软雅黑" w:hint="eastAsia"/>
        </w:rPr>
        <w:t>‘已</w:t>
      </w:r>
      <w:r w:rsidRPr="00231F20">
        <w:rPr>
          <w:rFonts w:ascii="微软雅黑" w:eastAsia="微软雅黑" w:hAnsi="微软雅黑"/>
        </w:rPr>
        <w:t>新建</w:t>
      </w:r>
      <w:r w:rsidRPr="00231F20">
        <w:rPr>
          <w:rFonts w:ascii="微软雅黑" w:eastAsia="微软雅黑" w:hAnsi="微软雅黑" w:hint="eastAsia"/>
        </w:rPr>
        <w:t>’</w:t>
      </w:r>
    </w:p>
    <w:p w:rsidR="00CB564F" w:rsidRPr="00231F20" w:rsidRDefault="00CB564F" w:rsidP="00CB564F">
      <w:pPr>
        <w:pStyle w:val="a5"/>
        <w:ind w:left="840" w:firstLineChars="0" w:firstLine="0"/>
        <w:rPr>
          <w:rFonts w:ascii="微软雅黑" w:eastAsia="微软雅黑" w:hAnsi="微软雅黑"/>
        </w:rPr>
      </w:pPr>
      <w:r w:rsidRPr="00231F20">
        <w:rPr>
          <w:rFonts w:ascii="微软雅黑" w:eastAsia="微软雅黑" w:hAnsi="微软雅黑" w:hint="eastAsia"/>
        </w:rPr>
        <w:t>保存</w:t>
      </w:r>
      <w:r w:rsidRPr="00231F20">
        <w:rPr>
          <w:rFonts w:ascii="微软雅黑" w:eastAsia="微软雅黑" w:hAnsi="微软雅黑"/>
        </w:rPr>
        <w:t>并提交后，角色申请单据的状态为‘</w:t>
      </w:r>
      <w:r w:rsidRPr="00231F20">
        <w:rPr>
          <w:rFonts w:ascii="微软雅黑" w:eastAsia="微软雅黑" w:hAnsi="微软雅黑" w:hint="eastAsia"/>
        </w:rPr>
        <w:t>待</w:t>
      </w:r>
      <w:r w:rsidRPr="00231F20">
        <w:rPr>
          <w:rFonts w:ascii="微软雅黑" w:eastAsia="微软雅黑" w:hAnsi="微软雅黑"/>
        </w:rPr>
        <w:t>审批’</w:t>
      </w:r>
    </w:p>
    <w:p w:rsidR="00904EDD" w:rsidRPr="00231F20" w:rsidRDefault="00904EDD" w:rsidP="00881FBB">
      <w:pPr>
        <w:pStyle w:val="4"/>
        <w:numPr>
          <w:ilvl w:val="2"/>
          <w:numId w:val="1"/>
        </w:numPr>
        <w:rPr>
          <w:rFonts w:ascii="微软雅黑" w:eastAsia="微软雅黑" w:hAnsi="微软雅黑"/>
        </w:rPr>
      </w:pPr>
      <w:bookmarkStart w:id="956" w:name="_Toc1480503"/>
      <w:r w:rsidRPr="00231F20">
        <w:rPr>
          <w:rFonts w:ascii="微软雅黑" w:eastAsia="微软雅黑" w:hAnsi="微软雅黑" w:hint="eastAsia"/>
        </w:rPr>
        <w:t>【修改】功能</w:t>
      </w:r>
      <w:bookmarkEnd w:id="956"/>
    </w:p>
    <w:p w:rsidR="00904EDD" w:rsidRPr="00231F20" w:rsidRDefault="00904EDD" w:rsidP="00A92A2B">
      <w:pPr>
        <w:pStyle w:val="a5"/>
        <w:numPr>
          <w:ilvl w:val="0"/>
          <w:numId w:val="41"/>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904EDD" w:rsidRPr="00231F20" w:rsidRDefault="00904EDD" w:rsidP="00904EDD">
      <w:pPr>
        <w:pStyle w:val="a5"/>
        <w:ind w:left="420" w:firstLineChars="0" w:firstLine="0"/>
        <w:rPr>
          <w:rFonts w:ascii="微软雅黑" w:eastAsia="微软雅黑" w:hAnsi="微软雅黑"/>
        </w:rPr>
      </w:pPr>
      <w:r w:rsidRPr="00231F20">
        <w:rPr>
          <w:rFonts w:ascii="微软雅黑" w:eastAsia="微软雅黑" w:hAnsi="微软雅黑" w:hint="eastAsia"/>
        </w:rPr>
        <w:t>选中某条</w:t>
      </w:r>
      <w:r w:rsidRPr="00231F20">
        <w:rPr>
          <w:rFonts w:ascii="微软雅黑" w:eastAsia="微软雅黑" w:hAnsi="微软雅黑"/>
        </w:rPr>
        <w:t>状态为‘</w:t>
      </w:r>
      <w:r w:rsidRPr="00231F20">
        <w:rPr>
          <w:rFonts w:ascii="微软雅黑" w:eastAsia="微软雅黑" w:hAnsi="微软雅黑" w:hint="eastAsia"/>
        </w:rPr>
        <w:t>已新建</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角色申请单据，【</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p>
    <w:p w:rsidR="00904EDD" w:rsidRPr="00231F20" w:rsidRDefault="00904EDD" w:rsidP="00904EDD">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则在新建页面打开角色申请修改页面</w:t>
      </w:r>
    </w:p>
    <w:p w:rsidR="00904EDD" w:rsidRPr="00231F20" w:rsidRDefault="00904EDD" w:rsidP="00904EDD">
      <w:pPr>
        <w:pStyle w:val="a5"/>
        <w:ind w:left="420" w:firstLineChars="0" w:firstLine="0"/>
        <w:rPr>
          <w:rFonts w:ascii="微软雅黑" w:eastAsia="微软雅黑" w:hAnsi="微软雅黑"/>
        </w:rPr>
      </w:pPr>
      <w:r w:rsidRPr="00231F20">
        <w:rPr>
          <w:rFonts w:ascii="微软雅黑" w:eastAsia="微软雅黑" w:hAnsi="微软雅黑" w:hint="eastAsia"/>
        </w:rPr>
        <w:t>申请角色</w:t>
      </w:r>
      <w:r w:rsidRPr="00231F20">
        <w:rPr>
          <w:rFonts w:ascii="微软雅黑" w:eastAsia="微软雅黑" w:hAnsi="微软雅黑"/>
        </w:rPr>
        <w:t>选择及账号添加</w:t>
      </w:r>
      <w:r w:rsidRPr="00231F20">
        <w:rPr>
          <w:rFonts w:ascii="微软雅黑" w:eastAsia="微软雅黑" w:hAnsi="微软雅黑" w:hint="eastAsia"/>
        </w:rPr>
        <w:t>与</w:t>
      </w:r>
      <w:r w:rsidRPr="00231F20">
        <w:rPr>
          <w:rFonts w:ascii="微软雅黑" w:eastAsia="微软雅黑" w:hAnsi="微软雅黑"/>
        </w:rPr>
        <w:t>新建页面</w:t>
      </w:r>
      <w:r w:rsidRPr="00231F20">
        <w:rPr>
          <w:rFonts w:ascii="微软雅黑" w:eastAsia="微软雅黑" w:hAnsi="微软雅黑" w:hint="eastAsia"/>
        </w:rPr>
        <w:t>相同</w:t>
      </w:r>
      <w:r w:rsidRPr="00231F20">
        <w:rPr>
          <w:rFonts w:ascii="微软雅黑" w:eastAsia="微软雅黑" w:hAnsi="微软雅黑"/>
        </w:rPr>
        <w:t>。</w:t>
      </w:r>
    </w:p>
    <w:p w:rsidR="00904EDD" w:rsidRPr="00231F20" w:rsidRDefault="00904EDD" w:rsidP="00A92A2B">
      <w:pPr>
        <w:pStyle w:val="a5"/>
        <w:numPr>
          <w:ilvl w:val="0"/>
          <w:numId w:val="41"/>
        </w:numPr>
        <w:ind w:firstLineChars="0"/>
        <w:rPr>
          <w:rFonts w:ascii="微软雅黑" w:eastAsia="微软雅黑" w:hAnsi="微软雅黑"/>
        </w:rPr>
      </w:pPr>
      <w:r w:rsidRPr="00231F20">
        <w:rPr>
          <w:rFonts w:ascii="微软雅黑" w:eastAsia="微软雅黑" w:hAnsi="微软雅黑" w:hint="eastAsia"/>
        </w:rPr>
        <w:t>数据表单</w:t>
      </w:r>
    </w:p>
    <w:p w:rsidR="00904EDD" w:rsidRPr="00231F20" w:rsidRDefault="00904EDD" w:rsidP="00904EDD">
      <w:pPr>
        <w:pStyle w:val="a5"/>
        <w:ind w:left="420" w:firstLineChars="0" w:firstLine="0"/>
        <w:rPr>
          <w:rFonts w:ascii="微软雅黑" w:eastAsia="微软雅黑" w:hAnsi="微软雅黑"/>
        </w:rPr>
      </w:pPr>
      <w:r w:rsidRPr="00231F20">
        <w:rPr>
          <w:rFonts w:ascii="微软雅黑" w:eastAsia="微软雅黑" w:hAnsi="微软雅黑" w:hint="eastAsia"/>
        </w:rPr>
        <w:t>内容均可以</w:t>
      </w:r>
      <w:r w:rsidRPr="00231F20">
        <w:rPr>
          <w:rFonts w:ascii="微软雅黑" w:eastAsia="微软雅黑" w:hAnsi="微软雅黑"/>
        </w:rPr>
        <w:t>编辑，数据表单与新建页面相同</w:t>
      </w:r>
    </w:p>
    <w:p w:rsidR="00904EDD" w:rsidRPr="00231F20" w:rsidRDefault="00904EDD" w:rsidP="00A92A2B">
      <w:pPr>
        <w:pStyle w:val="a5"/>
        <w:numPr>
          <w:ilvl w:val="0"/>
          <w:numId w:val="41"/>
        </w:numPr>
        <w:ind w:firstLineChars="0"/>
        <w:rPr>
          <w:rFonts w:ascii="微软雅黑" w:eastAsia="微软雅黑" w:hAnsi="微软雅黑"/>
        </w:rPr>
      </w:pPr>
      <w:r w:rsidRPr="00231F20">
        <w:rPr>
          <w:rFonts w:ascii="微软雅黑" w:eastAsia="微软雅黑" w:hAnsi="微软雅黑" w:hint="eastAsia"/>
        </w:rPr>
        <w:t>业务规则</w:t>
      </w:r>
    </w:p>
    <w:p w:rsidR="00904EDD" w:rsidRPr="00231F20" w:rsidRDefault="00904EDD" w:rsidP="00904EDD">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保存</w:t>
      </w:r>
      <w:r w:rsidRPr="00231F20">
        <w:rPr>
          <w:rFonts w:ascii="微软雅黑" w:eastAsia="微软雅黑" w:hAnsi="微软雅黑"/>
        </w:rPr>
        <w:t>，及保存并提交的业务规则与新建页面相同</w:t>
      </w:r>
    </w:p>
    <w:p w:rsidR="00E37EFB" w:rsidRPr="00231F20" w:rsidRDefault="00E37EFB" w:rsidP="00881FBB">
      <w:pPr>
        <w:pStyle w:val="4"/>
        <w:numPr>
          <w:ilvl w:val="2"/>
          <w:numId w:val="1"/>
        </w:numPr>
        <w:rPr>
          <w:rFonts w:ascii="微软雅黑" w:eastAsia="微软雅黑" w:hAnsi="微软雅黑"/>
        </w:rPr>
      </w:pPr>
      <w:bookmarkStart w:id="957" w:name="_Toc1480504"/>
      <w:r w:rsidRPr="00231F20">
        <w:rPr>
          <w:rFonts w:ascii="微软雅黑" w:eastAsia="微软雅黑" w:hAnsi="微软雅黑" w:hint="eastAsia"/>
        </w:rPr>
        <w:t>【删除】功能</w:t>
      </w:r>
      <w:bookmarkEnd w:id="957"/>
    </w:p>
    <w:p w:rsidR="00904EDD" w:rsidRPr="00231F20" w:rsidRDefault="00E37EFB" w:rsidP="00CB564F">
      <w:pPr>
        <w:pStyle w:val="a5"/>
        <w:ind w:left="84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w:t>
      </w:r>
      <w:r w:rsidRPr="00231F20">
        <w:rPr>
          <w:rFonts w:ascii="微软雅黑" w:eastAsia="微软雅黑" w:hAnsi="微软雅黑" w:hint="eastAsia"/>
        </w:rPr>
        <w:t>条</w:t>
      </w:r>
      <w:r w:rsidRPr="00231F20">
        <w:rPr>
          <w:rFonts w:ascii="微软雅黑" w:eastAsia="微软雅黑" w:hAnsi="微软雅黑"/>
        </w:rPr>
        <w:t>‘</w:t>
      </w:r>
      <w:r w:rsidRPr="00231F20">
        <w:rPr>
          <w:rFonts w:ascii="微软雅黑" w:eastAsia="微软雅黑" w:hAnsi="微软雅黑" w:hint="eastAsia"/>
        </w:rPr>
        <w:t>已</w:t>
      </w:r>
      <w:r w:rsidRPr="00231F20">
        <w:rPr>
          <w:rFonts w:ascii="微软雅黑" w:eastAsia="微软雅黑" w:hAnsi="微软雅黑"/>
        </w:rPr>
        <w:t>新建’</w:t>
      </w:r>
      <w:r w:rsidRPr="00231F20">
        <w:rPr>
          <w:rFonts w:ascii="微软雅黑" w:eastAsia="微软雅黑" w:hAnsi="微软雅黑" w:hint="eastAsia"/>
        </w:rPr>
        <w:t>的</w:t>
      </w:r>
      <w:r w:rsidRPr="00231F20">
        <w:rPr>
          <w:rFonts w:ascii="微软雅黑" w:eastAsia="微软雅黑" w:hAnsi="微软雅黑"/>
        </w:rPr>
        <w:t>角色申请单据，【</w:t>
      </w:r>
      <w:r w:rsidRPr="00231F20">
        <w:rPr>
          <w:rFonts w:ascii="微软雅黑" w:eastAsia="微软雅黑" w:hAnsi="微软雅黑" w:hint="eastAsia"/>
        </w:rPr>
        <w:t>删除</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w:t>
      </w:r>
    </w:p>
    <w:p w:rsidR="00E37EFB" w:rsidRPr="00231F20" w:rsidRDefault="00E37EFB" w:rsidP="00CB564F">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弹出【</w:t>
      </w:r>
      <w:r w:rsidRPr="00231F20">
        <w:rPr>
          <w:rFonts w:ascii="微软雅黑" w:eastAsia="微软雅黑" w:hAnsi="微软雅黑" w:hint="eastAsia"/>
        </w:rPr>
        <w:t>删除</w:t>
      </w:r>
      <w:r w:rsidRPr="00231F20">
        <w:rPr>
          <w:rFonts w:ascii="微软雅黑" w:eastAsia="微软雅黑" w:hAnsi="微软雅黑"/>
        </w:rPr>
        <w:t>确认框】</w:t>
      </w:r>
    </w:p>
    <w:p w:rsidR="002133AA" w:rsidRPr="00231F20" w:rsidRDefault="002133AA" w:rsidP="00CB564F">
      <w:pPr>
        <w:pStyle w:val="a5"/>
        <w:ind w:left="84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删除确认提示</w:t>
      </w:r>
      <w:r w:rsidRPr="00231F20">
        <w:rPr>
          <w:rFonts w:ascii="微软雅黑" w:eastAsia="微软雅黑" w:hAnsi="微软雅黑" w:hint="eastAsia"/>
        </w:rPr>
        <w:t>框</w:t>
      </w:r>
      <w:r w:rsidRPr="00231F20">
        <w:rPr>
          <w:rFonts w:ascii="微软雅黑" w:eastAsia="微软雅黑" w:hAnsi="微软雅黑"/>
        </w:rPr>
        <w:t>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，若</w:t>
      </w:r>
      <w:r w:rsidRPr="00231F20">
        <w:rPr>
          <w:rFonts w:ascii="微软雅黑" w:eastAsia="微软雅黑" w:hAnsi="微软雅黑"/>
        </w:rPr>
        <w:t>删除成功，则提示角色申请删除成功并</w:t>
      </w:r>
      <w:r w:rsidRPr="00231F20">
        <w:rPr>
          <w:rFonts w:ascii="微软雅黑" w:eastAsia="微软雅黑" w:hAnsi="微软雅黑" w:hint="eastAsia"/>
        </w:rPr>
        <w:t>将</w:t>
      </w:r>
      <w:r w:rsidRPr="00231F20">
        <w:rPr>
          <w:rFonts w:ascii="微软雅黑" w:eastAsia="微软雅黑" w:hAnsi="微软雅黑"/>
        </w:rPr>
        <w:t>对应的角色申请单据状态置为‘</w:t>
      </w:r>
      <w:r w:rsidRPr="00231F20">
        <w:rPr>
          <w:rFonts w:ascii="微软雅黑" w:eastAsia="微软雅黑" w:hAnsi="微软雅黑" w:hint="eastAsia"/>
        </w:rPr>
        <w:t>已删除</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并返回</w:t>
      </w:r>
      <w:r w:rsidRPr="00231F20">
        <w:rPr>
          <w:rFonts w:ascii="微软雅黑" w:eastAsia="微软雅黑" w:hAnsi="微软雅黑" w:hint="eastAsia"/>
        </w:rPr>
        <w:t>至</w:t>
      </w:r>
      <w:r w:rsidRPr="00231F20">
        <w:rPr>
          <w:rFonts w:ascii="微软雅黑" w:eastAsia="微软雅黑" w:hAnsi="微软雅黑"/>
        </w:rPr>
        <w:t>角色申请列表页。</w:t>
      </w:r>
    </w:p>
    <w:p w:rsidR="002133AA" w:rsidRPr="00231F20" w:rsidRDefault="002133AA" w:rsidP="00CB564F">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删除失败，则提示失败的原因，并返回</w:t>
      </w:r>
      <w:r w:rsidRPr="00231F20">
        <w:rPr>
          <w:rFonts w:ascii="微软雅黑" w:eastAsia="微软雅黑" w:hAnsi="微软雅黑" w:hint="eastAsia"/>
        </w:rPr>
        <w:t>至</w:t>
      </w:r>
      <w:r w:rsidRPr="00231F20">
        <w:rPr>
          <w:rFonts w:ascii="微软雅黑" w:eastAsia="微软雅黑" w:hAnsi="微软雅黑"/>
        </w:rPr>
        <w:t>角色申请列表页</w:t>
      </w:r>
      <w:r w:rsidRPr="00231F20">
        <w:rPr>
          <w:rFonts w:ascii="微软雅黑" w:eastAsia="微软雅黑" w:hAnsi="微软雅黑" w:hint="eastAsia"/>
        </w:rPr>
        <w:t>，</w:t>
      </w:r>
      <w:r w:rsidRPr="00231F20">
        <w:rPr>
          <w:rFonts w:ascii="微软雅黑" w:eastAsia="微软雅黑" w:hAnsi="微软雅黑"/>
        </w:rPr>
        <w:t>角色申请状态不作变更</w:t>
      </w:r>
    </w:p>
    <w:p w:rsidR="002133AA" w:rsidRPr="00231F20" w:rsidRDefault="002133AA" w:rsidP="00CB564F">
      <w:pPr>
        <w:pStyle w:val="a5"/>
        <w:ind w:left="84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删除确认提示</w:t>
      </w:r>
      <w:r w:rsidRPr="00231F20">
        <w:rPr>
          <w:rFonts w:ascii="微软雅黑" w:eastAsia="微软雅黑" w:hAnsi="微软雅黑" w:hint="eastAsia"/>
        </w:rPr>
        <w:t>框中</w:t>
      </w:r>
      <w:r w:rsidRPr="00231F20">
        <w:rPr>
          <w:rFonts w:ascii="微软雅黑" w:eastAsia="微软雅黑" w:hAnsi="微软雅黑"/>
        </w:rPr>
        <w:t>，点击【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w:t>
      </w:r>
      <w:r w:rsidRPr="00231F20">
        <w:rPr>
          <w:rFonts w:ascii="微软雅黑" w:eastAsia="微软雅黑" w:hAnsi="微软雅黑" w:hint="eastAsia"/>
        </w:rPr>
        <w:t>删除</w:t>
      </w:r>
      <w:r w:rsidRPr="00231F20">
        <w:rPr>
          <w:rFonts w:ascii="微软雅黑" w:eastAsia="微软雅黑" w:hAnsi="微软雅黑"/>
        </w:rPr>
        <w:t>确认框，并返回到角色申</w:t>
      </w:r>
      <w:r w:rsidRPr="00231F20">
        <w:rPr>
          <w:rFonts w:ascii="微软雅黑" w:eastAsia="微软雅黑" w:hAnsi="微软雅黑" w:hint="eastAsia"/>
        </w:rPr>
        <w:t>请</w:t>
      </w:r>
      <w:r w:rsidRPr="00231F20">
        <w:rPr>
          <w:rFonts w:ascii="微软雅黑" w:eastAsia="微软雅黑" w:hAnsi="微软雅黑"/>
        </w:rPr>
        <w:t>列表页，角色申请单据状态不做变更。</w:t>
      </w:r>
    </w:p>
    <w:p w:rsidR="00BB0C6B" w:rsidRPr="00231F20" w:rsidRDefault="00BB0C6B" w:rsidP="00881FBB">
      <w:pPr>
        <w:pStyle w:val="4"/>
        <w:numPr>
          <w:ilvl w:val="2"/>
          <w:numId w:val="1"/>
        </w:numPr>
        <w:rPr>
          <w:rFonts w:ascii="微软雅黑" w:eastAsia="微软雅黑" w:hAnsi="微软雅黑"/>
        </w:rPr>
      </w:pPr>
      <w:bookmarkStart w:id="958" w:name="_Toc1480505"/>
      <w:r w:rsidRPr="00231F20">
        <w:rPr>
          <w:rFonts w:ascii="微软雅黑" w:eastAsia="微软雅黑" w:hAnsi="微软雅黑" w:hint="eastAsia"/>
        </w:rPr>
        <w:t>【提交审核】功能</w:t>
      </w:r>
      <w:bookmarkEnd w:id="958"/>
    </w:p>
    <w:p w:rsidR="00BB0C6B" w:rsidRPr="00231F20" w:rsidRDefault="003E20DF" w:rsidP="00CB564F">
      <w:pPr>
        <w:pStyle w:val="a5"/>
        <w:ind w:left="840" w:firstLineChars="0" w:firstLine="0"/>
        <w:rPr>
          <w:rFonts w:ascii="微软雅黑" w:eastAsia="微软雅黑" w:hAnsi="微软雅黑"/>
        </w:rPr>
      </w:pPr>
      <w:r w:rsidRPr="00231F20">
        <w:rPr>
          <w:rFonts w:ascii="微软雅黑" w:eastAsia="微软雅黑" w:hAnsi="微软雅黑" w:hint="eastAsia"/>
        </w:rPr>
        <w:t>选中某条</w:t>
      </w:r>
      <w:r w:rsidRPr="00231F20">
        <w:rPr>
          <w:rFonts w:ascii="微软雅黑" w:eastAsia="微软雅黑" w:hAnsi="微软雅黑"/>
        </w:rPr>
        <w:t>状态为‘</w:t>
      </w:r>
      <w:r w:rsidRPr="00231F20">
        <w:rPr>
          <w:rFonts w:ascii="微软雅黑" w:eastAsia="微软雅黑" w:hAnsi="微软雅黑" w:hint="eastAsia"/>
        </w:rPr>
        <w:t>已新建</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角色申请记录，【</w:t>
      </w:r>
      <w:r w:rsidRPr="00231F20">
        <w:rPr>
          <w:rFonts w:ascii="微软雅黑" w:eastAsia="微软雅黑" w:hAnsi="微软雅黑" w:hint="eastAsia"/>
        </w:rPr>
        <w:t>提交</w:t>
      </w:r>
      <w:r w:rsidRPr="00231F20">
        <w:rPr>
          <w:rFonts w:ascii="微软雅黑" w:eastAsia="微软雅黑" w:hAnsi="微软雅黑"/>
        </w:rPr>
        <w:t>审核】</w:t>
      </w:r>
      <w:r w:rsidRPr="00231F20">
        <w:rPr>
          <w:rFonts w:ascii="微软雅黑" w:eastAsia="微软雅黑" w:hAnsi="微软雅黑" w:hint="eastAsia"/>
        </w:rPr>
        <w:t>功能</w:t>
      </w:r>
      <w:r w:rsidRPr="00231F20">
        <w:rPr>
          <w:rFonts w:ascii="微软雅黑" w:eastAsia="微软雅黑" w:hAnsi="微软雅黑"/>
        </w:rPr>
        <w:t>按钮被激活，</w:t>
      </w:r>
    </w:p>
    <w:p w:rsidR="003E20DF" w:rsidRPr="00231F20" w:rsidRDefault="003E20DF" w:rsidP="00CB564F">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提交</w:t>
      </w:r>
      <w:r w:rsidRPr="00231F20">
        <w:rPr>
          <w:rFonts w:ascii="微软雅黑" w:eastAsia="微软雅黑" w:hAnsi="微软雅黑"/>
        </w:rPr>
        <w:t>审核】</w:t>
      </w:r>
      <w:r w:rsidRPr="00231F20">
        <w:rPr>
          <w:rFonts w:ascii="微软雅黑" w:eastAsia="微软雅黑" w:hAnsi="微软雅黑" w:hint="eastAsia"/>
        </w:rPr>
        <w:t>弹出</w:t>
      </w:r>
      <w:r w:rsidRPr="00231F20">
        <w:rPr>
          <w:rFonts w:ascii="微软雅黑" w:eastAsia="微软雅黑" w:hAnsi="微软雅黑"/>
        </w:rPr>
        <w:t>确认提交审核确认框，</w:t>
      </w:r>
    </w:p>
    <w:p w:rsidR="003E20DF" w:rsidRPr="00231F20" w:rsidRDefault="003E20DF" w:rsidP="00CB564F">
      <w:pPr>
        <w:pStyle w:val="a5"/>
        <w:ind w:left="84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确认提示框中，点击【</w:t>
      </w:r>
      <w:r w:rsidRPr="00231F20">
        <w:rPr>
          <w:rFonts w:ascii="微软雅黑" w:eastAsia="微软雅黑" w:hAnsi="微软雅黑" w:hint="eastAsia"/>
        </w:rPr>
        <w:t>确定</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若提交审核成功，则提示成功，并将角色申请状态更新为‘</w:t>
      </w:r>
      <w:r w:rsidRPr="00231F20">
        <w:rPr>
          <w:rFonts w:ascii="微软雅黑" w:eastAsia="微软雅黑" w:hAnsi="微软雅黑" w:hint="eastAsia"/>
        </w:rPr>
        <w:t>待</w:t>
      </w:r>
      <w:r w:rsidRPr="00231F20">
        <w:rPr>
          <w:rFonts w:ascii="微软雅黑" w:eastAsia="微软雅黑" w:hAnsi="微软雅黑"/>
        </w:rPr>
        <w:t>审批’</w:t>
      </w:r>
      <w:r w:rsidRPr="00231F20">
        <w:rPr>
          <w:rFonts w:ascii="微软雅黑" w:eastAsia="微软雅黑" w:hAnsi="微软雅黑" w:hint="eastAsia"/>
        </w:rPr>
        <w:t>，</w:t>
      </w:r>
      <w:r w:rsidRPr="00231F20">
        <w:rPr>
          <w:rFonts w:ascii="微软雅黑" w:eastAsia="微软雅黑" w:hAnsi="微软雅黑"/>
        </w:rPr>
        <w:t>并返回角色申请列表页</w:t>
      </w:r>
    </w:p>
    <w:p w:rsidR="003E20DF" w:rsidRPr="00231F20" w:rsidRDefault="003E20DF" w:rsidP="00CB564F">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提交审核失败，则提示</w:t>
      </w:r>
      <w:r w:rsidRPr="00231F20">
        <w:rPr>
          <w:rFonts w:ascii="微软雅黑" w:eastAsia="微软雅黑" w:hAnsi="微软雅黑" w:hint="eastAsia"/>
        </w:rPr>
        <w:t>具体</w:t>
      </w:r>
      <w:r w:rsidRPr="00231F20">
        <w:rPr>
          <w:rFonts w:ascii="微软雅黑" w:eastAsia="微软雅黑" w:hAnsi="微软雅黑"/>
        </w:rPr>
        <w:t>失败</w:t>
      </w:r>
      <w:r w:rsidRPr="00231F20">
        <w:rPr>
          <w:rFonts w:ascii="微软雅黑" w:eastAsia="微软雅黑" w:hAnsi="微软雅黑" w:hint="eastAsia"/>
        </w:rPr>
        <w:t>原因</w:t>
      </w:r>
      <w:r w:rsidRPr="00231F20">
        <w:rPr>
          <w:rFonts w:ascii="微软雅黑" w:eastAsia="微软雅黑" w:hAnsi="微软雅黑"/>
        </w:rPr>
        <w:t>，并返回角色申请列表页，角色申请单据的状态不做变更。</w:t>
      </w:r>
    </w:p>
    <w:p w:rsidR="003E20DF" w:rsidRPr="00231F20" w:rsidRDefault="003E20DF" w:rsidP="003E20DF">
      <w:pPr>
        <w:pStyle w:val="a5"/>
        <w:ind w:left="84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确认提示</w:t>
      </w:r>
      <w:r w:rsidRPr="00231F20">
        <w:rPr>
          <w:rFonts w:ascii="微软雅黑" w:eastAsia="微软雅黑" w:hAnsi="微软雅黑" w:hint="eastAsia"/>
        </w:rPr>
        <w:t>框</w:t>
      </w:r>
      <w:r w:rsidRPr="00231F20">
        <w:rPr>
          <w:rFonts w:ascii="微软雅黑" w:eastAsia="微软雅黑" w:hAnsi="微软雅黑"/>
        </w:rPr>
        <w:t>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则关闭确认提示框并返回到角色申请列表页，角色申请单据的状态不做变更。</w:t>
      </w:r>
    </w:p>
    <w:p w:rsidR="00360E05" w:rsidRPr="00231F20" w:rsidRDefault="00360E05" w:rsidP="00881FBB">
      <w:pPr>
        <w:pStyle w:val="4"/>
        <w:numPr>
          <w:ilvl w:val="2"/>
          <w:numId w:val="1"/>
        </w:numPr>
        <w:rPr>
          <w:rFonts w:ascii="微软雅黑" w:eastAsia="微软雅黑" w:hAnsi="微软雅黑"/>
        </w:rPr>
      </w:pPr>
      <w:bookmarkStart w:id="959" w:name="_Toc1480506"/>
      <w:r w:rsidRPr="00231F20">
        <w:rPr>
          <w:rFonts w:ascii="微软雅黑" w:eastAsia="微软雅黑" w:hAnsi="微软雅黑" w:hint="eastAsia"/>
        </w:rPr>
        <w:lastRenderedPageBreak/>
        <w:t>【导出】功能</w:t>
      </w:r>
      <w:bookmarkEnd w:id="959"/>
    </w:p>
    <w:p w:rsidR="00360E05" w:rsidRPr="00231F20" w:rsidRDefault="00360E05" w:rsidP="003E20DF">
      <w:pPr>
        <w:pStyle w:val="a5"/>
        <w:ind w:left="840"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条件为空，则导出全部的角色申请记录</w:t>
      </w:r>
    </w:p>
    <w:p w:rsidR="00360E05" w:rsidRPr="00231F20" w:rsidRDefault="00360E05" w:rsidP="003E20DF">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查询条件非空，则导出满足查询条件的数据</w:t>
      </w:r>
    </w:p>
    <w:p w:rsidR="00360E05" w:rsidRDefault="00360E05" w:rsidP="003E20DF">
      <w:pPr>
        <w:pStyle w:val="a5"/>
        <w:ind w:left="840" w:firstLineChars="0" w:firstLine="0"/>
        <w:rPr>
          <w:rFonts w:ascii="微软雅黑" w:eastAsia="微软雅黑" w:hAnsi="微软雅黑"/>
        </w:rPr>
      </w:pPr>
      <w:r w:rsidRPr="00231F20">
        <w:rPr>
          <w:rFonts w:ascii="微软雅黑" w:eastAsia="微软雅黑" w:hAnsi="微软雅黑" w:hint="eastAsia"/>
        </w:rPr>
        <w:t>导出</w:t>
      </w:r>
      <w:r w:rsidR="00C720AF" w:rsidRPr="00231F20">
        <w:rPr>
          <w:rFonts w:ascii="微软雅黑" w:eastAsia="微软雅黑" w:hAnsi="微软雅黑"/>
        </w:rPr>
        <w:t>模板</w:t>
      </w:r>
      <w:r w:rsidR="00C720AF" w:rsidRPr="00231F20">
        <w:rPr>
          <w:rFonts w:ascii="微软雅黑" w:eastAsia="微软雅黑" w:hAnsi="微软雅黑" w:hint="eastAsia"/>
        </w:rPr>
        <w:t>自定义</w:t>
      </w:r>
      <w:r w:rsidR="00C720AF" w:rsidRPr="00231F20">
        <w:rPr>
          <w:rFonts w:ascii="微软雅黑" w:eastAsia="微软雅黑" w:hAnsi="微软雅黑"/>
        </w:rPr>
        <w:t>。</w:t>
      </w:r>
    </w:p>
    <w:p w:rsidR="00091D91" w:rsidRDefault="00091D91" w:rsidP="003E20DF">
      <w:pPr>
        <w:pStyle w:val="a5"/>
        <w:ind w:left="840" w:firstLineChars="0" w:firstLine="0"/>
        <w:rPr>
          <w:rFonts w:ascii="微软雅黑" w:eastAsia="微软雅黑" w:hAnsi="微软雅黑"/>
        </w:rPr>
      </w:pPr>
      <w:r>
        <w:rPr>
          <w:rFonts w:ascii="微软雅黑" w:eastAsia="微软雅黑" w:hAnsi="微软雅黑" w:hint="eastAsia"/>
        </w:rPr>
        <w:t>可选</w:t>
      </w:r>
      <w:r>
        <w:rPr>
          <w:rFonts w:ascii="微软雅黑" w:eastAsia="微软雅黑" w:hAnsi="微软雅黑"/>
        </w:rPr>
        <w:t>字段有角色申请编号、申请角色ID、申请角色名称、审批负责人、</w:t>
      </w:r>
      <w:r>
        <w:rPr>
          <w:rFonts w:ascii="微软雅黑" w:eastAsia="微软雅黑" w:hAnsi="微软雅黑" w:hint="eastAsia"/>
        </w:rPr>
        <w:t>角色</w:t>
      </w:r>
      <w:r>
        <w:rPr>
          <w:rFonts w:ascii="微软雅黑" w:eastAsia="微软雅黑" w:hAnsi="微软雅黑"/>
        </w:rPr>
        <w:t>支持业务线</w:t>
      </w:r>
      <w:r>
        <w:rPr>
          <w:rFonts w:ascii="微软雅黑" w:eastAsia="微软雅黑" w:hAnsi="微软雅黑" w:hint="eastAsia"/>
        </w:rPr>
        <w:t>、</w:t>
      </w:r>
      <w:r>
        <w:rPr>
          <w:rFonts w:ascii="微软雅黑" w:eastAsia="微软雅黑" w:hAnsi="微软雅黑"/>
        </w:rPr>
        <w:t>申请人登录账号、申请人员工编号、申请人员工姓名、</w:t>
      </w:r>
      <w:r>
        <w:rPr>
          <w:rFonts w:ascii="微软雅黑" w:eastAsia="微软雅黑" w:hAnsi="微软雅黑" w:hint="eastAsia"/>
        </w:rPr>
        <w:t>申请人</w:t>
      </w:r>
      <w:r>
        <w:rPr>
          <w:rFonts w:ascii="微软雅黑" w:eastAsia="微软雅黑" w:hAnsi="微软雅黑"/>
        </w:rPr>
        <w:t>所属部门、申请时间、状态、操作人</w:t>
      </w:r>
      <w:r>
        <w:rPr>
          <w:rFonts w:ascii="微软雅黑" w:eastAsia="微软雅黑" w:hAnsi="微软雅黑" w:hint="eastAsia"/>
        </w:rPr>
        <w:t>、</w:t>
      </w:r>
      <w:r>
        <w:rPr>
          <w:rFonts w:ascii="微软雅黑" w:eastAsia="微软雅黑" w:hAnsi="微软雅黑"/>
        </w:rPr>
        <w:t>操作时间</w:t>
      </w:r>
      <w:r w:rsidR="00AB3B87">
        <w:rPr>
          <w:rFonts w:ascii="微软雅黑" w:eastAsia="微软雅黑" w:hAnsi="微软雅黑" w:hint="eastAsia"/>
        </w:rPr>
        <w:t>、</w:t>
      </w:r>
      <w:r w:rsidR="00AB3B87">
        <w:rPr>
          <w:rFonts w:ascii="微软雅黑" w:eastAsia="微软雅黑" w:hAnsi="微软雅黑"/>
        </w:rPr>
        <w:t>拒绝原因</w:t>
      </w:r>
      <w:r>
        <w:rPr>
          <w:rFonts w:ascii="微软雅黑" w:eastAsia="微软雅黑" w:hAnsi="微软雅黑"/>
        </w:rPr>
        <w:t>。为</w:t>
      </w:r>
      <w:r>
        <w:rPr>
          <w:rFonts w:ascii="微软雅黑" w:eastAsia="微软雅黑" w:hAnsi="微软雅黑" w:hint="eastAsia"/>
        </w:rPr>
        <w:t>复选框</w:t>
      </w:r>
      <w:r>
        <w:rPr>
          <w:rFonts w:ascii="微软雅黑" w:eastAsia="微软雅黑" w:hAnsi="微软雅黑"/>
        </w:rPr>
        <w:t>。</w:t>
      </w:r>
    </w:p>
    <w:p w:rsidR="00091D91" w:rsidRDefault="00091D91" w:rsidP="003E20DF">
      <w:pPr>
        <w:pStyle w:val="a5"/>
        <w:ind w:left="840" w:firstLineChars="0" w:firstLine="0"/>
        <w:rPr>
          <w:rFonts w:ascii="微软雅黑" w:eastAsia="微软雅黑" w:hAnsi="微软雅黑"/>
        </w:rPr>
      </w:pPr>
      <w:r>
        <w:rPr>
          <w:rFonts w:ascii="微软雅黑" w:eastAsia="微软雅黑" w:hAnsi="微软雅黑" w:hint="eastAsia"/>
        </w:rPr>
        <w:t>在</w:t>
      </w:r>
      <w:r>
        <w:rPr>
          <w:rFonts w:ascii="微软雅黑" w:eastAsia="微软雅黑" w:hAnsi="微软雅黑"/>
        </w:rPr>
        <w:t>导出模板中</w:t>
      </w:r>
      <w:r>
        <w:rPr>
          <w:rFonts w:ascii="微软雅黑" w:eastAsia="微软雅黑" w:hAnsi="微软雅黑" w:hint="eastAsia"/>
        </w:rPr>
        <w:t>，</w:t>
      </w:r>
      <w:r>
        <w:rPr>
          <w:rFonts w:ascii="微软雅黑" w:eastAsia="微软雅黑" w:hAnsi="微软雅黑"/>
        </w:rPr>
        <w:t>点击</w:t>
      </w:r>
      <w:r>
        <w:rPr>
          <w:rFonts w:ascii="微软雅黑" w:eastAsia="微软雅黑" w:hAnsi="微软雅黑" w:hint="eastAsia"/>
        </w:rPr>
        <w:t>【确定</w:t>
      </w:r>
      <w:r>
        <w:rPr>
          <w:rFonts w:ascii="微软雅黑" w:eastAsia="微软雅黑" w:hAnsi="微软雅黑"/>
        </w:rPr>
        <w:t>导出</w:t>
      </w:r>
      <w:r>
        <w:rPr>
          <w:rFonts w:ascii="微软雅黑" w:eastAsia="微软雅黑" w:hAnsi="微软雅黑" w:hint="eastAsia"/>
        </w:rPr>
        <w:t>】</w:t>
      </w:r>
      <w:r w:rsidR="002C619B">
        <w:rPr>
          <w:rFonts w:ascii="微软雅黑" w:eastAsia="微软雅黑" w:hAnsi="微软雅黑" w:hint="eastAsia"/>
        </w:rPr>
        <w:t>，</w:t>
      </w:r>
      <w:r w:rsidR="002C619B">
        <w:rPr>
          <w:rFonts w:ascii="微软雅黑" w:eastAsia="微软雅黑" w:hAnsi="微软雅黑"/>
        </w:rPr>
        <w:t>需校验导出字段是否为空</w:t>
      </w:r>
    </w:p>
    <w:p w:rsidR="002C619B" w:rsidRDefault="002C619B" w:rsidP="003E20DF">
      <w:pPr>
        <w:pStyle w:val="a5"/>
        <w:ind w:left="840" w:firstLineChars="0" w:firstLine="0"/>
        <w:rPr>
          <w:rFonts w:ascii="微软雅黑" w:eastAsia="微软雅黑" w:hAnsi="微软雅黑"/>
        </w:rPr>
      </w:pPr>
      <w:r>
        <w:rPr>
          <w:rFonts w:ascii="微软雅黑" w:eastAsia="微软雅黑" w:hAnsi="微软雅黑" w:hint="eastAsia"/>
        </w:rPr>
        <w:t>若</w:t>
      </w:r>
      <w:r>
        <w:rPr>
          <w:rFonts w:ascii="微软雅黑" w:eastAsia="微软雅黑" w:hAnsi="微软雅黑"/>
        </w:rPr>
        <w:t>未勾选任何导出字段，则提示“</w:t>
      </w:r>
      <w:r>
        <w:rPr>
          <w:rFonts w:ascii="微软雅黑" w:eastAsia="微软雅黑" w:hAnsi="微软雅黑" w:hint="eastAsia"/>
        </w:rPr>
        <w:t>导出</w:t>
      </w:r>
      <w:r>
        <w:rPr>
          <w:rFonts w:ascii="微软雅黑" w:eastAsia="微软雅黑" w:hAnsi="微软雅黑"/>
        </w:rPr>
        <w:t>字段不允许为空”</w:t>
      </w:r>
      <w:r>
        <w:rPr>
          <w:rFonts w:ascii="微软雅黑" w:eastAsia="微软雅黑" w:hAnsi="微软雅黑" w:hint="eastAsia"/>
        </w:rPr>
        <w:t>，</w:t>
      </w:r>
      <w:r>
        <w:rPr>
          <w:rFonts w:ascii="微软雅黑" w:eastAsia="微软雅黑" w:hAnsi="微软雅黑"/>
        </w:rPr>
        <w:t>停留在导出字段选择页面</w:t>
      </w:r>
    </w:p>
    <w:p w:rsidR="002C619B" w:rsidRPr="00231F20" w:rsidRDefault="002C619B" w:rsidP="003E20DF">
      <w:pPr>
        <w:pStyle w:val="a5"/>
        <w:ind w:left="840" w:firstLineChars="0" w:firstLine="0"/>
        <w:rPr>
          <w:rFonts w:ascii="微软雅黑" w:eastAsia="微软雅黑" w:hAnsi="微软雅黑"/>
        </w:rPr>
      </w:pPr>
      <w:proofErr w:type="gramStart"/>
      <w:r>
        <w:rPr>
          <w:rFonts w:ascii="微软雅黑" w:eastAsia="微软雅黑" w:hAnsi="微软雅黑" w:hint="eastAsia"/>
        </w:rPr>
        <w:t>若勾选了</w:t>
      </w:r>
      <w:proofErr w:type="gramEnd"/>
      <w:r>
        <w:rPr>
          <w:rFonts w:ascii="微软雅黑" w:eastAsia="微软雅黑" w:hAnsi="微软雅黑"/>
        </w:rPr>
        <w:t>字段，且导出成功，则</w:t>
      </w:r>
      <w:r>
        <w:rPr>
          <w:rFonts w:ascii="微软雅黑" w:eastAsia="微软雅黑" w:hAnsi="微软雅黑" w:hint="eastAsia"/>
        </w:rPr>
        <w:t>提示</w:t>
      </w:r>
      <w:r>
        <w:rPr>
          <w:rFonts w:ascii="微软雅黑" w:eastAsia="微软雅黑" w:hAnsi="微软雅黑"/>
        </w:rPr>
        <w:t>导出成功，请关注下载文件，并返回到角色申请列表页。</w:t>
      </w:r>
    </w:p>
    <w:p w:rsidR="00A66399" w:rsidRPr="00231F20" w:rsidRDefault="00A66399" w:rsidP="00881FBB">
      <w:pPr>
        <w:pStyle w:val="3"/>
        <w:numPr>
          <w:ilvl w:val="1"/>
          <w:numId w:val="1"/>
        </w:numPr>
        <w:rPr>
          <w:rFonts w:ascii="微软雅黑" w:eastAsia="微软雅黑" w:hAnsi="微软雅黑"/>
        </w:rPr>
      </w:pPr>
      <w:bookmarkStart w:id="960" w:name="_Toc1480507"/>
      <w:r w:rsidRPr="00231F20">
        <w:rPr>
          <w:rFonts w:ascii="微软雅黑" w:eastAsia="微软雅黑" w:hAnsi="微软雅黑" w:hint="eastAsia"/>
        </w:rPr>
        <w:t>角色</w:t>
      </w:r>
      <w:r w:rsidRPr="00231F20">
        <w:rPr>
          <w:rFonts w:ascii="微软雅黑" w:eastAsia="微软雅黑" w:hAnsi="微软雅黑"/>
        </w:rPr>
        <w:t>申请审批</w:t>
      </w:r>
      <w:bookmarkEnd w:id="960"/>
    </w:p>
    <w:p w:rsidR="00A66399" w:rsidRPr="00231F20" w:rsidRDefault="00A66399" w:rsidP="00881FBB">
      <w:pPr>
        <w:pStyle w:val="4"/>
        <w:numPr>
          <w:ilvl w:val="2"/>
          <w:numId w:val="1"/>
        </w:numPr>
        <w:rPr>
          <w:rFonts w:ascii="微软雅黑" w:eastAsia="微软雅黑" w:hAnsi="微软雅黑"/>
        </w:rPr>
      </w:pPr>
      <w:bookmarkStart w:id="961" w:name="_Toc1480508"/>
      <w:r w:rsidRPr="00231F20">
        <w:rPr>
          <w:rFonts w:ascii="微软雅黑" w:eastAsia="微软雅黑" w:hAnsi="微软雅黑" w:hint="eastAsia"/>
        </w:rPr>
        <w:t>列表页</w:t>
      </w:r>
      <w:bookmarkEnd w:id="961"/>
    </w:p>
    <w:p w:rsidR="00A66399" w:rsidRPr="00231F20" w:rsidRDefault="00A66399" w:rsidP="00A66399">
      <w:pPr>
        <w:rPr>
          <w:rFonts w:ascii="微软雅黑" w:eastAsia="微软雅黑" w:hAnsi="微软雅黑"/>
        </w:rPr>
      </w:pPr>
      <w:r w:rsidRPr="00231F20">
        <w:rPr>
          <w:rFonts w:ascii="微软雅黑" w:eastAsia="微软雅黑" w:hAnsi="微软雅黑" w:hint="eastAsia"/>
        </w:rPr>
        <w:t>该</w:t>
      </w:r>
      <w:r w:rsidRPr="00231F20">
        <w:rPr>
          <w:rFonts w:ascii="微软雅黑" w:eastAsia="微软雅黑" w:hAnsi="微软雅黑"/>
        </w:rPr>
        <w:t>节点能够查看和操作所有状态为‘</w:t>
      </w:r>
      <w:r w:rsidRPr="00231F20">
        <w:rPr>
          <w:rFonts w:ascii="微软雅黑" w:eastAsia="微软雅黑" w:hAnsi="微软雅黑" w:hint="eastAsia"/>
        </w:rPr>
        <w:t>待审批</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角色申请单据。</w:t>
      </w:r>
    </w:p>
    <w:p w:rsidR="00A66399" w:rsidRPr="00231F20" w:rsidRDefault="00A66399" w:rsidP="00A92A2B">
      <w:pPr>
        <w:pStyle w:val="a5"/>
        <w:numPr>
          <w:ilvl w:val="0"/>
          <w:numId w:val="42"/>
        </w:numPr>
        <w:ind w:firstLineChars="0"/>
        <w:rPr>
          <w:rFonts w:ascii="微软雅黑" w:eastAsia="微软雅黑" w:hAnsi="微软雅黑"/>
        </w:rPr>
      </w:pPr>
      <w:r w:rsidRPr="00231F20">
        <w:rPr>
          <w:rFonts w:ascii="微软雅黑" w:eastAsia="微软雅黑" w:hAnsi="微软雅黑" w:hint="eastAsia"/>
        </w:rPr>
        <w:t>数据表单</w:t>
      </w:r>
    </w:p>
    <w:p w:rsidR="00A66399" w:rsidRPr="00231F20" w:rsidRDefault="00A66399" w:rsidP="00A92A2B">
      <w:pPr>
        <w:pStyle w:val="a5"/>
        <w:numPr>
          <w:ilvl w:val="0"/>
          <w:numId w:val="43"/>
        </w:numPr>
        <w:ind w:firstLineChars="0"/>
        <w:rPr>
          <w:rFonts w:ascii="微软雅黑" w:eastAsia="微软雅黑" w:hAnsi="微软雅黑"/>
        </w:rPr>
      </w:pPr>
      <w:r w:rsidRPr="00231F20">
        <w:rPr>
          <w:rFonts w:ascii="微软雅黑" w:eastAsia="微软雅黑" w:hAnsi="微软雅黑" w:hint="eastAsia"/>
        </w:rPr>
        <w:t>查询条件</w:t>
      </w:r>
    </w:p>
    <w:p w:rsidR="00A66399" w:rsidRPr="00231F20" w:rsidRDefault="00A66399" w:rsidP="00A66399">
      <w:pPr>
        <w:pStyle w:val="a5"/>
        <w:ind w:left="420" w:firstLineChars="0" w:firstLine="0"/>
        <w:rPr>
          <w:rFonts w:ascii="微软雅黑" w:eastAsia="微软雅黑" w:hAnsi="微软雅黑"/>
        </w:rPr>
      </w:pPr>
      <w:r w:rsidRPr="00231F20">
        <w:rPr>
          <w:rFonts w:ascii="微软雅黑" w:eastAsia="微软雅黑" w:hAnsi="微软雅黑" w:hint="eastAsia"/>
        </w:rPr>
        <w:t>角色申请编号</w:t>
      </w:r>
      <w:r w:rsidRPr="00231F20">
        <w:rPr>
          <w:rFonts w:ascii="微软雅黑" w:eastAsia="微软雅黑" w:hAnsi="微软雅黑"/>
        </w:rPr>
        <w:t>、</w:t>
      </w:r>
      <w:r w:rsidRPr="00231F20">
        <w:rPr>
          <w:rFonts w:ascii="微软雅黑" w:eastAsia="微软雅黑" w:hAnsi="微软雅黑" w:hint="eastAsia"/>
        </w:rPr>
        <w:t>申请</w:t>
      </w:r>
      <w:r w:rsidRPr="00231F20">
        <w:rPr>
          <w:rFonts w:ascii="微软雅黑" w:eastAsia="微软雅黑" w:hAnsi="微软雅黑"/>
        </w:rPr>
        <w:t>角色ID、申请角色名称、申请人登录账号、申请人员工编号、申请人员工姓名</w:t>
      </w:r>
      <w:r w:rsidRPr="00231F20">
        <w:rPr>
          <w:rFonts w:ascii="微软雅黑" w:eastAsia="微软雅黑" w:hAnsi="微软雅黑" w:hint="eastAsia"/>
        </w:rPr>
        <w:t>为</w:t>
      </w:r>
      <w:r w:rsidRPr="00231F20">
        <w:rPr>
          <w:rFonts w:ascii="微软雅黑" w:eastAsia="微软雅黑" w:hAnsi="微软雅黑"/>
        </w:rPr>
        <w:t>输入框，默认为空</w:t>
      </w:r>
    </w:p>
    <w:p w:rsidR="00A66399" w:rsidRPr="00231F20" w:rsidRDefault="00A66399" w:rsidP="00A66399">
      <w:pPr>
        <w:pStyle w:val="a5"/>
        <w:ind w:left="420" w:firstLineChars="0" w:firstLine="0"/>
        <w:rPr>
          <w:rFonts w:ascii="微软雅黑" w:eastAsia="微软雅黑" w:hAnsi="微软雅黑"/>
        </w:rPr>
      </w:pPr>
      <w:r w:rsidRPr="00231F20">
        <w:rPr>
          <w:rFonts w:ascii="微软雅黑" w:eastAsia="微软雅黑" w:hAnsi="微软雅黑" w:hint="eastAsia"/>
        </w:rPr>
        <w:t>申请人</w:t>
      </w:r>
      <w:r w:rsidRPr="00231F20">
        <w:rPr>
          <w:rFonts w:ascii="微软雅黑" w:eastAsia="微软雅黑" w:hAnsi="微软雅黑"/>
        </w:rPr>
        <w:t>所属部门为选择框，点击【</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，弹出</w:t>
      </w:r>
      <w:r w:rsidRPr="00231F20">
        <w:rPr>
          <w:rFonts w:ascii="微软雅黑" w:eastAsia="微软雅黑" w:hAnsi="微软雅黑"/>
        </w:rPr>
        <w:t>部门选择页面，选择后</w:t>
      </w:r>
      <w:r w:rsidRPr="00231F20">
        <w:rPr>
          <w:rFonts w:ascii="微软雅黑" w:eastAsia="微软雅黑" w:hAnsi="微软雅黑" w:hint="eastAsia"/>
        </w:rPr>
        <w:t>需将</w:t>
      </w:r>
      <w:r w:rsidRPr="00231F20">
        <w:rPr>
          <w:rFonts w:ascii="微软雅黑" w:eastAsia="微软雅黑" w:hAnsi="微软雅黑"/>
        </w:rPr>
        <w:t>选定的部门</w:t>
      </w:r>
      <w:r w:rsidRPr="00231F20">
        <w:rPr>
          <w:rFonts w:ascii="微软雅黑" w:eastAsia="微软雅黑" w:hAnsi="微软雅黑"/>
        </w:rPr>
        <w:lastRenderedPageBreak/>
        <w:t>名称回填入</w:t>
      </w:r>
      <w:r w:rsidRPr="00231F20">
        <w:rPr>
          <w:rFonts w:ascii="微软雅黑" w:eastAsia="微软雅黑" w:hAnsi="微软雅黑" w:hint="eastAsia"/>
        </w:rPr>
        <w:t>文本框</w:t>
      </w:r>
      <w:r w:rsidRPr="00231F20">
        <w:rPr>
          <w:rFonts w:ascii="微软雅黑" w:eastAsia="微软雅黑" w:hAnsi="微软雅黑"/>
        </w:rPr>
        <w:t>。</w:t>
      </w:r>
      <w:r w:rsidR="00862CEE">
        <w:rPr>
          <w:rFonts w:ascii="微软雅黑" w:eastAsia="微软雅黑" w:hAnsi="微软雅黑" w:hint="eastAsia"/>
        </w:rPr>
        <w:t>见</w:t>
      </w:r>
      <w:r w:rsidR="00AB3B87">
        <w:rPr>
          <w:rFonts w:ascii="微软雅黑" w:eastAsia="微软雅黑" w:hAnsi="微软雅黑" w:hint="eastAsia"/>
        </w:rPr>
        <w:t>2.11.1</w:t>
      </w:r>
    </w:p>
    <w:p w:rsidR="00A66399" w:rsidRPr="00231F20" w:rsidRDefault="00A66399" w:rsidP="00A66399">
      <w:pPr>
        <w:pStyle w:val="a5"/>
        <w:ind w:left="420" w:firstLineChars="0" w:firstLine="0"/>
        <w:rPr>
          <w:rFonts w:ascii="微软雅黑" w:eastAsia="微软雅黑" w:hAnsi="微软雅黑"/>
        </w:rPr>
      </w:pPr>
      <w:r w:rsidRPr="00231F20">
        <w:rPr>
          <w:rFonts w:ascii="微软雅黑" w:eastAsia="微软雅黑" w:hAnsi="微软雅黑" w:hint="eastAsia"/>
        </w:rPr>
        <w:t>申请时间</w:t>
      </w:r>
      <w:r w:rsidRPr="00231F20">
        <w:rPr>
          <w:rFonts w:ascii="微软雅黑" w:eastAsia="微软雅黑" w:hAnsi="微软雅黑"/>
        </w:rPr>
        <w:t>、</w:t>
      </w:r>
      <w:r w:rsidRPr="00231F20">
        <w:rPr>
          <w:rFonts w:ascii="微软雅黑" w:eastAsia="微软雅黑" w:hAnsi="微软雅黑" w:hint="eastAsia"/>
        </w:rPr>
        <w:t>日历</w:t>
      </w:r>
      <w:r w:rsidRPr="00231F20">
        <w:rPr>
          <w:rFonts w:ascii="微软雅黑" w:eastAsia="微软雅黑" w:hAnsi="微软雅黑"/>
        </w:rPr>
        <w:t>控件，格式为yyyy-mm-dd hh:mm:ss.</w:t>
      </w:r>
      <w:r w:rsidRPr="00231F20">
        <w:rPr>
          <w:rFonts w:ascii="微软雅黑" w:eastAsia="微软雅黑" w:hAnsi="微软雅黑" w:hint="eastAsia"/>
        </w:rPr>
        <w:t>结束</w:t>
      </w:r>
      <w:r w:rsidRPr="00231F20">
        <w:rPr>
          <w:rFonts w:ascii="微软雅黑" w:eastAsia="微软雅黑" w:hAnsi="微软雅黑"/>
        </w:rPr>
        <w:t>时间需要大于等于开始时间</w:t>
      </w:r>
    </w:p>
    <w:p w:rsidR="00A66399" w:rsidRPr="00231F20" w:rsidRDefault="00A66399" w:rsidP="00A66399">
      <w:pPr>
        <w:pStyle w:val="a5"/>
        <w:ind w:left="420" w:firstLineChars="0" w:firstLine="0"/>
        <w:rPr>
          <w:rFonts w:ascii="微软雅黑" w:eastAsia="微软雅黑" w:hAnsi="微软雅黑"/>
        </w:rPr>
      </w:pPr>
      <w:r w:rsidRPr="00231F20">
        <w:rPr>
          <w:rFonts w:ascii="微软雅黑" w:eastAsia="微软雅黑" w:hAnsi="微软雅黑" w:hint="eastAsia"/>
        </w:rPr>
        <w:t>操作时间</w:t>
      </w:r>
      <w:r w:rsidRPr="00231F20">
        <w:rPr>
          <w:rFonts w:ascii="微软雅黑" w:eastAsia="微软雅黑" w:hAnsi="微软雅黑"/>
        </w:rPr>
        <w:t>、</w:t>
      </w:r>
      <w:r w:rsidRPr="00231F20">
        <w:rPr>
          <w:rFonts w:ascii="微软雅黑" w:eastAsia="微软雅黑" w:hAnsi="微软雅黑" w:hint="eastAsia"/>
        </w:rPr>
        <w:t>日历</w:t>
      </w:r>
      <w:r w:rsidRPr="00231F20">
        <w:rPr>
          <w:rFonts w:ascii="微软雅黑" w:eastAsia="微软雅黑" w:hAnsi="微软雅黑"/>
        </w:rPr>
        <w:t>控件，格式为yyyy-mm-dd hh:mm:ss.</w:t>
      </w:r>
      <w:r w:rsidRPr="00231F20">
        <w:rPr>
          <w:rFonts w:ascii="微软雅黑" w:eastAsia="微软雅黑" w:hAnsi="微软雅黑" w:hint="eastAsia"/>
        </w:rPr>
        <w:t>结束</w:t>
      </w:r>
      <w:r w:rsidRPr="00231F20">
        <w:rPr>
          <w:rFonts w:ascii="微软雅黑" w:eastAsia="微软雅黑" w:hAnsi="微软雅黑"/>
        </w:rPr>
        <w:t>时间需要大于等于开始时间</w:t>
      </w:r>
    </w:p>
    <w:p w:rsidR="00A66399" w:rsidRPr="00231F20" w:rsidRDefault="00A66399" w:rsidP="00A92A2B">
      <w:pPr>
        <w:pStyle w:val="a5"/>
        <w:numPr>
          <w:ilvl w:val="0"/>
          <w:numId w:val="43"/>
        </w:numPr>
        <w:ind w:firstLineChars="0"/>
        <w:rPr>
          <w:rFonts w:ascii="微软雅黑" w:eastAsia="微软雅黑" w:hAnsi="微软雅黑"/>
        </w:rPr>
      </w:pPr>
      <w:r w:rsidRPr="00231F20">
        <w:rPr>
          <w:rFonts w:ascii="微软雅黑" w:eastAsia="微软雅黑" w:hAnsi="微软雅黑" w:hint="eastAsia"/>
        </w:rPr>
        <w:t>列表</w:t>
      </w:r>
    </w:p>
    <w:p w:rsidR="00A66399" w:rsidRDefault="00A66399" w:rsidP="00A66399">
      <w:pPr>
        <w:pStyle w:val="a5"/>
        <w:ind w:left="840" w:firstLineChars="0" w:firstLine="0"/>
        <w:rPr>
          <w:rFonts w:ascii="微软雅黑" w:eastAsia="微软雅黑" w:hAnsi="微软雅黑"/>
        </w:rPr>
      </w:pPr>
      <w:r w:rsidRPr="00231F20">
        <w:rPr>
          <w:rFonts w:ascii="微软雅黑" w:eastAsia="微软雅黑" w:hAnsi="微软雅黑" w:hint="eastAsia"/>
        </w:rPr>
        <w:t>单选框</w:t>
      </w:r>
      <w:r w:rsidRPr="00231F20">
        <w:rPr>
          <w:rFonts w:ascii="微软雅黑" w:eastAsia="微软雅黑" w:hAnsi="微软雅黑"/>
        </w:rPr>
        <w:t>、角色申请编号、申请角色ID、申请角色名称、审批负责人、角色支持业务线</w:t>
      </w:r>
      <w:r w:rsidRPr="00231F20">
        <w:rPr>
          <w:rFonts w:ascii="微软雅黑" w:eastAsia="微软雅黑" w:hAnsi="微软雅黑" w:hint="eastAsia"/>
        </w:rPr>
        <w:t>、申请人</w:t>
      </w:r>
      <w:r w:rsidRPr="00231F20">
        <w:rPr>
          <w:rFonts w:ascii="微软雅黑" w:eastAsia="微软雅黑" w:hAnsi="微软雅黑"/>
        </w:rPr>
        <w:t>登录账号、申请人员工编号、申请人员工姓名、申请人所属部门、申请时间、状态、操作人、操作时间</w:t>
      </w:r>
    </w:p>
    <w:p w:rsidR="00D6177B" w:rsidRDefault="00D6177B" w:rsidP="00A66399">
      <w:pPr>
        <w:pStyle w:val="a5"/>
        <w:ind w:left="840" w:firstLineChars="0" w:firstLine="0"/>
        <w:rPr>
          <w:rFonts w:ascii="微软雅黑" w:eastAsia="微软雅黑" w:hAnsi="微软雅黑"/>
        </w:rPr>
      </w:pPr>
      <w:r>
        <w:rPr>
          <w:rFonts w:ascii="微软雅黑" w:eastAsia="微软雅黑" w:hAnsi="微软雅黑" w:hint="eastAsia"/>
        </w:rPr>
        <w:t>列表</w:t>
      </w:r>
      <w:del w:id="962" w:author="春苹" w:date="2019-01-21T16:21:00Z">
        <w:r w:rsidDel="009F3ECF">
          <w:rPr>
            <w:rFonts w:ascii="微软雅黑" w:eastAsia="微软雅黑" w:hAnsi="微软雅黑"/>
          </w:rPr>
          <w:delText>需要根据审批负责人做数据权限控制。</w:delText>
        </w:r>
      </w:del>
      <w:ins w:id="963" w:author="春苹" w:date="2019-01-21T16:21:00Z">
        <w:r w:rsidR="009F3ECF">
          <w:rPr>
            <w:rFonts w:ascii="微软雅黑" w:eastAsia="微软雅黑" w:hAnsi="微软雅黑" w:hint="eastAsia"/>
          </w:rPr>
          <w:t>只能看到</w:t>
        </w:r>
        <w:r w:rsidR="009F3ECF">
          <w:rPr>
            <w:rFonts w:ascii="微软雅黑" w:eastAsia="微软雅黑" w:hAnsi="微软雅黑"/>
          </w:rPr>
          <w:t>角色审批人</w:t>
        </w:r>
        <w:r w:rsidR="009F3ECF">
          <w:rPr>
            <w:rFonts w:ascii="微软雅黑" w:eastAsia="微软雅黑" w:hAnsi="微软雅黑" w:hint="eastAsia"/>
          </w:rPr>
          <w:t>账号</w:t>
        </w:r>
        <w:r w:rsidR="009F3ECF">
          <w:rPr>
            <w:rFonts w:ascii="微软雅黑" w:eastAsia="微软雅黑" w:hAnsi="微软雅黑"/>
          </w:rPr>
          <w:t>是当前登录账号的数据</w:t>
        </w:r>
      </w:ins>
    </w:p>
    <w:p w:rsidR="003E1401" w:rsidRDefault="003E1401" w:rsidP="00A66399">
      <w:pPr>
        <w:pStyle w:val="a5"/>
        <w:ind w:left="840" w:firstLineChars="0" w:firstLine="0"/>
        <w:rPr>
          <w:rFonts w:ascii="微软雅黑" w:eastAsia="微软雅黑" w:hAnsi="微软雅黑"/>
        </w:rPr>
      </w:pPr>
      <w:r>
        <w:rPr>
          <w:rFonts w:ascii="微软雅黑" w:eastAsia="微软雅黑" w:hAnsi="微软雅黑" w:hint="eastAsia"/>
        </w:rPr>
        <w:t>角色</w:t>
      </w:r>
      <w:r>
        <w:rPr>
          <w:rFonts w:ascii="微软雅黑" w:eastAsia="微软雅黑" w:hAnsi="微软雅黑"/>
        </w:rPr>
        <w:t>申请编号有链接，点击可查看角色申请详情页</w:t>
      </w:r>
    </w:p>
    <w:p w:rsidR="003E1401" w:rsidRPr="003E1401" w:rsidRDefault="003E1401" w:rsidP="00A66399">
      <w:pPr>
        <w:pStyle w:val="a5"/>
        <w:ind w:left="840" w:firstLineChars="0" w:firstLine="0"/>
        <w:rPr>
          <w:rFonts w:ascii="微软雅黑" w:eastAsia="微软雅黑" w:hAnsi="微软雅黑"/>
        </w:rPr>
      </w:pPr>
      <w:r>
        <w:rPr>
          <w:rFonts w:ascii="微软雅黑" w:eastAsia="微软雅黑" w:hAnsi="微软雅黑" w:hint="eastAsia"/>
        </w:rPr>
        <w:t>申请</w:t>
      </w:r>
      <w:r>
        <w:rPr>
          <w:rFonts w:ascii="微软雅黑" w:eastAsia="微软雅黑" w:hAnsi="微软雅黑"/>
        </w:rPr>
        <w:t>角色ID有链接，点击可查看角色详情页</w:t>
      </w:r>
    </w:p>
    <w:p w:rsidR="00A66399" w:rsidRPr="00231F20" w:rsidRDefault="00A66399" w:rsidP="00A92A2B">
      <w:pPr>
        <w:pStyle w:val="a5"/>
        <w:numPr>
          <w:ilvl w:val="0"/>
          <w:numId w:val="42"/>
        </w:numPr>
        <w:ind w:firstLineChars="0"/>
        <w:rPr>
          <w:rFonts w:ascii="微软雅黑" w:eastAsia="微软雅黑" w:hAnsi="微软雅黑"/>
        </w:rPr>
      </w:pPr>
      <w:r w:rsidRPr="00231F20">
        <w:rPr>
          <w:rFonts w:ascii="微软雅黑" w:eastAsia="微软雅黑" w:hAnsi="微软雅黑" w:hint="eastAsia"/>
        </w:rPr>
        <w:t>业务规则</w:t>
      </w:r>
    </w:p>
    <w:p w:rsidR="00A66399" w:rsidRPr="00231F20" w:rsidRDefault="00A66399" w:rsidP="00A66399">
      <w:pPr>
        <w:rPr>
          <w:rFonts w:ascii="微软雅黑" w:eastAsia="微软雅黑" w:hAnsi="微软雅黑"/>
        </w:rPr>
      </w:pPr>
      <w:r w:rsidRPr="00231F20">
        <w:rPr>
          <w:rFonts w:ascii="微软雅黑" w:eastAsia="微软雅黑" w:hAnsi="微软雅黑" w:hint="eastAsia"/>
        </w:rPr>
        <w:t>默认展示</w:t>
      </w:r>
      <w:r w:rsidRPr="00231F20">
        <w:rPr>
          <w:rFonts w:ascii="微软雅黑" w:eastAsia="微软雅黑" w:hAnsi="微软雅黑"/>
        </w:rPr>
        <w:t>全部</w:t>
      </w:r>
    </w:p>
    <w:p w:rsidR="00A66399" w:rsidRPr="00231F20" w:rsidRDefault="00A66399" w:rsidP="00A66399">
      <w:pPr>
        <w:rPr>
          <w:rFonts w:ascii="微软雅黑" w:eastAsia="微软雅黑" w:hAnsi="微软雅黑"/>
        </w:rPr>
      </w:pPr>
      <w:r w:rsidRPr="00231F20">
        <w:rPr>
          <w:rFonts w:ascii="微软雅黑" w:eastAsia="微软雅黑" w:hAnsi="微软雅黑" w:hint="eastAsia"/>
        </w:rPr>
        <w:t>按照</w:t>
      </w:r>
      <w:r w:rsidRPr="00231F20">
        <w:rPr>
          <w:rFonts w:ascii="微软雅黑" w:eastAsia="微软雅黑" w:hAnsi="微软雅黑"/>
        </w:rPr>
        <w:t>操作时间</w:t>
      </w:r>
      <w:r w:rsidRPr="00231F20">
        <w:rPr>
          <w:rFonts w:ascii="微软雅黑" w:eastAsia="微软雅黑" w:hAnsi="微软雅黑" w:hint="eastAsia"/>
        </w:rPr>
        <w:t>正序</w:t>
      </w:r>
      <w:r w:rsidRPr="00231F20">
        <w:rPr>
          <w:rFonts w:ascii="微软雅黑" w:eastAsia="微软雅黑" w:hAnsi="微软雅黑"/>
        </w:rPr>
        <w:t>排列展示</w:t>
      </w:r>
    </w:p>
    <w:p w:rsidR="00A66399" w:rsidRPr="00231F20" w:rsidRDefault="00A66399" w:rsidP="00A66399">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w:t>
      </w: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则</w:t>
      </w:r>
      <w:r w:rsidRPr="00231F20">
        <w:rPr>
          <w:rFonts w:ascii="微软雅黑" w:eastAsia="微软雅黑" w:hAnsi="微软雅黑"/>
        </w:rPr>
        <w:t>展示全部数据</w:t>
      </w:r>
    </w:p>
    <w:p w:rsidR="00A66399" w:rsidRPr="00231F20" w:rsidRDefault="00A66399" w:rsidP="00A66399">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则展示满足查询条件的数据</w:t>
      </w:r>
    </w:p>
    <w:p w:rsidR="00A66399" w:rsidRPr="00231F20" w:rsidRDefault="00A66399" w:rsidP="00A66399">
      <w:pPr>
        <w:rPr>
          <w:rFonts w:ascii="微软雅黑" w:eastAsia="微软雅黑" w:hAnsi="微软雅黑"/>
        </w:rPr>
      </w:pPr>
      <w:r w:rsidRPr="00231F20">
        <w:rPr>
          <w:rFonts w:ascii="微软雅黑" w:eastAsia="微软雅黑" w:hAnsi="微软雅黑" w:hint="eastAsia"/>
        </w:rPr>
        <w:t>列表中</w:t>
      </w:r>
      <w:r w:rsidRPr="00231F20">
        <w:rPr>
          <w:rFonts w:ascii="微软雅黑" w:eastAsia="微软雅黑" w:hAnsi="微软雅黑"/>
        </w:rPr>
        <w:t>，角色申请编号有链接，</w:t>
      </w:r>
      <w:r w:rsidRPr="00231F20">
        <w:rPr>
          <w:rFonts w:ascii="微软雅黑" w:eastAsia="微软雅黑" w:hAnsi="微软雅黑" w:hint="eastAsia"/>
        </w:rPr>
        <w:t xml:space="preserve"> 点击</w:t>
      </w:r>
      <w:r w:rsidRPr="00231F20">
        <w:rPr>
          <w:rFonts w:ascii="微软雅黑" w:eastAsia="微软雅黑" w:hAnsi="微软雅黑"/>
        </w:rPr>
        <w:t>可</w:t>
      </w:r>
      <w:r w:rsidRPr="00231F20">
        <w:rPr>
          <w:rFonts w:ascii="微软雅黑" w:eastAsia="微软雅黑" w:hAnsi="微软雅黑" w:hint="eastAsia"/>
        </w:rPr>
        <w:t>查看</w:t>
      </w:r>
      <w:r w:rsidRPr="00231F20">
        <w:rPr>
          <w:rFonts w:ascii="微软雅黑" w:eastAsia="微软雅黑" w:hAnsi="微软雅黑"/>
        </w:rPr>
        <w:t>角色申请单据详情页</w:t>
      </w:r>
    </w:p>
    <w:p w:rsidR="00A66399" w:rsidRPr="00231F20" w:rsidRDefault="00A66399" w:rsidP="00A66399">
      <w:pPr>
        <w:rPr>
          <w:rFonts w:ascii="微软雅黑" w:eastAsia="微软雅黑" w:hAnsi="微软雅黑"/>
        </w:rPr>
      </w:pPr>
      <w:r w:rsidRPr="00231F20">
        <w:rPr>
          <w:rFonts w:ascii="微软雅黑" w:eastAsia="微软雅黑" w:hAnsi="微软雅黑" w:hint="eastAsia"/>
        </w:rPr>
        <w:t>列表中</w:t>
      </w:r>
      <w:r w:rsidRPr="00231F20">
        <w:rPr>
          <w:rFonts w:ascii="微软雅黑" w:eastAsia="微软雅黑" w:hAnsi="微软雅黑"/>
        </w:rPr>
        <w:t>，</w:t>
      </w:r>
      <w:r w:rsidRPr="00231F20">
        <w:rPr>
          <w:rFonts w:ascii="微软雅黑" w:eastAsia="微软雅黑" w:hAnsi="微软雅黑" w:hint="eastAsia"/>
        </w:rPr>
        <w:t>申请</w:t>
      </w:r>
      <w:r w:rsidRPr="00231F20">
        <w:rPr>
          <w:rFonts w:ascii="微软雅黑" w:eastAsia="微软雅黑" w:hAnsi="微软雅黑"/>
        </w:rPr>
        <w:t>角色ID</w:t>
      </w:r>
      <w:r w:rsidRPr="00231F20">
        <w:rPr>
          <w:rFonts w:ascii="微软雅黑" w:eastAsia="微软雅黑" w:hAnsi="微软雅黑" w:hint="eastAsia"/>
        </w:rPr>
        <w:t>有</w:t>
      </w:r>
      <w:r w:rsidRPr="00231F20">
        <w:rPr>
          <w:rFonts w:ascii="微软雅黑" w:eastAsia="微软雅黑" w:hAnsi="微软雅黑"/>
        </w:rPr>
        <w:t>链接，点击可查看角色详情页</w:t>
      </w:r>
    </w:p>
    <w:p w:rsidR="00A66399" w:rsidRPr="00231F20" w:rsidRDefault="00A66399" w:rsidP="00A66399">
      <w:pPr>
        <w:rPr>
          <w:rFonts w:ascii="微软雅黑" w:eastAsia="微软雅黑" w:hAnsi="微软雅黑"/>
        </w:rPr>
      </w:pPr>
      <w:r w:rsidRPr="00231F20">
        <w:rPr>
          <w:rFonts w:ascii="微软雅黑" w:eastAsia="微软雅黑" w:hAnsi="微软雅黑" w:hint="eastAsia"/>
        </w:rPr>
        <w:t>申请时间</w:t>
      </w:r>
      <w:r w:rsidRPr="00231F20">
        <w:rPr>
          <w:rFonts w:ascii="微软雅黑" w:eastAsia="微软雅黑" w:hAnsi="微软雅黑"/>
        </w:rPr>
        <w:t>，指的是角色申请单据创建的时间</w:t>
      </w:r>
    </w:p>
    <w:p w:rsidR="00A66399" w:rsidRPr="00231F20" w:rsidRDefault="00A66399" w:rsidP="00A66399">
      <w:pPr>
        <w:pStyle w:val="a5"/>
        <w:ind w:firstLineChars="0" w:firstLine="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时间：指的是角色申请单据最近一次更新时间（</w:t>
      </w:r>
      <w:r w:rsidRPr="00231F20">
        <w:rPr>
          <w:rFonts w:ascii="微软雅黑" w:eastAsia="微软雅黑" w:hAnsi="微软雅黑" w:hint="eastAsia"/>
        </w:rPr>
        <w:t>包括</w:t>
      </w:r>
      <w:r w:rsidRPr="00231F20">
        <w:rPr>
          <w:rFonts w:ascii="微软雅黑" w:eastAsia="微软雅黑" w:hAnsi="微软雅黑"/>
        </w:rPr>
        <w:t>内容和状态更新）</w:t>
      </w:r>
    </w:p>
    <w:p w:rsidR="00567301" w:rsidRPr="00231F20" w:rsidRDefault="00567301" w:rsidP="00881FBB">
      <w:pPr>
        <w:pStyle w:val="4"/>
        <w:numPr>
          <w:ilvl w:val="2"/>
          <w:numId w:val="1"/>
        </w:numPr>
        <w:rPr>
          <w:rFonts w:ascii="微软雅黑" w:eastAsia="微软雅黑" w:hAnsi="微软雅黑"/>
        </w:rPr>
      </w:pPr>
      <w:bookmarkStart w:id="964" w:name="_Toc1480509"/>
      <w:r w:rsidRPr="00231F20">
        <w:rPr>
          <w:rFonts w:ascii="微软雅黑" w:eastAsia="微软雅黑" w:hAnsi="微软雅黑" w:hint="eastAsia"/>
        </w:rPr>
        <w:lastRenderedPageBreak/>
        <w:t>审核</w:t>
      </w:r>
      <w:bookmarkEnd w:id="964"/>
    </w:p>
    <w:p w:rsidR="00567301" w:rsidRPr="00231F20" w:rsidRDefault="00567301" w:rsidP="00A92A2B">
      <w:pPr>
        <w:pStyle w:val="a5"/>
        <w:numPr>
          <w:ilvl w:val="0"/>
          <w:numId w:val="44"/>
        </w:numPr>
        <w:ind w:firstLineChars="0"/>
        <w:rPr>
          <w:rFonts w:ascii="微软雅黑" w:eastAsia="微软雅黑" w:hAnsi="微软雅黑"/>
        </w:rPr>
      </w:pPr>
      <w:r w:rsidRPr="00231F20">
        <w:rPr>
          <w:rFonts w:ascii="微软雅黑" w:eastAsia="微软雅黑" w:hAnsi="微软雅黑" w:hint="eastAsia"/>
        </w:rPr>
        <w:t>数据表单</w:t>
      </w:r>
    </w:p>
    <w:p w:rsidR="00567301" w:rsidRPr="00231F20" w:rsidRDefault="00567301" w:rsidP="00567301">
      <w:pPr>
        <w:pStyle w:val="a5"/>
        <w:ind w:left="420" w:firstLineChars="0" w:firstLine="0"/>
        <w:rPr>
          <w:rFonts w:ascii="微软雅黑" w:eastAsia="微软雅黑" w:hAnsi="微软雅黑"/>
        </w:rPr>
      </w:pPr>
      <w:r w:rsidRPr="00231F20">
        <w:rPr>
          <w:rFonts w:ascii="微软雅黑" w:eastAsia="微软雅黑" w:hAnsi="微软雅黑" w:hint="eastAsia"/>
        </w:rPr>
        <w:t>页面</w:t>
      </w:r>
      <w:r w:rsidRPr="00231F20">
        <w:rPr>
          <w:rFonts w:ascii="微软雅黑" w:eastAsia="微软雅黑" w:hAnsi="微软雅黑"/>
        </w:rPr>
        <w:t>与角色申请详情页相同，仅能查看不允许编辑</w:t>
      </w:r>
    </w:p>
    <w:p w:rsidR="00567301" w:rsidRDefault="00567301" w:rsidP="00567301">
      <w:pPr>
        <w:pStyle w:val="a5"/>
        <w:ind w:left="420" w:firstLineChars="0" w:firstLine="0"/>
        <w:rPr>
          <w:rFonts w:ascii="微软雅黑" w:eastAsia="微软雅黑" w:hAnsi="微软雅黑"/>
        </w:rPr>
      </w:pPr>
      <w:r w:rsidRPr="00231F20">
        <w:rPr>
          <w:rFonts w:ascii="微软雅黑" w:eastAsia="微软雅黑" w:hAnsi="微软雅黑" w:hint="eastAsia"/>
        </w:rPr>
        <w:t>可进行的操作</w:t>
      </w:r>
      <w:r w:rsidRPr="00231F20">
        <w:rPr>
          <w:rFonts w:ascii="微软雅黑" w:eastAsia="微软雅黑" w:hAnsi="微软雅黑"/>
        </w:rPr>
        <w:t>有【</w:t>
      </w:r>
      <w:r w:rsidRPr="00231F20">
        <w:rPr>
          <w:rFonts w:ascii="微软雅黑" w:eastAsia="微软雅黑" w:hAnsi="微软雅黑" w:hint="eastAsia"/>
        </w:rPr>
        <w:t>审核</w:t>
      </w:r>
      <w:r w:rsidRPr="00231F20">
        <w:rPr>
          <w:rFonts w:ascii="微软雅黑" w:eastAsia="微软雅黑" w:hAnsi="微软雅黑"/>
        </w:rPr>
        <w:t>通过】</w:t>
      </w:r>
      <w:r w:rsidRPr="00231F20">
        <w:rPr>
          <w:rFonts w:ascii="微软雅黑" w:eastAsia="微软雅黑" w:hAnsi="微软雅黑" w:hint="eastAsia"/>
        </w:rPr>
        <w:t>和</w:t>
      </w:r>
      <w:r w:rsidRPr="00231F20">
        <w:rPr>
          <w:rFonts w:ascii="微软雅黑" w:eastAsia="微软雅黑" w:hAnsi="微软雅黑"/>
        </w:rPr>
        <w:t>【</w:t>
      </w:r>
      <w:r w:rsidRPr="00231F20">
        <w:rPr>
          <w:rFonts w:ascii="微软雅黑" w:eastAsia="微软雅黑" w:hAnsi="微软雅黑" w:hint="eastAsia"/>
        </w:rPr>
        <w:t>审核</w:t>
      </w:r>
      <w:r w:rsidRPr="00231F20">
        <w:rPr>
          <w:rFonts w:ascii="微软雅黑" w:eastAsia="微软雅黑" w:hAnsi="微软雅黑"/>
        </w:rPr>
        <w:t>拒绝】</w:t>
      </w:r>
    </w:p>
    <w:p w:rsidR="003E1401" w:rsidRDefault="003E1401" w:rsidP="00567301">
      <w:pPr>
        <w:pStyle w:val="a5"/>
        <w:ind w:left="420" w:firstLineChars="0" w:firstLine="0"/>
        <w:rPr>
          <w:rFonts w:ascii="微软雅黑" w:eastAsia="微软雅黑" w:hAnsi="微软雅黑"/>
        </w:rPr>
      </w:pPr>
      <w:r>
        <w:rPr>
          <w:rFonts w:ascii="微软雅黑" w:eastAsia="微软雅黑" w:hAnsi="微软雅黑" w:hint="eastAsia"/>
        </w:rPr>
        <w:t>点击</w:t>
      </w:r>
      <w:r>
        <w:rPr>
          <w:rFonts w:ascii="微软雅黑" w:eastAsia="微软雅黑" w:hAnsi="微软雅黑"/>
        </w:rPr>
        <w:t>【</w:t>
      </w:r>
      <w:r>
        <w:rPr>
          <w:rFonts w:ascii="微软雅黑" w:eastAsia="微软雅黑" w:hAnsi="微软雅黑" w:hint="eastAsia"/>
        </w:rPr>
        <w:t>审批拒绝</w:t>
      </w:r>
      <w:r>
        <w:rPr>
          <w:rFonts w:ascii="微软雅黑" w:eastAsia="微软雅黑" w:hAnsi="微软雅黑"/>
        </w:rPr>
        <w:t>】</w:t>
      </w:r>
      <w:r>
        <w:rPr>
          <w:rFonts w:ascii="微软雅黑" w:eastAsia="微软雅黑" w:hAnsi="微软雅黑" w:hint="eastAsia"/>
        </w:rPr>
        <w:t>需要</w:t>
      </w:r>
      <w:r>
        <w:rPr>
          <w:rFonts w:ascii="微软雅黑" w:eastAsia="微软雅黑" w:hAnsi="微软雅黑"/>
        </w:rPr>
        <w:t>填写拒绝原因</w:t>
      </w:r>
    </w:p>
    <w:p w:rsidR="003E1401" w:rsidRPr="00231F20" w:rsidRDefault="003E1401" w:rsidP="00567301">
      <w:pPr>
        <w:pStyle w:val="a5"/>
        <w:ind w:left="420" w:firstLineChars="0" w:firstLine="0"/>
        <w:rPr>
          <w:rFonts w:ascii="微软雅黑" w:eastAsia="微软雅黑" w:hAnsi="微软雅黑"/>
        </w:rPr>
      </w:pPr>
      <w:r>
        <w:rPr>
          <w:rFonts w:ascii="微软雅黑" w:eastAsia="微软雅黑" w:hAnsi="微软雅黑" w:hint="eastAsia"/>
        </w:rPr>
        <w:t>拒绝</w:t>
      </w:r>
      <w:r>
        <w:rPr>
          <w:rFonts w:ascii="微软雅黑" w:eastAsia="微软雅黑" w:hAnsi="微软雅黑"/>
        </w:rPr>
        <w:t>原因支持</w:t>
      </w:r>
      <w:r>
        <w:rPr>
          <w:rFonts w:ascii="微软雅黑" w:eastAsia="微软雅黑" w:hAnsi="微软雅黑" w:hint="eastAsia"/>
        </w:rPr>
        <w:t>1</w:t>
      </w:r>
      <w:r>
        <w:rPr>
          <w:rFonts w:ascii="微软雅黑" w:eastAsia="微软雅黑" w:hAnsi="微软雅黑"/>
        </w:rPr>
        <w:t>-200</w:t>
      </w:r>
      <w:r>
        <w:rPr>
          <w:rFonts w:ascii="微软雅黑" w:eastAsia="微软雅黑" w:hAnsi="微软雅黑" w:hint="eastAsia"/>
        </w:rPr>
        <w:t>个</w:t>
      </w:r>
      <w:r>
        <w:rPr>
          <w:rFonts w:ascii="微软雅黑" w:eastAsia="微软雅黑" w:hAnsi="微软雅黑"/>
        </w:rPr>
        <w:t>字符。</w:t>
      </w:r>
    </w:p>
    <w:p w:rsidR="00567301" w:rsidRPr="00231F20" w:rsidRDefault="00567301" w:rsidP="00A92A2B">
      <w:pPr>
        <w:pStyle w:val="a5"/>
        <w:numPr>
          <w:ilvl w:val="0"/>
          <w:numId w:val="44"/>
        </w:numPr>
        <w:ind w:firstLineChars="0"/>
        <w:rPr>
          <w:rFonts w:ascii="微软雅黑" w:eastAsia="微软雅黑" w:hAnsi="微软雅黑"/>
        </w:rPr>
      </w:pPr>
      <w:r w:rsidRPr="00231F20">
        <w:rPr>
          <w:rFonts w:ascii="微软雅黑" w:eastAsia="微软雅黑" w:hAnsi="微软雅黑" w:hint="eastAsia"/>
        </w:rPr>
        <w:t>操作说明</w:t>
      </w:r>
    </w:p>
    <w:p w:rsidR="00567301" w:rsidRPr="00231F20" w:rsidRDefault="00567301" w:rsidP="00567301">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某条数据后，【</w:t>
      </w:r>
      <w:r w:rsidRPr="00231F20">
        <w:rPr>
          <w:rFonts w:ascii="微软雅黑" w:eastAsia="微软雅黑" w:hAnsi="微软雅黑" w:hint="eastAsia"/>
        </w:rPr>
        <w:t>审核</w:t>
      </w:r>
      <w:r w:rsidRPr="00231F20">
        <w:rPr>
          <w:rFonts w:ascii="微软雅黑" w:eastAsia="微软雅黑" w:hAnsi="微软雅黑"/>
        </w:rPr>
        <w:t>】</w:t>
      </w:r>
      <w:r w:rsidRPr="00231F20">
        <w:rPr>
          <w:rFonts w:ascii="微软雅黑" w:eastAsia="微软雅黑" w:hAnsi="微软雅黑" w:hint="eastAsia"/>
        </w:rPr>
        <w:t>功能</w:t>
      </w:r>
      <w:r w:rsidRPr="00231F20">
        <w:rPr>
          <w:rFonts w:ascii="微软雅黑" w:eastAsia="微软雅黑" w:hAnsi="微软雅黑"/>
        </w:rPr>
        <w:t>按钮被激活</w:t>
      </w:r>
    </w:p>
    <w:p w:rsidR="00CB70C7" w:rsidRDefault="00567301" w:rsidP="00CB70C7">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审核</w:t>
      </w:r>
      <w:r w:rsidRPr="00231F20">
        <w:rPr>
          <w:rFonts w:ascii="微软雅黑" w:eastAsia="微软雅黑" w:hAnsi="微软雅黑"/>
        </w:rPr>
        <w:t>】</w:t>
      </w:r>
      <w:r w:rsidRPr="00231F20">
        <w:rPr>
          <w:rFonts w:ascii="微软雅黑" w:eastAsia="微软雅黑" w:hAnsi="微软雅黑" w:hint="eastAsia"/>
        </w:rPr>
        <w:t>在</w:t>
      </w:r>
      <w:r w:rsidRPr="00231F20">
        <w:rPr>
          <w:rFonts w:ascii="微软雅黑" w:eastAsia="微软雅黑" w:hAnsi="微软雅黑"/>
        </w:rPr>
        <w:t>新建页面打开</w:t>
      </w:r>
      <w:r w:rsidRPr="00231F20">
        <w:rPr>
          <w:rFonts w:ascii="微软雅黑" w:eastAsia="微软雅黑" w:hAnsi="微软雅黑" w:hint="eastAsia"/>
        </w:rPr>
        <w:t>角色</w:t>
      </w:r>
      <w:r w:rsidRPr="00231F20">
        <w:rPr>
          <w:rFonts w:ascii="微软雅黑" w:eastAsia="微软雅黑" w:hAnsi="微软雅黑"/>
        </w:rPr>
        <w:t>申请审核页面</w:t>
      </w:r>
    </w:p>
    <w:p w:rsidR="00B514BD" w:rsidRPr="00231F20" w:rsidRDefault="00B514BD" w:rsidP="00CB70C7">
      <w:pPr>
        <w:pStyle w:val="a5"/>
        <w:ind w:left="420" w:firstLineChars="0" w:firstLine="0"/>
        <w:rPr>
          <w:rFonts w:ascii="微软雅黑" w:eastAsia="微软雅黑" w:hAnsi="微软雅黑"/>
        </w:rPr>
      </w:pPr>
      <w:r>
        <w:rPr>
          <w:rFonts w:ascii="微软雅黑" w:eastAsia="微软雅黑" w:hAnsi="微软雅黑" w:hint="eastAsia"/>
        </w:rPr>
        <w:t>在</w:t>
      </w:r>
      <w:r>
        <w:rPr>
          <w:rFonts w:ascii="微软雅黑" w:eastAsia="微软雅黑" w:hAnsi="微软雅黑"/>
        </w:rPr>
        <w:t>审核页面中，点击【</w:t>
      </w:r>
      <w:r>
        <w:rPr>
          <w:rFonts w:ascii="微软雅黑" w:eastAsia="微软雅黑" w:hAnsi="微软雅黑" w:hint="eastAsia"/>
        </w:rPr>
        <w:t>审核</w:t>
      </w:r>
      <w:r>
        <w:rPr>
          <w:rFonts w:ascii="微软雅黑" w:eastAsia="微软雅黑" w:hAnsi="微软雅黑"/>
        </w:rPr>
        <w:t>拒绝】</w:t>
      </w:r>
      <w:r>
        <w:rPr>
          <w:rFonts w:ascii="微软雅黑" w:eastAsia="微软雅黑" w:hAnsi="微软雅黑" w:hint="eastAsia"/>
        </w:rPr>
        <w:t>，</w:t>
      </w:r>
      <w:r>
        <w:rPr>
          <w:rFonts w:ascii="微软雅黑" w:eastAsia="微软雅黑" w:hAnsi="微软雅黑"/>
        </w:rPr>
        <w:t>则弹出拒绝原因填写页面</w:t>
      </w:r>
    </w:p>
    <w:p w:rsidR="00567301" w:rsidRPr="00231F20" w:rsidRDefault="00567301" w:rsidP="00A92A2B">
      <w:pPr>
        <w:pStyle w:val="a5"/>
        <w:numPr>
          <w:ilvl w:val="0"/>
          <w:numId w:val="44"/>
        </w:numPr>
        <w:ind w:firstLineChars="0"/>
        <w:rPr>
          <w:rFonts w:ascii="微软雅黑" w:eastAsia="微软雅黑" w:hAnsi="微软雅黑"/>
        </w:rPr>
      </w:pPr>
      <w:r w:rsidRPr="00231F20">
        <w:rPr>
          <w:rFonts w:ascii="微软雅黑" w:eastAsia="微软雅黑" w:hAnsi="微软雅黑" w:hint="eastAsia"/>
        </w:rPr>
        <w:t>业务规则</w:t>
      </w:r>
    </w:p>
    <w:p w:rsidR="00CB70C7" w:rsidRPr="00231F20" w:rsidRDefault="00CB70C7" w:rsidP="00AB3B87">
      <w:pPr>
        <w:pStyle w:val="a5"/>
        <w:numPr>
          <w:ilvl w:val="0"/>
          <w:numId w:val="88"/>
        </w:numPr>
        <w:ind w:firstLineChars="0"/>
        <w:rPr>
          <w:rFonts w:ascii="微软雅黑" w:eastAsia="微软雅黑" w:hAnsi="微软雅黑"/>
        </w:rPr>
      </w:pPr>
      <w:r w:rsidRPr="00231F20">
        <w:rPr>
          <w:rFonts w:ascii="微软雅黑" w:eastAsia="微软雅黑" w:hAnsi="微软雅黑" w:hint="eastAsia"/>
        </w:rPr>
        <w:t>在审核</w:t>
      </w:r>
      <w:r w:rsidRPr="00231F20">
        <w:rPr>
          <w:rFonts w:ascii="微软雅黑" w:eastAsia="微软雅黑" w:hAnsi="微软雅黑"/>
        </w:rPr>
        <w:t>页面中，点击【</w:t>
      </w:r>
      <w:r w:rsidRPr="00231F20">
        <w:rPr>
          <w:rFonts w:ascii="微软雅黑" w:eastAsia="微软雅黑" w:hAnsi="微软雅黑" w:hint="eastAsia"/>
        </w:rPr>
        <w:t>审核</w:t>
      </w:r>
      <w:r w:rsidRPr="00231F20">
        <w:rPr>
          <w:rFonts w:ascii="微软雅黑" w:eastAsia="微软雅黑" w:hAnsi="微软雅黑"/>
        </w:rPr>
        <w:t>通过】</w:t>
      </w:r>
      <w:r w:rsidRPr="00231F20">
        <w:rPr>
          <w:rFonts w:ascii="微软雅黑" w:eastAsia="微软雅黑" w:hAnsi="微软雅黑" w:hint="eastAsia"/>
        </w:rPr>
        <w:t>，则返回到</w:t>
      </w:r>
      <w:r w:rsidRPr="00231F20">
        <w:rPr>
          <w:rFonts w:ascii="微软雅黑" w:eastAsia="微软雅黑" w:hAnsi="微软雅黑"/>
        </w:rPr>
        <w:t>角色审批列表，并将角色申请单据的状态</w:t>
      </w:r>
      <w:r w:rsidRPr="00231F20">
        <w:rPr>
          <w:rFonts w:ascii="微软雅黑" w:eastAsia="微软雅黑" w:hAnsi="微软雅黑" w:hint="eastAsia"/>
        </w:rPr>
        <w:t>更新为</w:t>
      </w:r>
      <w:r w:rsidRPr="00231F20">
        <w:rPr>
          <w:rFonts w:ascii="微软雅黑" w:eastAsia="微软雅黑" w:hAnsi="微软雅黑"/>
        </w:rPr>
        <w:t>‘</w:t>
      </w:r>
      <w:r w:rsidRPr="00231F20">
        <w:rPr>
          <w:rFonts w:ascii="微软雅黑" w:eastAsia="微软雅黑" w:hAnsi="微软雅黑" w:hint="eastAsia"/>
        </w:rPr>
        <w:t>审批</w:t>
      </w:r>
      <w:r w:rsidRPr="00231F20">
        <w:rPr>
          <w:rFonts w:ascii="微软雅黑" w:eastAsia="微软雅黑" w:hAnsi="微软雅黑"/>
        </w:rPr>
        <w:t>通过’</w:t>
      </w:r>
    </w:p>
    <w:p w:rsidR="00CB70C7" w:rsidRPr="00231F20" w:rsidRDefault="00CB70C7" w:rsidP="00CB70C7">
      <w:pPr>
        <w:pStyle w:val="a5"/>
        <w:ind w:left="420" w:firstLineChars="0" w:firstLine="0"/>
        <w:rPr>
          <w:rFonts w:ascii="微软雅黑" w:eastAsia="微软雅黑" w:hAnsi="微软雅黑"/>
        </w:rPr>
      </w:pPr>
      <w:r w:rsidRPr="00231F20">
        <w:rPr>
          <w:rFonts w:ascii="微软雅黑" w:eastAsia="微软雅黑" w:hAnsi="微软雅黑" w:hint="eastAsia"/>
        </w:rPr>
        <w:t>并将</w:t>
      </w:r>
      <w:r w:rsidRPr="00231F20">
        <w:rPr>
          <w:rFonts w:ascii="微软雅黑" w:eastAsia="微软雅黑" w:hAnsi="微软雅黑"/>
        </w:rPr>
        <w:t>对应的角色申请单据的账号和申请角色进行处理，处理规则如下</w:t>
      </w:r>
    </w:p>
    <w:p w:rsidR="00CB70C7" w:rsidRPr="00231F20" w:rsidRDefault="00CB70C7" w:rsidP="00CB70C7">
      <w:pPr>
        <w:pStyle w:val="a5"/>
        <w:ind w:left="420" w:firstLineChars="0" w:firstLine="0"/>
        <w:rPr>
          <w:rFonts w:ascii="微软雅黑" w:eastAsia="微软雅黑" w:hAnsi="微软雅黑"/>
        </w:rPr>
      </w:pPr>
      <w:r w:rsidRPr="00231F20">
        <w:rPr>
          <w:rFonts w:ascii="微软雅黑" w:eastAsia="微软雅黑" w:hAnsi="微软雅黑" w:hint="eastAsia"/>
        </w:rPr>
        <w:t>首先</w:t>
      </w:r>
      <w:r w:rsidRPr="00231F20">
        <w:rPr>
          <w:rFonts w:ascii="微软雅黑" w:eastAsia="微软雅黑" w:hAnsi="微软雅黑"/>
        </w:rPr>
        <w:t>根据申请角色，找到对应的角色</w:t>
      </w:r>
    </w:p>
    <w:p w:rsidR="00CB70C7" w:rsidRPr="00231F20" w:rsidRDefault="00CB70C7" w:rsidP="00CB70C7">
      <w:pPr>
        <w:pStyle w:val="a5"/>
        <w:ind w:left="420" w:firstLineChars="0" w:firstLine="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明细中，若操作为</w:t>
      </w:r>
      <w:r w:rsidRPr="00231F20">
        <w:rPr>
          <w:rFonts w:ascii="微软雅黑" w:eastAsia="微软雅黑" w:hAnsi="微软雅黑" w:hint="eastAsia"/>
        </w:rPr>
        <w:t>添加</w:t>
      </w:r>
      <w:r w:rsidRPr="00231F20">
        <w:rPr>
          <w:rFonts w:ascii="微软雅黑" w:eastAsia="微软雅黑" w:hAnsi="微软雅黑"/>
        </w:rPr>
        <w:t>，则将对应账号添加到对应的申请角色中，若角色中已存在该账号，</w:t>
      </w:r>
      <w:r w:rsidRPr="00231F20">
        <w:rPr>
          <w:rFonts w:ascii="微软雅黑" w:eastAsia="微软雅黑" w:hAnsi="微软雅黑" w:hint="eastAsia"/>
        </w:rPr>
        <w:t>则</w:t>
      </w:r>
      <w:r w:rsidRPr="00231F20">
        <w:rPr>
          <w:rFonts w:ascii="微软雅黑" w:eastAsia="微软雅黑" w:hAnsi="微软雅黑"/>
        </w:rPr>
        <w:t>只更新角色中的账号信息</w:t>
      </w:r>
      <w:r w:rsidRPr="00231F20">
        <w:rPr>
          <w:rFonts w:ascii="微软雅黑" w:eastAsia="微软雅黑" w:hAnsi="微软雅黑" w:hint="eastAsia"/>
        </w:rPr>
        <w:t>；</w:t>
      </w:r>
      <w:r w:rsidRPr="00231F20">
        <w:rPr>
          <w:rFonts w:ascii="微软雅黑" w:eastAsia="微软雅黑" w:hAnsi="微软雅黑"/>
        </w:rPr>
        <w:t>若角色中不存在该账号，则将该账号添加至该角色中</w:t>
      </w:r>
    </w:p>
    <w:p w:rsidR="00CB70C7" w:rsidRPr="00231F20" w:rsidRDefault="00CB70C7" w:rsidP="00CB70C7">
      <w:pPr>
        <w:pStyle w:val="a5"/>
        <w:ind w:left="420" w:firstLineChars="0" w:firstLine="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明细中，若操作</w:t>
      </w:r>
      <w:r w:rsidRPr="00231F20">
        <w:rPr>
          <w:rFonts w:ascii="微软雅黑" w:eastAsia="微软雅黑" w:hAnsi="微软雅黑" w:hint="eastAsia"/>
        </w:rPr>
        <w:t>为</w:t>
      </w:r>
      <w:r w:rsidRPr="00231F20">
        <w:rPr>
          <w:rFonts w:ascii="微软雅黑" w:eastAsia="微软雅黑" w:hAnsi="微软雅黑"/>
        </w:rPr>
        <w:t>移除，则将对应的账号从</w:t>
      </w:r>
      <w:r w:rsidRPr="00231F20">
        <w:rPr>
          <w:rFonts w:ascii="微软雅黑" w:eastAsia="微软雅黑" w:hAnsi="微软雅黑" w:hint="eastAsia"/>
        </w:rPr>
        <w:t>对应</w:t>
      </w:r>
      <w:r w:rsidRPr="00231F20">
        <w:rPr>
          <w:rFonts w:ascii="微软雅黑" w:eastAsia="微软雅黑" w:hAnsi="微软雅黑"/>
        </w:rPr>
        <w:t>的角色中移除，若</w:t>
      </w:r>
      <w:r w:rsidRPr="00231F20">
        <w:rPr>
          <w:rFonts w:ascii="微软雅黑" w:eastAsia="微软雅黑" w:hAnsi="微软雅黑" w:hint="eastAsia"/>
        </w:rPr>
        <w:t>该</w:t>
      </w:r>
      <w:r w:rsidRPr="00231F20">
        <w:rPr>
          <w:rFonts w:ascii="微软雅黑" w:eastAsia="微软雅黑" w:hAnsi="微软雅黑"/>
        </w:rPr>
        <w:t>角色中存在该账号，则将该账号移除</w:t>
      </w:r>
      <w:r w:rsidRPr="00231F20">
        <w:rPr>
          <w:rFonts w:ascii="微软雅黑" w:eastAsia="微软雅黑" w:hAnsi="微软雅黑" w:hint="eastAsia"/>
        </w:rPr>
        <w:t>；</w:t>
      </w:r>
      <w:r w:rsidRPr="00231F20">
        <w:rPr>
          <w:rFonts w:ascii="微软雅黑" w:eastAsia="微软雅黑" w:hAnsi="微软雅黑"/>
        </w:rPr>
        <w:t>若角色中不存在该账号，则不需要做任何处理。</w:t>
      </w:r>
    </w:p>
    <w:p w:rsidR="00B514BD" w:rsidRDefault="00CB70C7" w:rsidP="00AB3B87">
      <w:pPr>
        <w:pStyle w:val="a5"/>
        <w:numPr>
          <w:ilvl w:val="0"/>
          <w:numId w:val="88"/>
        </w:numPr>
        <w:ind w:firstLineChars="0"/>
        <w:rPr>
          <w:rFonts w:ascii="微软雅黑" w:eastAsia="微软雅黑" w:hAnsi="微软雅黑"/>
        </w:rPr>
      </w:pPr>
      <w:r w:rsidRPr="00231F20">
        <w:rPr>
          <w:rFonts w:ascii="微软雅黑" w:eastAsia="微软雅黑" w:hAnsi="微软雅黑" w:hint="eastAsia"/>
        </w:rPr>
        <w:t>在审核</w:t>
      </w:r>
      <w:r w:rsidRPr="00231F20">
        <w:rPr>
          <w:rFonts w:ascii="微软雅黑" w:eastAsia="微软雅黑" w:hAnsi="微软雅黑"/>
        </w:rPr>
        <w:t>页面中，点击【</w:t>
      </w:r>
      <w:r w:rsidRPr="00231F20">
        <w:rPr>
          <w:rFonts w:ascii="微软雅黑" w:eastAsia="微软雅黑" w:hAnsi="微软雅黑" w:hint="eastAsia"/>
        </w:rPr>
        <w:t>审核拒绝</w:t>
      </w:r>
      <w:r w:rsidRPr="00231F20">
        <w:rPr>
          <w:rFonts w:ascii="微软雅黑" w:eastAsia="微软雅黑" w:hAnsi="微软雅黑"/>
        </w:rPr>
        <w:t>】</w:t>
      </w:r>
      <w:r w:rsidRPr="00231F20">
        <w:rPr>
          <w:rFonts w:ascii="微软雅黑" w:eastAsia="微软雅黑" w:hAnsi="微软雅黑" w:hint="eastAsia"/>
        </w:rPr>
        <w:t>，则</w:t>
      </w:r>
      <w:r w:rsidR="00B514BD">
        <w:rPr>
          <w:rFonts w:ascii="微软雅黑" w:eastAsia="微软雅黑" w:hAnsi="微软雅黑" w:hint="eastAsia"/>
        </w:rPr>
        <w:t>弹出</w:t>
      </w:r>
      <w:r w:rsidR="00B514BD">
        <w:rPr>
          <w:rFonts w:ascii="微软雅黑" w:eastAsia="微软雅黑" w:hAnsi="微软雅黑"/>
        </w:rPr>
        <w:t>拒绝原因填写页面，</w:t>
      </w:r>
    </w:p>
    <w:p w:rsidR="00B514BD" w:rsidRDefault="00B514BD" w:rsidP="00AB3B87">
      <w:pPr>
        <w:pStyle w:val="a5"/>
        <w:numPr>
          <w:ilvl w:val="0"/>
          <w:numId w:val="89"/>
        </w:numPr>
        <w:ind w:firstLineChars="0"/>
        <w:rPr>
          <w:rFonts w:ascii="微软雅黑" w:eastAsia="微软雅黑" w:hAnsi="微软雅黑"/>
        </w:rPr>
      </w:pPr>
      <w:r>
        <w:rPr>
          <w:rFonts w:ascii="微软雅黑" w:eastAsia="微软雅黑" w:hAnsi="微软雅黑" w:hint="eastAsia"/>
        </w:rPr>
        <w:t>在</w:t>
      </w:r>
      <w:r>
        <w:rPr>
          <w:rFonts w:ascii="微软雅黑" w:eastAsia="微软雅黑" w:hAnsi="微软雅黑"/>
        </w:rPr>
        <w:t>拒绝原因填写页面中，点击【</w:t>
      </w:r>
      <w:r>
        <w:rPr>
          <w:rFonts w:ascii="微软雅黑" w:eastAsia="微软雅黑" w:hAnsi="微软雅黑" w:hint="eastAsia"/>
        </w:rPr>
        <w:t>确定</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需要判断拒绝原因是否为空</w:t>
      </w:r>
    </w:p>
    <w:p w:rsidR="00B514BD" w:rsidRDefault="00B514BD" w:rsidP="00FD6E44">
      <w:pPr>
        <w:pStyle w:val="a5"/>
        <w:ind w:left="420" w:firstLineChars="0" w:firstLine="0"/>
        <w:rPr>
          <w:rFonts w:ascii="微软雅黑" w:eastAsia="微软雅黑" w:hAnsi="微软雅黑"/>
        </w:rPr>
      </w:pPr>
      <w:r>
        <w:rPr>
          <w:rFonts w:ascii="微软雅黑" w:eastAsia="微软雅黑" w:hAnsi="微软雅黑" w:hint="eastAsia"/>
        </w:rPr>
        <w:lastRenderedPageBreak/>
        <w:t>若拒绝</w:t>
      </w:r>
      <w:r>
        <w:rPr>
          <w:rFonts w:ascii="微软雅黑" w:eastAsia="微软雅黑" w:hAnsi="微软雅黑"/>
        </w:rPr>
        <w:t>原因为空，则提示操作失败，拒绝原因不允许为空</w:t>
      </w:r>
    </w:p>
    <w:p w:rsidR="00AB3B87" w:rsidRDefault="00AB3B87" w:rsidP="00FD6E44">
      <w:pPr>
        <w:pStyle w:val="a5"/>
        <w:ind w:left="420" w:firstLineChars="0" w:firstLine="0"/>
        <w:rPr>
          <w:rFonts w:ascii="微软雅黑" w:eastAsia="微软雅黑" w:hAnsi="微软雅黑"/>
        </w:rPr>
      </w:pPr>
      <w:proofErr w:type="gramStart"/>
      <w:r>
        <w:rPr>
          <w:rFonts w:ascii="微软雅黑" w:eastAsia="微软雅黑" w:hAnsi="微软雅黑" w:hint="eastAsia"/>
        </w:rPr>
        <w:t>若</w:t>
      </w:r>
      <w:r>
        <w:rPr>
          <w:rFonts w:ascii="微软雅黑" w:eastAsia="微软雅黑" w:hAnsi="微软雅黑"/>
        </w:rPr>
        <w:t>拒接</w:t>
      </w:r>
      <w:r>
        <w:rPr>
          <w:rFonts w:ascii="微软雅黑" w:eastAsia="微软雅黑" w:hAnsi="微软雅黑" w:hint="eastAsia"/>
        </w:rPr>
        <w:t>原因</w:t>
      </w:r>
      <w:proofErr w:type="gramEnd"/>
      <w:r>
        <w:rPr>
          <w:rFonts w:ascii="微软雅黑" w:eastAsia="微软雅黑" w:hAnsi="微软雅黑"/>
        </w:rPr>
        <w:t>字符超限，则提示</w:t>
      </w:r>
      <w:r>
        <w:rPr>
          <w:rFonts w:ascii="微软雅黑" w:eastAsia="微软雅黑" w:hAnsi="微软雅黑" w:hint="eastAsia"/>
        </w:rPr>
        <w:t>操作</w:t>
      </w:r>
      <w:r>
        <w:rPr>
          <w:rFonts w:ascii="微软雅黑" w:eastAsia="微软雅黑" w:hAnsi="微软雅黑"/>
        </w:rPr>
        <w:t>失败，拒绝原因支持</w:t>
      </w:r>
      <w:r>
        <w:rPr>
          <w:rFonts w:ascii="微软雅黑" w:eastAsia="微软雅黑" w:hAnsi="微软雅黑" w:hint="eastAsia"/>
        </w:rPr>
        <w:t>1</w:t>
      </w:r>
      <w:r>
        <w:rPr>
          <w:rFonts w:ascii="微软雅黑" w:eastAsia="微软雅黑" w:hAnsi="微软雅黑"/>
        </w:rPr>
        <w:t>-200</w:t>
      </w:r>
      <w:r>
        <w:rPr>
          <w:rFonts w:ascii="微软雅黑" w:eastAsia="微软雅黑" w:hAnsi="微软雅黑" w:hint="eastAsia"/>
        </w:rPr>
        <w:t>个</w:t>
      </w:r>
      <w:r>
        <w:rPr>
          <w:rFonts w:ascii="微软雅黑" w:eastAsia="微软雅黑" w:hAnsi="微软雅黑"/>
        </w:rPr>
        <w:t>字符</w:t>
      </w:r>
    </w:p>
    <w:p w:rsidR="00CB70C7" w:rsidRDefault="00AB3B87" w:rsidP="00AB3B87">
      <w:pPr>
        <w:pStyle w:val="a5"/>
        <w:ind w:left="420" w:firstLineChars="0" w:firstLine="0"/>
        <w:rPr>
          <w:rFonts w:ascii="微软雅黑" w:eastAsia="微软雅黑" w:hAnsi="微软雅黑"/>
        </w:rPr>
      </w:pPr>
      <w:r>
        <w:rPr>
          <w:rFonts w:ascii="微软雅黑" w:eastAsia="微软雅黑" w:hAnsi="微软雅黑" w:hint="eastAsia"/>
        </w:rPr>
        <w:t>若拒绝</w:t>
      </w:r>
      <w:r>
        <w:rPr>
          <w:rFonts w:ascii="微软雅黑" w:eastAsia="微软雅黑" w:hAnsi="微软雅黑"/>
        </w:rPr>
        <w:t>原因校验通过，则</w:t>
      </w:r>
      <w:r w:rsidR="00CB70C7" w:rsidRPr="00AB3B87">
        <w:rPr>
          <w:rFonts w:ascii="微软雅黑" w:eastAsia="微软雅黑" w:hAnsi="微软雅黑" w:hint="eastAsia"/>
        </w:rPr>
        <w:t>返回到</w:t>
      </w:r>
      <w:r w:rsidR="00CB70C7" w:rsidRPr="00AB3B87">
        <w:rPr>
          <w:rFonts w:ascii="微软雅黑" w:eastAsia="微软雅黑" w:hAnsi="微软雅黑"/>
        </w:rPr>
        <w:t>角色审批列表，并将角色申请单据的状态</w:t>
      </w:r>
      <w:r w:rsidR="00CB70C7" w:rsidRPr="00AB3B87">
        <w:rPr>
          <w:rFonts w:ascii="微软雅黑" w:eastAsia="微软雅黑" w:hAnsi="微软雅黑" w:hint="eastAsia"/>
        </w:rPr>
        <w:t>更新为</w:t>
      </w:r>
      <w:r w:rsidR="00CB70C7" w:rsidRPr="00AB3B87">
        <w:rPr>
          <w:rFonts w:ascii="微软雅黑" w:eastAsia="微软雅黑" w:hAnsi="微软雅黑"/>
        </w:rPr>
        <w:t>‘</w:t>
      </w:r>
      <w:r w:rsidR="00CB70C7" w:rsidRPr="00AB3B87">
        <w:rPr>
          <w:rFonts w:ascii="微软雅黑" w:eastAsia="微软雅黑" w:hAnsi="微软雅黑" w:hint="eastAsia"/>
        </w:rPr>
        <w:t>审批拒绝</w:t>
      </w:r>
      <w:r w:rsidR="00CB70C7" w:rsidRPr="00AB3B87">
        <w:rPr>
          <w:rFonts w:ascii="微软雅黑" w:eastAsia="微软雅黑" w:hAnsi="微软雅黑"/>
        </w:rPr>
        <w:t>’</w:t>
      </w:r>
    </w:p>
    <w:p w:rsidR="00FD6E44" w:rsidRPr="00AB3B87" w:rsidRDefault="00AB3B87" w:rsidP="00AB3B87">
      <w:pPr>
        <w:pStyle w:val="a5"/>
        <w:numPr>
          <w:ilvl w:val="0"/>
          <w:numId w:val="89"/>
        </w:numPr>
        <w:ind w:firstLineChars="0"/>
        <w:rPr>
          <w:rFonts w:ascii="微软雅黑" w:eastAsia="微软雅黑" w:hAnsi="微软雅黑"/>
        </w:rPr>
      </w:pPr>
      <w:r>
        <w:rPr>
          <w:rFonts w:ascii="微软雅黑" w:eastAsia="微软雅黑" w:hAnsi="微软雅黑" w:hint="eastAsia"/>
        </w:rPr>
        <w:t>在</w:t>
      </w:r>
      <w:r>
        <w:rPr>
          <w:rFonts w:ascii="微软雅黑" w:eastAsia="微软雅黑" w:hAnsi="微软雅黑"/>
        </w:rPr>
        <w:t>拒绝原因填写页面中点击【取消】</w:t>
      </w:r>
      <w:r>
        <w:rPr>
          <w:rFonts w:ascii="微软雅黑" w:eastAsia="微软雅黑" w:hAnsi="微软雅黑" w:hint="eastAsia"/>
        </w:rPr>
        <w:t>，</w:t>
      </w:r>
      <w:r>
        <w:rPr>
          <w:rFonts w:ascii="微软雅黑" w:eastAsia="微软雅黑" w:hAnsi="微软雅黑"/>
        </w:rPr>
        <w:t>则返回到角色申请审核页面。</w:t>
      </w:r>
    </w:p>
    <w:p w:rsidR="00FD6E44" w:rsidRPr="00231F20" w:rsidRDefault="00FD6E44" w:rsidP="00881FBB">
      <w:pPr>
        <w:pStyle w:val="3"/>
        <w:numPr>
          <w:ilvl w:val="1"/>
          <w:numId w:val="1"/>
        </w:numPr>
        <w:rPr>
          <w:rFonts w:ascii="微软雅黑" w:eastAsia="微软雅黑" w:hAnsi="微软雅黑"/>
        </w:rPr>
      </w:pPr>
      <w:bookmarkStart w:id="965" w:name="_Toc1480510"/>
      <w:r w:rsidRPr="00231F20">
        <w:rPr>
          <w:rFonts w:ascii="微软雅黑" w:eastAsia="微软雅黑" w:hAnsi="微软雅黑" w:hint="eastAsia"/>
        </w:rPr>
        <w:t>查询</w:t>
      </w:r>
      <w:bookmarkEnd w:id="965"/>
    </w:p>
    <w:p w:rsidR="00FD6E44" w:rsidRPr="00231F20" w:rsidRDefault="00FD6E44" w:rsidP="00881FBB">
      <w:pPr>
        <w:pStyle w:val="4"/>
        <w:numPr>
          <w:ilvl w:val="2"/>
          <w:numId w:val="1"/>
        </w:numPr>
        <w:rPr>
          <w:rFonts w:ascii="微软雅黑" w:eastAsia="微软雅黑" w:hAnsi="微软雅黑"/>
        </w:rPr>
      </w:pPr>
      <w:bookmarkStart w:id="966" w:name="_Toc1480511"/>
      <w:r w:rsidRPr="00231F20">
        <w:rPr>
          <w:rFonts w:ascii="微软雅黑" w:eastAsia="微软雅黑" w:hAnsi="微软雅黑" w:hint="eastAsia"/>
        </w:rPr>
        <w:t>部门</w:t>
      </w:r>
      <w:r w:rsidRPr="00231F20">
        <w:rPr>
          <w:rFonts w:ascii="微软雅黑" w:eastAsia="微软雅黑" w:hAnsi="微软雅黑"/>
        </w:rPr>
        <w:t>查询</w:t>
      </w:r>
      <w:bookmarkEnd w:id="966"/>
    </w:p>
    <w:p w:rsidR="00FD6E44" w:rsidRPr="00231F20" w:rsidRDefault="00FD6E44" w:rsidP="00FD6E44">
      <w:pPr>
        <w:rPr>
          <w:rFonts w:ascii="微软雅黑" w:eastAsia="微软雅黑" w:hAnsi="微软雅黑"/>
        </w:rPr>
      </w:pPr>
      <w:r w:rsidRPr="00231F20">
        <w:rPr>
          <w:rFonts w:ascii="微软雅黑" w:eastAsia="微软雅黑" w:hAnsi="微软雅黑" w:hint="eastAsia"/>
        </w:rPr>
        <w:t>该节点</w:t>
      </w:r>
      <w:r w:rsidRPr="00231F20">
        <w:rPr>
          <w:rFonts w:ascii="微软雅黑" w:eastAsia="微软雅黑" w:hAnsi="微软雅黑"/>
        </w:rPr>
        <w:t>能够查询所有</w:t>
      </w:r>
      <w:r w:rsidRPr="00231F20">
        <w:rPr>
          <w:rFonts w:ascii="微软雅黑" w:eastAsia="微软雅黑" w:hAnsi="微软雅黑" w:hint="eastAsia"/>
        </w:rPr>
        <w:t>部门</w:t>
      </w:r>
      <w:r w:rsidR="00281D82">
        <w:rPr>
          <w:rFonts w:ascii="微软雅黑" w:eastAsia="微软雅黑" w:hAnsi="微软雅黑" w:hint="eastAsia"/>
        </w:rPr>
        <w:t>，</w:t>
      </w:r>
      <w:r w:rsidR="00281D82">
        <w:rPr>
          <w:rFonts w:ascii="微软雅黑" w:eastAsia="微软雅黑" w:hAnsi="微软雅黑"/>
        </w:rPr>
        <w:t>平铺的形式展示</w:t>
      </w:r>
    </w:p>
    <w:p w:rsidR="00FD6E44" w:rsidRPr="00231F20" w:rsidRDefault="00FD6E44" w:rsidP="00A92A2B">
      <w:pPr>
        <w:pStyle w:val="a5"/>
        <w:numPr>
          <w:ilvl w:val="0"/>
          <w:numId w:val="45"/>
        </w:numPr>
        <w:ind w:firstLineChars="0"/>
        <w:rPr>
          <w:rFonts w:ascii="微软雅黑" w:eastAsia="微软雅黑" w:hAnsi="微软雅黑"/>
        </w:rPr>
      </w:pPr>
      <w:r w:rsidRPr="00231F20">
        <w:rPr>
          <w:rFonts w:ascii="微软雅黑" w:eastAsia="微软雅黑" w:hAnsi="微软雅黑" w:hint="eastAsia"/>
        </w:rPr>
        <w:t>查询条件</w:t>
      </w:r>
    </w:p>
    <w:p w:rsidR="00FD6E44" w:rsidRPr="00231F20" w:rsidRDefault="00FD6E44" w:rsidP="00FD6E44">
      <w:pPr>
        <w:pStyle w:val="a5"/>
        <w:ind w:left="420"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名称、负责人ID、负责人</w:t>
      </w:r>
      <w:r w:rsidRPr="00231F20">
        <w:rPr>
          <w:rFonts w:ascii="微软雅黑" w:eastAsia="微软雅黑" w:hAnsi="微软雅黑" w:hint="eastAsia"/>
        </w:rPr>
        <w:t>姓名</w:t>
      </w:r>
      <w:r w:rsidRPr="00231F20">
        <w:rPr>
          <w:rFonts w:ascii="微软雅黑" w:eastAsia="微软雅黑" w:hAnsi="微软雅黑"/>
        </w:rPr>
        <w:t>、手机号、</w:t>
      </w:r>
      <w:r w:rsidRPr="00231F20">
        <w:rPr>
          <w:rFonts w:ascii="微软雅黑" w:eastAsia="微软雅黑" w:hAnsi="微软雅黑" w:hint="eastAsia"/>
        </w:rPr>
        <w:t>为</w:t>
      </w:r>
      <w:r w:rsidRPr="00231F20">
        <w:rPr>
          <w:rFonts w:ascii="微软雅黑" w:eastAsia="微软雅黑" w:hAnsi="微软雅黑"/>
        </w:rPr>
        <w:t>文本框，支持精确搜索</w:t>
      </w:r>
    </w:p>
    <w:p w:rsidR="00FD6E44" w:rsidRPr="00231F20" w:rsidRDefault="00FD6E44" w:rsidP="00FD6E44">
      <w:pPr>
        <w:pStyle w:val="a5"/>
        <w:ind w:left="420" w:firstLineChars="0" w:firstLine="0"/>
        <w:rPr>
          <w:rFonts w:ascii="微软雅黑" w:eastAsia="微软雅黑" w:hAnsi="微软雅黑"/>
        </w:rPr>
      </w:pPr>
      <w:r w:rsidRPr="00231F20">
        <w:rPr>
          <w:rFonts w:ascii="微软雅黑" w:eastAsia="微软雅黑" w:hAnsi="微软雅黑" w:hint="eastAsia"/>
        </w:rPr>
        <w:t>部门所在城市</w:t>
      </w:r>
      <w:r w:rsidRPr="00231F20">
        <w:rPr>
          <w:rFonts w:ascii="微软雅黑" w:eastAsia="微软雅黑" w:hAnsi="微软雅黑"/>
        </w:rPr>
        <w:t>，为</w:t>
      </w:r>
      <w:r w:rsidR="00C720AF" w:rsidRPr="00231F20">
        <w:rPr>
          <w:rFonts w:ascii="微软雅黑" w:eastAsia="微软雅黑" w:hAnsi="微软雅黑" w:hint="eastAsia"/>
        </w:rPr>
        <w:t>下拉</w:t>
      </w:r>
      <w:r w:rsidRPr="00231F20">
        <w:rPr>
          <w:rFonts w:ascii="微软雅黑" w:eastAsia="微软雅黑" w:hAnsi="微软雅黑"/>
        </w:rPr>
        <w:t>选项，</w:t>
      </w:r>
      <w:r w:rsidR="00C720AF" w:rsidRPr="00231F20">
        <w:rPr>
          <w:rFonts w:ascii="微软雅黑" w:eastAsia="微软雅黑" w:hAnsi="微软雅黑" w:hint="eastAsia"/>
        </w:rPr>
        <w:t>默认为</w:t>
      </w:r>
      <w:r w:rsidR="00C720AF" w:rsidRPr="00231F20">
        <w:rPr>
          <w:rFonts w:ascii="微软雅黑" w:eastAsia="微软雅黑" w:hAnsi="微软雅黑"/>
        </w:rPr>
        <w:t>全部，</w:t>
      </w:r>
      <w:r w:rsidRPr="00231F20">
        <w:rPr>
          <w:rFonts w:ascii="微软雅黑" w:eastAsia="微软雅黑" w:hAnsi="微软雅黑"/>
        </w:rPr>
        <w:t>可选项为</w:t>
      </w:r>
      <w:r w:rsidR="00C720AF" w:rsidRPr="00231F20">
        <w:rPr>
          <w:rFonts w:ascii="微软雅黑" w:eastAsia="微软雅黑" w:hAnsi="微软雅黑" w:hint="eastAsia"/>
        </w:rPr>
        <w:t>全部</w:t>
      </w:r>
      <w:r w:rsidR="00C720AF" w:rsidRPr="00231F20">
        <w:rPr>
          <w:rFonts w:ascii="微软雅黑" w:eastAsia="微软雅黑" w:hAnsi="微软雅黑"/>
        </w:rPr>
        <w:t>、及</w:t>
      </w:r>
      <w:r w:rsidRPr="00231F20">
        <w:rPr>
          <w:rFonts w:ascii="微软雅黑" w:eastAsia="微软雅黑" w:hAnsi="微软雅黑"/>
        </w:rPr>
        <w:t>全部的城市</w:t>
      </w:r>
    </w:p>
    <w:p w:rsidR="00FD6E44" w:rsidRPr="00231F20" w:rsidRDefault="00C720AF" w:rsidP="00FD6E44">
      <w:pPr>
        <w:pStyle w:val="a5"/>
        <w:ind w:left="420"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级别</w:t>
      </w:r>
      <w:r w:rsidRPr="00231F20">
        <w:rPr>
          <w:rFonts w:ascii="微软雅黑" w:eastAsia="微软雅黑" w:hAnsi="微软雅黑" w:hint="eastAsia"/>
        </w:rPr>
        <w:t>，</w:t>
      </w:r>
      <w:r w:rsidRPr="00231F20">
        <w:rPr>
          <w:rFonts w:ascii="微软雅黑" w:eastAsia="微软雅黑" w:hAnsi="微软雅黑"/>
        </w:rPr>
        <w:t>为下拉选项</w:t>
      </w:r>
      <w:r w:rsidRPr="00231F20">
        <w:rPr>
          <w:rFonts w:ascii="微软雅黑" w:eastAsia="微软雅黑" w:hAnsi="微软雅黑" w:hint="eastAsia"/>
        </w:rPr>
        <w:t>，</w:t>
      </w:r>
      <w:r w:rsidRPr="00231F20">
        <w:rPr>
          <w:rFonts w:ascii="微软雅黑" w:eastAsia="微软雅黑" w:hAnsi="微软雅黑"/>
        </w:rPr>
        <w:t>默认为全部</w:t>
      </w:r>
      <w:r w:rsidRPr="00231F20">
        <w:rPr>
          <w:rFonts w:ascii="微软雅黑" w:eastAsia="微软雅黑" w:hAnsi="微软雅黑" w:hint="eastAsia"/>
        </w:rPr>
        <w:t>，可选项</w:t>
      </w:r>
      <w:r w:rsidRPr="00231F20">
        <w:rPr>
          <w:rFonts w:ascii="微软雅黑" w:eastAsia="微软雅黑" w:hAnsi="微软雅黑"/>
        </w:rPr>
        <w:t>为全部、总部、分公司、</w:t>
      </w:r>
      <w:r w:rsidRPr="00231F20">
        <w:rPr>
          <w:rFonts w:ascii="微软雅黑" w:eastAsia="微软雅黑" w:hAnsi="微软雅黑" w:hint="eastAsia"/>
        </w:rPr>
        <w:t>管理部</w:t>
      </w:r>
      <w:r w:rsidRPr="00231F20">
        <w:rPr>
          <w:rFonts w:ascii="微软雅黑" w:eastAsia="微软雅黑" w:hAnsi="微软雅黑"/>
        </w:rPr>
        <w:t>、</w:t>
      </w:r>
      <w:r w:rsidRPr="00231F20">
        <w:rPr>
          <w:rFonts w:ascii="微软雅黑" w:eastAsia="微软雅黑" w:hAnsi="微软雅黑" w:hint="eastAsia"/>
        </w:rPr>
        <w:t>区域</w:t>
      </w:r>
      <w:r w:rsidRPr="00231F20">
        <w:rPr>
          <w:rFonts w:ascii="微软雅黑" w:eastAsia="微软雅黑" w:hAnsi="微软雅黑"/>
        </w:rPr>
        <w:t>、办公点</w:t>
      </w:r>
    </w:p>
    <w:p w:rsidR="00C720AF" w:rsidRPr="00231F20" w:rsidRDefault="00C720AF" w:rsidP="00FD6E44">
      <w:pPr>
        <w:pStyle w:val="a5"/>
        <w:ind w:left="420" w:firstLineChars="0" w:firstLine="0"/>
        <w:rPr>
          <w:rFonts w:ascii="微软雅黑" w:eastAsia="微软雅黑" w:hAnsi="微软雅黑"/>
        </w:rPr>
      </w:pPr>
      <w:r w:rsidRPr="00231F20">
        <w:rPr>
          <w:rFonts w:ascii="微软雅黑" w:eastAsia="微软雅黑" w:hAnsi="微软雅黑" w:hint="eastAsia"/>
        </w:rPr>
        <w:t>上级</w:t>
      </w:r>
      <w:r w:rsidRPr="00231F20">
        <w:rPr>
          <w:rFonts w:ascii="微软雅黑" w:eastAsia="微软雅黑" w:hAnsi="微软雅黑"/>
        </w:rPr>
        <w:t>部门，为选择</w:t>
      </w:r>
      <w:r w:rsidRPr="00231F20">
        <w:rPr>
          <w:rFonts w:ascii="微软雅黑" w:eastAsia="微软雅黑" w:hAnsi="微软雅黑" w:hint="eastAsia"/>
        </w:rPr>
        <w:t>控件</w:t>
      </w:r>
      <w:r w:rsidRPr="00231F20">
        <w:rPr>
          <w:rFonts w:ascii="微软雅黑" w:eastAsia="微软雅黑" w:hAnsi="微软雅黑"/>
        </w:rPr>
        <w:t>，点击【</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弹出部门选择页面，为单选</w:t>
      </w:r>
      <w:r w:rsidR="00047667">
        <w:rPr>
          <w:rFonts w:ascii="微软雅黑" w:eastAsia="微软雅黑" w:hAnsi="微软雅黑" w:hint="eastAsia"/>
        </w:rPr>
        <w:t>，见2.11.1（可选</w:t>
      </w:r>
      <w:r w:rsidR="00047667">
        <w:rPr>
          <w:rFonts w:ascii="微软雅黑" w:eastAsia="微软雅黑" w:hAnsi="微软雅黑"/>
        </w:rPr>
        <w:t>部门</w:t>
      </w:r>
      <w:r w:rsidR="00047667">
        <w:rPr>
          <w:rFonts w:ascii="微软雅黑" w:eastAsia="微软雅黑" w:hAnsi="微软雅黑" w:hint="eastAsia"/>
        </w:rPr>
        <w:t>为除</w:t>
      </w:r>
      <w:r w:rsidR="00047667">
        <w:rPr>
          <w:rFonts w:ascii="微软雅黑" w:eastAsia="微软雅黑" w:hAnsi="微软雅黑"/>
        </w:rPr>
        <w:t>叶节点之外的所有节点</w:t>
      </w:r>
      <w:r w:rsidR="00047667">
        <w:rPr>
          <w:rFonts w:ascii="微软雅黑" w:eastAsia="微软雅黑" w:hAnsi="微软雅黑" w:hint="eastAsia"/>
        </w:rPr>
        <w:t>）</w:t>
      </w:r>
    </w:p>
    <w:p w:rsidR="00C720AF" w:rsidRPr="00231F20" w:rsidRDefault="00C720AF" w:rsidP="00FD6E44">
      <w:pPr>
        <w:pStyle w:val="a5"/>
        <w:ind w:left="420" w:firstLineChars="0" w:firstLine="0"/>
        <w:rPr>
          <w:rFonts w:ascii="微软雅黑" w:eastAsia="微软雅黑" w:hAnsi="微软雅黑"/>
        </w:rPr>
      </w:pPr>
      <w:r w:rsidRPr="00231F20">
        <w:rPr>
          <w:rFonts w:ascii="微软雅黑" w:eastAsia="微软雅黑" w:hAnsi="微软雅黑" w:hint="eastAsia"/>
        </w:rPr>
        <w:t>状态,</w:t>
      </w:r>
      <w:r w:rsidRPr="00231F20">
        <w:rPr>
          <w:rFonts w:ascii="微软雅黑" w:eastAsia="微软雅黑" w:hAnsi="微软雅黑"/>
        </w:rPr>
        <w:t>为</w:t>
      </w:r>
      <w:r w:rsidRPr="00231F20">
        <w:rPr>
          <w:rFonts w:ascii="微软雅黑" w:eastAsia="微软雅黑" w:hAnsi="微软雅黑" w:hint="eastAsia"/>
        </w:rPr>
        <w:t>下拉</w:t>
      </w:r>
      <w:r w:rsidRPr="00231F20">
        <w:rPr>
          <w:rFonts w:ascii="微软雅黑" w:eastAsia="微软雅黑" w:hAnsi="微软雅黑"/>
        </w:rPr>
        <w:t>选项</w:t>
      </w:r>
      <w:r w:rsidRPr="00231F20">
        <w:rPr>
          <w:rFonts w:ascii="微软雅黑" w:eastAsia="微软雅黑" w:hAnsi="微软雅黑" w:hint="eastAsia"/>
        </w:rPr>
        <w:t>，</w:t>
      </w:r>
      <w:r w:rsidRPr="00231F20">
        <w:rPr>
          <w:rFonts w:ascii="微软雅黑" w:eastAsia="微软雅黑" w:hAnsi="微软雅黑"/>
        </w:rPr>
        <w:t>默认为全部，可选项有全部、有效、无效。</w:t>
      </w:r>
    </w:p>
    <w:p w:rsidR="00C720AF" w:rsidRPr="00231F20" w:rsidRDefault="004468D8" w:rsidP="00FD6E44">
      <w:pPr>
        <w:pStyle w:val="a5"/>
        <w:ind w:left="420"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类型，为下拉选项，默认为全部。可选项</w:t>
      </w:r>
      <w:r w:rsidRPr="00231F20">
        <w:rPr>
          <w:rFonts w:ascii="微软雅黑" w:eastAsia="微软雅黑" w:hAnsi="微软雅黑" w:hint="eastAsia"/>
        </w:rPr>
        <w:t>为</w:t>
      </w:r>
      <w:r w:rsidRPr="00231F20">
        <w:rPr>
          <w:rFonts w:ascii="微软雅黑" w:eastAsia="微软雅黑" w:hAnsi="微软雅黑"/>
        </w:rPr>
        <w:t>全部、</w:t>
      </w:r>
      <w:r w:rsidRPr="00231F20">
        <w:rPr>
          <w:rFonts w:ascii="微软雅黑" w:eastAsia="微软雅黑" w:hAnsi="微软雅黑" w:hint="eastAsia"/>
        </w:rPr>
        <w:t>门店</w:t>
      </w:r>
      <w:r w:rsidRPr="00231F20">
        <w:rPr>
          <w:rFonts w:ascii="微软雅黑" w:eastAsia="微软雅黑" w:hAnsi="微软雅黑"/>
        </w:rPr>
        <w:t>、停车场、交车中心、维修厂</w:t>
      </w:r>
    </w:p>
    <w:p w:rsidR="00995CEC" w:rsidRPr="00231F20" w:rsidRDefault="00995CEC" w:rsidP="00A92A2B">
      <w:pPr>
        <w:pStyle w:val="a5"/>
        <w:numPr>
          <w:ilvl w:val="0"/>
          <w:numId w:val="45"/>
        </w:numPr>
        <w:ind w:firstLineChars="0"/>
        <w:rPr>
          <w:rFonts w:ascii="微软雅黑" w:eastAsia="微软雅黑" w:hAnsi="微软雅黑"/>
        </w:rPr>
      </w:pPr>
      <w:r w:rsidRPr="00231F20">
        <w:rPr>
          <w:rFonts w:ascii="微软雅黑" w:eastAsia="微软雅黑" w:hAnsi="微软雅黑" w:hint="eastAsia"/>
        </w:rPr>
        <w:t>列表</w:t>
      </w:r>
    </w:p>
    <w:p w:rsidR="00995CEC"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默认展示</w:t>
      </w:r>
      <w:r w:rsidRPr="00231F20">
        <w:rPr>
          <w:rFonts w:ascii="微软雅黑" w:eastAsia="微软雅黑" w:hAnsi="微软雅黑"/>
        </w:rPr>
        <w:t>全部</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展示</w:t>
      </w:r>
      <w:r w:rsidRPr="00231F20">
        <w:rPr>
          <w:rFonts w:ascii="微软雅黑" w:eastAsia="微软雅黑" w:hAnsi="微软雅黑"/>
        </w:rPr>
        <w:t>顺序，首先展示有效的，其次展示无效的</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同一</w:t>
      </w:r>
      <w:r w:rsidRPr="00231F20">
        <w:rPr>
          <w:rFonts w:ascii="微软雅黑" w:eastAsia="微软雅黑" w:hAnsi="微软雅黑"/>
        </w:rPr>
        <w:t>状态值的按照部门</w:t>
      </w:r>
      <w:r w:rsidRPr="00231F20">
        <w:rPr>
          <w:rFonts w:ascii="微软雅黑" w:eastAsia="微软雅黑" w:hAnsi="微软雅黑" w:hint="eastAsia"/>
        </w:rPr>
        <w:t>新建时间</w:t>
      </w:r>
      <w:r w:rsidRPr="00231F20">
        <w:rPr>
          <w:rFonts w:ascii="微软雅黑" w:eastAsia="微软雅黑" w:hAnsi="微软雅黑"/>
        </w:rPr>
        <w:t>倒序排列展示。</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编号有链接，点击可查看部门详情页</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条件为空，点击【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则展示全部数据，若查询条件非空，点击【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则展示满足查询条件的数据。</w:t>
      </w:r>
    </w:p>
    <w:p w:rsidR="00456E4A" w:rsidRPr="00231F20" w:rsidRDefault="00456E4A" w:rsidP="00A92A2B">
      <w:pPr>
        <w:pStyle w:val="a5"/>
        <w:numPr>
          <w:ilvl w:val="0"/>
          <w:numId w:val="45"/>
        </w:numPr>
        <w:ind w:firstLineChars="0"/>
        <w:rPr>
          <w:rFonts w:ascii="微软雅黑" w:eastAsia="微软雅黑" w:hAnsi="微软雅黑"/>
        </w:rPr>
      </w:pPr>
      <w:r w:rsidRPr="00231F20">
        <w:rPr>
          <w:rFonts w:ascii="微软雅黑" w:eastAsia="微软雅黑" w:hAnsi="微软雅黑" w:hint="eastAsia"/>
        </w:rPr>
        <w:t>字段展示</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支持</w:t>
      </w:r>
      <w:r w:rsidRPr="00231F20">
        <w:rPr>
          <w:rFonts w:ascii="微软雅黑" w:eastAsia="微软雅黑" w:hAnsi="微软雅黑"/>
        </w:rPr>
        <w:t>业务线，支持多个，各个业务线以分号分隔展示，</w:t>
      </w:r>
      <w:r w:rsidRPr="00231F20">
        <w:rPr>
          <w:rFonts w:ascii="微软雅黑" w:eastAsia="微软雅黑" w:hAnsi="微软雅黑" w:hint="eastAsia"/>
        </w:rPr>
        <w:t>如专车</w:t>
      </w:r>
      <w:r w:rsidRPr="00231F20">
        <w:rPr>
          <w:rFonts w:ascii="微软雅黑" w:eastAsia="微软雅黑" w:hAnsi="微软雅黑"/>
        </w:rPr>
        <w:t>；买买车</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关联公司</w:t>
      </w:r>
      <w:r w:rsidRPr="00231F20">
        <w:rPr>
          <w:rFonts w:ascii="微软雅黑" w:eastAsia="微软雅黑" w:hAnsi="微软雅黑"/>
        </w:rPr>
        <w:t>名称，</w:t>
      </w:r>
      <w:r w:rsidRPr="00231F20">
        <w:rPr>
          <w:rFonts w:ascii="微软雅黑" w:eastAsia="微软雅黑" w:hAnsi="微软雅黑" w:hint="eastAsia"/>
        </w:rPr>
        <w:t>当</w:t>
      </w:r>
      <w:r w:rsidRPr="00231F20">
        <w:rPr>
          <w:rFonts w:ascii="微软雅黑" w:eastAsia="微软雅黑" w:hAnsi="微软雅黑"/>
        </w:rPr>
        <w:t>部门关联多个公司时，多个</w:t>
      </w:r>
      <w:r w:rsidRPr="00231F20">
        <w:rPr>
          <w:rFonts w:ascii="微软雅黑" w:eastAsia="微软雅黑" w:hAnsi="微软雅黑" w:hint="eastAsia"/>
        </w:rPr>
        <w:t>公司</w:t>
      </w:r>
      <w:r w:rsidRPr="00231F20">
        <w:rPr>
          <w:rFonts w:ascii="微软雅黑" w:eastAsia="微软雅黑" w:hAnsi="微软雅黑"/>
        </w:rPr>
        <w:t>名称以分号分隔展示，如</w:t>
      </w:r>
      <w:proofErr w:type="gramStart"/>
      <w:r w:rsidRPr="00231F20">
        <w:rPr>
          <w:rFonts w:ascii="微软雅黑" w:eastAsia="微软雅黑" w:hAnsi="微软雅黑"/>
        </w:rPr>
        <w:t>神州闪贷融资租赁</w:t>
      </w:r>
      <w:proofErr w:type="gramEnd"/>
      <w:r w:rsidRPr="00231F20">
        <w:rPr>
          <w:rFonts w:ascii="微软雅黑" w:eastAsia="微软雅黑" w:hAnsi="微软雅黑"/>
        </w:rPr>
        <w:t>有限公司</w:t>
      </w:r>
      <w:r w:rsidRPr="00231F20">
        <w:rPr>
          <w:rFonts w:ascii="微软雅黑" w:eastAsia="微软雅黑" w:hAnsi="微软雅黑" w:hint="eastAsia"/>
        </w:rPr>
        <w:t>；</w:t>
      </w:r>
      <w:r w:rsidRPr="00231F20">
        <w:rPr>
          <w:rFonts w:ascii="微软雅黑" w:eastAsia="微软雅黑" w:hAnsi="微软雅黑"/>
        </w:rPr>
        <w:t>神州闪贷（</w:t>
      </w:r>
      <w:r w:rsidRPr="00231F20">
        <w:rPr>
          <w:rFonts w:ascii="微软雅黑" w:eastAsia="微软雅黑" w:hAnsi="微软雅黑" w:hint="eastAsia"/>
        </w:rPr>
        <w:t>平潭</w:t>
      </w:r>
      <w:r w:rsidRPr="00231F20">
        <w:rPr>
          <w:rFonts w:ascii="微软雅黑" w:eastAsia="微软雅黑" w:hAnsi="微软雅黑"/>
        </w:rPr>
        <w:t>）</w:t>
      </w:r>
      <w:r w:rsidRPr="00231F20">
        <w:rPr>
          <w:rFonts w:ascii="微软雅黑" w:eastAsia="微软雅黑" w:hAnsi="微软雅黑" w:hint="eastAsia"/>
        </w:rPr>
        <w:t>有限公司；</w:t>
      </w:r>
      <w:r w:rsidRPr="00231F20">
        <w:rPr>
          <w:rFonts w:ascii="微软雅黑" w:eastAsia="微软雅黑" w:hAnsi="微软雅黑"/>
        </w:rPr>
        <w:t>最多展示两个公司多余的</w:t>
      </w:r>
      <w:r w:rsidRPr="00231F20">
        <w:rPr>
          <w:rFonts w:ascii="微软雅黑" w:eastAsia="微软雅黑" w:hAnsi="微软雅黑" w:hint="eastAsia"/>
        </w:rPr>
        <w:t>用</w:t>
      </w:r>
      <w:r w:rsidRPr="00231F20">
        <w:rPr>
          <w:rFonts w:ascii="微软雅黑" w:eastAsia="微软雅黑" w:hAnsi="微软雅黑"/>
        </w:rPr>
        <w:t>省略号</w:t>
      </w:r>
      <w:r w:rsidRPr="00231F20">
        <w:rPr>
          <w:rFonts w:ascii="微软雅黑" w:eastAsia="微软雅黑" w:hAnsi="微软雅黑" w:hint="eastAsia"/>
        </w:rPr>
        <w:t>代替</w:t>
      </w:r>
    </w:p>
    <w:p w:rsidR="00456E4A" w:rsidRPr="00231F20" w:rsidRDefault="00456E4A" w:rsidP="00A92A2B">
      <w:pPr>
        <w:pStyle w:val="a5"/>
        <w:numPr>
          <w:ilvl w:val="0"/>
          <w:numId w:val="45"/>
        </w:numPr>
        <w:ind w:firstLineChars="0"/>
        <w:rPr>
          <w:rFonts w:ascii="微软雅黑" w:eastAsia="微软雅黑" w:hAnsi="微软雅黑"/>
        </w:rPr>
      </w:pPr>
      <w:r w:rsidRPr="00231F20">
        <w:rPr>
          <w:rFonts w:ascii="微软雅黑" w:eastAsia="微软雅黑" w:hAnsi="微软雅黑" w:hint="eastAsia"/>
        </w:rPr>
        <w:t>导出</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导出功能采取</w:t>
      </w:r>
      <w:r w:rsidRPr="00231F20">
        <w:rPr>
          <w:rFonts w:ascii="微软雅黑" w:eastAsia="微软雅黑" w:hAnsi="微软雅黑"/>
        </w:rPr>
        <w:t>导出字段自定义的模式</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导出，弹出导出字段选择页面</w:t>
      </w:r>
      <w:r w:rsidRPr="00231F20">
        <w:rPr>
          <w:rFonts w:ascii="微软雅黑" w:eastAsia="微软雅黑" w:hAnsi="微软雅黑" w:hint="eastAsia"/>
        </w:rPr>
        <w:t>，</w:t>
      </w:r>
      <w:r w:rsidRPr="00231F20">
        <w:rPr>
          <w:rFonts w:ascii="微软雅黑" w:eastAsia="微软雅黑" w:hAnsi="微软雅黑"/>
        </w:rPr>
        <w:t>字段为复选框</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可选择</w:t>
      </w:r>
      <w:r w:rsidRPr="00231F20">
        <w:rPr>
          <w:rFonts w:ascii="微软雅黑" w:eastAsia="微软雅黑" w:hAnsi="微软雅黑"/>
        </w:rPr>
        <w:t>字段为‘</w:t>
      </w:r>
      <w:r w:rsidRPr="00231F20">
        <w:rPr>
          <w:rFonts w:ascii="微软雅黑" w:eastAsia="微软雅黑" w:hAnsi="微软雅黑" w:hint="eastAsia"/>
        </w:rPr>
        <w:t>部门</w:t>
      </w:r>
      <w:r w:rsidRPr="00231F20">
        <w:rPr>
          <w:rFonts w:ascii="微软雅黑" w:eastAsia="微软雅黑" w:hAnsi="微软雅黑"/>
        </w:rPr>
        <w:t>编号’</w:t>
      </w:r>
      <w:r w:rsidRPr="00231F20">
        <w:rPr>
          <w:rFonts w:ascii="微软雅黑" w:eastAsia="微软雅黑" w:hAnsi="微软雅黑" w:hint="eastAsia"/>
        </w:rPr>
        <w:t>、</w:t>
      </w:r>
      <w:r w:rsidRPr="00231F20">
        <w:rPr>
          <w:rFonts w:ascii="微软雅黑" w:eastAsia="微软雅黑" w:hAnsi="微软雅黑"/>
        </w:rPr>
        <w:t>部门名称、负责人ID、负责人姓名、手机号、所在城市、部门级别、部门类型、上级部门、支持业务线、关联公司名称、状态</w:t>
      </w:r>
    </w:p>
    <w:p w:rsidR="00456E4A" w:rsidRPr="00231F20" w:rsidRDefault="00456E4A" w:rsidP="00456E4A">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导出字段中选择了关联公司名称</w:t>
      </w:r>
      <w:r w:rsidRPr="00231F20">
        <w:rPr>
          <w:rFonts w:ascii="微软雅黑" w:eastAsia="微软雅黑" w:hAnsi="微软雅黑" w:hint="eastAsia"/>
        </w:rPr>
        <w:t>，</w:t>
      </w:r>
      <w:r w:rsidRPr="00231F20">
        <w:rPr>
          <w:rFonts w:ascii="微软雅黑" w:eastAsia="微软雅黑" w:hAnsi="微软雅黑"/>
        </w:rPr>
        <w:t>则在导出文件中展示全部的关联公司名称，展现形式也是</w:t>
      </w:r>
      <w:r w:rsidRPr="00231F20">
        <w:rPr>
          <w:rFonts w:ascii="微软雅黑" w:eastAsia="微软雅黑" w:hAnsi="微软雅黑" w:hint="eastAsia"/>
        </w:rPr>
        <w:t>以</w:t>
      </w:r>
      <w:r w:rsidRPr="00231F20">
        <w:rPr>
          <w:rFonts w:ascii="微软雅黑" w:eastAsia="微软雅黑" w:hAnsi="微软雅黑"/>
        </w:rPr>
        <w:t>分号分隔展示。</w:t>
      </w:r>
    </w:p>
    <w:p w:rsidR="00456E4A" w:rsidRPr="00231F20" w:rsidRDefault="00865F7C" w:rsidP="00456E4A">
      <w:pPr>
        <w:pStyle w:val="a5"/>
        <w:ind w:left="420" w:firstLineChars="0" w:firstLine="0"/>
        <w:rPr>
          <w:rFonts w:ascii="微软雅黑" w:eastAsia="微软雅黑" w:hAnsi="微软雅黑"/>
        </w:rPr>
      </w:pPr>
      <w:r w:rsidRPr="00231F20">
        <w:rPr>
          <w:rFonts w:ascii="微软雅黑" w:eastAsia="微软雅黑" w:hAnsi="微软雅黑" w:hint="eastAsia"/>
        </w:rPr>
        <w:t>【确定导出】校验</w:t>
      </w:r>
      <w:r w:rsidRPr="00231F20">
        <w:rPr>
          <w:rFonts w:ascii="微软雅黑" w:eastAsia="微软雅黑" w:hAnsi="微软雅黑"/>
        </w:rPr>
        <w:t>条件</w:t>
      </w:r>
    </w:p>
    <w:p w:rsidR="00865F7C" w:rsidRPr="00231F20" w:rsidRDefault="00865F7C" w:rsidP="00456E4A">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字段</w:t>
      </w:r>
      <w:r w:rsidRPr="00231F20">
        <w:rPr>
          <w:rFonts w:ascii="微软雅黑" w:eastAsia="微软雅黑" w:hAnsi="微软雅黑"/>
        </w:rPr>
        <w:t>需非空</w:t>
      </w:r>
      <w:proofErr w:type="gramEnd"/>
      <w:r w:rsidRPr="00231F20">
        <w:rPr>
          <w:rFonts w:ascii="微软雅黑" w:eastAsia="微软雅黑" w:hAnsi="微软雅黑"/>
        </w:rPr>
        <w:t>，</w:t>
      </w:r>
      <w:r w:rsidR="0036453F" w:rsidRPr="00231F20">
        <w:rPr>
          <w:rFonts w:ascii="微软雅黑" w:eastAsia="微软雅黑" w:hAnsi="微软雅黑" w:hint="eastAsia"/>
        </w:rPr>
        <w:t>若未</w:t>
      </w:r>
      <w:r w:rsidR="0036453F" w:rsidRPr="00231F20">
        <w:rPr>
          <w:rFonts w:ascii="微软雅黑" w:eastAsia="微软雅黑" w:hAnsi="微软雅黑"/>
        </w:rPr>
        <w:t>勾选任何</w:t>
      </w:r>
      <w:r w:rsidR="0036453F" w:rsidRPr="00231F20">
        <w:rPr>
          <w:rFonts w:ascii="微软雅黑" w:eastAsia="微软雅黑" w:hAnsi="微软雅黑" w:hint="eastAsia"/>
        </w:rPr>
        <w:t>导出</w:t>
      </w:r>
      <w:r w:rsidR="0036453F" w:rsidRPr="00231F20">
        <w:rPr>
          <w:rFonts w:ascii="微软雅黑" w:eastAsia="微软雅黑" w:hAnsi="微软雅黑"/>
        </w:rPr>
        <w:t>字段，则提示“</w:t>
      </w:r>
      <w:r w:rsidR="0036453F" w:rsidRPr="00231F20">
        <w:rPr>
          <w:rFonts w:ascii="微软雅黑" w:eastAsia="微软雅黑" w:hAnsi="微软雅黑" w:hint="eastAsia"/>
        </w:rPr>
        <w:t>请选择</w:t>
      </w:r>
      <w:r w:rsidR="0036453F" w:rsidRPr="00231F20">
        <w:rPr>
          <w:rFonts w:ascii="微软雅黑" w:eastAsia="微软雅黑" w:hAnsi="微软雅黑"/>
        </w:rPr>
        <w:t>需要导出的字段”</w:t>
      </w:r>
    </w:p>
    <w:p w:rsidR="00456E4A" w:rsidRPr="00231F20" w:rsidRDefault="00985DD7" w:rsidP="00456E4A">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若</w:t>
      </w:r>
      <w:r w:rsidRPr="00231F20">
        <w:rPr>
          <w:rFonts w:ascii="微软雅黑" w:eastAsia="微软雅黑" w:hAnsi="微软雅黑"/>
        </w:rPr>
        <w:t>勾选字段</w:t>
      </w:r>
      <w:proofErr w:type="gramEnd"/>
      <w:r w:rsidRPr="00231F20">
        <w:rPr>
          <w:rFonts w:ascii="微软雅黑" w:eastAsia="微软雅黑" w:hAnsi="微软雅黑"/>
        </w:rPr>
        <w:t>非空，则导出</w:t>
      </w:r>
      <w:r w:rsidRPr="00231F20">
        <w:rPr>
          <w:rFonts w:ascii="微软雅黑" w:eastAsia="微软雅黑" w:hAnsi="微软雅黑" w:hint="eastAsia"/>
        </w:rPr>
        <w:t>包含</w:t>
      </w:r>
      <w:proofErr w:type="gramStart"/>
      <w:r w:rsidRPr="00231F20">
        <w:rPr>
          <w:rFonts w:ascii="微软雅黑" w:eastAsia="微软雅黑" w:hAnsi="微软雅黑"/>
        </w:rPr>
        <w:t>已勾选字段</w:t>
      </w:r>
      <w:proofErr w:type="gramEnd"/>
      <w:r w:rsidRPr="00231F20">
        <w:rPr>
          <w:rFonts w:ascii="微软雅黑" w:eastAsia="微软雅黑" w:hAnsi="微软雅黑"/>
        </w:rPr>
        <w:t>的文件。</w:t>
      </w:r>
      <w:r w:rsidRPr="00231F20">
        <w:rPr>
          <w:rFonts w:ascii="微软雅黑" w:eastAsia="微软雅黑" w:hAnsi="微软雅黑" w:hint="eastAsia"/>
        </w:rPr>
        <w:t>并返回到</w:t>
      </w:r>
      <w:r w:rsidRPr="00231F20">
        <w:rPr>
          <w:rFonts w:ascii="微软雅黑" w:eastAsia="微软雅黑" w:hAnsi="微软雅黑"/>
        </w:rPr>
        <w:t>部门查询列表页</w:t>
      </w:r>
    </w:p>
    <w:p w:rsidR="00985DD7" w:rsidRPr="00231F20" w:rsidRDefault="00985DD7" w:rsidP="00456E4A">
      <w:pPr>
        <w:pStyle w:val="a5"/>
        <w:ind w:left="420" w:firstLineChars="0" w:firstLine="0"/>
        <w:rPr>
          <w:rFonts w:ascii="微软雅黑" w:eastAsia="微软雅黑" w:hAnsi="微软雅黑"/>
        </w:rPr>
      </w:pPr>
      <w:r w:rsidRPr="00231F20">
        <w:rPr>
          <w:rFonts w:ascii="微软雅黑" w:eastAsia="微软雅黑" w:hAnsi="微软雅黑" w:hint="eastAsia"/>
        </w:rPr>
        <w:t>【取消】，</w:t>
      </w:r>
      <w:r w:rsidRPr="00231F20">
        <w:rPr>
          <w:rFonts w:ascii="微软雅黑" w:eastAsia="微软雅黑" w:hAnsi="微软雅黑"/>
        </w:rPr>
        <w:t>则关闭</w:t>
      </w:r>
      <w:r w:rsidRPr="00231F20">
        <w:rPr>
          <w:rFonts w:ascii="微软雅黑" w:eastAsia="微软雅黑" w:hAnsi="微软雅黑" w:hint="eastAsia"/>
        </w:rPr>
        <w:t>导出</w:t>
      </w:r>
      <w:r w:rsidRPr="00231F20">
        <w:rPr>
          <w:rFonts w:ascii="微软雅黑" w:eastAsia="微软雅黑" w:hAnsi="微软雅黑"/>
        </w:rPr>
        <w:t>字段选择页面，返回到部门查询列表页。</w:t>
      </w:r>
    </w:p>
    <w:p w:rsidR="00144619" w:rsidRPr="00231F20" w:rsidRDefault="00144619" w:rsidP="00A92A2B">
      <w:pPr>
        <w:pStyle w:val="a5"/>
        <w:numPr>
          <w:ilvl w:val="0"/>
          <w:numId w:val="45"/>
        </w:numPr>
        <w:ind w:firstLineChars="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详情页</w:t>
      </w:r>
    </w:p>
    <w:p w:rsidR="00144619" w:rsidRPr="00231F20" w:rsidRDefault="00144619" w:rsidP="00A92A2B">
      <w:pPr>
        <w:pStyle w:val="a5"/>
        <w:numPr>
          <w:ilvl w:val="0"/>
          <w:numId w:val="46"/>
        </w:numPr>
        <w:ind w:firstLineChars="0"/>
        <w:rPr>
          <w:rFonts w:ascii="微软雅黑" w:eastAsia="微软雅黑" w:hAnsi="微软雅黑"/>
        </w:rPr>
      </w:pPr>
      <w:r w:rsidRPr="00231F20">
        <w:rPr>
          <w:rFonts w:ascii="微软雅黑" w:eastAsia="微软雅黑" w:hAnsi="微软雅黑" w:hint="eastAsia"/>
        </w:rPr>
        <w:t>关联</w:t>
      </w:r>
      <w:r w:rsidRPr="00231F20">
        <w:rPr>
          <w:rFonts w:ascii="微软雅黑" w:eastAsia="微软雅黑" w:hAnsi="微软雅黑"/>
        </w:rPr>
        <w:t>公司列表</w:t>
      </w:r>
    </w:p>
    <w:p w:rsidR="00144619" w:rsidRPr="00231F20" w:rsidRDefault="00144619" w:rsidP="00144619">
      <w:pPr>
        <w:pStyle w:val="a5"/>
        <w:ind w:left="840" w:firstLineChars="0" w:firstLine="0"/>
        <w:rPr>
          <w:rFonts w:ascii="微软雅黑" w:eastAsia="微软雅黑" w:hAnsi="微软雅黑"/>
        </w:rPr>
      </w:pPr>
      <w:r w:rsidRPr="00231F20">
        <w:rPr>
          <w:rFonts w:ascii="微软雅黑" w:eastAsia="微软雅黑" w:hAnsi="微软雅黑" w:hint="eastAsia"/>
        </w:rPr>
        <w:t>展示</w:t>
      </w:r>
      <w:r w:rsidRPr="00231F20">
        <w:rPr>
          <w:rFonts w:ascii="微软雅黑" w:eastAsia="微软雅黑" w:hAnsi="微软雅黑"/>
        </w:rPr>
        <w:t>该部门</w:t>
      </w:r>
      <w:r w:rsidRPr="00231F20">
        <w:rPr>
          <w:rFonts w:ascii="微软雅黑" w:eastAsia="微软雅黑" w:hAnsi="微软雅黑" w:hint="eastAsia"/>
        </w:rPr>
        <w:t>已经</w:t>
      </w:r>
      <w:r w:rsidRPr="00231F20">
        <w:rPr>
          <w:rFonts w:ascii="微软雅黑" w:eastAsia="微软雅黑" w:hAnsi="微软雅黑"/>
        </w:rPr>
        <w:t>关联的所有的公司</w:t>
      </w:r>
    </w:p>
    <w:p w:rsidR="00144619" w:rsidRPr="00231F20" w:rsidRDefault="00144619" w:rsidP="00A92A2B">
      <w:pPr>
        <w:pStyle w:val="a5"/>
        <w:numPr>
          <w:ilvl w:val="0"/>
          <w:numId w:val="46"/>
        </w:numPr>
        <w:ind w:firstLineChars="0"/>
        <w:rPr>
          <w:rFonts w:ascii="微软雅黑" w:eastAsia="微软雅黑" w:hAnsi="微软雅黑"/>
        </w:rPr>
      </w:pPr>
      <w:r w:rsidRPr="00231F20">
        <w:rPr>
          <w:rFonts w:ascii="微软雅黑" w:eastAsia="微软雅黑" w:hAnsi="微软雅黑" w:hint="eastAsia"/>
        </w:rPr>
        <w:lastRenderedPageBreak/>
        <w:t>关联城市</w:t>
      </w:r>
      <w:r w:rsidRPr="00231F20">
        <w:rPr>
          <w:rFonts w:ascii="微软雅黑" w:eastAsia="微软雅黑" w:hAnsi="微软雅黑"/>
        </w:rPr>
        <w:t>列表</w:t>
      </w:r>
    </w:p>
    <w:p w:rsidR="00144619" w:rsidRPr="00231F20" w:rsidRDefault="00144619" w:rsidP="00144619">
      <w:pPr>
        <w:pStyle w:val="a5"/>
        <w:ind w:left="840" w:firstLineChars="0" w:firstLine="0"/>
        <w:rPr>
          <w:rFonts w:ascii="微软雅黑" w:eastAsia="微软雅黑" w:hAnsi="微软雅黑"/>
        </w:rPr>
      </w:pPr>
      <w:r w:rsidRPr="00231F20">
        <w:rPr>
          <w:rFonts w:ascii="微软雅黑" w:eastAsia="微软雅黑" w:hAnsi="微软雅黑" w:hint="eastAsia"/>
        </w:rPr>
        <w:t>展示</w:t>
      </w:r>
      <w:r w:rsidRPr="00231F20">
        <w:rPr>
          <w:rFonts w:ascii="微软雅黑" w:eastAsia="微软雅黑" w:hAnsi="微软雅黑"/>
        </w:rPr>
        <w:t>该部门，及该部门所有下属部门的所在城市。</w:t>
      </w:r>
    </w:p>
    <w:p w:rsidR="00144619" w:rsidRPr="00231F20" w:rsidRDefault="00144619" w:rsidP="00144619">
      <w:pPr>
        <w:pStyle w:val="a5"/>
        <w:ind w:left="840" w:firstLineChars="0" w:firstLine="0"/>
        <w:rPr>
          <w:rFonts w:ascii="微软雅黑" w:eastAsia="微软雅黑" w:hAnsi="微软雅黑"/>
        </w:rPr>
      </w:pPr>
      <w:r w:rsidRPr="00231F20">
        <w:rPr>
          <w:rFonts w:ascii="微软雅黑" w:eastAsia="微软雅黑" w:hAnsi="微软雅黑" w:hint="eastAsia"/>
        </w:rPr>
        <w:t>仅</w:t>
      </w:r>
      <w:r w:rsidRPr="00231F20">
        <w:rPr>
          <w:rFonts w:ascii="微软雅黑" w:eastAsia="微软雅黑" w:hAnsi="微软雅黑"/>
        </w:rPr>
        <w:t>展示城市名称。</w:t>
      </w:r>
    </w:p>
    <w:p w:rsidR="00B96DB0" w:rsidRPr="00231F20" w:rsidRDefault="00B96DB0" w:rsidP="00881FBB">
      <w:pPr>
        <w:pStyle w:val="4"/>
        <w:numPr>
          <w:ilvl w:val="2"/>
          <w:numId w:val="1"/>
        </w:numPr>
        <w:rPr>
          <w:rFonts w:ascii="微软雅黑" w:eastAsia="微软雅黑" w:hAnsi="微软雅黑"/>
        </w:rPr>
      </w:pPr>
      <w:bookmarkStart w:id="967" w:name="_Toc1480512"/>
      <w:r w:rsidRPr="00231F20">
        <w:rPr>
          <w:rFonts w:ascii="微软雅黑" w:eastAsia="微软雅黑" w:hAnsi="微软雅黑" w:hint="eastAsia"/>
        </w:rPr>
        <w:t>角色账号</w:t>
      </w:r>
      <w:r w:rsidRPr="00231F20">
        <w:rPr>
          <w:rFonts w:ascii="微软雅黑" w:eastAsia="微软雅黑" w:hAnsi="微软雅黑"/>
        </w:rPr>
        <w:t>明细查询</w:t>
      </w:r>
      <w:bookmarkEnd w:id="967"/>
    </w:p>
    <w:p w:rsidR="00DB535D" w:rsidRPr="00231F20" w:rsidRDefault="00DB535D" w:rsidP="00A92A2B">
      <w:pPr>
        <w:pStyle w:val="a5"/>
        <w:numPr>
          <w:ilvl w:val="0"/>
          <w:numId w:val="47"/>
        </w:numPr>
        <w:ind w:firstLineChars="0"/>
        <w:rPr>
          <w:rFonts w:ascii="微软雅黑" w:eastAsia="微软雅黑" w:hAnsi="微软雅黑"/>
        </w:rPr>
      </w:pPr>
      <w:r w:rsidRPr="00231F20">
        <w:rPr>
          <w:rFonts w:ascii="微软雅黑" w:eastAsia="微软雅黑" w:hAnsi="微软雅黑" w:hint="eastAsia"/>
        </w:rPr>
        <w:t>功能</w:t>
      </w:r>
      <w:r w:rsidRPr="00231F20">
        <w:rPr>
          <w:rFonts w:ascii="微软雅黑" w:eastAsia="微软雅黑" w:hAnsi="微软雅黑"/>
        </w:rPr>
        <w:t>概述</w:t>
      </w:r>
    </w:p>
    <w:p w:rsidR="00995CEC" w:rsidRPr="00231F20" w:rsidRDefault="00B96DB0" w:rsidP="00DB535D">
      <w:pPr>
        <w:pStyle w:val="a5"/>
        <w:ind w:left="420" w:firstLineChars="0" w:firstLine="0"/>
        <w:rPr>
          <w:rFonts w:ascii="微软雅黑" w:eastAsia="微软雅黑" w:hAnsi="微软雅黑"/>
        </w:rPr>
      </w:pPr>
      <w:r w:rsidRPr="00231F20">
        <w:rPr>
          <w:rFonts w:ascii="微软雅黑" w:eastAsia="微软雅黑" w:hAnsi="微软雅黑" w:hint="eastAsia"/>
        </w:rPr>
        <w:t>该列表</w:t>
      </w:r>
      <w:r w:rsidRPr="00231F20">
        <w:rPr>
          <w:rFonts w:ascii="微软雅黑" w:eastAsia="微软雅黑" w:hAnsi="微软雅黑"/>
        </w:rPr>
        <w:t>能够查询</w:t>
      </w:r>
      <w:r w:rsidR="00DB535D" w:rsidRPr="00231F20">
        <w:rPr>
          <w:rFonts w:ascii="微软雅黑" w:eastAsia="微软雅黑" w:hAnsi="微软雅黑" w:hint="eastAsia"/>
        </w:rPr>
        <w:t>指定</w:t>
      </w:r>
      <w:r w:rsidRPr="00231F20">
        <w:rPr>
          <w:rFonts w:ascii="微软雅黑" w:eastAsia="微软雅黑" w:hAnsi="微软雅黑"/>
        </w:rPr>
        <w:t>角色中</w:t>
      </w:r>
      <w:r w:rsidR="00DB535D" w:rsidRPr="00231F20">
        <w:rPr>
          <w:rFonts w:ascii="微软雅黑" w:eastAsia="微软雅黑" w:hAnsi="微软雅黑" w:hint="eastAsia"/>
        </w:rPr>
        <w:t>已</w:t>
      </w:r>
      <w:r w:rsidR="00DB535D" w:rsidRPr="00231F20">
        <w:rPr>
          <w:rFonts w:ascii="微软雅黑" w:eastAsia="微软雅黑" w:hAnsi="微软雅黑"/>
        </w:rPr>
        <w:t>添加的</w:t>
      </w:r>
      <w:r w:rsidRPr="00231F20">
        <w:rPr>
          <w:rFonts w:ascii="微软雅黑" w:eastAsia="微软雅黑" w:hAnsi="微软雅黑"/>
        </w:rPr>
        <w:t>所有账号，</w:t>
      </w:r>
      <w:r w:rsidR="00DB535D" w:rsidRPr="00231F20">
        <w:rPr>
          <w:rFonts w:ascii="微软雅黑" w:eastAsia="微软雅黑" w:hAnsi="微软雅黑" w:hint="eastAsia"/>
        </w:rPr>
        <w:t>也可</w:t>
      </w:r>
      <w:r w:rsidR="00DB535D" w:rsidRPr="00231F20">
        <w:rPr>
          <w:rFonts w:ascii="微软雅黑" w:eastAsia="微软雅黑" w:hAnsi="微软雅黑"/>
        </w:rPr>
        <w:t>查询</w:t>
      </w:r>
      <w:r w:rsidR="00DB535D" w:rsidRPr="00231F20">
        <w:rPr>
          <w:rFonts w:ascii="微软雅黑" w:eastAsia="微软雅黑" w:hAnsi="微软雅黑" w:hint="eastAsia"/>
        </w:rPr>
        <w:t>指定</w:t>
      </w:r>
      <w:r w:rsidRPr="00231F20">
        <w:rPr>
          <w:rFonts w:ascii="微软雅黑" w:eastAsia="微软雅黑" w:hAnsi="微软雅黑"/>
        </w:rPr>
        <w:t>账号</w:t>
      </w:r>
      <w:r w:rsidR="00DB535D" w:rsidRPr="00231F20">
        <w:rPr>
          <w:rFonts w:ascii="微软雅黑" w:eastAsia="微软雅黑" w:hAnsi="微软雅黑" w:hint="eastAsia"/>
        </w:rPr>
        <w:t>目前</w:t>
      </w:r>
      <w:r w:rsidRPr="00231F20">
        <w:rPr>
          <w:rFonts w:ascii="微软雅黑" w:eastAsia="微软雅黑" w:hAnsi="微软雅黑" w:hint="eastAsia"/>
        </w:rPr>
        <w:t>所在</w:t>
      </w:r>
      <w:r w:rsidRPr="00231F20">
        <w:rPr>
          <w:rFonts w:ascii="微软雅黑" w:eastAsia="微软雅黑" w:hAnsi="微软雅黑"/>
        </w:rPr>
        <w:t>的</w:t>
      </w:r>
      <w:r w:rsidR="00DB535D" w:rsidRPr="00231F20">
        <w:rPr>
          <w:rFonts w:ascii="微软雅黑" w:eastAsia="微软雅黑" w:hAnsi="微软雅黑" w:hint="eastAsia"/>
        </w:rPr>
        <w:t>所有</w:t>
      </w:r>
      <w:r w:rsidRPr="00231F20">
        <w:rPr>
          <w:rFonts w:ascii="微软雅黑" w:eastAsia="微软雅黑" w:hAnsi="微软雅黑"/>
        </w:rPr>
        <w:t>角色。</w:t>
      </w:r>
    </w:p>
    <w:p w:rsidR="001F5148" w:rsidRPr="00231F20" w:rsidRDefault="001F5148" w:rsidP="00A92A2B">
      <w:pPr>
        <w:pStyle w:val="a5"/>
        <w:numPr>
          <w:ilvl w:val="0"/>
          <w:numId w:val="47"/>
        </w:numPr>
        <w:ind w:firstLineChars="0"/>
        <w:rPr>
          <w:rFonts w:ascii="微软雅黑" w:eastAsia="微软雅黑" w:hAnsi="微软雅黑"/>
        </w:rPr>
      </w:pPr>
      <w:r w:rsidRPr="00231F20">
        <w:rPr>
          <w:rFonts w:ascii="微软雅黑" w:eastAsia="微软雅黑" w:hAnsi="微软雅黑" w:hint="eastAsia"/>
        </w:rPr>
        <w:t>数据表单</w:t>
      </w:r>
    </w:p>
    <w:p w:rsidR="001F5148" w:rsidRPr="00231F20" w:rsidRDefault="001F5148" w:rsidP="00A92A2B">
      <w:pPr>
        <w:pStyle w:val="a5"/>
        <w:numPr>
          <w:ilvl w:val="0"/>
          <w:numId w:val="48"/>
        </w:numPr>
        <w:ind w:firstLineChars="0"/>
        <w:rPr>
          <w:rFonts w:ascii="微软雅黑" w:eastAsia="微软雅黑" w:hAnsi="微软雅黑"/>
        </w:rPr>
      </w:pPr>
      <w:r w:rsidRPr="00231F20">
        <w:rPr>
          <w:rFonts w:ascii="微软雅黑" w:eastAsia="微软雅黑" w:hAnsi="微软雅黑" w:hint="eastAsia"/>
        </w:rPr>
        <w:t>查询条件</w:t>
      </w:r>
    </w:p>
    <w:p w:rsidR="001F5148" w:rsidRPr="00231F20" w:rsidRDefault="001F5148" w:rsidP="001F5148">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名称、登录账号、员工编号、员工姓名</w:t>
      </w:r>
      <w:r w:rsidRPr="00231F20">
        <w:rPr>
          <w:rFonts w:ascii="微软雅黑" w:eastAsia="微软雅黑" w:hAnsi="微软雅黑" w:hint="eastAsia"/>
        </w:rPr>
        <w:t>为</w:t>
      </w:r>
      <w:r w:rsidRPr="00231F20">
        <w:rPr>
          <w:rFonts w:ascii="微软雅黑" w:eastAsia="微软雅黑" w:hAnsi="微软雅黑"/>
        </w:rPr>
        <w:t>文本框，默认为空，支持精确查询</w:t>
      </w:r>
    </w:p>
    <w:p w:rsidR="001F5148" w:rsidRPr="00231F20" w:rsidRDefault="001F5148" w:rsidP="001F5148">
      <w:pPr>
        <w:pStyle w:val="a5"/>
        <w:ind w:left="840" w:firstLineChars="0" w:firstLine="0"/>
        <w:rPr>
          <w:rFonts w:ascii="微软雅黑" w:eastAsia="微软雅黑" w:hAnsi="微软雅黑"/>
        </w:rPr>
      </w:pPr>
      <w:r w:rsidRPr="00231F20">
        <w:rPr>
          <w:rFonts w:ascii="微软雅黑" w:eastAsia="微软雅黑" w:hAnsi="微软雅黑" w:hint="eastAsia"/>
        </w:rPr>
        <w:t>支持</w:t>
      </w:r>
      <w:r w:rsidRPr="00231F20">
        <w:rPr>
          <w:rFonts w:ascii="微软雅黑" w:eastAsia="微软雅黑" w:hAnsi="微软雅黑"/>
        </w:rPr>
        <w:t>业务线，为下拉选项，默认为全部，可选</w:t>
      </w:r>
      <w:r w:rsidRPr="00231F20">
        <w:rPr>
          <w:rFonts w:ascii="微软雅黑" w:eastAsia="微软雅黑" w:hAnsi="微软雅黑" w:hint="eastAsia"/>
        </w:rPr>
        <w:t>项</w:t>
      </w:r>
      <w:r w:rsidRPr="00231F20">
        <w:rPr>
          <w:rFonts w:ascii="微软雅黑" w:eastAsia="微软雅黑" w:hAnsi="微软雅黑"/>
        </w:rPr>
        <w:t>为全部、</w:t>
      </w:r>
      <w:r w:rsidRPr="00231F20">
        <w:rPr>
          <w:rFonts w:ascii="微软雅黑" w:eastAsia="微软雅黑" w:hAnsi="微软雅黑" w:hint="eastAsia"/>
        </w:rPr>
        <w:t>买买车</w:t>
      </w:r>
      <w:r w:rsidRPr="00231F20">
        <w:rPr>
          <w:rFonts w:ascii="微软雅黑" w:eastAsia="微软雅黑" w:hAnsi="微软雅黑"/>
        </w:rPr>
        <w:t>、闪贷、租车、专车、保险</w:t>
      </w:r>
      <w:r w:rsidRPr="00231F20">
        <w:rPr>
          <w:rFonts w:ascii="微软雅黑" w:eastAsia="微软雅黑" w:hAnsi="微软雅黑" w:hint="eastAsia"/>
        </w:rPr>
        <w:t>（支持</w:t>
      </w:r>
      <w:r w:rsidRPr="00231F20">
        <w:rPr>
          <w:rFonts w:ascii="微软雅黑" w:eastAsia="微软雅黑" w:hAnsi="微软雅黑"/>
        </w:rPr>
        <w:t>部分匹配查询</w:t>
      </w:r>
      <w:r w:rsidRPr="00231F20">
        <w:rPr>
          <w:rFonts w:ascii="微软雅黑" w:eastAsia="微软雅黑" w:hAnsi="微软雅黑" w:hint="eastAsia"/>
        </w:rPr>
        <w:t>）</w:t>
      </w:r>
    </w:p>
    <w:p w:rsidR="00B96DB0" w:rsidRPr="00231F20" w:rsidRDefault="001F5148" w:rsidP="00FD6E44">
      <w:pPr>
        <w:pStyle w:val="a5"/>
        <w:ind w:left="420" w:firstLineChars="0" w:firstLine="0"/>
        <w:rPr>
          <w:rFonts w:ascii="微软雅黑" w:eastAsia="微软雅黑" w:hAnsi="微软雅黑"/>
        </w:rPr>
      </w:pPr>
      <w:r w:rsidRPr="00231F20">
        <w:rPr>
          <w:rFonts w:ascii="微软雅黑" w:eastAsia="微软雅黑" w:hAnsi="微软雅黑" w:hint="eastAsia"/>
        </w:rPr>
        <w:t>员工所属</w:t>
      </w:r>
      <w:r w:rsidRPr="00231F20">
        <w:rPr>
          <w:rFonts w:ascii="微软雅黑" w:eastAsia="微软雅黑" w:hAnsi="微软雅黑"/>
        </w:rPr>
        <w:t>部门，为选择控件，点击【</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弹出</w:t>
      </w:r>
      <w:r w:rsidRPr="00231F20">
        <w:rPr>
          <w:rFonts w:ascii="微软雅黑" w:eastAsia="微软雅黑" w:hAnsi="微软雅黑"/>
        </w:rPr>
        <w:t>部门选择页面，为单选项，支持精确查询</w:t>
      </w:r>
    </w:p>
    <w:p w:rsidR="001F5148" w:rsidRPr="00231F20" w:rsidRDefault="001F5148" w:rsidP="00FD6E44">
      <w:pPr>
        <w:pStyle w:val="a5"/>
        <w:ind w:left="42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状态，为下拉选项，默认</w:t>
      </w:r>
      <w:r w:rsidRPr="00231F20">
        <w:rPr>
          <w:rFonts w:ascii="微软雅黑" w:eastAsia="微软雅黑" w:hAnsi="微软雅黑" w:hint="eastAsia"/>
        </w:rPr>
        <w:t>为</w:t>
      </w:r>
      <w:r w:rsidRPr="00231F20">
        <w:rPr>
          <w:rFonts w:ascii="微软雅黑" w:eastAsia="微软雅黑" w:hAnsi="微软雅黑"/>
        </w:rPr>
        <w:t>全部</w:t>
      </w:r>
      <w:r w:rsidRPr="00231F20">
        <w:rPr>
          <w:rFonts w:ascii="微软雅黑" w:eastAsia="微软雅黑" w:hAnsi="微软雅黑" w:hint="eastAsia"/>
        </w:rPr>
        <w:t>，</w:t>
      </w:r>
      <w:r w:rsidRPr="00231F20">
        <w:rPr>
          <w:rFonts w:ascii="微软雅黑" w:eastAsia="微软雅黑" w:hAnsi="微软雅黑"/>
        </w:rPr>
        <w:t>可选项为全部，有效，无</w:t>
      </w:r>
      <w:r w:rsidRPr="00231F20">
        <w:rPr>
          <w:rFonts w:ascii="微软雅黑" w:eastAsia="微软雅黑" w:hAnsi="微软雅黑" w:hint="eastAsia"/>
        </w:rPr>
        <w:t>效</w:t>
      </w:r>
    </w:p>
    <w:p w:rsidR="001F5148" w:rsidRPr="00231F20" w:rsidRDefault="001F5148" w:rsidP="00FD6E44">
      <w:pPr>
        <w:pStyle w:val="a5"/>
        <w:ind w:left="420" w:firstLineChars="0" w:firstLine="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状态，为下拉选项，默认</w:t>
      </w:r>
      <w:r w:rsidRPr="00231F20">
        <w:rPr>
          <w:rFonts w:ascii="微软雅黑" w:eastAsia="微软雅黑" w:hAnsi="微软雅黑" w:hint="eastAsia"/>
        </w:rPr>
        <w:t>为</w:t>
      </w:r>
      <w:r w:rsidRPr="00231F20">
        <w:rPr>
          <w:rFonts w:ascii="微软雅黑" w:eastAsia="微软雅黑" w:hAnsi="微软雅黑"/>
        </w:rPr>
        <w:t>全部</w:t>
      </w:r>
      <w:r w:rsidRPr="00231F20">
        <w:rPr>
          <w:rFonts w:ascii="微软雅黑" w:eastAsia="微软雅黑" w:hAnsi="微软雅黑" w:hint="eastAsia"/>
        </w:rPr>
        <w:t>，</w:t>
      </w:r>
      <w:r w:rsidRPr="00231F20">
        <w:rPr>
          <w:rFonts w:ascii="微软雅黑" w:eastAsia="微软雅黑" w:hAnsi="微软雅黑"/>
        </w:rPr>
        <w:t>可选项为全部，</w:t>
      </w:r>
      <w:r w:rsidRPr="00231F20">
        <w:rPr>
          <w:rFonts w:ascii="微软雅黑" w:eastAsia="微软雅黑" w:hAnsi="微软雅黑" w:hint="eastAsia"/>
        </w:rPr>
        <w:t>正常，</w:t>
      </w:r>
      <w:r w:rsidRPr="00231F20">
        <w:rPr>
          <w:rFonts w:ascii="微软雅黑" w:eastAsia="微软雅黑" w:hAnsi="微软雅黑"/>
        </w:rPr>
        <w:t>冻结，无</w:t>
      </w:r>
      <w:r w:rsidRPr="00231F20">
        <w:rPr>
          <w:rFonts w:ascii="微软雅黑" w:eastAsia="微软雅黑" w:hAnsi="微软雅黑" w:hint="eastAsia"/>
        </w:rPr>
        <w:t>效</w:t>
      </w:r>
    </w:p>
    <w:p w:rsidR="005A085F" w:rsidRPr="00231F20" w:rsidRDefault="005A085F" w:rsidP="00A92A2B">
      <w:pPr>
        <w:pStyle w:val="a5"/>
        <w:numPr>
          <w:ilvl w:val="0"/>
          <w:numId w:val="48"/>
        </w:numPr>
        <w:ind w:firstLineChars="0"/>
        <w:rPr>
          <w:rFonts w:ascii="微软雅黑" w:eastAsia="微软雅黑" w:hAnsi="微软雅黑"/>
        </w:rPr>
      </w:pPr>
      <w:r w:rsidRPr="00231F20">
        <w:rPr>
          <w:rFonts w:ascii="微软雅黑" w:eastAsia="微软雅黑" w:hAnsi="微软雅黑" w:hint="eastAsia"/>
        </w:rPr>
        <w:t>列表</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ID、角色名称、支持业务线、登录账号、员工编号、员工姓名、员工所属部门、角色状态、账号状态</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其中</w:t>
      </w:r>
      <w:r w:rsidRPr="00231F20">
        <w:rPr>
          <w:rFonts w:ascii="微软雅黑" w:eastAsia="微软雅黑" w:hAnsi="微软雅黑"/>
        </w:rPr>
        <w:t>，角色ID、角色名称、支持业务线</w:t>
      </w:r>
      <w:r w:rsidRPr="00231F20">
        <w:rPr>
          <w:rFonts w:ascii="微软雅黑" w:eastAsia="微软雅黑" w:hAnsi="微软雅黑" w:hint="eastAsia"/>
        </w:rPr>
        <w:t>、</w:t>
      </w:r>
      <w:r w:rsidRPr="00231F20">
        <w:rPr>
          <w:rFonts w:ascii="微软雅黑" w:eastAsia="微软雅黑" w:hAnsi="微软雅黑"/>
        </w:rPr>
        <w:t>角色状态为角色维度信息</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登录</w:t>
      </w:r>
      <w:r w:rsidRPr="00231F20">
        <w:rPr>
          <w:rFonts w:ascii="微软雅黑" w:eastAsia="微软雅黑" w:hAnsi="微软雅黑"/>
        </w:rPr>
        <w:t>账号、员工编号、员工姓名、员工所属部门、</w:t>
      </w:r>
      <w:r w:rsidRPr="00231F20">
        <w:rPr>
          <w:rFonts w:ascii="微软雅黑" w:eastAsia="微软雅黑" w:hAnsi="微软雅黑" w:hint="eastAsia"/>
        </w:rPr>
        <w:t>账号</w:t>
      </w:r>
      <w:r w:rsidRPr="00231F20">
        <w:rPr>
          <w:rFonts w:ascii="微软雅黑" w:eastAsia="微软雅黑" w:hAnsi="微软雅黑"/>
        </w:rPr>
        <w:t>状态为账号维度的信息。</w:t>
      </w:r>
    </w:p>
    <w:p w:rsidR="005A085F" w:rsidRPr="00231F20" w:rsidRDefault="005A085F" w:rsidP="00A92A2B">
      <w:pPr>
        <w:pStyle w:val="a5"/>
        <w:numPr>
          <w:ilvl w:val="0"/>
          <w:numId w:val="47"/>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5A085F" w:rsidRPr="00231F20" w:rsidRDefault="005A085F" w:rsidP="00A92A2B">
      <w:pPr>
        <w:pStyle w:val="a5"/>
        <w:numPr>
          <w:ilvl w:val="0"/>
          <w:numId w:val="49"/>
        </w:numPr>
        <w:ind w:firstLineChars="0"/>
        <w:rPr>
          <w:rFonts w:ascii="微软雅黑" w:eastAsia="微软雅黑" w:hAnsi="微软雅黑"/>
        </w:rPr>
      </w:pPr>
      <w:r w:rsidRPr="00231F20">
        <w:rPr>
          <w:rFonts w:ascii="微软雅黑" w:eastAsia="微软雅黑" w:hAnsi="微软雅黑" w:hint="eastAsia"/>
        </w:rPr>
        <w:lastRenderedPageBreak/>
        <w:t>列表</w:t>
      </w:r>
      <w:r w:rsidRPr="00231F20">
        <w:rPr>
          <w:rFonts w:ascii="微软雅黑" w:eastAsia="微软雅黑" w:hAnsi="微软雅黑"/>
        </w:rPr>
        <w:t>默认展示为空</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若查询条件为空，则展示所有的角色，及</w:t>
      </w:r>
      <w:r w:rsidRPr="00231F20">
        <w:rPr>
          <w:rFonts w:ascii="微软雅黑" w:eastAsia="微软雅黑" w:hAnsi="微软雅黑" w:hint="eastAsia"/>
        </w:rPr>
        <w:t>角色</w:t>
      </w:r>
      <w:r w:rsidRPr="00231F20">
        <w:rPr>
          <w:rFonts w:ascii="微软雅黑" w:eastAsia="微软雅黑" w:hAnsi="微软雅黑"/>
        </w:rPr>
        <w:t>下已添加的所有账号</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若查询条件非空，则展示满足查询条件的数据</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按照角色ID由大到小排列展示</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同一</w:t>
      </w:r>
      <w:r w:rsidRPr="00231F20">
        <w:rPr>
          <w:rFonts w:ascii="微软雅黑" w:eastAsia="微软雅黑" w:hAnsi="微软雅黑"/>
        </w:rPr>
        <w:t>角色ID下，按照账号的添加时间</w:t>
      </w:r>
      <w:r w:rsidRPr="00231F20">
        <w:rPr>
          <w:rFonts w:ascii="微软雅黑" w:eastAsia="微软雅黑" w:hAnsi="微软雅黑" w:hint="eastAsia"/>
        </w:rPr>
        <w:t>倒序</w:t>
      </w:r>
      <w:r w:rsidRPr="00231F20">
        <w:rPr>
          <w:rFonts w:ascii="微软雅黑" w:eastAsia="微软雅黑" w:hAnsi="微软雅黑"/>
        </w:rPr>
        <w:t>排列展示</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ID有链接，点击可查看角色详情页</w:t>
      </w:r>
    </w:p>
    <w:p w:rsidR="005A085F" w:rsidRPr="00231F20" w:rsidRDefault="005A085F" w:rsidP="005A085F">
      <w:pPr>
        <w:pStyle w:val="a5"/>
        <w:ind w:left="840" w:firstLineChars="0" w:firstLine="0"/>
        <w:rPr>
          <w:rFonts w:ascii="微软雅黑" w:eastAsia="微软雅黑" w:hAnsi="微软雅黑"/>
        </w:rPr>
      </w:pPr>
      <w:r w:rsidRPr="00231F20">
        <w:rPr>
          <w:rFonts w:ascii="微软雅黑" w:eastAsia="微软雅黑" w:hAnsi="微软雅黑" w:hint="eastAsia"/>
        </w:rPr>
        <w:t>登录</w:t>
      </w:r>
      <w:r w:rsidRPr="00231F20">
        <w:rPr>
          <w:rFonts w:ascii="微软雅黑" w:eastAsia="微软雅黑" w:hAnsi="微软雅黑"/>
        </w:rPr>
        <w:t>账号有链接，点击可</w:t>
      </w:r>
      <w:r w:rsidRPr="00231F20">
        <w:rPr>
          <w:rFonts w:ascii="微软雅黑" w:eastAsia="微软雅黑" w:hAnsi="微软雅黑" w:hint="eastAsia"/>
        </w:rPr>
        <w:t>查看登录</w:t>
      </w:r>
      <w:r w:rsidRPr="00231F20">
        <w:rPr>
          <w:rFonts w:ascii="微软雅黑" w:eastAsia="微软雅黑" w:hAnsi="微软雅黑"/>
        </w:rPr>
        <w:t>账号详情页。</w:t>
      </w:r>
    </w:p>
    <w:p w:rsidR="005A085F" w:rsidRPr="00231F20" w:rsidRDefault="005A085F" w:rsidP="00A92A2B">
      <w:pPr>
        <w:pStyle w:val="a5"/>
        <w:numPr>
          <w:ilvl w:val="0"/>
          <w:numId w:val="49"/>
        </w:numPr>
        <w:ind w:firstLineChars="0"/>
        <w:rPr>
          <w:rFonts w:ascii="微软雅黑" w:eastAsia="微软雅黑" w:hAnsi="微软雅黑"/>
        </w:rPr>
      </w:pPr>
      <w:r w:rsidRPr="00231F20">
        <w:rPr>
          <w:rFonts w:ascii="微软雅黑" w:eastAsia="微软雅黑" w:hAnsi="微软雅黑" w:hint="eastAsia"/>
        </w:rPr>
        <w:t>列表记录按照</w:t>
      </w:r>
      <w:r w:rsidRPr="00231F20">
        <w:rPr>
          <w:rFonts w:ascii="微软雅黑" w:eastAsia="微软雅黑" w:hAnsi="微软雅黑"/>
        </w:rPr>
        <w:t>角色ID及登录账号作为唯一标识</w:t>
      </w:r>
      <w:r w:rsidRPr="00231F20">
        <w:rPr>
          <w:rFonts w:ascii="微软雅黑" w:eastAsia="微软雅黑" w:hAnsi="微软雅黑" w:hint="eastAsia"/>
        </w:rPr>
        <w:t>进行</w:t>
      </w:r>
      <w:r w:rsidRPr="00231F20">
        <w:rPr>
          <w:rFonts w:ascii="微软雅黑" w:eastAsia="微软雅黑" w:hAnsi="微软雅黑"/>
        </w:rPr>
        <w:t>展示</w:t>
      </w:r>
    </w:p>
    <w:p w:rsidR="005A085F" w:rsidRPr="00231F20" w:rsidRDefault="005A085F" w:rsidP="005A085F">
      <w:pPr>
        <w:rPr>
          <w:rFonts w:ascii="微软雅黑" w:eastAsia="微软雅黑" w:hAnsi="微软雅黑"/>
        </w:rPr>
      </w:pPr>
      <w:r w:rsidRPr="00231F20">
        <w:rPr>
          <w:rFonts w:ascii="微软雅黑" w:eastAsia="微软雅黑" w:hAnsi="微软雅黑" w:hint="eastAsia"/>
        </w:rPr>
        <w:t>比如</w:t>
      </w:r>
      <w:r w:rsidRPr="00231F20">
        <w:rPr>
          <w:rFonts w:ascii="微软雅黑" w:eastAsia="微软雅黑" w:hAnsi="微软雅黑"/>
        </w:rPr>
        <w:t>根据角色名称来查询，则</w:t>
      </w:r>
      <w:r w:rsidRPr="00231F20">
        <w:rPr>
          <w:rFonts w:ascii="微软雅黑" w:eastAsia="微软雅黑" w:hAnsi="微软雅黑" w:hint="eastAsia"/>
        </w:rPr>
        <w:t>展示</w:t>
      </w:r>
      <w:r w:rsidRPr="00231F20">
        <w:rPr>
          <w:rFonts w:ascii="微软雅黑" w:eastAsia="微软雅黑" w:hAnsi="微软雅黑"/>
        </w:rPr>
        <w:t>该角色名称下已添加的所有账号，分多条展示，每</w:t>
      </w:r>
      <w:r w:rsidRPr="00231F20">
        <w:rPr>
          <w:rFonts w:ascii="微软雅黑" w:eastAsia="微软雅黑" w:hAnsi="微软雅黑" w:hint="eastAsia"/>
        </w:rPr>
        <w:t>个</w:t>
      </w:r>
      <w:r w:rsidRPr="00231F20">
        <w:rPr>
          <w:rFonts w:ascii="微软雅黑" w:eastAsia="微软雅黑" w:hAnsi="微软雅黑"/>
        </w:rPr>
        <w:t>账号作为独立第一条记录展示</w:t>
      </w:r>
    </w:p>
    <w:p w:rsidR="005A085F" w:rsidRPr="00231F20" w:rsidRDefault="005A085F" w:rsidP="005A085F">
      <w:pPr>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一个账号存在于多个角色中，</w:t>
      </w:r>
      <w:r w:rsidRPr="00231F20">
        <w:rPr>
          <w:rFonts w:ascii="微软雅黑" w:eastAsia="微软雅黑" w:hAnsi="微软雅黑" w:hint="eastAsia"/>
        </w:rPr>
        <w:t>当</w:t>
      </w:r>
      <w:r w:rsidRPr="00231F20">
        <w:rPr>
          <w:rFonts w:ascii="微软雅黑" w:eastAsia="微软雅黑" w:hAnsi="微软雅黑"/>
        </w:rPr>
        <w:t>根据账号查询时，则展示该账号已添加的所有角色，分多条展示，</w:t>
      </w:r>
      <w:r w:rsidRPr="00231F20">
        <w:rPr>
          <w:rFonts w:ascii="微软雅黑" w:eastAsia="微软雅黑" w:hAnsi="微软雅黑" w:hint="eastAsia"/>
        </w:rPr>
        <w:t>同一</w:t>
      </w:r>
      <w:r w:rsidRPr="00231F20">
        <w:rPr>
          <w:rFonts w:ascii="微软雅黑" w:eastAsia="微软雅黑" w:hAnsi="微软雅黑"/>
        </w:rPr>
        <w:t>账号下每个</w:t>
      </w:r>
      <w:r w:rsidRPr="00231F20">
        <w:rPr>
          <w:rFonts w:ascii="微软雅黑" w:eastAsia="微软雅黑" w:hAnsi="微软雅黑" w:hint="eastAsia"/>
        </w:rPr>
        <w:t>角色作为</w:t>
      </w:r>
      <w:r w:rsidRPr="00231F20">
        <w:rPr>
          <w:rFonts w:ascii="微软雅黑" w:eastAsia="微软雅黑" w:hAnsi="微软雅黑"/>
        </w:rPr>
        <w:t>一条记录独立展示。</w:t>
      </w:r>
    </w:p>
    <w:p w:rsidR="00367471" w:rsidRPr="00231F20" w:rsidRDefault="00367471" w:rsidP="00A92A2B">
      <w:pPr>
        <w:pStyle w:val="a5"/>
        <w:numPr>
          <w:ilvl w:val="0"/>
          <w:numId w:val="47"/>
        </w:numPr>
        <w:ind w:firstLineChars="0"/>
        <w:rPr>
          <w:rFonts w:ascii="微软雅黑" w:eastAsia="微软雅黑" w:hAnsi="微软雅黑"/>
        </w:rPr>
      </w:pPr>
      <w:r w:rsidRPr="00231F20">
        <w:rPr>
          <w:rFonts w:ascii="微软雅黑" w:eastAsia="微软雅黑" w:hAnsi="微软雅黑" w:hint="eastAsia"/>
        </w:rPr>
        <w:t>导出</w:t>
      </w:r>
    </w:p>
    <w:p w:rsidR="00367471" w:rsidRPr="00231F20" w:rsidRDefault="00367471" w:rsidP="00A92A2B">
      <w:pPr>
        <w:pStyle w:val="a5"/>
        <w:numPr>
          <w:ilvl w:val="0"/>
          <w:numId w:val="50"/>
        </w:numPr>
        <w:ind w:firstLineChars="0"/>
        <w:rPr>
          <w:rFonts w:ascii="微软雅黑" w:eastAsia="微软雅黑" w:hAnsi="微软雅黑"/>
        </w:rPr>
      </w:pPr>
      <w:r w:rsidRPr="00231F20">
        <w:rPr>
          <w:rFonts w:ascii="微软雅黑" w:eastAsia="微软雅黑" w:hAnsi="微软雅黑" w:hint="eastAsia"/>
        </w:rPr>
        <w:t>导出功能采取</w:t>
      </w:r>
      <w:r w:rsidRPr="00231F20">
        <w:rPr>
          <w:rFonts w:ascii="微软雅黑" w:eastAsia="微软雅黑" w:hAnsi="微软雅黑"/>
        </w:rPr>
        <w:t>导出字段自定义的模式</w:t>
      </w:r>
    </w:p>
    <w:p w:rsidR="00367471" w:rsidRPr="00231F20" w:rsidRDefault="00367471" w:rsidP="00367471">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导出，弹出导出字段选择页面</w:t>
      </w:r>
      <w:r w:rsidRPr="00231F20">
        <w:rPr>
          <w:rFonts w:ascii="微软雅黑" w:eastAsia="微软雅黑" w:hAnsi="微软雅黑" w:hint="eastAsia"/>
        </w:rPr>
        <w:t>，</w:t>
      </w:r>
      <w:r w:rsidRPr="00231F20">
        <w:rPr>
          <w:rFonts w:ascii="微软雅黑" w:eastAsia="微软雅黑" w:hAnsi="微软雅黑"/>
        </w:rPr>
        <w:t>字段为复选框</w:t>
      </w:r>
    </w:p>
    <w:p w:rsidR="00367471" w:rsidRPr="00231F20" w:rsidRDefault="00367471" w:rsidP="00367471">
      <w:pPr>
        <w:pStyle w:val="a5"/>
        <w:ind w:left="420" w:firstLineChars="0" w:firstLine="0"/>
        <w:rPr>
          <w:rFonts w:ascii="微软雅黑" w:eastAsia="微软雅黑" w:hAnsi="微软雅黑"/>
        </w:rPr>
      </w:pPr>
      <w:r w:rsidRPr="00231F20">
        <w:rPr>
          <w:rFonts w:ascii="微软雅黑" w:eastAsia="微软雅黑" w:hAnsi="微软雅黑" w:hint="eastAsia"/>
        </w:rPr>
        <w:t>可选择</w:t>
      </w:r>
      <w:r w:rsidRPr="00231F20">
        <w:rPr>
          <w:rFonts w:ascii="微软雅黑" w:eastAsia="微软雅黑" w:hAnsi="微软雅黑"/>
        </w:rPr>
        <w:t>字段为</w:t>
      </w:r>
      <w:proofErr w:type="gramStart"/>
      <w:r w:rsidRPr="00231F20">
        <w:rPr>
          <w:rFonts w:ascii="微软雅黑" w:eastAsia="微软雅黑" w:hAnsi="微软雅黑"/>
        </w:rPr>
        <w:t>‘</w:t>
      </w:r>
      <w:proofErr w:type="gramEnd"/>
      <w:r w:rsidRPr="00231F20">
        <w:rPr>
          <w:rFonts w:ascii="微软雅黑" w:eastAsia="微软雅黑" w:hAnsi="微软雅黑" w:hint="eastAsia"/>
        </w:rPr>
        <w:t>角色ID、角色名称</w:t>
      </w:r>
      <w:r w:rsidRPr="00231F20">
        <w:rPr>
          <w:rFonts w:ascii="微软雅黑" w:eastAsia="微软雅黑" w:hAnsi="微软雅黑"/>
        </w:rPr>
        <w:t>、</w:t>
      </w:r>
      <w:r w:rsidRPr="00231F20">
        <w:rPr>
          <w:rFonts w:ascii="微软雅黑" w:eastAsia="微软雅黑" w:hAnsi="微软雅黑" w:hint="eastAsia"/>
        </w:rPr>
        <w:t>支持业务线</w:t>
      </w:r>
      <w:r w:rsidRPr="00231F20">
        <w:rPr>
          <w:rFonts w:ascii="微软雅黑" w:eastAsia="微软雅黑" w:hAnsi="微软雅黑"/>
        </w:rPr>
        <w:t>、</w:t>
      </w:r>
      <w:r w:rsidRPr="00231F20">
        <w:rPr>
          <w:rFonts w:ascii="微软雅黑" w:eastAsia="微软雅黑" w:hAnsi="微软雅黑" w:hint="eastAsia"/>
        </w:rPr>
        <w:t>登录账号</w:t>
      </w:r>
      <w:r w:rsidRPr="00231F20">
        <w:rPr>
          <w:rFonts w:ascii="微软雅黑" w:eastAsia="微软雅黑" w:hAnsi="微软雅黑"/>
        </w:rPr>
        <w:t>、</w:t>
      </w:r>
      <w:r w:rsidRPr="00231F20">
        <w:rPr>
          <w:rFonts w:ascii="微软雅黑" w:eastAsia="微软雅黑" w:hAnsi="微软雅黑" w:hint="eastAsia"/>
        </w:rPr>
        <w:t>员工编号</w:t>
      </w:r>
      <w:r w:rsidRPr="00231F20">
        <w:rPr>
          <w:rFonts w:ascii="微软雅黑" w:eastAsia="微软雅黑" w:hAnsi="微软雅黑"/>
        </w:rPr>
        <w:t>、</w:t>
      </w:r>
      <w:r w:rsidRPr="00231F20">
        <w:rPr>
          <w:rFonts w:ascii="微软雅黑" w:eastAsia="微软雅黑" w:hAnsi="微软雅黑" w:hint="eastAsia"/>
        </w:rPr>
        <w:t>员工姓名</w:t>
      </w:r>
      <w:r w:rsidRPr="00231F20">
        <w:rPr>
          <w:rFonts w:ascii="微软雅黑" w:eastAsia="微软雅黑" w:hAnsi="微软雅黑"/>
        </w:rPr>
        <w:t>、</w:t>
      </w:r>
      <w:r w:rsidRPr="00231F20">
        <w:rPr>
          <w:rFonts w:ascii="微软雅黑" w:eastAsia="微软雅黑" w:hAnsi="微软雅黑" w:hint="eastAsia"/>
        </w:rPr>
        <w:t>员工所属</w:t>
      </w:r>
      <w:r w:rsidRPr="00231F20">
        <w:rPr>
          <w:rFonts w:ascii="微软雅黑" w:eastAsia="微软雅黑" w:hAnsi="微软雅黑"/>
        </w:rPr>
        <w:t>部门、</w:t>
      </w:r>
      <w:r w:rsidRPr="00231F20">
        <w:rPr>
          <w:rFonts w:ascii="微软雅黑" w:eastAsia="微软雅黑" w:hAnsi="微软雅黑" w:hint="eastAsia"/>
        </w:rPr>
        <w:t>角色状态</w:t>
      </w:r>
      <w:r w:rsidRPr="00231F20">
        <w:rPr>
          <w:rFonts w:ascii="微软雅黑" w:eastAsia="微软雅黑" w:hAnsi="微软雅黑"/>
        </w:rPr>
        <w:t>、</w:t>
      </w:r>
      <w:r w:rsidRPr="00231F20">
        <w:rPr>
          <w:rFonts w:ascii="微软雅黑" w:eastAsia="微软雅黑" w:hAnsi="微软雅黑" w:hint="eastAsia"/>
        </w:rPr>
        <w:t>账号状态</w:t>
      </w:r>
    </w:p>
    <w:p w:rsidR="00367471" w:rsidRPr="00231F20" w:rsidRDefault="00367471" w:rsidP="00A92A2B">
      <w:pPr>
        <w:pStyle w:val="a5"/>
        <w:numPr>
          <w:ilvl w:val="0"/>
          <w:numId w:val="50"/>
        </w:numPr>
        <w:ind w:firstLineChars="0"/>
        <w:rPr>
          <w:rFonts w:ascii="微软雅黑" w:eastAsia="微软雅黑" w:hAnsi="微软雅黑"/>
        </w:rPr>
      </w:pPr>
      <w:r w:rsidRPr="00231F20">
        <w:rPr>
          <w:rFonts w:ascii="微软雅黑" w:eastAsia="微软雅黑" w:hAnsi="微软雅黑" w:hint="eastAsia"/>
        </w:rPr>
        <w:t>【确定导出】校验</w:t>
      </w:r>
      <w:r w:rsidRPr="00231F20">
        <w:rPr>
          <w:rFonts w:ascii="微软雅黑" w:eastAsia="微软雅黑" w:hAnsi="微软雅黑"/>
        </w:rPr>
        <w:t>条件</w:t>
      </w:r>
    </w:p>
    <w:p w:rsidR="00367471" w:rsidRPr="00231F20" w:rsidRDefault="00367471" w:rsidP="00367471">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字段</w:t>
      </w:r>
      <w:r w:rsidRPr="00231F20">
        <w:rPr>
          <w:rFonts w:ascii="微软雅黑" w:eastAsia="微软雅黑" w:hAnsi="微软雅黑"/>
        </w:rPr>
        <w:t>需非空</w:t>
      </w:r>
      <w:proofErr w:type="gramEnd"/>
      <w:r w:rsidRPr="00231F20">
        <w:rPr>
          <w:rFonts w:ascii="微软雅黑" w:eastAsia="微软雅黑" w:hAnsi="微软雅黑"/>
        </w:rPr>
        <w:t>，</w:t>
      </w:r>
      <w:r w:rsidRPr="00231F20">
        <w:rPr>
          <w:rFonts w:ascii="微软雅黑" w:eastAsia="微软雅黑" w:hAnsi="微软雅黑" w:hint="eastAsia"/>
        </w:rPr>
        <w:t>若未</w:t>
      </w:r>
      <w:r w:rsidRPr="00231F20">
        <w:rPr>
          <w:rFonts w:ascii="微软雅黑" w:eastAsia="微软雅黑" w:hAnsi="微软雅黑"/>
        </w:rPr>
        <w:t>勾选任何</w:t>
      </w:r>
      <w:r w:rsidRPr="00231F20">
        <w:rPr>
          <w:rFonts w:ascii="微软雅黑" w:eastAsia="微软雅黑" w:hAnsi="微软雅黑" w:hint="eastAsia"/>
        </w:rPr>
        <w:t>导出</w:t>
      </w:r>
      <w:r w:rsidRPr="00231F20">
        <w:rPr>
          <w:rFonts w:ascii="微软雅黑" w:eastAsia="微软雅黑" w:hAnsi="微软雅黑"/>
        </w:rPr>
        <w:t>字段，则提示“</w:t>
      </w:r>
      <w:r w:rsidRPr="00231F20">
        <w:rPr>
          <w:rFonts w:ascii="微软雅黑" w:eastAsia="微软雅黑" w:hAnsi="微软雅黑" w:hint="eastAsia"/>
        </w:rPr>
        <w:t>请选择</w:t>
      </w:r>
      <w:r w:rsidRPr="00231F20">
        <w:rPr>
          <w:rFonts w:ascii="微软雅黑" w:eastAsia="微软雅黑" w:hAnsi="微软雅黑"/>
        </w:rPr>
        <w:t>需要导出的字段”</w:t>
      </w:r>
    </w:p>
    <w:p w:rsidR="00367471" w:rsidRPr="00231F20" w:rsidRDefault="00367471" w:rsidP="00367471">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若</w:t>
      </w:r>
      <w:r w:rsidRPr="00231F20">
        <w:rPr>
          <w:rFonts w:ascii="微软雅黑" w:eastAsia="微软雅黑" w:hAnsi="微软雅黑"/>
        </w:rPr>
        <w:t>勾选字段</w:t>
      </w:r>
      <w:proofErr w:type="gramEnd"/>
      <w:r w:rsidRPr="00231F20">
        <w:rPr>
          <w:rFonts w:ascii="微软雅黑" w:eastAsia="微软雅黑" w:hAnsi="微软雅黑"/>
        </w:rPr>
        <w:t>非空，则导出</w:t>
      </w:r>
      <w:r w:rsidRPr="00231F20">
        <w:rPr>
          <w:rFonts w:ascii="微软雅黑" w:eastAsia="微软雅黑" w:hAnsi="微软雅黑" w:hint="eastAsia"/>
        </w:rPr>
        <w:t>包含</w:t>
      </w:r>
      <w:proofErr w:type="gramStart"/>
      <w:r w:rsidRPr="00231F20">
        <w:rPr>
          <w:rFonts w:ascii="微软雅黑" w:eastAsia="微软雅黑" w:hAnsi="微软雅黑"/>
        </w:rPr>
        <w:t>已勾选字段</w:t>
      </w:r>
      <w:proofErr w:type="gramEnd"/>
      <w:r w:rsidRPr="00231F20">
        <w:rPr>
          <w:rFonts w:ascii="微软雅黑" w:eastAsia="微软雅黑" w:hAnsi="微软雅黑"/>
        </w:rPr>
        <w:t>的文件。</w:t>
      </w:r>
      <w:r w:rsidRPr="00231F20">
        <w:rPr>
          <w:rFonts w:ascii="微软雅黑" w:eastAsia="微软雅黑" w:hAnsi="微软雅黑" w:hint="eastAsia"/>
        </w:rPr>
        <w:t>并返回到</w:t>
      </w:r>
      <w:del w:id="968" w:author="春苹" w:date="2019-01-17T16:01:00Z">
        <w:r w:rsidRPr="00231F20" w:rsidDel="000D28B3">
          <w:rPr>
            <w:rFonts w:ascii="微软雅黑" w:eastAsia="微软雅黑" w:hAnsi="微软雅黑"/>
          </w:rPr>
          <w:delText>部门查询</w:delText>
        </w:r>
      </w:del>
      <w:ins w:id="969" w:author="春苹" w:date="2019-01-17T16:01:00Z">
        <w:r w:rsidR="000D28B3">
          <w:rPr>
            <w:rFonts w:ascii="微软雅黑" w:eastAsia="微软雅黑" w:hAnsi="微软雅黑" w:hint="eastAsia"/>
          </w:rPr>
          <w:t>角色账号</w:t>
        </w:r>
      </w:ins>
      <w:ins w:id="970" w:author="春苹" w:date="2019-01-17T16:02:00Z">
        <w:r w:rsidR="000D28B3">
          <w:rPr>
            <w:rFonts w:ascii="微软雅黑" w:eastAsia="微软雅黑" w:hAnsi="微软雅黑" w:hint="eastAsia"/>
          </w:rPr>
          <w:t>明细</w:t>
        </w:r>
      </w:ins>
      <w:ins w:id="971" w:author="春苹" w:date="2019-01-17T16:01:00Z">
        <w:r w:rsidR="000D28B3">
          <w:rPr>
            <w:rFonts w:ascii="微软雅黑" w:eastAsia="微软雅黑" w:hAnsi="微软雅黑" w:hint="eastAsia"/>
          </w:rPr>
          <w:t>查询</w:t>
        </w:r>
      </w:ins>
      <w:r w:rsidRPr="00231F20">
        <w:rPr>
          <w:rFonts w:ascii="微软雅黑" w:eastAsia="微软雅黑" w:hAnsi="微软雅黑"/>
        </w:rPr>
        <w:t>列表页</w:t>
      </w:r>
    </w:p>
    <w:p w:rsidR="00367471" w:rsidRPr="00231F20" w:rsidRDefault="00367471" w:rsidP="00A92A2B">
      <w:pPr>
        <w:pStyle w:val="a5"/>
        <w:numPr>
          <w:ilvl w:val="0"/>
          <w:numId w:val="50"/>
        </w:numPr>
        <w:ind w:firstLineChars="0"/>
        <w:rPr>
          <w:rFonts w:ascii="微软雅黑" w:eastAsia="微软雅黑" w:hAnsi="微软雅黑"/>
        </w:rPr>
      </w:pPr>
      <w:r w:rsidRPr="00231F20">
        <w:rPr>
          <w:rFonts w:ascii="微软雅黑" w:eastAsia="微软雅黑" w:hAnsi="微软雅黑" w:hint="eastAsia"/>
        </w:rPr>
        <w:t>【取消】，</w:t>
      </w:r>
      <w:r w:rsidRPr="00231F20">
        <w:rPr>
          <w:rFonts w:ascii="微软雅黑" w:eastAsia="微软雅黑" w:hAnsi="微软雅黑"/>
        </w:rPr>
        <w:t>则关闭</w:t>
      </w:r>
      <w:r w:rsidRPr="00231F20">
        <w:rPr>
          <w:rFonts w:ascii="微软雅黑" w:eastAsia="微软雅黑" w:hAnsi="微软雅黑" w:hint="eastAsia"/>
        </w:rPr>
        <w:t>导出</w:t>
      </w:r>
      <w:r w:rsidRPr="00231F20">
        <w:rPr>
          <w:rFonts w:ascii="微软雅黑" w:eastAsia="微软雅黑" w:hAnsi="微软雅黑"/>
        </w:rPr>
        <w:t>字段选择页面，返回到</w:t>
      </w:r>
      <w:ins w:id="972" w:author="春苹" w:date="2019-01-17T16:02:00Z">
        <w:r w:rsidR="000D28B3">
          <w:rPr>
            <w:rFonts w:ascii="微软雅黑" w:eastAsia="微软雅黑" w:hAnsi="微软雅黑" w:hint="eastAsia"/>
          </w:rPr>
          <w:t>角色账号明细查询</w:t>
        </w:r>
      </w:ins>
      <w:del w:id="973" w:author="春苹" w:date="2019-01-17T16:02:00Z">
        <w:r w:rsidRPr="00231F20" w:rsidDel="000D28B3">
          <w:rPr>
            <w:rFonts w:ascii="微软雅黑" w:eastAsia="微软雅黑" w:hAnsi="微软雅黑"/>
          </w:rPr>
          <w:delText>部门查询</w:delText>
        </w:r>
      </w:del>
      <w:r w:rsidRPr="00231F20">
        <w:rPr>
          <w:rFonts w:ascii="微软雅黑" w:eastAsia="微软雅黑" w:hAnsi="微软雅黑"/>
        </w:rPr>
        <w:t>列表页。</w:t>
      </w:r>
    </w:p>
    <w:p w:rsidR="006B7DAE" w:rsidRPr="00231F20" w:rsidRDefault="006B7DAE" w:rsidP="00881FBB">
      <w:pPr>
        <w:pStyle w:val="4"/>
        <w:numPr>
          <w:ilvl w:val="2"/>
          <w:numId w:val="1"/>
        </w:numPr>
        <w:rPr>
          <w:rFonts w:ascii="微软雅黑" w:eastAsia="微软雅黑" w:hAnsi="微软雅黑"/>
        </w:rPr>
      </w:pPr>
      <w:bookmarkStart w:id="974" w:name="_Toc1480513"/>
      <w:r w:rsidRPr="00231F20">
        <w:rPr>
          <w:rFonts w:ascii="微软雅黑" w:eastAsia="微软雅黑" w:hAnsi="微软雅黑" w:hint="eastAsia"/>
        </w:rPr>
        <w:lastRenderedPageBreak/>
        <w:t>角色功能权限</w:t>
      </w:r>
      <w:r w:rsidRPr="00231F20">
        <w:rPr>
          <w:rFonts w:ascii="微软雅黑" w:eastAsia="微软雅黑" w:hAnsi="微软雅黑"/>
        </w:rPr>
        <w:t>明细查询</w:t>
      </w:r>
      <w:bookmarkEnd w:id="974"/>
    </w:p>
    <w:p w:rsidR="006B7DAE" w:rsidRPr="00231F20" w:rsidRDefault="006B7DAE" w:rsidP="00A92A2B">
      <w:pPr>
        <w:pStyle w:val="a5"/>
        <w:numPr>
          <w:ilvl w:val="0"/>
          <w:numId w:val="51"/>
        </w:numPr>
        <w:ind w:firstLineChars="0"/>
        <w:rPr>
          <w:rFonts w:ascii="微软雅黑" w:eastAsia="微软雅黑" w:hAnsi="微软雅黑"/>
        </w:rPr>
      </w:pPr>
      <w:r w:rsidRPr="00231F20">
        <w:rPr>
          <w:rFonts w:ascii="微软雅黑" w:eastAsia="微软雅黑" w:hAnsi="微软雅黑" w:hint="eastAsia"/>
        </w:rPr>
        <w:t>功能</w:t>
      </w:r>
      <w:r w:rsidRPr="00231F20">
        <w:rPr>
          <w:rFonts w:ascii="微软雅黑" w:eastAsia="微软雅黑" w:hAnsi="微软雅黑"/>
        </w:rPr>
        <w:t>概述</w:t>
      </w:r>
    </w:p>
    <w:p w:rsidR="006B7DAE" w:rsidRPr="00231F20" w:rsidRDefault="006B7DAE" w:rsidP="006B7DAE">
      <w:pPr>
        <w:pStyle w:val="a5"/>
        <w:ind w:left="420" w:firstLineChars="0" w:firstLine="0"/>
        <w:rPr>
          <w:rFonts w:ascii="微软雅黑" w:eastAsia="微软雅黑" w:hAnsi="微软雅黑"/>
        </w:rPr>
      </w:pPr>
      <w:r w:rsidRPr="00231F20">
        <w:rPr>
          <w:rFonts w:ascii="微软雅黑" w:eastAsia="微软雅黑" w:hAnsi="微软雅黑" w:hint="eastAsia"/>
        </w:rPr>
        <w:t>该列表</w:t>
      </w:r>
      <w:r w:rsidRPr="00231F20">
        <w:rPr>
          <w:rFonts w:ascii="微软雅黑" w:eastAsia="微软雅黑" w:hAnsi="微软雅黑"/>
        </w:rPr>
        <w:t>能够查询</w:t>
      </w:r>
      <w:r w:rsidRPr="00231F20">
        <w:rPr>
          <w:rFonts w:ascii="微软雅黑" w:eastAsia="微软雅黑" w:hAnsi="微软雅黑" w:hint="eastAsia"/>
        </w:rPr>
        <w:t>指定</w:t>
      </w:r>
      <w:r w:rsidRPr="00231F20">
        <w:rPr>
          <w:rFonts w:ascii="微软雅黑" w:eastAsia="微软雅黑" w:hAnsi="微软雅黑"/>
        </w:rPr>
        <w:t>角色</w:t>
      </w:r>
      <w:r w:rsidR="006E680C" w:rsidRPr="00231F20">
        <w:rPr>
          <w:rFonts w:ascii="微软雅黑" w:eastAsia="微软雅黑" w:hAnsi="微软雅黑" w:hint="eastAsia"/>
        </w:rPr>
        <w:t>已分配</w:t>
      </w:r>
      <w:r w:rsidR="006E680C" w:rsidRPr="00231F20">
        <w:rPr>
          <w:rFonts w:ascii="微软雅黑" w:eastAsia="微软雅黑" w:hAnsi="微软雅黑"/>
        </w:rPr>
        <w:t>的权限</w:t>
      </w:r>
      <w:r w:rsidRPr="00231F20">
        <w:rPr>
          <w:rFonts w:ascii="微软雅黑" w:eastAsia="微软雅黑" w:hAnsi="微软雅黑"/>
        </w:rPr>
        <w:t>，</w:t>
      </w:r>
      <w:r w:rsidRPr="00231F20">
        <w:rPr>
          <w:rFonts w:ascii="微软雅黑" w:eastAsia="微软雅黑" w:hAnsi="微软雅黑" w:hint="eastAsia"/>
        </w:rPr>
        <w:t>也可</w:t>
      </w:r>
      <w:r w:rsidRPr="00231F20">
        <w:rPr>
          <w:rFonts w:ascii="微软雅黑" w:eastAsia="微软雅黑" w:hAnsi="微软雅黑"/>
        </w:rPr>
        <w:t>查询</w:t>
      </w:r>
      <w:r w:rsidRPr="00231F20">
        <w:rPr>
          <w:rFonts w:ascii="微软雅黑" w:eastAsia="微软雅黑" w:hAnsi="微软雅黑" w:hint="eastAsia"/>
        </w:rPr>
        <w:t>指定</w:t>
      </w:r>
      <w:r w:rsidR="006E680C" w:rsidRPr="00231F20">
        <w:rPr>
          <w:rFonts w:ascii="微软雅黑" w:eastAsia="微软雅黑" w:hAnsi="微软雅黑" w:hint="eastAsia"/>
        </w:rPr>
        <w:t>权限</w:t>
      </w:r>
      <w:r w:rsidR="006E680C" w:rsidRPr="00231F20">
        <w:rPr>
          <w:rFonts w:ascii="微软雅黑" w:eastAsia="微软雅黑" w:hAnsi="微软雅黑"/>
        </w:rPr>
        <w:t>目前已分配</w:t>
      </w:r>
      <w:r w:rsidR="006E680C" w:rsidRPr="00231F20">
        <w:rPr>
          <w:rFonts w:ascii="微软雅黑" w:eastAsia="微软雅黑" w:hAnsi="微软雅黑" w:hint="eastAsia"/>
        </w:rPr>
        <w:t>的</w:t>
      </w:r>
      <w:r w:rsidRPr="00231F20">
        <w:rPr>
          <w:rFonts w:ascii="微软雅黑" w:eastAsia="微软雅黑" w:hAnsi="微软雅黑"/>
        </w:rPr>
        <w:t>角色。</w:t>
      </w:r>
    </w:p>
    <w:p w:rsidR="006B7DAE" w:rsidRPr="00231F20" w:rsidRDefault="006B7DAE" w:rsidP="00A92A2B">
      <w:pPr>
        <w:pStyle w:val="a5"/>
        <w:numPr>
          <w:ilvl w:val="0"/>
          <w:numId w:val="51"/>
        </w:numPr>
        <w:ind w:firstLineChars="0"/>
        <w:rPr>
          <w:rFonts w:ascii="微软雅黑" w:eastAsia="微软雅黑" w:hAnsi="微软雅黑"/>
        </w:rPr>
      </w:pPr>
      <w:r w:rsidRPr="00231F20">
        <w:rPr>
          <w:rFonts w:ascii="微软雅黑" w:eastAsia="微软雅黑" w:hAnsi="微软雅黑" w:hint="eastAsia"/>
        </w:rPr>
        <w:t>数据表单</w:t>
      </w:r>
    </w:p>
    <w:p w:rsidR="006B7DAE" w:rsidRPr="00231F20" w:rsidRDefault="006B7DAE" w:rsidP="00A92A2B">
      <w:pPr>
        <w:pStyle w:val="a5"/>
        <w:numPr>
          <w:ilvl w:val="0"/>
          <w:numId w:val="52"/>
        </w:numPr>
        <w:ind w:firstLineChars="0"/>
        <w:rPr>
          <w:rFonts w:ascii="微软雅黑" w:eastAsia="微软雅黑" w:hAnsi="微软雅黑"/>
        </w:rPr>
      </w:pPr>
      <w:r w:rsidRPr="00231F20">
        <w:rPr>
          <w:rFonts w:ascii="微软雅黑" w:eastAsia="微软雅黑" w:hAnsi="微软雅黑" w:hint="eastAsia"/>
        </w:rPr>
        <w:t>查询条件</w:t>
      </w:r>
    </w:p>
    <w:p w:rsidR="006B7DAE" w:rsidRPr="00231F20" w:rsidRDefault="006B7DAE" w:rsidP="006B7DAE">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名称、</w:t>
      </w:r>
      <w:r w:rsidR="006E680C" w:rsidRPr="00231F20">
        <w:rPr>
          <w:rFonts w:ascii="微软雅黑" w:eastAsia="微软雅黑" w:hAnsi="微软雅黑" w:hint="eastAsia"/>
        </w:rPr>
        <w:t>审批人</w:t>
      </w:r>
      <w:r w:rsidRPr="00231F20">
        <w:rPr>
          <w:rFonts w:ascii="微软雅黑" w:eastAsia="微软雅黑" w:hAnsi="微软雅黑"/>
        </w:rPr>
        <w:t>账号、</w:t>
      </w:r>
      <w:r w:rsidR="006E680C" w:rsidRPr="00231F20">
        <w:rPr>
          <w:rFonts w:ascii="微软雅黑" w:eastAsia="微软雅黑" w:hAnsi="微软雅黑" w:hint="eastAsia"/>
        </w:rPr>
        <w:t>审批人</w:t>
      </w:r>
      <w:r w:rsidRPr="00231F20">
        <w:rPr>
          <w:rFonts w:ascii="微软雅黑" w:eastAsia="微软雅黑" w:hAnsi="微软雅黑"/>
        </w:rPr>
        <w:t>员工编号、</w:t>
      </w:r>
      <w:r w:rsidR="006E680C" w:rsidRPr="00231F20">
        <w:rPr>
          <w:rFonts w:ascii="微软雅黑" w:eastAsia="微软雅黑" w:hAnsi="微软雅黑" w:hint="eastAsia"/>
        </w:rPr>
        <w:t>审批人</w:t>
      </w:r>
      <w:r w:rsidRPr="00231F20">
        <w:rPr>
          <w:rFonts w:ascii="微软雅黑" w:eastAsia="微软雅黑" w:hAnsi="微软雅黑"/>
        </w:rPr>
        <w:t>姓名</w:t>
      </w:r>
      <w:r w:rsidRPr="00231F20">
        <w:rPr>
          <w:rFonts w:ascii="微软雅黑" w:eastAsia="微软雅黑" w:hAnsi="微软雅黑" w:hint="eastAsia"/>
        </w:rPr>
        <w:t>为</w:t>
      </w:r>
      <w:r w:rsidRPr="00231F20">
        <w:rPr>
          <w:rFonts w:ascii="微软雅黑" w:eastAsia="微软雅黑" w:hAnsi="微软雅黑"/>
        </w:rPr>
        <w:t>文本框，默认为空，支持精确查询</w:t>
      </w:r>
    </w:p>
    <w:p w:rsidR="006B7DAE" w:rsidRPr="00231F20" w:rsidRDefault="006B7DAE" w:rsidP="006B7DAE">
      <w:pPr>
        <w:pStyle w:val="a5"/>
        <w:ind w:left="840" w:firstLineChars="0" w:firstLine="0"/>
        <w:rPr>
          <w:rFonts w:ascii="微软雅黑" w:eastAsia="微软雅黑" w:hAnsi="微软雅黑"/>
        </w:rPr>
      </w:pPr>
      <w:r w:rsidRPr="00231F20">
        <w:rPr>
          <w:rFonts w:ascii="微软雅黑" w:eastAsia="微软雅黑" w:hAnsi="微软雅黑" w:hint="eastAsia"/>
        </w:rPr>
        <w:t>支持</w:t>
      </w:r>
      <w:r w:rsidRPr="00231F20">
        <w:rPr>
          <w:rFonts w:ascii="微软雅黑" w:eastAsia="微软雅黑" w:hAnsi="微软雅黑"/>
        </w:rPr>
        <w:t>业务线，为下拉选项，默认为全部，可选</w:t>
      </w:r>
      <w:r w:rsidRPr="00231F20">
        <w:rPr>
          <w:rFonts w:ascii="微软雅黑" w:eastAsia="微软雅黑" w:hAnsi="微软雅黑" w:hint="eastAsia"/>
        </w:rPr>
        <w:t>项</w:t>
      </w:r>
      <w:r w:rsidRPr="00231F20">
        <w:rPr>
          <w:rFonts w:ascii="微软雅黑" w:eastAsia="微软雅黑" w:hAnsi="微软雅黑"/>
        </w:rPr>
        <w:t>为全部、</w:t>
      </w:r>
      <w:r w:rsidRPr="00231F20">
        <w:rPr>
          <w:rFonts w:ascii="微软雅黑" w:eastAsia="微软雅黑" w:hAnsi="微软雅黑" w:hint="eastAsia"/>
        </w:rPr>
        <w:t>买买车</w:t>
      </w:r>
      <w:r w:rsidRPr="00231F20">
        <w:rPr>
          <w:rFonts w:ascii="微软雅黑" w:eastAsia="微软雅黑" w:hAnsi="微软雅黑"/>
        </w:rPr>
        <w:t>、闪贷、租车、专车、保险</w:t>
      </w:r>
      <w:r w:rsidRPr="00231F20">
        <w:rPr>
          <w:rFonts w:ascii="微软雅黑" w:eastAsia="微软雅黑" w:hAnsi="微软雅黑" w:hint="eastAsia"/>
        </w:rPr>
        <w:t>（支持</w:t>
      </w:r>
      <w:r w:rsidRPr="00231F20">
        <w:rPr>
          <w:rFonts w:ascii="微软雅黑" w:eastAsia="微软雅黑" w:hAnsi="微软雅黑"/>
        </w:rPr>
        <w:t>部分匹配查询</w:t>
      </w:r>
      <w:r w:rsidRPr="00231F20">
        <w:rPr>
          <w:rFonts w:ascii="微软雅黑" w:eastAsia="微软雅黑" w:hAnsi="微软雅黑" w:hint="eastAsia"/>
        </w:rPr>
        <w:t>）</w:t>
      </w:r>
    </w:p>
    <w:p w:rsidR="006B7DAE" w:rsidRPr="00231F20" w:rsidRDefault="006E680C" w:rsidP="006B7DAE">
      <w:pPr>
        <w:pStyle w:val="a5"/>
        <w:ind w:left="420" w:firstLineChars="0" w:firstLine="0"/>
        <w:rPr>
          <w:rFonts w:ascii="微软雅黑" w:eastAsia="微软雅黑" w:hAnsi="微软雅黑"/>
        </w:rPr>
      </w:pPr>
      <w:r w:rsidRPr="00231F20">
        <w:rPr>
          <w:rFonts w:ascii="微软雅黑" w:eastAsia="微软雅黑" w:hAnsi="微软雅黑" w:hint="eastAsia"/>
        </w:rPr>
        <w:t>审批人</w:t>
      </w:r>
      <w:r w:rsidR="006B7DAE" w:rsidRPr="00231F20">
        <w:rPr>
          <w:rFonts w:ascii="微软雅黑" w:eastAsia="微软雅黑" w:hAnsi="微软雅黑" w:hint="eastAsia"/>
        </w:rPr>
        <w:t>所属</w:t>
      </w:r>
      <w:r w:rsidR="006B7DAE" w:rsidRPr="00231F20">
        <w:rPr>
          <w:rFonts w:ascii="微软雅黑" w:eastAsia="微软雅黑" w:hAnsi="微软雅黑"/>
        </w:rPr>
        <w:t>部门，为选择控件，点击【</w:t>
      </w:r>
      <w:r w:rsidR="006B7DAE" w:rsidRPr="00231F20">
        <w:rPr>
          <w:rFonts w:ascii="微软雅黑" w:eastAsia="微软雅黑" w:hAnsi="微软雅黑" w:hint="eastAsia"/>
        </w:rPr>
        <w:t>选择</w:t>
      </w:r>
      <w:r w:rsidR="006B7DAE" w:rsidRPr="00231F20">
        <w:rPr>
          <w:rFonts w:ascii="微软雅黑" w:eastAsia="微软雅黑" w:hAnsi="微软雅黑"/>
        </w:rPr>
        <w:t>】</w:t>
      </w:r>
      <w:r w:rsidR="006B7DAE" w:rsidRPr="00231F20">
        <w:rPr>
          <w:rFonts w:ascii="微软雅黑" w:eastAsia="微软雅黑" w:hAnsi="微软雅黑" w:hint="eastAsia"/>
        </w:rPr>
        <w:t>弹出</w:t>
      </w:r>
      <w:r w:rsidR="006B7DAE" w:rsidRPr="00231F20">
        <w:rPr>
          <w:rFonts w:ascii="微软雅黑" w:eastAsia="微软雅黑" w:hAnsi="微软雅黑"/>
        </w:rPr>
        <w:t>部门选择页面，为单选项，支持精确查询</w:t>
      </w:r>
    </w:p>
    <w:p w:rsidR="006B7DAE" w:rsidRPr="00231F20" w:rsidRDefault="006B7DAE" w:rsidP="006B7DAE">
      <w:pPr>
        <w:pStyle w:val="a5"/>
        <w:ind w:left="42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状态，为下拉选项，默认</w:t>
      </w:r>
      <w:r w:rsidRPr="00231F20">
        <w:rPr>
          <w:rFonts w:ascii="微软雅黑" w:eastAsia="微软雅黑" w:hAnsi="微软雅黑" w:hint="eastAsia"/>
        </w:rPr>
        <w:t>为</w:t>
      </w:r>
      <w:r w:rsidRPr="00231F20">
        <w:rPr>
          <w:rFonts w:ascii="微软雅黑" w:eastAsia="微软雅黑" w:hAnsi="微软雅黑"/>
        </w:rPr>
        <w:t>全部</w:t>
      </w:r>
      <w:r w:rsidRPr="00231F20">
        <w:rPr>
          <w:rFonts w:ascii="微软雅黑" w:eastAsia="微软雅黑" w:hAnsi="微软雅黑" w:hint="eastAsia"/>
        </w:rPr>
        <w:t>，</w:t>
      </w:r>
      <w:r w:rsidRPr="00231F20">
        <w:rPr>
          <w:rFonts w:ascii="微软雅黑" w:eastAsia="微软雅黑" w:hAnsi="微软雅黑"/>
        </w:rPr>
        <w:t>可选项为全部，有效，无</w:t>
      </w:r>
      <w:r w:rsidRPr="00231F20">
        <w:rPr>
          <w:rFonts w:ascii="微软雅黑" w:eastAsia="微软雅黑" w:hAnsi="微软雅黑" w:hint="eastAsia"/>
        </w:rPr>
        <w:t>效</w:t>
      </w:r>
    </w:p>
    <w:p w:rsidR="006E680C" w:rsidRPr="00231F20" w:rsidRDefault="006E680C" w:rsidP="006E680C">
      <w:pPr>
        <w:pStyle w:val="a5"/>
        <w:ind w:left="420" w:firstLineChars="0" w:firstLine="0"/>
        <w:rPr>
          <w:rFonts w:ascii="微软雅黑" w:eastAsia="微软雅黑" w:hAnsi="微软雅黑"/>
        </w:rPr>
      </w:pPr>
      <w:r w:rsidRPr="00231F20">
        <w:rPr>
          <w:rFonts w:ascii="微软雅黑" w:eastAsia="微软雅黑" w:hAnsi="微软雅黑" w:hint="eastAsia"/>
        </w:rPr>
        <w:t>权限名称</w:t>
      </w:r>
      <w:r w:rsidR="006B7DAE" w:rsidRPr="00231F20">
        <w:rPr>
          <w:rFonts w:ascii="微软雅黑" w:eastAsia="微软雅黑" w:hAnsi="微软雅黑"/>
        </w:rPr>
        <w:t>，</w:t>
      </w:r>
      <w:r w:rsidRPr="00231F20">
        <w:rPr>
          <w:rFonts w:ascii="微软雅黑" w:eastAsia="微软雅黑" w:hAnsi="微软雅黑"/>
        </w:rPr>
        <w:t>为选择控件，点击【</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弹出权限</w:t>
      </w:r>
      <w:r w:rsidRPr="00231F20">
        <w:rPr>
          <w:rFonts w:ascii="微软雅黑" w:eastAsia="微软雅黑" w:hAnsi="微软雅黑"/>
        </w:rPr>
        <w:t>选择页面，为单选项，支持</w:t>
      </w:r>
      <w:r w:rsidRPr="00231F20">
        <w:rPr>
          <w:rFonts w:ascii="微软雅黑" w:eastAsia="微软雅黑" w:hAnsi="微软雅黑" w:hint="eastAsia"/>
        </w:rPr>
        <w:t>部分匹配</w:t>
      </w:r>
      <w:r w:rsidRPr="00231F20">
        <w:rPr>
          <w:rFonts w:ascii="微软雅黑" w:eastAsia="微软雅黑" w:hAnsi="微软雅黑"/>
        </w:rPr>
        <w:t>查询</w:t>
      </w:r>
      <w:r w:rsidR="007E1B23" w:rsidRPr="00231F20">
        <w:rPr>
          <w:rFonts w:ascii="微软雅黑" w:eastAsia="微软雅黑" w:hAnsi="微软雅黑" w:hint="eastAsia"/>
        </w:rPr>
        <w:t>（即</w:t>
      </w:r>
      <w:r w:rsidR="007E1B23" w:rsidRPr="00231F20">
        <w:rPr>
          <w:rFonts w:ascii="微软雅黑" w:eastAsia="微软雅黑" w:hAnsi="微软雅黑"/>
        </w:rPr>
        <w:t>能查询出所有</w:t>
      </w:r>
      <w:proofErr w:type="gramStart"/>
      <w:r w:rsidR="007E1B23" w:rsidRPr="00231F20">
        <w:rPr>
          <w:rFonts w:ascii="微软雅黑" w:eastAsia="微软雅黑" w:hAnsi="微软雅黑" w:hint="eastAsia"/>
        </w:rPr>
        <w:t>有</w:t>
      </w:r>
      <w:proofErr w:type="gramEnd"/>
      <w:r w:rsidR="007E1B23" w:rsidRPr="00231F20">
        <w:rPr>
          <w:rFonts w:ascii="微软雅黑" w:eastAsia="微软雅黑" w:hAnsi="微软雅黑"/>
        </w:rPr>
        <w:t>该权限的角色及角色的权限信息</w:t>
      </w:r>
      <w:r w:rsidR="007E1B23" w:rsidRPr="00231F20">
        <w:rPr>
          <w:rFonts w:ascii="微软雅黑" w:eastAsia="微软雅黑" w:hAnsi="微软雅黑" w:hint="eastAsia"/>
        </w:rPr>
        <w:t>）</w:t>
      </w:r>
    </w:p>
    <w:p w:rsidR="006B7DAE" w:rsidRPr="00231F20" w:rsidRDefault="006B7DAE" w:rsidP="00A92A2B">
      <w:pPr>
        <w:pStyle w:val="a5"/>
        <w:numPr>
          <w:ilvl w:val="0"/>
          <w:numId w:val="52"/>
        </w:numPr>
        <w:ind w:firstLineChars="0"/>
        <w:rPr>
          <w:rFonts w:ascii="微软雅黑" w:eastAsia="微软雅黑" w:hAnsi="微软雅黑"/>
        </w:rPr>
      </w:pPr>
      <w:r w:rsidRPr="00231F20">
        <w:rPr>
          <w:rFonts w:ascii="微软雅黑" w:eastAsia="微软雅黑" w:hAnsi="微软雅黑" w:hint="eastAsia"/>
        </w:rPr>
        <w:t>列表</w:t>
      </w:r>
    </w:p>
    <w:p w:rsidR="006B7DAE" w:rsidRPr="00231F20" w:rsidRDefault="006B7DAE" w:rsidP="006B7DAE">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ID、角色名称、支持业务线、</w:t>
      </w:r>
      <w:r w:rsidR="006E680C" w:rsidRPr="00231F20">
        <w:rPr>
          <w:rFonts w:ascii="微软雅黑" w:eastAsia="微软雅黑" w:hAnsi="微软雅黑" w:hint="eastAsia"/>
        </w:rPr>
        <w:t>审批人</w:t>
      </w:r>
      <w:r w:rsidRPr="00231F20">
        <w:rPr>
          <w:rFonts w:ascii="微软雅黑" w:eastAsia="微软雅黑" w:hAnsi="微软雅黑"/>
        </w:rPr>
        <w:t>账号、</w:t>
      </w:r>
      <w:r w:rsidR="006E680C" w:rsidRPr="00231F20">
        <w:rPr>
          <w:rFonts w:ascii="微软雅黑" w:eastAsia="微软雅黑" w:hAnsi="微软雅黑" w:hint="eastAsia"/>
        </w:rPr>
        <w:t>审批人</w:t>
      </w:r>
      <w:r w:rsidRPr="00231F20">
        <w:rPr>
          <w:rFonts w:ascii="微软雅黑" w:eastAsia="微软雅黑" w:hAnsi="微软雅黑"/>
        </w:rPr>
        <w:t>员工编号、</w:t>
      </w:r>
      <w:r w:rsidR="006E680C" w:rsidRPr="00231F20">
        <w:rPr>
          <w:rFonts w:ascii="微软雅黑" w:eastAsia="微软雅黑" w:hAnsi="微软雅黑" w:hint="eastAsia"/>
        </w:rPr>
        <w:t>审批人</w:t>
      </w:r>
      <w:r w:rsidRPr="00231F20">
        <w:rPr>
          <w:rFonts w:ascii="微软雅黑" w:eastAsia="微软雅黑" w:hAnsi="微软雅黑"/>
        </w:rPr>
        <w:t>姓名、</w:t>
      </w:r>
      <w:r w:rsidR="006E680C" w:rsidRPr="00231F20">
        <w:rPr>
          <w:rFonts w:ascii="微软雅黑" w:eastAsia="微软雅黑" w:hAnsi="微软雅黑" w:hint="eastAsia"/>
        </w:rPr>
        <w:t>审批人</w:t>
      </w:r>
      <w:r w:rsidRPr="00231F20">
        <w:rPr>
          <w:rFonts w:ascii="微软雅黑" w:eastAsia="微软雅黑" w:hAnsi="微软雅黑"/>
        </w:rPr>
        <w:t>所属部门、角色状态、</w:t>
      </w:r>
      <w:r w:rsidR="006E680C" w:rsidRPr="00231F20">
        <w:rPr>
          <w:rFonts w:ascii="微软雅黑" w:eastAsia="微软雅黑" w:hAnsi="微软雅黑" w:hint="eastAsia"/>
        </w:rPr>
        <w:t>权限名称</w:t>
      </w:r>
      <w:r w:rsidR="007E1B23" w:rsidRPr="00231F20">
        <w:rPr>
          <w:rFonts w:ascii="微软雅黑" w:eastAsia="微软雅黑" w:hAnsi="微软雅黑" w:hint="eastAsia"/>
        </w:rPr>
        <w:t>（最多</w:t>
      </w:r>
      <w:r w:rsidR="007E1B23" w:rsidRPr="00231F20">
        <w:rPr>
          <w:rFonts w:ascii="微软雅黑" w:eastAsia="微软雅黑" w:hAnsi="微软雅黑"/>
        </w:rPr>
        <w:t>展示</w:t>
      </w:r>
      <w:r w:rsidR="007E1B23" w:rsidRPr="00231F20">
        <w:rPr>
          <w:rFonts w:ascii="微软雅黑" w:eastAsia="微软雅黑" w:hAnsi="微软雅黑" w:hint="eastAsia"/>
        </w:rPr>
        <w:t>3个权限</w:t>
      </w:r>
      <w:r w:rsidR="007E1B23" w:rsidRPr="00231F20">
        <w:rPr>
          <w:rFonts w:ascii="微软雅黑" w:eastAsia="微软雅黑" w:hAnsi="微软雅黑"/>
        </w:rPr>
        <w:t>名称，其余</w:t>
      </w:r>
      <w:r w:rsidR="007E1B23" w:rsidRPr="00231F20">
        <w:rPr>
          <w:rFonts w:ascii="微软雅黑" w:eastAsia="微软雅黑" w:hAnsi="微软雅黑" w:hint="eastAsia"/>
        </w:rPr>
        <w:t>省略</w:t>
      </w:r>
      <w:r w:rsidR="007E1B23" w:rsidRPr="00231F20">
        <w:rPr>
          <w:rFonts w:ascii="微软雅黑" w:eastAsia="微软雅黑" w:hAnsi="微软雅黑"/>
        </w:rPr>
        <w:t>展示，</w:t>
      </w:r>
      <w:r w:rsidR="00253E73" w:rsidRPr="00231F20">
        <w:rPr>
          <w:rFonts w:ascii="微软雅黑" w:eastAsia="微软雅黑" w:hAnsi="微软雅黑" w:hint="eastAsia"/>
        </w:rPr>
        <w:t>鼠标</w:t>
      </w:r>
      <w:r w:rsidR="00253E73" w:rsidRPr="00231F20">
        <w:rPr>
          <w:rFonts w:ascii="微软雅黑" w:eastAsia="微软雅黑" w:hAnsi="微软雅黑"/>
        </w:rPr>
        <w:t>移入</w:t>
      </w:r>
      <w:r w:rsidR="007E1B23" w:rsidRPr="00231F20">
        <w:rPr>
          <w:rFonts w:ascii="微软雅黑" w:eastAsia="微软雅黑" w:hAnsi="微软雅黑"/>
        </w:rPr>
        <w:t>后显示完全</w:t>
      </w:r>
      <w:r w:rsidR="007E1B23" w:rsidRPr="00231F20">
        <w:rPr>
          <w:rFonts w:ascii="微软雅黑" w:eastAsia="微软雅黑" w:hAnsi="微软雅黑" w:hint="eastAsia"/>
        </w:rPr>
        <w:t>）</w:t>
      </w:r>
    </w:p>
    <w:p w:rsidR="006B7DAE" w:rsidRPr="00231F20" w:rsidRDefault="006B7DAE" w:rsidP="006B7DAE">
      <w:pPr>
        <w:pStyle w:val="a5"/>
        <w:ind w:left="840" w:firstLineChars="0" w:firstLine="0"/>
        <w:rPr>
          <w:rFonts w:ascii="微软雅黑" w:eastAsia="微软雅黑" w:hAnsi="微软雅黑"/>
        </w:rPr>
      </w:pPr>
      <w:r w:rsidRPr="00231F20">
        <w:rPr>
          <w:rFonts w:ascii="微软雅黑" w:eastAsia="微软雅黑" w:hAnsi="微软雅黑" w:hint="eastAsia"/>
        </w:rPr>
        <w:t>其中</w:t>
      </w:r>
      <w:r w:rsidRPr="00231F20">
        <w:rPr>
          <w:rFonts w:ascii="微软雅黑" w:eastAsia="微软雅黑" w:hAnsi="微软雅黑"/>
        </w:rPr>
        <w:t>，角色ID、角色名称、支持业务线</w:t>
      </w:r>
      <w:r w:rsidRPr="00231F20">
        <w:rPr>
          <w:rFonts w:ascii="微软雅黑" w:eastAsia="微软雅黑" w:hAnsi="微软雅黑" w:hint="eastAsia"/>
        </w:rPr>
        <w:t>、</w:t>
      </w:r>
      <w:r w:rsidR="006E680C" w:rsidRPr="00231F20">
        <w:rPr>
          <w:rFonts w:ascii="微软雅黑" w:eastAsia="微软雅黑" w:hAnsi="微软雅黑" w:hint="eastAsia"/>
        </w:rPr>
        <w:t>审批人</w:t>
      </w:r>
      <w:r w:rsidR="006E680C" w:rsidRPr="00231F20">
        <w:rPr>
          <w:rFonts w:ascii="微软雅黑" w:eastAsia="微软雅黑" w:hAnsi="微软雅黑"/>
        </w:rPr>
        <w:t>账号、</w:t>
      </w:r>
      <w:r w:rsidR="006E680C" w:rsidRPr="00231F20">
        <w:rPr>
          <w:rFonts w:ascii="微软雅黑" w:eastAsia="微软雅黑" w:hAnsi="微软雅黑" w:hint="eastAsia"/>
        </w:rPr>
        <w:t>审批人</w:t>
      </w:r>
      <w:r w:rsidR="006E680C" w:rsidRPr="00231F20">
        <w:rPr>
          <w:rFonts w:ascii="微软雅黑" w:eastAsia="微软雅黑" w:hAnsi="微软雅黑"/>
        </w:rPr>
        <w:t>员工编号、</w:t>
      </w:r>
      <w:r w:rsidR="006E680C" w:rsidRPr="00231F20">
        <w:rPr>
          <w:rFonts w:ascii="微软雅黑" w:eastAsia="微软雅黑" w:hAnsi="微软雅黑" w:hint="eastAsia"/>
        </w:rPr>
        <w:t>审批人</w:t>
      </w:r>
      <w:r w:rsidR="006E680C" w:rsidRPr="00231F20">
        <w:rPr>
          <w:rFonts w:ascii="微软雅黑" w:eastAsia="微软雅黑" w:hAnsi="微软雅黑"/>
        </w:rPr>
        <w:t>姓名、</w:t>
      </w:r>
      <w:r w:rsidR="006E680C" w:rsidRPr="00231F20">
        <w:rPr>
          <w:rFonts w:ascii="微软雅黑" w:eastAsia="微软雅黑" w:hAnsi="微软雅黑" w:hint="eastAsia"/>
        </w:rPr>
        <w:t>审批人</w:t>
      </w:r>
      <w:r w:rsidR="006E680C" w:rsidRPr="00231F20">
        <w:rPr>
          <w:rFonts w:ascii="微软雅黑" w:eastAsia="微软雅黑" w:hAnsi="微软雅黑"/>
        </w:rPr>
        <w:t>所属部门、</w:t>
      </w:r>
      <w:r w:rsidRPr="00231F20">
        <w:rPr>
          <w:rFonts w:ascii="微软雅黑" w:eastAsia="微软雅黑" w:hAnsi="微软雅黑"/>
        </w:rPr>
        <w:t>角色状态</w:t>
      </w:r>
      <w:r w:rsidR="006E680C" w:rsidRPr="00231F20">
        <w:rPr>
          <w:rFonts w:ascii="微软雅黑" w:eastAsia="微软雅黑" w:hAnsi="微软雅黑" w:hint="eastAsia"/>
        </w:rPr>
        <w:t>、</w:t>
      </w:r>
      <w:r w:rsidRPr="00231F20">
        <w:rPr>
          <w:rFonts w:ascii="微软雅黑" w:eastAsia="微软雅黑" w:hAnsi="微软雅黑"/>
        </w:rPr>
        <w:t>为角色维度信息</w:t>
      </w:r>
    </w:p>
    <w:p w:rsidR="006B7DAE" w:rsidRPr="00231F20" w:rsidRDefault="006B7DAE" w:rsidP="006B7DAE">
      <w:pPr>
        <w:pStyle w:val="a5"/>
        <w:ind w:left="840" w:firstLineChars="0" w:firstLine="0"/>
        <w:rPr>
          <w:rFonts w:ascii="微软雅黑" w:eastAsia="微软雅黑" w:hAnsi="微软雅黑"/>
        </w:rPr>
      </w:pPr>
    </w:p>
    <w:p w:rsidR="006B7DAE" w:rsidRPr="00231F20" w:rsidRDefault="006B7DAE" w:rsidP="00A92A2B">
      <w:pPr>
        <w:pStyle w:val="a5"/>
        <w:numPr>
          <w:ilvl w:val="0"/>
          <w:numId w:val="51"/>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6B7DAE" w:rsidRPr="00231F20" w:rsidRDefault="006B7DAE" w:rsidP="00A92A2B">
      <w:pPr>
        <w:pStyle w:val="a5"/>
        <w:numPr>
          <w:ilvl w:val="0"/>
          <w:numId w:val="53"/>
        </w:numPr>
        <w:ind w:firstLineChars="0"/>
        <w:rPr>
          <w:rFonts w:ascii="微软雅黑" w:eastAsia="微软雅黑" w:hAnsi="微软雅黑"/>
        </w:rPr>
      </w:pPr>
      <w:r w:rsidRPr="00231F20">
        <w:rPr>
          <w:rFonts w:ascii="微软雅黑" w:eastAsia="微软雅黑" w:hAnsi="微软雅黑" w:hint="eastAsia"/>
        </w:rPr>
        <w:lastRenderedPageBreak/>
        <w:t>列表</w:t>
      </w:r>
      <w:r w:rsidRPr="00231F20">
        <w:rPr>
          <w:rFonts w:ascii="微软雅黑" w:eastAsia="微软雅黑" w:hAnsi="微软雅黑"/>
        </w:rPr>
        <w:t>默认展示为空</w:t>
      </w:r>
    </w:p>
    <w:p w:rsidR="006E680C" w:rsidRPr="00231F20" w:rsidRDefault="006B7DAE" w:rsidP="006B7DAE">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若查询条件为空，则展示所有的角色，</w:t>
      </w:r>
    </w:p>
    <w:p w:rsidR="006B7DAE" w:rsidRPr="00231F20" w:rsidRDefault="006B7DAE" w:rsidP="006B7DAE">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若查询条件非空，则展示满足查询条件的数据</w:t>
      </w:r>
    </w:p>
    <w:p w:rsidR="006B7DAE" w:rsidRPr="00231F20" w:rsidRDefault="006B7DAE" w:rsidP="006B7DAE">
      <w:pPr>
        <w:pStyle w:val="a5"/>
        <w:ind w:left="84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按照角色ID由大到小排列展示</w:t>
      </w:r>
    </w:p>
    <w:p w:rsidR="006B7DAE" w:rsidRPr="00231F20" w:rsidRDefault="006B7DAE" w:rsidP="006E680C">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ID有链接，点击可查看角色详情页</w:t>
      </w:r>
    </w:p>
    <w:p w:rsidR="006B7DAE" w:rsidRPr="00231F20" w:rsidRDefault="006B7DAE" w:rsidP="00A92A2B">
      <w:pPr>
        <w:pStyle w:val="a5"/>
        <w:numPr>
          <w:ilvl w:val="0"/>
          <w:numId w:val="53"/>
        </w:numPr>
        <w:ind w:firstLineChars="0"/>
        <w:rPr>
          <w:rFonts w:ascii="微软雅黑" w:eastAsia="微软雅黑" w:hAnsi="微软雅黑"/>
        </w:rPr>
      </w:pPr>
      <w:r w:rsidRPr="00231F20">
        <w:rPr>
          <w:rFonts w:ascii="微软雅黑" w:eastAsia="微软雅黑" w:hAnsi="微软雅黑" w:hint="eastAsia"/>
        </w:rPr>
        <w:t>列表记录按照</w:t>
      </w:r>
      <w:r w:rsidRPr="00231F20">
        <w:rPr>
          <w:rFonts w:ascii="微软雅黑" w:eastAsia="微软雅黑" w:hAnsi="微软雅黑"/>
        </w:rPr>
        <w:t>角色ID为唯一标识</w:t>
      </w:r>
      <w:r w:rsidRPr="00231F20">
        <w:rPr>
          <w:rFonts w:ascii="微软雅黑" w:eastAsia="微软雅黑" w:hAnsi="微软雅黑" w:hint="eastAsia"/>
        </w:rPr>
        <w:t>进行</w:t>
      </w:r>
      <w:r w:rsidRPr="00231F20">
        <w:rPr>
          <w:rFonts w:ascii="微软雅黑" w:eastAsia="微软雅黑" w:hAnsi="微软雅黑"/>
        </w:rPr>
        <w:t>展示</w:t>
      </w:r>
    </w:p>
    <w:p w:rsidR="006B7DAE" w:rsidRPr="00231F20" w:rsidRDefault="006E680C" w:rsidP="006B7DAE">
      <w:pPr>
        <w:rPr>
          <w:rFonts w:ascii="微软雅黑" w:eastAsia="微软雅黑" w:hAnsi="微软雅黑"/>
        </w:rPr>
      </w:pPr>
      <w:r w:rsidRPr="00231F20">
        <w:rPr>
          <w:rFonts w:ascii="微软雅黑" w:eastAsia="微软雅黑" w:hAnsi="微软雅黑" w:hint="eastAsia"/>
        </w:rPr>
        <w:t>若同一</w:t>
      </w:r>
      <w:r w:rsidRPr="00231F20">
        <w:rPr>
          <w:rFonts w:ascii="微软雅黑" w:eastAsia="微软雅黑" w:hAnsi="微软雅黑"/>
        </w:rPr>
        <w:t>角色分配了多个</w:t>
      </w:r>
      <w:r w:rsidRPr="00231F20">
        <w:rPr>
          <w:rFonts w:ascii="微软雅黑" w:eastAsia="微软雅黑" w:hAnsi="微软雅黑" w:hint="eastAsia"/>
        </w:rPr>
        <w:t>权限</w:t>
      </w:r>
      <w:r w:rsidRPr="00231F20">
        <w:rPr>
          <w:rFonts w:ascii="微软雅黑" w:eastAsia="微软雅黑" w:hAnsi="微软雅黑"/>
        </w:rPr>
        <w:t>，则在权限名称处各权限间以分号间隔展示</w:t>
      </w:r>
    </w:p>
    <w:p w:rsidR="006E680C" w:rsidRPr="00231F20" w:rsidRDefault="006E680C" w:rsidP="006B7DAE">
      <w:pPr>
        <w:rPr>
          <w:rFonts w:ascii="微软雅黑" w:eastAsia="微软雅黑" w:hAnsi="微软雅黑"/>
        </w:rPr>
      </w:pPr>
      <w:r w:rsidRPr="00231F20">
        <w:rPr>
          <w:rFonts w:ascii="微软雅黑" w:eastAsia="微软雅黑" w:hAnsi="微软雅黑" w:hint="eastAsia"/>
        </w:rPr>
        <w:t>权限</w:t>
      </w:r>
      <w:r w:rsidRPr="00231F20">
        <w:rPr>
          <w:rFonts w:ascii="微软雅黑" w:eastAsia="微软雅黑" w:hAnsi="微软雅黑"/>
        </w:rPr>
        <w:t>名称命名规则为根节点</w:t>
      </w:r>
      <w:proofErr w:type="gramStart"/>
      <w:r w:rsidRPr="00231F20">
        <w:rPr>
          <w:rFonts w:ascii="微软雅黑" w:eastAsia="微软雅黑" w:hAnsi="微软雅黑"/>
        </w:rPr>
        <w:t>名称—</w:t>
      </w:r>
      <w:r w:rsidRPr="00231F20">
        <w:rPr>
          <w:rFonts w:ascii="微软雅黑" w:eastAsia="微软雅黑" w:hAnsi="微软雅黑" w:hint="eastAsia"/>
        </w:rPr>
        <w:t>父节点</w:t>
      </w:r>
      <w:proofErr w:type="gramEnd"/>
      <w:r w:rsidRPr="00231F20">
        <w:rPr>
          <w:rFonts w:ascii="微软雅黑" w:eastAsia="微软雅黑" w:hAnsi="微软雅黑"/>
        </w:rPr>
        <w:t>名称</w:t>
      </w:r>
      <w:r w:rsidRPr="00231F20">
        <w:rPr>
          <w:rFonts w:ascii="微软雅黑" w:eastAsia="微软雅黑" w:hAnsi="微软雅黑" w:hint="eastAsia"/>
        </w:rPr>
        <w:t>（可能</w:t>
      </w:r>
      <w:r w:rsidRPr="00231F20">
        <w:rPr>
          <w:rFonts w:ascii="微软雅黑" w:eastAsia="微软雅黑" w:hAnsi="微软雅黑"/>
        </w:rPr>
        <w:t>有多个</w:t>
      </w:r>
      <w:r w:rsidRPr="00231F20">
        <w:rPr>
          <w:rFonts w:ascii="微软雅黑" w:eastAsia="微软雅黑" w:hAnsi="微软雅黑" w:hint="eastAsia"/>
        </w:rPr>
        <w:t>父</w:t>
      </w:r>
      <w:proofErr w:type="gramStart"/>
      <w:r w:rsidRPr="00231F20">
        <w:rPr>
          <w:rFonts w:ascii="微软雅黑" w:eastAsia="微软雅黑" w:hAnsi="微软雅黑" w:hint="eastAsia"/>
        </w:rPr>
        <w:t>父</w:t>
      </w:r>
      <w:proofErr w:type="gramEnd"/>
      <w:r w:rsidRPr="00231F20">
        <w:rPr>
          <w:rFonts w:ascii="微软雅黑" w:eastAsia="微软雅黑" w:hAnsi="微软雅黑"/>
        </w:rPr>
        <w:t>节点等</w:t>
      </w:r>
      <w:r w:rsidRPr="00231F20">
        <w:rPr>
          <w:rFonts w:ascii="微软雅黑" w:eastAsia="微软雅黑" w:hAnsi="微软雅黑" w:hint="eastAsia"/>
        </w:rPr>
        <w:t>）</w:t>
      </w:r>
      <w:proofErr w:type="gramStart"/>
      <w:r w:rsidRPr="00231F20">
        <w:rPr>
          <w:rFonts w:ascii="微软雅黑" w:eastAsia="微软雅黑" w:hAnsi="微软雅黑"/>
        </w:rPr>
        <w:t>—</w:t>
      </w:r>
      <w:r w:rsidRPr="00231F20">
        <w:rPr>
          <w:rFonts w:ascii="微软雅黑" w:eastAsia="微软雅黑" w:hAnsi="微软雅黑" w:hint="eastAsia"/>
        </w:rPr>
        <w:t>功能</w:t>
      </w:r>
      <w:proofErr w:type="gramEnd"/>
      <w:r w:rsidRPr="00231F20">
        <w:rPr>
          <w:rFonts w:ascii="微软雅黑" w:eastAsia="微软雅黑" w:hAnsi="微软雅黑"/>
        </w:rPr>
        <w:t>权限名称（</w:t>
      </w:r>
      <w:r w:rsidRPr="00231F20">
        <w:rPr>
          <w:rFonts w:ascii="微软雅黑" w:eastAsia="微软雅黑" w:hAnsi="微软雅黑" w:hint="eastAsia"/>
        </w:rPr>
        <w:t>从</w:t>
      </w:r>
      <w:r w:rsidRPr="00231F20">
        <w:rPr>
          <w:rFonts w:ascii="微软雅黑" w:eastAsia="微软雅黑" w:hAnsi="微软雅黑"/>
        </w:rPr>
        <w:t>根节点名称开始，</w:t>
      </w:r>
      <w:r w:rsidRPr="00231F20">
        <w:rPr>
          <w:rFonts w:ascii="微软雅黑" w:eastAsia="微软雅黑" w:hAnsi="微软雅黑" w:hint="eastAsia"/>
        </w:rPr>
        <w:t>以</w:t>
      </w:r>
      <w:r w:rsidRPr="00231F20">
        <w:rPr>
          <w:rFonts w:ascii="微软雅黑" w:eastAsia="微软雅黑" w:hAnsi="微软雅黑"/>
        </w:rPr>
        <w:t>-分隔，需要展示每一层级的节点名称，最后一</w:t>
      </w:r>
      <w:r w:rsidRPr="00231F20">
        <w:rPr>
          <w:rFonts w:ascii="微软雅黑" w:eastAsia="微软雅黑" w:hAnsi="微软雅黑" w:hint="eastAsia"/>
        </w:rPr>
        <w:t>级</w:t>
      </w:r>
      <w:r w:rsidRPr="00231F20">
        <w:rPr>
          <w:rFonts w:ascii="微软雅黑" w:eastAsia="微软雅黑" w:hAnsi="微软雅黑"/>
        </w:rPr>
        <w:t>为功能</w:t>
      </w:r>
      <w:r w:rsidRPr="00231F20">
        <w:rPr>
          <w:rFonts w:ascii="微软雅黑" w:eastAsia="微软雅黑" w:hAnsi="微软雅黑" w:hint="eastAsia"/>
        </w:rPr>
        <w:t>权限</w:t>
      </w:r>
      <w:r w:rsidRPr="00231F20">
        <w:rPr>
          <w:rFonts w:ascii="微软雅黑" w:eastAsia="微软雅黑" w:hAnsi="微软雅黑"/>
        </w:rPr>
        <w:t>名称）</w:t>
      </w:r>
    </w:p>
    <w:p w:rsidR="006B7DAE" w:rsidRPr="00231F20" w:rsidRDefault="006B7DAE" w:rsidP="00A92A2B">
      <w:pPr>
        <w:pStyle w:val="a5"/>
        <w:numPr>
          <w:ilvl w:val="0"/>
          <w:numId w:val="51"/>
        </w:numPr>
        <w:ind w:firstLineChars="0"/>
        <w:rPr>
          <w:rFonts w:ascii="微软雅黑" w:eastAsia="微软雅黑" w:hAnsi="微软雅黑"/>
        </w:rPr>
      </w:pPr>
      <w:r w:rsidRPr="00231F20">
        <w:rPr>
          <w:rFonts w:ascii="微软雅黑" w:eastAsia="微软雅黑" w:hAnsi="微软雅黑" w:hint="eastAsia"/>
        </w:rPr>
        <w:t>导出</w:t>
      </w:r>
    </w:p>
    <w:p w:rsidR="006B7DAE" w:rsidRPr="00231F20" w:rsidRDefault="006B7DAE" w:rsidP="00A92A2B">
      <w:pPr>
        <w:pStyle w:val="a5"/>
        <w:numPr>
          <w:ilvl w:val="0"/>
          <w:numId w:val="54"/>
        </w:numPr>
        <w:ind w:firstLineChars="0"/>
        <w:rPr>
          <w:rFonts w:ascii="微软雅黑" w:eastAsia="微软雅黑" w:hAnsi="微软雅黑"/>
        </w:rPr>
      </w:pPr>
      <w:r w:rsidRPr="00231F20">
        <w:rPr>
          <w:rFonts w:ascii="微软雅黑" w:eastAsia="微软雅黑" w:hAnsi="微软雅黑" w:hint="eastAsia"/>
        </w:rPr>
        <w:t>导出功能采取</w:t>
      </w:r>
      <w:r w:rsidRPr="00231F20">
        <w:rPr>
          <w:rFonts w:ascii="微软雅黑" w:eastAsia="微软雅黑" w:hAnsi="微软雅黑"/>
        </w:rPr>
        <w:t>导出字段自定义的模式</w:t>
      </w:r>
    </w:p>
    <w:p w:rsidR="006B7DAE" w:rsidRPr="00231F20" w:rsidRDefault="006B7DAE" w:rsidP="006B7DAE">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导出，弹出导出字段选择页面</w:t>
      </w:r>
      <w:r w:rsidRPr="00231F20">
        <w:rPr>
          <w:rFonts w:ascii="微软雅黑" w:eastAsia="微软雅黑" w:hAnsi="微软雅黑" w:hint="eastAsia"/>
        </w:rPr>
        <w:t>，</w:t>
      </w:r>
      <w:r w:rsidRPr="00231F20">
        <w:rPr>
          <w:rFonts w:ascii="微软雅黑" w:eastAsia="微软雅黑" w:hAnsi="微软雅黑"/>
        </w:rPr>
        <w:t>字段为复选框</w:t>
      </w:r>
    </w:p>
    <w:p w:rsidR="006B7DAE" w:rsidRPr="00231F20" w:rsidRDefault="006B7DAE" w:rsidP="006B7DAE">
      <w:pPr>
        <w:pStyle w:val="a5"/>
        <w:ind w:left="420" w:firstLineChars="0" w:firstLine="0"/>
        <w:rPr>
          <w:rFonts w:ascii="微软雅黑" w:eastAsia="微软雅黑" w:hAnsi="微软雅黑"/>
        </w:rPr>
      </w:pPr>
      <w:r w:rsidRPr="00231F20">
        <w:rPr>
          <w:rFonts w:ascii="微软雅黑" w:eastAsia="微软雅黑" w:hAnsi="微软雅黑" w:hint="eastAsia"/>
        </w:rPr>
        <w:t>可选择</w:t>
      </w:r>
      <w:r w:rsidRPr="00231F20">
        <w:rPr>
          <w:rFonts w:ascii="微软雅黑" w:eastAsia="微软雅黑" w:hAnsi="微软雅黑"/>
        </w:rPr>
        <w:t>字段为</w:t>
      </w:r>
      <w:proofErr w:type="gramStart"/>
      <w:r w:rsidRPr="00231F20">
        <w:rPr>
          <w:rFonts w:ascii="微软雅黑" w:eastAsia="微软雅黑" w:hAnsi="微软雅黑"/>
        </w:rPr>
        <w:t>‘</w:t>
      </w:r>
      <w:proofErr w:type="gramEnd"/>
      <w:r w:rsidRPr="00231F20">
        <w:rPr>
          <w:rFonts w:ascii="微软雅黑" w:eastAsia="微软雅黑" w:hAnsi="微软雅黑" w:hint="eastAsia"/>
        </w:rPr>
        <w:t>角色ID、角色名称</w:t>
      </w:r>
      <w:r w:rsidRPr="00231F20">
        <w:rPr>
          <w:rFonts w:ascii="微软雅黑" w:eastAsia="微软雅黑" w:hAnsi="微软雅黑"/>
        </w:rPr>
        <w:t>、</w:t>
      </w:r>
      <w:r w:rsidRPr="00231F20">
        <w:rPr>
          <w:rFonts w:ascii="微软雅黑" w:eastAsia="微软雅黑" w:hAnsi="微软雅黑" w:hint="eastAsia"/>
        </w:rPr>
        <w:t>支持业务线</w:t>
      </w:r>
      <w:r w:rsidRPr="00231F20">
        <w:rPr>
          <w:rFonts w:ascii="微软雅黑" w:eastAsia="微软雅黑" w:hAnsi="微软雅黑"/>
        </w:rPr>
        <w:t>、</w:t>
      </w:r>
      <w:r w:rsidR="007E1B23" w:rsidRPr="00231F20">
        <w:rPr>
          <w:rFonts w:ascii="微软雅黑" w:eastAsia="微软雅黑" w:hAnsi="微软雅黑" w:hint="eastAsia"/>
        </w:rPr>
        <w:t>审批人</w:t>
      </w:r>
      <w:r w:rsidRPr="00231F20">
        <w:rPr>
          <w:rFonts w:ascii="微软雅黑" w:eastAsia="微软雅黑" w:hAnsi="微软雅黑" w:hint="eastAsia"/>
        </w:rPr>
        <w:t>账号</w:t>
      </w:r>
      <w:r w:rsidRPr="00231F20">
        <w:rPr>
          <w:rFonts w:ascii="微软雅黑" w:eastAsia="微软雅黑" w:hAnsi="微软雅黑"/>
        </w:rPr>
        <w:t>、</w:t>
      </w:r>
      <w:r w:rsidR="007E1B23" w:rsidRPr="00231F20">
        <w:rPr>
          <w:rFonts w:ascii="微软雅黑" w:eastAsia="微软雅黑" w:hAnsi="微软雅黑" w:hint="eastAsia"/>
        </w:rPr>
        <w:t>审批人</w:t>
      </w:r>
      <w:r w:rsidRPr="00231F20">
        <w:rPr>
          <w:rFonts w:ascii="微软雅黑" w:eastAsia="微软雅黑" w:hAnsi="微软雅黑" w:hint="eastAsia"/>
        </w:rPr>
        <w:t>员工编号</w:t>
      </w:r>
      <w:r w:rsidRPr="00231F20">
        <w:rPr>
          <w:rFonts w:ascii="微软雅黑" w:eastAsia="微软雅黑" w:hAnsi="微软雅黑"/>
        </w:rPr>
        <w:t>、</w:t>
      </w:r>
      <w:r w:rsidR="007E1B23" w:rsidRPr="00231F20">
        <w:rPr>
          <w:rFonts w:ascii="微软雅黑" w:eastAsia="微软雅黑" w:hAnsi="微软雅黑" w:hint="eastAsia"/>
        </w:rPr>
        <w:t>审批人</w:t>
      </w:r>
      <w:r w:rsidRPr="00231F20">
        <w:rPr>
          <w:rFonts w:ascii="微软雅黑" w:eastAsia="微软雅黑" w:hAnsi="微软雅黑" w:hint="eastAsia"/>
        </w:rPr>
        <w:t>姓名</w:t>
      </w:r>
      <w:r w:rsidRPr="00231F20">
        <w:rPr>
          <w:rFonts w:ascii="微软雅黑" w:eastAsia="微软雅黑" w:hAnsi="微软雅黑"/>
        </w:rPr>
        <w:t>、</w:t>
      </w:r>
      <w:r w:rsidR="007E1B23" w:rsidRPr="00231F20">
        <w:rPr>
          <w:rFonts w:ascii="微软雅黑" w:eastAsia="微软雅黑" w:hAnsi="微软雅黑" w:hint="eastAsia"/>
        </w:rPr>
        <w:t>审批人</w:t>
      </w:r>
      <w:r w:rsidRPr="00231F20">
        <w:rPr>
          <w:rFonts w:ascii="微软雅黑" w:eastAsia="微软雅黑" w:hAnsi="微软雅黑" w:hint="eastAsia"/>
        </w:rPr>
        <w:t>所属</w:t>
      </w:r>
      <w:r w:rsidRPr="00231F20">
        <w:rPr>
          <w:rFonts w:ascii="微软雅黑" w:eastAsia="微软雅黑" w:hAnsi="微软雅黑"/>
        </w:rPr>
        <w:t>部门、</w:t>
      </w:r>
      <w:r w:rsidRPr="00231F20">
        <w:rPr>
          <w:rFonts w:ascii="微软雅黑" w:eastAsia="微软雅黑" w:hAnsi="微软雅黑" w:hint="eastAsia"/>
        </w:rPr>
        <w:t>角色状态</w:t>
      </w:r>
      <w:r w:rsidRPr="00231F20">
        <w:rPr>
          <w:rFonts w:ascii="微软雅黑" w:eastAsia="微软雅黑" w:hAnsi="微软雅黑"/>
        </w:rPr>
        <w:t>、</w:t>
      </w:r>
      <w:r w:rsidR="007E1B23" w:rsidRPr="00231F20">
        <w:rPr>
          <w:rFonts w:ascii="微软雅黑" w:eastAsia="微软雅黑" w:hAnsi="微软雅黑" w:hint="eastAsia"/>
        </w:rPr>
        <w:t>权限名称</w:t>
      </w:r>
    </w:p>
    <w:p w:rsidR="006B7DAE" w:rsidRPr="00231F20" w:rsidRDefault="006B7DAE" w:rsidP="00A92A2B">
      <w:pPr>
        <w:pStyle w:val="a5"/>
        <w:numPr>
          <w:ilvl w:val="0"/>
          <w:numId w:val="54"/>
        </w:numPr>
        <w:ind w:firstLineChars="0"/>
        <w:rPr>
          <w:rFonts w:ascii="微软雅黑" w:eastAsia="微软雅黑" w:hAnsi="微软雅黑"/>
        </w:rPr>
      </w:pPr>
      <w:r w:rsidRPr="00231F20">
        <w:rPr>
          <w:rFonts w:ascii="微软雅黑" w:eastAsia="微软雅黑" w:hAnsi="微软雅黑" w:hint="eastAsia"/>
        </w:rPr>
        <w:t>【确定导出】校验</w:t>
      </w:r>
      <w:r w:rsidRPr="00231F20">
        <w:rPr>
          <w:rFonts w:ascii="微软雅黑" w:eastAsia="微软雅黑" w:hAnsi="微软雅黑"/>
        </w:rPr>
        <w:t>条件</w:t>
      </w:r>
    </w:p>
    <w:p w:rsidR="006B7DAE" w:rsidRPr="00231F20" w:rsidRDefault="006B7DAE" w:rsidP="006B7DAE">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字段</w:t>
      </w:r>
      <w:r w:rsidRPr="00231F20">
        <w:rPr>
          <w:rFonts w:ascii="微软雅黑" w:eastAsia="微软雅黑" w:hAnsi="微软雅黑"/>
        </w:rPr>
        <w:t>需非空</w:t>
      </w:r>
      <w:proofErr w:type="gramEnd"/>
      <w:r w:rsidRPr="00231F20">
        <w:rPr>
          <w:rFonts w:ascii="微软雅黑" w:eastAsia="微软雅黑" w:hAnsi="微软雅黑"/>
        </w:rPr>
        <w:t>，</w:t>
      </w:r>
      <w:r w:rsidRPr="00231F20">
        <w:rPr>
          <w:rFonts w:ascii="微软雅黑" w:eastAsia="微软雅黑" w:hAnsi="微软雅黑" w:hint="eastAsia"/>
        </w:rPr>
        <w:t>若未</w:t>
      </w:r>
      <w:r w:rsidRPr="00231F20">
        <w:rPr>
          <w:rFonts w:ascii="微软雅黑" w:eastAsia="微软雅黑" w:hAnsi="微软雅黑"/>
        </w:rPr>
        <w:t>勾选任何</w:t>
      </w:r>
      <w:r w:rsidRPr="00231F20">
        <w:rPr>
          <w:rFonts w:ascii="微软雅黑" w:eastAsia="微软雅黑" w:hAnsi="微软雅黑" w:hint="eastAsia"/>
        </w:rPr>
        <w:t>导出</w:t>
      </w:r>
      <w:r w:rsidRPr="00231F20">
        <w:rPr>
          <w:rFonts w:ascii="微软雅黑" w:eastAsia="微软雅黑" w:hAnsi="微软雅黑"/>
        </w:rPr>
        <w:t>字段，则提示“</w:t>
      </w:r>
      <w:r w:rsidRPr="00231F20">
        <w:rPr>
          <w:rFonts w:ascii="微软雅黑" w:eastAsia="微软雅黑" w:hAnsi="微软雅黑" w:hint="eastAsia"/>
        </w:rPr>
        <w:t>请选择</w:t>
      </w:r>
      <w:r w:rsidRPr="00231F20">
        <w:rPr>
          <w:rFonts w:ascii="微软雅黑" w:eastAsia="微软雅黑" w:hAnsi="微软雅黑"/>
        </w:rPr>
        <w:t>需要导出的字段”</w:t>
      </w:r>
    </w:p>
    <w:p w:rsidR="006B7DAE" w:rsidRPr="00231F20" w:rsidRDefault="006B7DAE" w:rsidP="006B7DAE">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若</w:t>
      </w:r>
      <w:r w:rsidRPr="00231F20">
        <w:rPr>
          <w:rFonts w:ascii="微软雅黑" w:eastAsia="微软雅黑" w:hAnsi="微软雅黑"/>
        </w:rPr>
        <w:t>勾选字段</w:t>
      </w:r>
      <w:proofErr w:type="gramEnd"/>
      <w:r w:rsidRPr="00231F20">
        <w:rPr>
          <w:rFonts w:ascii="微软雅黑" w:eastAsia="微软雅黑" w:hAnsi="微软雅黑"/>
        </w:rPr>
        <w:t>非空，则导出</w:t>
      </w:r>
      <w:r w:rsidRPr="00231F20">
        <w:rPr>
          <w:rFonts w:ascii="微软雅黑" w:eastAsia="微软雅黑" w:hAnsi="微软雅黑" w:hint="eastAsia"/>
        </w:rPr>
        <w:t>包含</w:t>
      </w:r>
      <w:proofErr w:type="gramStart"/>
      <w:r w:rsidRPr="00231F20">
        <w:rPr>
          <w:rFonts w:ascii="微软雅黑" w:eastAsia="微软雅黑" w:hAnsi="微软雅黑"/>
        </w:rPr>
        <w:t>已勾选字段</w:t>
      </w:r>
      <w:proofErr w:type="gramEnd"/>
      <w:r w:rsidRPr="00231F20">
        <w:rPr>
          <w:rFonts w:ascii="微软雅黑" w:eastAsia="微软雅黑" w:hAnsi="微软雅黑"/>
        </w:rPr>
        <w:t>的文件。</w:t>
      </w:r>
      <w:r w:rsidRPr="00231F20">
        <w:rPr>
          <w:rFonts w:ascii="微软雅黑" w:eastAsia="微软雅黑" w:hAnsi="微软雅黑" w:hint="eastAsia"/>
        </w:rPr>
        <w:t>并返回到</w:t>
      </w:r>
      <w:ins w:id="975" w:author="春苹" w:date="2019-01-17T16:01:00Z">
        <w:r w:rsidR="00C17C1E" w:rsidRPr="00231F20">
          <w:rPr>
            <w:rFonts w:ascii="微软雅黑" w:eastAsia="微软雅黑" w:hAnsi="微软雅黑" w:hint="eastAsia"/>
          </w:rPr>
          <w:t>角色功能</w:t>
        </w:r>
        <w:r w:rsidR="00C17C1E" w:rsidRPr="00231F20">
          <w:rPr>
            <w:rFonts w:ascii="微软雅黑" w:eastAsia="微软雅黑" w:hAnsi="微软雅黑"/>
          </w:rPr>
          <w:t>权限</w:t>
        </w:r>
      </w:ins>
      <w:del w:id="976" w:author="春苹" w:date="2019-01-17T16:01:00Z">
        <w:r w:rsidRPr="00231F20" w:rsidDel="00C17C1E">
          <w:rPr>
            <w:rFonts w:ascii="微软雅黑" w:eastAsia="微软雅黑" w:hAnsi="微软雅黑"/>
          </w:rPr>
          <w:delText>部门</w:delText>
        </w:r>
      </w:del>
      <w:r w:rsidRPr="00231F20">
        <w:rPr>
          <w:rFonts w:ascii="微软雅黑" w:eastAsia="微软雅黑" w:hAnsi="微软雅黑"/>
        </w:rPr>
        <w:t>查询列表页</w:t>
      </w:r>
    </w:p>
    <w:p w:rsidR="006B7DAE" w:rsidRPr="00231F20" w:rsidRDefault="006B7DAE" w:rsidP="00A92A2B">
      <w:pPr>
        <w:pStyle w:val="a5"/>
        <w:numPr>
          <w:ilvl w:val="0"/>
          <w:numId w:val="54"/>
        </w:numPr>
        <w:ind w:firstLineChars="0"/>
        <w:rPr>
          <w:rFonts w:ascii="微软雅黑" w:eastAsia="微软雅黑" w:hAnsi="微软雅黑"/>
        </w:rPr>
      </w:pPr>
      <w:r w:rsidRPr="00231F20">
        <w:rPr>
          <w:rFonts w:ascii="微软雅黑" w:eastAsia="微软雅黑" w:hAnsi="微软雅黑" w:hint="eastAsia"/>
        </w:rPr>
        <w:t>【取消】，</w:t>
      </w:r>
      <w:r w:rsidRPr="00231F20">
        <w:rPr>
          <w:rFonts w:ascii="微软雅黑" w:eastAsia="微软雅黑" w:hAnsi="微软雅黑"/>
        </w:rPr>
        <w:t>则关闭</w:t>
      </w:r>
      <w:r w:rsidRPr="00231F20">
        <w:rPr>
          <w:rFonts w:ascii="微软雅黑" w:eastAsia="微软雅黑" w:hAnsi="微软雅黑" w:hint="eastAsia"/>
        </w:rPr>
        <w:t>导出</w:t>
      </w:r>
      <w:r w:rsidRPr="00231F20">
        <w:rPr>
          <w:rFonts w:ascii="微软雅黑" w:eastAsia="微软雅黑" w:hAnsi="微软雅黑"/>
        </w:rPr>
        <w:t>字段选择页面，返回到</w:t>
      </w:r>
      <w:r w:rsidR="007E1B23" w:rsidRPr="00231F20">
        <w:rPr>
          <w:rFonts w:ascii="微软雅黑" w:eastAsia="微软雅黑" w:hAnsi="微软雅黑" w:hint="eastAsia"/>
        </w:rPr>
        <w:t>角色功能</w:t>
      </w:r>
      <w:r w:rsidR="007E1B23" w:rsidRPr="00231F20">
        <w:rPr>
          <w:rFonts w:ascii="微软雅黑" w:eastAsia="微软雅黑" w:hAnsi="微软雅黑"/>
        </w:rPr>
        <w:t>权限</w:t>
      </w:r>
      <w:r w:rsidRPr="00231F20">
        <w:rPr>
          <w:rFonts w:ascii="微软雅黑" w:eastAsia="微软雅黑" w:hAnsi="微软雅黑"/>
        </w:rPr>
        <w:t>查询列表页。</w:t>
      </w:r>
    </w:p>
    <w:p w:rsidR="007E1B23" w:rsidRPr="00231F20" w:rsidRDefault="007E1B23" w:rsidP="00881FBB">
      <w:pPr>
        <w:pStyle w:val="4"/>
        <w:numPr>
          <w:ilvl w:val="2"/>
          <w:numId w:val="1"/>
        </w:numPr>
        <w:rPr>
          <w:rFonts w:ascii="微软雅黑" w:eastAsia="微软雅黑" w:hAnsi="微软雅黑"/>
        </w:rPr>
      </w:pPr>
      <w:bookmarkStart w:id="977" w:name="_Toc1480514"/>
      <w:r w:rsidRPr="00231F20">
        <w:rPr>
          <w:rFonts w:ascii="微软雅黑" w:eastAsia="微软雅黑" w:hAnsi="微软雅黑" w:hint="eastAsia"/>
        </w:rPr>
        <w:t>账号功能权限</w:t>
      </w:r>
      <w:r w:rsidRPr="00231F20">
        <w:rPr>
          <w:rFonts w:ascii="微软雅黑" w:eastAsia="微软雅黑" w:hAnsi="微软雅黑"/>
        </w:rPr>
        <w:t>明细查询</w:t>
      </w:r>
      <w:bookmarkEnd w:id="977"/>
    </w:p>
    <w:p w:rsidR="007E1B23" w:rsidRPr="00231F20" w:rsidRDefault="007E1B23" w:rsidP="00A92A2B">
      <w:pPr>
        <w:pStyle w:val="a5"/>
        <w:numPr>
          <w:ilvl w:val="0"/>
          <w:numId w:val="55"/>
        </w:numPr>
        <w:ind w:firstLineChars="0"/>
        <w:rPr>
          <w:rFonts w:ascii="微软雅黑" w:eastAsia="微软雅黑" w:hAnsi="微软雅黑"/>
        </w:rPr>
      </w:pPr>
      <w:r w:rsidRPr="00231F20">
        <w:rPr>
          <w:rFonts w:ascii="微软雅黑" w:eastAsia="微软雅黑" w:hAnsi="微软雅黑" w:hint="eastAsia"/>
        </w:rPr>
        <w:t>功能</w:t>
      </w:r>
      <w:r w:rsidRPr="00231F20">
        <w:rPr>
          <w:rFonts w:ascii="微软雅黑" w:eastAsia="微软雅黑" w:hAnsi="微软雅黑"/>
        </w:rPr>
        <w:t>概述</w:t>
      </w:r>
    </w:p>
    <w:p w:rsidR="007E1B23" w:rsidRPr="00231F20" w:rsidRDefault="007E1B23" w:rsidP="007E1B23">
      <w:pPr>
        <w:pStyle w:val="a5"/>
        <w:ind w:left="420" w:firstLineChars="0" w:firstLine="0"/>
        <w:rPr>
          <w:rFonts w:ascii="微软雅黑" w:eastAsia="微软雅黑" w:hAnsi="微软雅黑"/>
        </w:rPr>
      </w:pPr>
      <w:r w:rsidRPr="00231F20">
        <w:rPr>
          <w:rFonts w:ascii="微软雅黑" w:eastAsia="微软雅黑" w:hAnsi="微软雅黑" w:hint="eastAsia"/>
        </w:rPr>
        <w:t>该列表</w:t>
      </w:r>
      <w:r w:rsidRPr="00231F20">
        <w:rPr>
          <w:rFonts w:ascii="微软雅黑" w:eastAsia="微软雅黑" w:hAnsi="微软雅黑"/>
        </w:rPr>
        <w:t>能够查询</w:t>
      </w:r>
      <w:r w:rsidRPr="00231F20">
        <w:rPr>
          <w:rFonts w:ascii="微软雅黑" w:eastAsia="微软雅黑" w:hAnsi="微软雅黑" w:hint="eastAsia"/>
        </w:rPr>
        <w:t>指定</w:t>
      </w:r>
      <w:del w:id="978" w:author="春苹" w:date="2019-01-21T16:34:00Z">
        <w:r w:rsidRPr="00231F20" w:rsidDel="008B4C95">
          <w:rPr>
            <w:rFonts w:ascii="微软雅黑" w:eastAsia="微软雅黑" w:hAnsi="微软雅黑"/>
          </w:rPr>
          <w:delText>角色</w:delText>
        </w:r>
      </w:del>
      <w:ins w:id="979" w:author="春苹" w:date="2019-01-21T16:34:00Z">
        <w:r w:rsidR="008B4C95">
          <w:rPr>
            <w:rFonts w:ascii="微软雅黑" w:eastAsia="微软雅黑" w:hAnsi="微软雅黑" w:hint="eastAsia"/>
          </w:rPr>
          <w:t>账号</w:t>
        </w:r>
      </w:ins>
      <w:r w:rsidRPr="00231F20">
        <w:rPr>
          <w:rFonts w:ascii="微软雅黑" w:eastAsia="微软雅黑" w:hAnsi="微软雅黑" w:hint="eastAsia"/>
        </w:rPr>
        <w:t>已分配</w:t>
      </w:r>
      <w:r w:rsidRPr="00231F20">
        <w:rPr>
          <w:rFonts w:ascii="微软雅黑" w:eastAsia="微软雅黑" w:hAnsi="微软雅黑"/>
        </w:rPr>
        <w:t>的权限，</w:t>
      </w:r>
      <w:r w:rsidRPr="00231F20">
        <w:rPr>
          <w:rFonts w:ascii="微软雅黑" w:eastAsia="微软雅黑" w:hAnsi="微软雅黑" w:hint="eastAsia"/>
        </w:rPr>
        <w:t>也可</w:t>
      </w:r>
      <w:r w:rsidRPr="00231F20">
        <w:rPr>
          <w:rFonts w:ascii="微软雅黑" w:eastAsia="微软雅黑" w:hAnsi="微软雅黑"/>
        </w:rPr>
        <w:t>查询</w:t>
      </w:r>
      <w:r w:rsidRPr="00231F20">
        <w:rPr>
          <w:rFonts w:ascii="微软雅黑" w:eastAsia="微软雅黑" w:hAnsi="微软雅黑" w:hint="eastAsia"/>
        </w:rPr>
        <w:t>指定权限</w:t>
      </w:r>
      <w:r w:rsidRPr="00231F20">
        <w:rPr>
          <w:rFonts w:ascii="微软雅黑" w:eastAsia="微软雅黑" w:hAnsi="微软雅黑"/>
        </w:rPr>
        <w:t>目前已分配</w:t>
      </w:r>
      <w:r w:rsidRPr="00231F20">
        <w:rPr>
          <w:rFonts w:ascii="微软雅黑" w:eastAsia="微软雅黑" w:hAnsi="微软雅黑" w:hint="eastAsia"/>
        </w:rPr>
        <w:t>的</w:t>
      </w:r>
      <w:del w:id="980" w:author="春苹" w:date="2019-01-21T16:34:00Z">
        <w:r w:rsidRPr="00231F20" w:rsidDel="008B4C95">
          <w:rPr>
            <w:rFonts w:ascii="微软雅黑" w:eastAsia="微软雅黑" w:hAnsi="微软雅黑"/>
          </w:rPr>
          <w:delText>角色</w:delText>
        </w:r>
      </w:del>
      <w:ins w:id="981" w:author="春苹" w:date="2019-01-21T16:34:00Z">
        <w:r w:rsidR="008B4C95">
          <w:rPr>
            <w:rFonts w:ascii="微软雅黑" w:eastAsia="微软雅黑" w:hAnsi="微软雅黑" w:hint="eastAsia"/>
          </w:rPr>
          <w:t>账号</w:t>
        </w:r>
      </w:ins>
      <w:r w:rsidRPr="00231F20">
        <w:rPr>
          <w:rFonts w:ascii="微软雅黑" w:eastAsia="微软雅黑" w:hAnsi="微软雅黑"/>
        </w:rPr>
        <w:t>。</w:t>
      </w:r>
    </w:p>
    <w:p w:rsidR="007E1B23" w:rsidRPr="00231F20" w:rsidRDefault="007E1B23" w:rsidP="00A92A2B">
      <w:pPr>
        <w:pStyle w:val="a5"/>
        <w:numPr>
          <w:ilvl w:val="0"/>
          <w:numId w:val="55"/>
        </w:numPr>
        <w:ind w:firstLineChars="0"/>
        <w:rPr>
          <w:rFonts w:ascii="微软雅黑" w:eastAsia="微软雅黑" w:hAnsi="微软雅黑"/>
        </w:rPr>
      </w:pPr>
      <w:r w:rsidRPr="00231F20">
        <w:rPr>
          <w:rFonts w:ascii="微软雅黑" w:eastAsia="微软雅黑" w:hAnsi="微软雅黑" w:hint="eastAsia"/>
        </w:rPr>
        <w:lastRenderedPageBreak/>
        <w:t>数据表单</w:t>
      </w:r>
    </w:p>
    <w:p w:rsidR="007E1B23" w:rsidRPr="00231F20" w:rsidRDefault="007E1B23" w:rsidP="00A92A2B">
      <w:pPr>
        <w:pStyle w:val="a5"/>
        <w:numPr>
          <w:ilvl w:val="0"/>
          <w:numId w:val="56"/>
        </w:numPr>
        <w:ind w:firstLineChars="0"/>
        <w:rPr>
          <w:rFonts w:ascii="微软雅黑" w:eastAsia="微软雅黑" w:hAnsi="微软雅黑"/>
        </w:rPr>
      </w:pPr>
      <w:r w:rsidRPr="00231F20">
        <w:rPr>
          <w:rFonts w:ascii="微软雅黑" w:eastAsia="微软雅黑" w:hAnsi="微软雅黑" w:hint="eastAsia"/>
        </w:rPr>
        <w:t>查询条件</w:t>
      </w:r>
    </w:p>
    <w:p w:rsidR="007E1B23" w:rsidRPr="00231F20" w:rsidRDefault="00253E73" w:rsidP="007E1B23">
      <w:pPr>
        <w:pStyle w:val="a5"/>
        <w:ind w:left="840" w:firstLineChars="0" w:firstLine="0"/>
        <w:rPr>
          <w:rFonts w:ascii="微软雅黑" w:eastAsia="微软雅黑" w:hAnsi="微软雅黑"/>
        </w:rPr>
      </w:pPr>
      <w:r w:rsidRPr="00231F20">
        <w:rPr>
          <w:rFonts w:ascii="微软雅黑" w:eastAsia="微软雅黑" w:hAnsi="微软雅黑" w:hint="eastAsia"/>
        </w:rPr>
        <w:t>登录</w:t>
      </w:r>
      <w:r w:rsidR="007E1B23" w:rsidRPr="00231F20">
        <w:rPr>
          <w:rFonts w:ascii="微软雅黑" w:eastAsia="微软雅黑" w:hAnsi="微软雅黑"/>
        </w:rPr>
        <w:t>账号、员工编号、</w:t>
      </w:r>
      <w:r w:rsidRPr="00231F20">
        <w:rPr>
          <w:rFonts w:ascii="微软雅黑" w:eastAsia="微软雅黑" w:hAnsi="微软雅黑" w:hint="eastAsia"/>
        </w:rPr>
        <w:t>员工</w:t>
      </w:r>
      <w:r w:rsidR="007E1B23" w:rsidRPr="00231F20">
        <w:rPr>
          <w:rFonts w:ascii="微软雅黑" w:eastAsia="微软雅黑" w:hAnsi="微软雅黑"/>
        </w:rPr>
        <w:t>姓名</w:t>
      </w:r>
      <w:r w:rsidR="007E1B23" w:rsidRPr="00231F20">
        <w:rPr>
          <w:rFonts w:ascii="微软雅黑" w:eastAsia="微软雅黑" w:hAnsi="微软雅黑" w:hint="eastAsia"/>
        </w:rPr>
        <w:t>为</w:t>
      </w:r>
      <w:r w:rsidR="007E1B23" w:rsidRPr="00231F20">
        <w:rPr>
          <w:rFonts w:ascii="微软雅黑" w:eastAsia="微软雅黑" w:hAnsi="微软雅黑"/>
        </w:rPr>
        <w:t>文本框，默认为空，支持精确查询</w:t>
      </w:r>
    </w:p>
    <w:p w:rsidR="007E1B23" w:rsidRPr="00231F20" w:rsidRDefault="00253E73" w:rsidP="007E1B23">
      <w:pPr>
        <w:pStyle w:val="a5"/>
        <w:ind w:left="420" w:firstLineChars="0" w:firstLine="0"/>
        <w:rPr>
          <w:rFonts w:ascii="微软雅黑" w:eastAsia="微软雅黑" w:hAnsi="微软雅黑"/>
        </w:rPr>
      </w:pPr>
      <w:r w:rsidRPr="00231F20">
        <w:rPr>
          <w:rFonts w:ascii="微软雅黑" w:eastAsia="微软雅黑" w:hAnsi="微软雅黑" w:hint="eastAsia"/>
        </w:rPr>
        <w:t>员工</w:t>
      </w:r>
      <w:r w:rsidR="007E1B23" w:rsidRPr="00231F20">
        <w:rPr>
          <w:rFonts w:ascii="微软雅黑" w:eastAsia="微软雅黑" w:hAnsi="微软雅黑" w:hint="eastAsia"/>
        </w:rPr>
        <w:t>所属</w:t>
      </w:r>
      <w:r w:rsidR="007E1B23" w:rsidRPr="00231F20">
        <w:rPr>
          <w:rFonts w:ascii="微软雅黑" w:eastAsia="微软雅黑" w:hAnsi="微软雅黑"/>
        </w:rPr>
        <w:t>部门，为选择控件，点击【</w:t>
      </w:r>
      <w:r w:rsidR="007E1B23" w:rsidRPr="00231F20">
        <w:rPr>
          <w:rFonts w:ascii="微软雅黑" w:eastAsia="微软雅黑" w:hAnsi="微软雅黑" w:hint="eastAsia"/>
        </w:rPr>
        <w:t>选择</w:t>
      </w:r>
      <w:r w:rsidR="007E1B23" w:rsidRPr="00231F20">
        <w:rPr>
          <w:rFonts w:ascii="微软雅黑" w:eastAsia="微软雅黑" w:hAnsi="微软雅黑"/>
        </w:rPr>
        <w:t>】</w:t>
      </w:r>
      <w:r w:rsidR="007E1B23" w:rsidRPr="00231F20">
        <w:rPr>
          <w:rFonts w:ascii="微软雅黑" w:eastAsia="微软雅黑" w:hAnsi="微软雅黑" w:hint="eastAsia"/>
        </w:rPr>
        <w:t>弹出</w:t>
      </w:r>
      <w:r w:rsidR="007E1B23" w:rsidRPr="00231F20">
        <w:rPr>
          <w:rFonts w:ascii="微软雅黑" w:eastAsia="微软雅黑" w:hAnsi="微软雅黑"/>
        </w:rPr>
        <w:t>部门选择页面，为单选项，支持精确查询</w:t>
      </w:r>
    </w:p>
    <w:p w:rsidR="007E1B23" w:rsidRPr="00231F20" w:rsidRDefault="007E1B23" w:rsidP="007E1B23">
      <w:pPr>
        <w:pStyle w:val="a5"/>
        <w:ind w:left="42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状态，为下拉选项，默认</w:t>
      </w:r>
      <w:r w:rsidRPr="00231F20">
        <w:rPr>
          <w:rFonts w:ascii="微软雅黑" w:eastAsia="微软雅黑" w:hAnsi="微软雅黑" w:hint="eastAsia"/>
        </w:rPr>
        <w:t>为</w:t>
      </w:r>
      <w:r w:rsidRPr="00231F20">
        <w:rPr>
          <w:rFonts w:ascii="微软雅黑" w:eastAsia="微软雅黑" w:hAnsi="微软雅黑"/>
        </w:rPr>
        <w:t>全部</w:t>
      </w:r>
      <w:r w:rsidRPr="00231F20">
        <w:rPr>
          <w:rFonts w:ascii="微软雅黑" w:eastAsia="微软雅黑" w:hAnsi="微软雅黑" w:hint="eastAsia"/>
        </w:rPr>
        <w:t>，</w:t>
      </w:r>
      <w:r w:rsidRPr="00231F20">
        <w:rPr>
          <w:rFonts w:ascii="微软雅黑" w:eastAsia="微软雅黑" w:hAnsi="微软雅黑"/>
        </w:rPr>
        <w:t>可选项为全部，有效，无</w:t>
      </w:r>
      <w:r w:rsidRPr="00231F20">
        <w:rPr>
          <w:rFonts w:ascii="微软雅黑" w:eastAsia="微软雅黑" w:hAnsi="微软雅黑" w:hint="eastAsia"/>
        </w:rPr>
        <w:t>效</w:t>
      </w:r>
    </w:p>
    <w:p w:rsidR="007E1B23" w:rsidRPr="00231F20" w:rsidRDefault="007E1B23" w:rsidP="007E1B23">
      <w:pPr>
        <w:pStyle w:val="a5"/>
        <w:ind w:left="420" w:firstLineChars="0" w:firstLine="0"/>
        <w:rPr>
          <w:rFonts w:ascii="微软雅黑" w:eastAsia="微软雅黑" w:hAnsi="微软雅黑"/>
        </w:rPr>
      </w:pPr>
      <w:r w:rsidRPr="00231F20">
        <w:rPr>
          <w:rFonts w:ascii="微软雅黑" w:eastAsia="微软雅黑" w:hAnsi="微软雅黑" w:hint="eastAsia"/>
        </w:rPr>
        <w:t>权限名称</w:t>
      </w:r>
      <w:r w:rsidRPr="00231F20">
        <w:rPr>
          <w:rFonts w:ascii="微软雅黑" w:eastAsia="微软雅黑" w:hAnsi="微软雅黑"/>
        </w:rPr>
        <w:t>，为选择控件，点击【</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弹出权限</w:t>
      </w:r>
      <w:r w:rsidRPr="00231F20">
        <w:rPr>
          <w:rFonts w:ascii="微软雅黑" w:eastAsia="微软雅黑" w:hAnsi="微软雅黑"/>
        </w:rPr>
        <w:t>选择页面，为单选项，支持</w:t>
      </w:r>
      <w:r w:rsidRPr="00231F20">
        <w:rPr>
          <w:rFonts w:ascii="微软雅黑" w:eastAsia="微软雅黑" w:hAnsi="微软雅黑" w:hint="eastAsia"/>
        </w:rPr>
        <w:t>部分匹配</w:t>
      </w:r>
      <w:r w:rsidRPr="00231F20">
        <w:rPr>
          <w:rFonts w:ascii="微软雅黑" w:eastAsia="微软雅黑" w:hAnsi="微软雅黑"/>
        </w:rPr>
        <w:t>查询</w:t>
      </w:r>
    </w:p>
    <w:p w:rsidR="007E1B23" w:rsidRPr="00231F20" w:rsidRDefault="007E1B23" w:rsidP="00A92A2B">
      <w:pPr>
        <w:pStyle w:val="a5"/>
        <w:numPr>
          <w:ilvl w:val="0"/>
          <w:numId w:val="56"/>
        </w:numPr>
        <w:ind w:firstLineChars="0"/>
        <w:rPr>
          <w:rFonts w:ascii="微软雅黑" w:eastAsia="微软雅黑" w:hAnsi="微软雅黑"/>
        </w:rPr>
      </w:pPr>
      <w:r w:rsidRPr="00231F20">
        <w:rPr>
          <w:rFonts w:ascii="微软雅黑" w:eastAsia="微软雅黑" w:hAnsi="微软雅黑" w:hint="eastAsia"/>
        </w:rPr>
        <w:t>列表</w:t>
      </w:r>
    </w:p>
    <w:p w:rsidR="007E1B23" w:rsidRPr="00231F20" w:rsidRDefault="00253E73" w:rsidP="00253E73">
      <w:pPr>
        <w:pStyle w:val="a5"/>
        <w:ind w:left="840" w:firstLineChars="0" w:firstLine="0"/>
        <w:rPr>
          <w:rFonts w:ascii="微软雅黑" w:eastAsia="微软雅黑" w:hAnsi="微软雅黑"/>
        </w:rPr>
      </w:pPr>
      <w:r w:rsidRPr="00231F20">
        <w:rPr>
          <w:rFonts w:ascii="微软雅黑" w:eastAsia="微软雅黑" w:hAnsi="微软雅黑" w:hint="eastAsia"/>
        </w:rPr>
        <w:t>登录</w:t>
      </w:r>
      <w:r w:rsidR="007E1B23" w:rsidRPr="00231F20">
        <w:rPr>
          <w:rFonts w:ascii="微软雅黑" w:eastAsia="微软雅黑" w:hAnsi="微软雅黑"/>
        </w:rPr>
        <w:t>账号、员工编号、</w:t>
      </w:r>
      <w:r w:rsidRPr="00231F20">
        <w:rPr>
          <w:rFonts w:ascii="微软雅黑" w:eastAsia="微软雅黑" w:hAnsi="微软雅黑" w:hint="eastAsia"/>
        </w:rPr>
        <w:t>员工</w:t>
      </w:r>
      <w:r w:rsidR="007E1B23" w:rsidRPr="00231F20">
        <w:rPr>
          <w:rFonts w:ascii="微软雅黑" w:eastAsia="微软雅黑" w:hAnsi="微软雅黑"/>
        </w:rPr>
        <w:t>姓名、</w:t>
      </w:r>
      <w:r w:rsidRPr="00231F20">
        <w:rPr>
          <w:rFonts w:ascii="微软雅黑" w:eastAsia="微软雅黑" w:hAnsi="微软雅黑" w:hint="eastAsia"/>
        </w:rPr>
        <w:t>员工</w:t>
      </w:r>
      <w:r w:rsidR="007E1B23" w:rsidRPr="00231F20">
        <w:rPr>
          <w:rFonts w:ascii="微软雅黑" w:eastAsia="微软雅黑" w:hAnsi="微软雅黑"/>
        </w:rPr>
        <w:t>所属部门、</w:t>
      </w:r>
      <w:r w:rsidRPr="00231F20">
        <w:rPr>
          <w:rFonts w:ascii="微软雅黑" w:eastAsia="微软雅黑" w:hAnsi="微软雅黑" w:hint="eastAsia"/>
        </w:rPr>
        <w:t>账号</w:t>
      </w:r>
      <w:r w:rsidR="007E1B23" w:rsidRPr="00231F20">
        <w:rPr>
          <w:rFonts w:ascii="微软雅黑" w:eastAsia="微软雅黑" w:hAnsi="微软雅黑"/>
        </w:rPr>
        <w:t>状态、</w:t>
      </w:r>
      <w:r w:rsidR="007E1B23" w:rsidRPr="00231F20">
        <w:rPr>
          <w:rFonts w:ascii="微软雅黑" w:eastAsia="微软雅黑" w:hAnsi="微软雅黑" w:hint="eastAsia"/>
        </w:rPr>
        <w:t>权限名称</w:t>
      </w:r>
      <w:r w:rsidRPr="00231F20">
        <w:rPr>
          <w:rFonts w:ascii="微软雅黑" w:eastAsia="微软雅黑" w:hAnsi="微软雅黑" w:hint="eastAsia"/>
        </w:rPr>
        <w:t>（最多</w:t>
      </w:r>
      <w:r w:rsidRPr="00231F20">
        <w:rPr>
          <w:rFonts w:ascii="微软雅黑" w:eastAsia="微软雅黑" w:hAnsi="微软雅黑"/>
        </w:rPr>
        <w:t>展示</w:t>
      </w:r>
      <w:r w:rsidRPr="00231F20">
        <w:rPr>
          <w:rFonts w:ascii="微软雅黑" w:eastAsia="微软雅黑" w:hAnsi="微软雅黑" w:hint="eastAsia"/>
        </w:rPr>
        <w:t>3个权限</w:t>
      </w:r>
      <w:r w:rsidRPr="00231F20">
        <w:rPr>
          <w:rFonts w:ascii="微软雅黑" w:eastAsia="微软雅黑" w:hAnsi="微软雅黑"/>
        </w:rPr>
        <w:t>名称，其余</w:t>
      </w:r>
      <w:r w:rsidRPr="00231F20">
        <w:rPr>
          <w:rFonts w:ascii="微软雅黑" w:eastAsia="微软雅黑" w:hAnsi="微软雅黑" w:hint="eastAsia"/>
        </w:rPr>
        <w:t>省略</w:t>
      </w:r>
      <w:r w:rsidRPr="00231F20">
        <w:rPr>
          <w:rFonts w:ascii="微软雅黑" w:eastAsia="微软雅黑" w:hAnsi="微软雅黑"/>
        </w:rPr>
        <w:t>展示，</w:t>
      </w:r>
      <w:r w:rsidRPr="00231F20">
        <w:rPr>
          <w:rFonts w:ascii="微软雅黑" w:eastAsia="微软雅黑" w:hAnsi="微软雅黑" w:hint="eastAsia"/>
        </w:rPr>
        <w:t>鼠标</w:t>
      </w:r>
      <w:r w:rsidRPr="00231F20">
        <w:rPr>
          <w:rFonts w:ascii="微软雅黑" w:eastAsia="微软雅黑" w:hAnsi="微软雅黑"/>
        </w:rPr>
        <w:t>移入后显示完全</w:t>
      </w:r>
      <w:r w:rsidRPr="00231F20">
        <w:rPr>
          <w:rFonts w:ascii="微软雅黑" w:eastAsia="微软雅黑" w:hAnsi="微软雅黑" w:hint="eastAsia"/>
        </w:rPr>
        <w:t>）</w:t>
      </w:r>
    </w:p>
    <w:p w:rsidR="007E1B23" w:rsidRPr="00231F20" w:rsidRDefault="007E1B23" w:rsidP="00A92A2B">
      <w:pPr>
        <w:pStyle w:val="a5"/>
        <w:numPr>
          <w:ilvl w:val="0"/>
          <w:numId w:val="55"/>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7E1B23" w:rsidRPr="00231F20" w:rsidRDefault="007E1B23" w:rsidP="00A92A2B">
      <w:pPr>
        <w:pStyle w:val="a5"/>
        <w:numPr>
          <w:ilvl w:val="0"/>
          <w:numId w:val="57"/>
        </w:numPr>
        <w:ind w:firstLineChars="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默认展示为空</w:t>
      </w:r>
    </w:p>
    <w:p w:rsidR="007E1B23" w:rsidRPr="00231F20" w:rsidRDefault="007E1B23" w:rsidP="007E1B23">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若查询条件为空，则展示所有的</w:t>
      </w:r>
      <w:r w:rsidR="00253E73" w:rsidRPr="00231F20">
        <w:rPr>
          <w:rFonts w:ascii="微软雅黑" w:eastAsia="微软雅黑" w:hAnsi="微软雅黑" w:hint="eastAsia"/>
        </w:rPr>
        <w:t>账号</w:t>
      </w:r>
      <w:r w:rsidRPr="00231F20">
        <w:rPr>
          <w:rFonts w:ascii="微软雅黑" w:eastAsia="微软雅黑" w:hAnsi="微软雅黑"/>
        </w:rPr>
        <w:t>，</w:t>
      </w:r>
    </w:p>
    <w:p w:rsidR="007E1B23" w:rsidRPr="00231F20" w:rsidRDefault="007E1B23" w:rsidP="007E1B23">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若查询条件非空，则展示满足查询条件的</w:t>
      </w:r>
      <w:r w:rsidR="00253E73" w:rsidRPr="00231F20">
        <w:rPr>
          <w:rFonts w:ascii="微软雅黑" w:eastAsia="微软雅黑" w:hAnsi="微软雅黑" w:hint="eastAsia"/>
        </w:rPr>
        <w:t>账号</w:t>
      </w:r>
    </w:p>
    <w:p w:rsidR="007E1B23" w:rsidRPr="00231F20" w:rsidRDefault="007E1B23" w:rsidP="007E1B23">
      <w:pPr>
        <w:pStyle w:val="a5"/>
        <w:ind w:left="84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按照</w:t>
      </w:r>
      <w:r w:rsidR="00253E73" w:rsidRPr="00231F20">
        <w:rPr>
          <w:rFonts w:ascii="微软雅黑" w:eastAsia="微软雅黑" w:hAnsi="微软雅黑" w:hint="eastAsia"/>
        </w:rPr>
        <w:t>账号创建时间倒序</w:t>
      </w:r>
      <w:r w:rsidR="00253E73" w:rsidRPr="00231F20">
        <w:rPr>
          <w:rFonts w:ascii="微软雅黑" w:eastAsia="微软雅黑" w:hAnsi="微软雅黑"/>
        </w:rPr>
        <w:t>排列展示</w:t>
      </w:r>
    </w:p>
    <w:p w:rsidR="007E1B23" w:rsidRPr="00231F20" w:rsidRDefault="00253E73" w:rsidP="007E1B23">
      <w:pPr>
        <w:pStyle w:val="a5"/>
        <w:ind w:left="840" w:firstLineChars="0" w:firstLine="0"/>
        <w:rPr>
          <w:rFonts w:ascii="微软雅黑" w:eastAsia="微软雅黑" w:hAnsi="微软雅黑"/>
        </w:rPr>
      </w:pPr>
      <w:r w:rsidRPr="00231F20">
        <w:rPr>
          <w:rFonts w:ascii="微软雅黑" w:eastAsia="微软雅黑" w:hAnsi="微软雅黑" w:hint="eastAsia"/>
        </w:rPr>
        <w:t>登录账号</w:t>
      </w:r>
      <w:r w:rsidR="007E1B23" w:rsidRPr="00231F20">
        <w:rPr>
          <w:rFonts w:ascii="微软雅黑" w:eastAsia="微软雅黑" w:hAnsi="微软雅黑"/>
        </w:rPr>
        <w:t>有链接，点击可查看</w:t>
      </w:r>
      <w:r w:rsidRPr="00231F20">
        <w:rPr>
          <w:rFonts w:ascii="微软雅黑" w:eastAsia="微软雅黑" w:hAnsi="微软雅黑" w:hint="eastAsia"/>
        </w:rPr>
        <w:t>账号</w:t>
      </w:r>
      <w:r w:rsidR="007E1B23" w:rsidRPr="00231F20">
        <w:rPr>
          <w:rFonts w:ascii="微软雅黑" w:eastAsia="微软雅黑" w:hAnsi="微软雅黑"/>
        </w:rPr>
        <w:t>详情页</w:t>
      </w:r>
    </w:p>
    <w:p w:rsidR="007E1B23" w:rsidRPr="00231F20" w:rsidRDefault="007E1B23" w:rsidP="00A92A2B">
      <w:pPr>
        <w:pStyle w:val="a5"/>
        <w:numPr>
          <w:ilvl w:val="0"/>
          <w:numId w:val="57"/>
        </w:numPr>
        <w:ind w:firstLineChars="0"/>
        <w:rPr>
          <w:rFonts w:ascii="微软雅黑" w:eastAsia="微软雅黑" w:hAnsi="微软雅黑"/>
        </w:rPr>
      </w:pPr>
      <w:r w:rsidRPr="00231F20">
        <w:rPr>
          <w:rFonts w:ascii="微软雅黑" w:eastAsia="微软雅黑" w:hAnsi="微软雅黑" w:hint="eastAsia"/>
        </w:rPr>
        <w:t>列表记录按照</w:t>
      </w:r>
      <w:r w:rsidR="00253E73" w:rsidRPr="00231F20">
        <w:rPr>
          <w:rFonts w:ascii="微软雅黑" w:eastAsia="微软雅黑" w:hAnsi="微软雅黑" w:hint="eastAsia"/>
        </w:rPr>
        <w:t>登录账号</w:t>
      </w:r>
      <w:r w:rsidRPr="00231F20">
        <w:rPr>
          <w:rFonts w:ascii="微软雅黑" w:eastAsia="微软雅黑" w:hAnsi="微软雅黑"/>
        </w:rPr>
        <w:t>为唯一标识</w:t>
      </w:r>
      <w:r w:rsidRPr="00231F20">
        <w:rPr>
          <w:rFonts w:ascii="微软雅黑" w:eastAsia="微软雅黑" w:hAnsi="微软雅黑" w:hint="eastAsia"/>
        </w:rPr>
        <w:t>进行</w:t>
      </w:r>
      <w:r w:rsidRPr="00231F20">
        <w:rPr>
          <w:rFonts w:ascii="微软雅黑" w:eastAsia="微软雅黑" w:hAnsi="微软雅黑"/>
        </w:rPr>
        <w:t>展示</w:t>
      </w:r>
    </w:p>
    <w:p w:rsidR="007E1B23" w:rsidRPr="00231F20" w:rsidRDefault="007E1B23" w:rsidP="007E1B23">
      <w:pPr>
        <w:rPr>
          <w:rFonts w:ascii="微软雅黑" w:eastAsia="微软雅黑" w:hAnsi="微软雅黑"/>
        </w:rPr>
      </w:pPr>
      <w:r w:rsidRPr="00231F20">
        <w:rPr>
          <w:rFonts w:ascii="微软雅黑" w:eastAsia="微软雅黑" w:hAnsi="微软雅黑" w:hint="eastAsia"/>
        </w:rPr>
        <w:t>若同一</w:t>
      </w:r>
      <w:r w:rsidR="00253E73" w:rsidRPr="00231F20">
        <w:rPr>
          <w:rFonts w:ascii="微软雅黑" w:eastAsia="微软雅黑" w:hAnsi="微软雅黑" w:hint="eastAsia"/>
        </w:rPr>
        <w:t>账号</w:t>
      </w:r>
      <w:r w:rsidRPr="00231F20">
        <w:rPr>
          <w:rFonts w:ascii="微软雅黑" w:eastAsia="微软雅黑" w:hAnsi="微软雅黑"/>
        </w:rPr>
        <w:t>分配了多个</w:t>
      </w:r>
      <w:r w:rsidRPr="00231F20">
        <w:rPr>
          <w:rFonts w:ascii="微软雅黑" w:eastAsia="微软雅黑" w:hAnsi="微软雅黑" w:hint="eastAsia"/>
        </w:rPr>
        <w:t>权限</w:t>
      </w:r>
      <w:r w:rsidRPr="00231F20">
        <w:rPr>
          <w:rFonts w:ascii="微软雅黑" w:eastAsia="微软雅黑" w:hAnsi="微软雅黑"/>
        </w:rPr>
        <w:t>，则在权限名称处各权限间以分号间隔展示</w:t>
      </w:r>
    </w:p>
    <w:p w:rsidR="007E1B23" w:rsidRPr="00231F20" w:rsidRDefault="007E1B23" w:rsidP="007E1B23">
      <w:pPr>
        <w:rPr>
          <w:rFonts w:ascii="微软雅黑" w:eastAsia="微软雅黑" w:hAnsi="微软雅黑"/>
        </w:rPr>
      </w:pPr>
      <w:r w:rsidRPr="00231F20">
        <w:rPr>
          <w:rFonts w:ascii="微软雅黑" w:eastAsia="微软雅黑" w:hAnsi="微软雅黑" w:hint="eastAsia"/>
        </w:rPr>
        <w:t>权限</w:t>
      </w:r>
      <w:r w:rsidRPr="00231F20">
        <w:rPr>
          <w:rFonts w:ascii="微软雅黑" w:eastAsia="微软雅黑" w:hAnsi="微软雅黑"/>
        </w:rPr>
        <w:t>名称命名规则为根节点</w:t>
      </w:r>
      <w:proofErr w:type="gramStart"/>
      <w:r w:rsidRPr="00231F20">
        <w:rPr>
          <w:rFonts w:ascii="微软雅黑" w:eastAsia="微软雅黑" w:hAnsi="微软雅黑"/>
        </w:rPr>
        <w:t>名称—</w:t>
      </w:r>
      <w:r w:rsidRPr="00231F20">
        <w:rPr>
          <w:rFonts w:ascii="微软雅黑" w:eastAsia="微软雅黑" w:hAnsi="微软雅黑" w:hint="eastAsia"/>
        </w:rPr>
        <w:t>父节点</w:t>
      </w:r>
      <w:proofErr w:type="gramEnd"/>
      <w:r w:rsidRPr="00231F20">
        <w:rPr>
          <w:rFonts w:ascii="微软雅黑" w:eastAsia="微软雅黑" w:hAnsi="微软雅黑"/>
        </w:rPr>
        <w:t>名称</w:t>
      </w:r>
      <w:r w:rsidRPr="00231F20">
        <w:rPr>
          <w:rFonts w:ascii="微软雅黑" w:eastAsia="微软雅黑" w:hAnsi="微软雅黑" w:hint="eastAsia"/>
        </w:rPr>
        <w:t>（可能</w:t>
      </w:r>
      <w:r w:rsidRPr="00231F20">
        <w:rPr>
          <w:rFonts w:ascii="微软雅黑" w:eastAsia="微软雅黑" w:hAnsi="微软雅黑"/>
        </w:rPr>
        <w:t>有多个</w:t>
      </w:r>
      <w:r w:rsidRPr="00231F20">
        <w:rPr>
          <w:rFonts w:ascii="微软雅黑" w:eastAsia="微软雅黑" w:hAnsi="微软雅黑" w:hint="eastAsia"/>
        </w:rPr>
        <w:t>父</w:t>
      </w:r>
      <w:proofErr w:type="gramStart"/>
      <w:r w:rsidRPr="00231F20">
        <w:rPr>
          <w:rFonts w:ascii="微软雅黑" w:eastAsia="微软雅黑" w:hAnsi="微软雅黑" w:hint="eastAsia"/>
        </w:rPr>
        <w:t>父</w:t>
      </w:r>
      <w:proofErr w:type="gramEnd"/>
      <w:r w:rsidRPr="00231F20">
        <w:rPr>
          <w:rFonts w:ascii="微软雅黑" w:eastAsia="微软雅黑" w:hAnsi="微软雅黑"/>
        </w:rPr>
        <w:t>节点等</w:t>
      </w:r>
      <w:r w:rsidRPr="00231F20">
        <w:rPr>
          <w:rFonts w:ascii="微软雅黑" w:eastAsia="微软雅黑" w:hAnsi="微软雅黑" w:hint="eastAsia"/>
        </w:rPr>
        <w:t>）</w:t>
      </w:r>
      <w:proofErr w:type="gramStart"/>
      <w:r w:rsidRPr="00231F20">
        <w:rPr>
          <w:rFonts w:ascii="微软雅黑" w:eastAsia="微软雅黑" w:hAnsi="微软雅黑"/>
        </w:rPr>
        <w:t>—</w:t>
      </w:r>
      <w:r w:rsidRPr="00231F20">
        <w:rPr>
          <w:rFonts w:ascii="微软雅黑" w:eastAsia="微软雅黑" w:hAnsi="微软雅黑" w:hint="eastAsia"/>
        </w:rPr>
        <w:t>功能</w:t>
      </w:r>
      <w:proofErr w:type="gramEnd"/>
      <w:r w:rsidRPr="00231F20">
        <w:rPr>
          <w:rFonts w:ascii="微软雅黑" w:eastAsia="微软雅黑" w:hAnsi="微软雅黑"/>
        </w:rPr>
        <w:t>权限名称（</w:t>
      </w:r>
      <w:r w:rsidRPr="00231F20">
        <w:rPr>
          <w:rFonts w:ascii="微软雅黑" w:eastAsia="微软雅黑" w:hAnsi="微软雅黑" w:hint="eastAsia"/>
        </w:rPr>
        <w:t>从</w:t>
      </w:r>
      <w:r w:rsidRPr="00231F20">
        <w:rPr>
          <w:rFonts w:ascii="微软雅黑" w:eastAsia="微软雅黑" w:hAnsi="微软雅黑"/>
        </w:rPr>
        <w:t>根节点名称开始，</w:t>
      </w:r>
      <w:r w:rsidRPr="00231F20">
        <w:rPr>
          <w:rFonts w:ascii="微软雅黑" w:eastAsia="微软雅黑" w:hAnsi="微软雅黑" w:hint="eastAsia"/>
        </w:rPr>
        <w:t>以</w:t>
      </w:r>
      <w:r w:rsidRPr="00231F20">
        <w:rPr>
          <w:rFonts w:ascii="微软雅黑" w:eastAsia="微软雅黑" w:hAnsi="微软雅黑"/>
        </w:rPr>
        <w:t>-分隔，需要展示每一层级的节点名称，最后一</w:t>
      </w:r>
      <w:r w:rsidRPr="00231F20">
        <w:rPr>
          <w:rFonts w:ascii="微软雅黑" w:eastAsia="微软雅黑" w:hAnsi="微软雅黑" w:hint="eastAsia"/>
        </w:rPr>
        <w:t>级</w:t>
      </w:r>
      <w:r w:rsidRPr="00231F20">
        <w:rPr>
          <w:rFonts w:ascii="微软雅黑" w:eastAsia="微软雅黑" w:hAnsi="微软雅黑"/>
        </w:rPr>
        <w:t>为功能</w:t>
      </w:r>
      <w:r w:rsidRPr="00231F20">
        <w:rPr>
          <w:rFonts w:ascii="微软雅黑" w:eastAsia="微软雅黑" w:hAnsi="微软雅黑" w:hint="eastAsia"/>
        </w:rPr>
        <w:t>权限</w:t>
      </w:r>
      <w:r w:rsidRPr="00231F20">
        <w:rPr>
          <w:rFonts w:ascii="微软雅黑" w:eastAsia="微软雅黑" w:hAnsi="微软雅黑"/>
        </w:rPr>
        <w:t>名称）</w:t>
      </w:r>
    </w:p>
    <w:p w:rsidR="00DF675B" w:rsidRPr="00231F20" w:rsidRDefault="00DF675B" w:rsidP="007E1B23">
      <w:pPr>
        <w:rPr>
          <w:rFonts w:ascii="微软雅黑" w:eastAsia="微软雅黑" w:hAnsi="微软雅黑"/>
        </w:rPr>
      </w:pPr>
      <w:r w:rsidRPr="00231F20">
        <w:rPr>
          <w:rFonts w:ascii="微软雅黑" w:eastAsia="微软雅黑" w:hAnsi="微软雅黑" w:hint="eastAsia"/>
        </w:rPr>
        <w:t>比如</w:t>
      </w:r>
      <w:r w:rsidRPr="00231F20">
        <w:rPr>
          <w:rFonts w:ascii="微软雅黑" w:eastAsia="微软雅黑" w:hAnsi="微软雅黑"/>
        </w:rPr>
        <w:t>：则</w:t>
      </w:r>
      <w:proofErr w:type="gramStart"/>
      <w:r w:rsidRPr="00231F20">
        <w:rPr>
          <w:rFonts w:ascii="微软雅黑" w:eastAsia="微软雅黑" w:hAnsi="微软雅黑"/>
        </w:rPr>
        <w:t>车闪贷这个</w:t>
      </w:r>
      <w:proofErr w:type="gramEnd"/>
      <w:r w:rsidRPr="00231F20">
        <w:rPr>
          <w:rFonts w:ascii="微软雅黑" w:eastAsia="微软雅黑" w:hAnsi="微软雅黑"/>
        </w:rPr>
        <w:t>功能权限的命名为“</w:t>
      </w:r>
      <w:r w:rsidRPr="00231F20">
        <w:rPr>
          <w:rFonts w:ascii="微软雅黑" w:eastAsia="微软雅黑" w:hAnsi="微软雅黑" w:hint="eastAsia"/>
        </w:rPr>
        <w:t>系统管理</w:t>
      </w:r>
      <w:r w:rsidRPr="00231F20">
        <w:rPr>
          <w:rFonts w:ascii="微软雅黑" w:eastAsia="微软雅黑" w:hAnsi="微软雅黑"/>
        </w:rPr>
        <w:t>—</w:t>
      </w:r>
      <w:r w:rsidRPr="00231F20">
        <w:rPr>
          <w:rFonts w:ascii="微软雅黑" w:eastAsia="微软雅黑" w:hAnsi="微软雅黑" w:hint="eastAsia"/>
        </w:rPr>
        <w:t>员工</w:t>
      </w:r>
      <w:r w:rsidRPr="00231F20">
        <w:rPr>
          <w:rFonts w:ascii="微软雅黑" w:eastAsia="微软雅黑" w:hAnsi="微软雅黑"/>
        </w:rPr>
        <w:t>APP权限—</w:t>
      </w:r>
      <w:r w:rsidRPr="00231F20">
        <w:rPr>
          <w:rFonts w:ascii="微软雅黑" w:eastAsia="微软雅黑" w:hAnsi="微软雅黑" w:hint="eastAsia"/>
        </w:rPr>
        <w:t>车主贷</w:t>
      </w:r>
      <w:r w:rsidRPr="00231F20">
        <w:rPr>
          <w:rFonts w:ascii="微软雅黑" w:eastAsia="微软雅黑" w:hAnsi="微软雅黑"/>
        </w:rPr>
        <w:t>”</w:t>
      </w:r>
    </w:p>
    <w:p w:rsidR="00DF675B" w:rsidRPr="00231F20" w:rsidRDefault="00DF675B" w:rsidP="007E1B23">
      <w:pPr>
        <w:rPr>
          <w:rFonts w:ascii="微软雅黑" w:eastAsia="微软雅黑" w:hAnsi="微软雅黑"/>
        </w:rPr>
      </w:pPr>
      <w:r w:rsidRPr="00231F20">
        <w:rPr>
          <w:rFonts w:ascii="微软雅黑" w:eastAsia="微软雅黑" w:hAnsi="微软雅黑"/>
          <w:noProof/>
        </w:rPr>
        <w:lastRenderedPageBreak/>
        <w:drawing>
          <wp:inline distT="0" distB="0" distL="0" distR="0" wp14:anchorId="65258B7B" wp14:editId="6E5A108E">
            <wp:extent cx="3542857" cy="212381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2857" cy="2123810"/>
                    </a:xfrm>
                    <a:prstGeom prst="rect">
                      <a:avLst/>
                    </a:prstGeom>
                  </pic:spPr>
                </pic:pic>
              </a:graphicData>
            </a:graphic>
          </wp:inline>
        </w:drawing>
      </w:r>
    </w:p>
    <w:p w:rsidR="007E1B23" w:rsidRPr="00231F20" w:rsidRDefault="007E1B23" w:rsidP="00A92A2B">
      <w:pPr>
        <w:pStyle w:val="a5"/>
        <w:numPr>
          <w:ilvl w:val="0"/>
          <w:numId w:val="55"/>
        </w:numPr>
        <w:ind w:firstLineChars="0"/>
        <w:rPr>
          <w:rFonts w:ascii="微软雅黑" w:eastAsia="微软雅黑" w:hAnsi="微软雅黑"/>
        </w:rPr>
      </w:pPr>
      <w:r w:rsidRPr="00231F20">
        <w:rPr>
          <w:rFonts w:ascii="微软雅黑" w:eastAsia="微软雅黑" w:hAnsi="微软雅黑" w:hint="eastAsia"/>
        </w:rPr>
        <w:t>导出</w:t>
      </w:r>
    </w:p>
    <w:p w:rsidR="007E1B23" w:rsidRPr="00231F20" w:rsidRDefault="007E1B23" w:rsidP="00A92A2B">
      <w:pPr>
        <w:pStyle w:val="a5"/>
        <w:numPr>
          <w:ilvl w:val="0"/>
          <w:numId w:val="58"/>
        </w:numPr>
        <w:ind w:firstLineChars="0"/>
        <w:rPr>
          <w:rFonts w:ascii="微软雅黑" w:eastAsia="微软雅黑" w:hAnsi="微软雅黑"/>
        </w:rPr>
      </w:pPr>
      <w:r w:rsidRPr="00231F20">
        <w:rPr>
          <w:rFonts w:ascii="微软雅黑" w:eastAsia="微软雅黑" w:hAnsi="微软雅黑" w:hint="eastAsia"/>
        </w:rPr>
        <w:t>导出功能采取</w:t>
      </w:r>
      <w:r w:rsidRPr="00231F20">
        <w:rPr>
          <w:rFonts w:ascii="微软雅黑" w:eastAsia="微软雅黑" w:hAnsi="微软雅黑"/>
        </w:rPr>
        <w:t>导出字段自定义的模式</w:t>
      </w:r>
    </w:p>
    <w:p w:rsidR="007E1B23" w:rsidRPr="00231F20" w:rsidRDefault="007E1B23" w:rsidP="007E1B23">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导出，弹出导出字段选择页面</w:t>
      </w:r>
      <w:r w:rsidRPr="00231F20">
        <w:rPr>
          <w:rFonts w:ascii="微软雅黑" w:eastAsia="微软雅黑" w:hAnsi="微软雅黑" w:hint="eastAsia"/>
        </w:rPr>
        <w:t>，</w:t>
      </w:r>
      <w:r w:rsidRPr="00231F20">
        <w:rPr>
          <w:rFonts w:ascii="微软雅黑" w:eastAsia="微软雅黑" w:hAnsi="微软雅黑"/>
        </w:rPr>
        <w:t>字段为复选框</w:t>
      </w:r>
    </w:p>
    <w:p w:rsidR="007E1B23" w:rsidRPr="00231F20" w:rsidRDefault="007E1B23" w:rsidP="007E1B23">
      <w:pPr>
        <w:pStyle w:val="a5"/>
        <w:ind w:left="420" w:firstLineChars="0" w:firstLine="0"/>
        <w:rPr>
          <w:rFonts w:ascii="微软雅黑" w:eastAsia="微软雅黑" w:hAnsi="微软雅黑"/>
        </w:rPr>
      </w:pPr>
      <w:r w:rsidRPr="00231F20">
        <w:rPr>
          <w:rFonts w:ascii="微软雅黑" w:eastAsia="微软雅黑" w:hAnsi="微软雅黑" w:hint="eastAsia"/>
        </w:rPr>
        <w:t>可选择</w:t>
      </w:r>
      <w:r w:rsidRPr="00231F20">
        <w:rPr>
          <w:rFonts w:ascii="微软雅黑" w:eastAsia="微软雅黑" w:hAnsi="微软雅黑"/>
        </w:rPr>
        <w:t>字段为</w:t>
      </w:r>
      <w:proofErr w:type="gramStart"/>
      <w:r w:rsidRPr="00231F20">
        <w:rPr>
          <w:rFonts w:ascii="微软雅黑" w:eastAsia="微软雅黑" w:hAnsi="微软雅黑"/>
        </w:rPr>
        <w:t>‘</w:t>
      </w:r>
      <w:proofErr w:type="gramEnd"/>
      <w:r w:rsidR="009C6300" w:rsidRPr="00231F20">
        <w:rPr>
          <w:rFonts w:ascii="微软雅黑" w:eastAsia="微软雅黑" w:hAnsi="微软雅黑" w:hint="eastAsia"/>
        </w:rPr>
        <w:t>登录</w:t>
      </w:r>
      <w:r w:rsidRPr="00231F20">
        <w:rPr>
          <w:rFonts w:ascii="微软雅黑" w:eastAsia="微软雅黑" w:hAnsi="微软雅黑" w:hint="eastAsia"/>
        </w:rPr>
        <w:t>账号</w:t>
      </w:r>
      <w:r w:rsidRPr="00231F20">
        <w:rPr>
          <w:rFonts w:ascii="微软雅黑" w:eastAsia="微软雅黑" w:hAnsi="微软雅黑"/>
        </w:rPr>
        <w:t>、</w:t>
      </w:r>
      <w:r w:rsidRPr="00231F20">
        <w:rPr>
          <w:rFonts w:ascii="微软雅黑" w:eastAsia="微软雅黑" w:hAnsi="微软雅黑" w:hint="eastAsia"/>
        </w:rPr>
        <w:t>员工编号</w:t>
      </w:r>
      <w:r w:rsidRPr="00231F20">
        <w:rPr>
          <w:rFonts w:ascii="微软雅黑" w:eastAsia="微软雅黑" w:hAnsi="微软雅黑"/>
        </w:rPr>
        <w:t>、</w:t>
      </w:r>
      <w:r w:rsidR="009C6300" w:rsidRPr="00231F20">
        <w:rPr>
          <w:rFonts w:ascii="微软雅黑" w:eastAsia="微软雅黑" w:hAnsi="微软雅黑" w:hint="eastAsia"/>
        </w:rPr>
        <w:t>员工</w:t>
      </w:r>
      <w:r w:rsidRPr="00231F20">
        <w:rPr>
          <w:rFonts w:ascii="微软雅黑" w:eastAsia="微软雅黑" w:hAnsi="微软雅黑" w:hint="eastAsia"/>
        </w:rPr>
        <w:t>姓名</w:t>
      </w:r>
      <w:r w:rsidRPr="00231F20">
        <w:rPr>
          <w:rFonts w:ascii="微软雅黑" w:eastAsia="微软雅黑" w:hAnsi="微软雅黑"/>
        </w:rPr>
        <w:t>、</w:t>
      </w:r>
      <w:r w:rsidR="009C6300" w:rsidRPr="00231F20">
        <w:rPr>
          <w:rFonts w:ascii="微软雅黑" w:eastAsia="微软雅黑" w:hAnsi="微软雅黑" w:hint="eastAsia"/>
        </w:rPr>
        <w:t>员工</w:t>
      </w:r>
      <w:r w:rsidRPr="00231F20">
        <w:rPr>
          <w:rFonts w:ascii="微软雅黑" w:eastAsia="微软雅黑" w:hAnsi="微软雅黑" w:hint="eastAsia"/>
        </w:rPr>
        <w:t>所属</w:t>
      </w:r>
      <w:r w:rsidRPr="00231F20">
        <w:rPr>
          <w:rFonts w:ascii="微软雅黑" w:eastAsia="微软雅黑" w:hAnsi="微软雅黑"/>
        </w:rPr>
        <w:t>部门、</w:t>
      </w:r>
      <w:r w:rsidR="009C6300" w:rsidRPr="00231F20">
        <w:rPr>
          <w:rFonts w:ascii="微软雅黑" w:eastAsia="微软雅黑" w:hAnsi="微软雅黑" w:hint="eastAsia"/>
        </w:rPr>
        <w:t>账号</w:t>
      </w:r>
      <w:r w:rsidRPr="00231F20">
        <w:rPr>
          <w:rFonts w:ascii="微软雅黑" w:eastAsia="微软雅黑" w:hAnsi="微软雅黑" w:hint="eastAsia"/>
        </w:rPr>
        <w:t>状态</w:t>
      </w:r>
      <w:r w:rsidRPr="00231F20">
        <w:rPr>
          <w:rFonts w:ascii="微软雅黑" w:eastAsia="微软雅黑" w:hAnsi="微软雅黑"/>
        </w:rPr>
        <w:t>、</w:t>
      </w:r>
      <w:r w:rsidRPr="00231F20">
        <w:rPr>
          <w:rFonts w:ascii="微软雅黑" w:eastAsia="微软雅黑" w:hAnsi="微软雅黑" w:hint="eastAsia"/>
        </w:rPr>
        <w:t>权限名称</w:t>
      </w:r>
    </w:p>
    <w:p w:rsidR="007E1B23" w:rsidRPr="00231F20" w:rsidRDefault="007E1B23" w:rsidP="00A92A2B">
      <w:pPr>
        <w:pStyle w:val="a5"/>
        <w:numPr>
          <w:ilvl w:val="0"/>
          <w:numId w:val="58"/>
        </w:numPr>
        <w:ind w:firstLineChars="0"/>
        <w:rPr>
          <w:rFonts w:ascii="微软雅黑" w:eastAsia="微软雅黑" w:hAnsi="微软雅黑"/>
        </w:rPr>
      </w:pPr>
      <w:r w:rsidRPr="00231F20">
        <w:rPr>
          <w:rFonts w:ascii="微软雅黑" w:eastAsia="微软雅黑" w:hAnsi="微软雅黑" w:hint="eastAsia"/>
        </w:rPr>
        <w:t>【确定导出】校验</w:t>
      </w:r>
      <w:r w:rsidRPr="00231F20">
        <w:rPr>
          <w:rFonts w:ascii="微软雅黑" w:eastAsia="微软雅黑" w:hAnsi="微软雅黑"/>
        </w:rPr>
        <w:t>条件</w:t>
      </w:r>
    </w:p>
    <w:p w:rsidR="007E1B23" w:rsidRPr="00231F20" w:rsidRDefault="007E1B23" w:rsidP="007E1B23">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字段</w:t>
      </w:r>
      <w:r w:rsidRPr="00231F20">
        <w:rPr>
          <w:rFonts w:ascii="微软雅黑" w:eastAsia="微软雅黑" w:hAnsi="微软雅黑"/>
        </w:rPr>
        <w:t>需非空</w:t>
      </w:r>
      <w:proofErr w:type="gramEnd"/>
      <w:r w:rsidRPr="00231F20">
        <w:rPr>
          <w:rFonts w:ascii="微软雅黑" w:eastAsia="微软雅黑" w:hAnsi="微软雅黑"/>
        </w:rPr>
        <w:t>，</w:t>
      </w:r>
      <w:r w:rsidRPr="00231F20">
        <w:rPr>
          <w:rFonts w:ascii="微软雅黑" w:eastAsia="微软雅黑" w:hAnsi="微软雅黑" w:hint="eastAsia"/>
        </w:rPr>
        <w:t>若未</w:t>
      </w:r>
      <w:r w:rsidRPr="00231F20">
        <w:rPr>
          <w:rFonts w:ascii="微软雅黑" w:eastAsia="微软雅黑" w:hAnsi="微软雅黑"/>
        </w:rPr>
        <w:t>勾选任何</w:t>
      </w:r>
      <w:r w:rsidRPr="00231F20">
        <w:rPr>
          <w:rFonts w:ascii="微软雅黑" w:eastAsia="微软雅黑" w:hAnsi="微软雅黑" w:hint="eastAsia"/>
        </w:rPr>
        <w:t>导出</w:t>
      </w:r>
      <w:r w:rsidRPr="00231F20">
        <w:rPr>
          <w:rFonts w:ascii="微软雅黑" w:eastAsia="微软雅黑" w:hAnsi="微软雅黑"/>
        </w:rPr>
        <w:t>字段，则提示“</w:t>
      </w:r>
      <w:r w:rsidRPr="00231F20">
        <w:rPr>
          <w:rFonts w:ascii="微软雅黑" w:eastAsia="微软雅黑" w:hAnsi="微软雅黑" w:hint="eastAsia"/>
        </w:rPr>
        <w:t>请选择</w:t>
      </w:r>
      <w:r w:rsidRPr="00231F20">
        <w:rPr>
          <w:rFonts w:ascii="微软雅黑" w:eastAsia="微软雅黑" w:hAnsi="微软雅黑"/>
        </w:rPr>
        <w:t>需要导出的字段”</w:t>
      </w:r>
    </w:p>
    <w:p w:rsidR="007E1B23" w:rsidRPr="00231F20" w:rsidRDefault="007E1B23" w:rsidP="007E1B23">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若</w:t>
      </w:r>
      <w:r w:rsidRPr="00231F20">
        <w:rPr>
          <w:rFonts w:ascii="微软雅黑" w:eastAsia="微软雅黑" w:hAnsi="微软雅黑"/>
        </w:rPr>
        <w:t>勾选字段</w:t>
      </w:r>
      <w:proofErr w:type="gramEnd"/>
      <w:r w:rsidRPr="00231F20">
        <w:rPr>
          <w:rFonts w:ascii="微软雅黑" w:eastAsia="微软雅黑" w:hAnsi="微软雅黑"/>
        </w:rPr>
        <w:t>非空，则导出</w:t>
      </w:r>
      <w:r w:rsidRPr="00231F20">
        <w:rPr>
          <w:rFonts w:ascii="微软雅黑" w:eastAsia="微软雅黑" w:hAnsi="微软雅黑" w:hint="eastAsia"/>
        </w:rPr>
        <w:t>包含</w:t>
      </w:r>
      <w:proofErr w:type="gramStart"/>
      <w:r w:rsidRPr="00231F20">
        <w:rPr>
          <w:rFonts w:ascii="微软雅黑" w:eastAsia="微软雅黑" w:hAnsi="微软雅黑"/>
        </w:rPr>
        <w:t>已勾选字段</w:t>
      </w:r>
      <w:proofErr w:type="gramEnd"/>
      <w:r w:rsidRPr="00231F20">
        <w:rPr>
          <w:rFonts w:ascii="微软雅黑" w:eastAsia="微软雅黑" w:hAnsi="微软雅黑"/>
        </w:rPr>
        <w:t>的文件。</w:t>
      </w:r>
      <w:r w:rsidRPr="00231F20">
        <w:rPr>
          <w:rFonts w:ascii="微软雅黑" w:eastAsia="微软雅黑" w:hAnsi="微软雅黑" w:hint="eastAsia"/>
        </w:rPr>
        <w:t>并返回到</w:t>
      </w:r>
      <w:del w:id="982" w:author="春苹" w:date="2019-01-17T16:01:00Z">
        <w:r w:rsidRPr="00231F20" w:rsidDel="00C17C1E">
          <w:rPr>
            <w:rFonts w:ascii="微软雅黑" w:eastAsia="微软雅黑" w:hAnsi="微软雅黑"/>
          </w:rPr>
          <w:delText>部门</w:delText>
        </w:r>
      </w:del>
      <w:ins w:id="983" w:author="春苹" w:date="2019-01-17T16:01:00Z">
        <w:r w:rsidR="00C17C1E">
          <w:rPr>
            <w:rFonts w:ascii="微软雅黑" w:eastAsia="微软雅黑" w:hAnsi="微软雅黑" w:hint="eastAsia"/>
          </w:rPr>
          <w:t>账号功能权限</w:t>
        </w:r>
      </w:ins>
      <w:r w:rsidRPr="00231F20">
        <w:rPr>
          <w:rFonts w:ascii="微软雅黑" w:eastAsia="微软雅黑" w:hAnsi="微软雅黑"/>
        </w:rPr>
        <w:t>查询列表页</w:t>
      </w:r>
    </w:p>
    <w:p w:rsidR="007E1B23" w:rsidRPr="00231F20" w:rsidRDefault="007E1B23" w:rsidP="00A92A2B">
      <w:pPr>
        <w:pStyle w:val="a5"/>
        <w:numPr>
          <w:ilvl w:val="0"/>
          <w:numId w:val="58"/>
        </w:numPr>
        <w:ind w:firstLineChars="0"/>
        <w:rPr>
          <w:rFonts w:ascii="微软雅黑" w:eastAsia="微软雅黑" w:hAnsi="微软雅黑"/>
        </w:rPr>
      </w:pPr>
      <w:r w:rsidRPr="00231F20">
        <w:rPr>
          <w:rFonts w:ascii="微软雅黑" w:eastAsia="微软雅黑" w:hAnsi="微软雅黑" w:hint="eastAsia"/>
        </w:rPr>
        <w:t>【取消】，</w:t>
      </w:r>
      <w:r w:rsidRPr="00231F20">
        <w:rPr>
          <w:rFonts w:ascii="微软雅黑" w:eastAsia="微软雅黑" w:hAnsi="微软雅黑"/>
        </w:rPr>
        <w:t>则关闭</w:t>
      </w:r>
      <w:r w:rsidRPr="00231F20">
        <w:rPr>
          <w:rFonts w:ascii="微软雅黑" w:eastAsia="微软雅黑" w:hAnsi="微软雅黑" w:hint="eastAsia"/>
        </w:rPr>
        <w:t>导出</w:t>
      </w:r>
      <w:r w:rsidRPr="00231F20">
        <w:rPr>
          <w:rFonts w:ascii="微软雅黑" w:eastAsia="微软雅黑" w:hAnsi="微软雅黑"/>
        </w:rPr>
        <w:t>字段选择页面，返回到</w:t>
      </w:r>
      <w:ins w:id="984" w:author="春苹" w:date="2019-01-17T16:01:00Z">
        <w:r w:rsidR="00C17C1E">
          <w:rPr>
            <w:rFonts w:ascii="微软雅黑" w:eastAsia="微软雅黑" w:hAnsi="微软雅黑" w:hint="eastAsia"/>
          </w:rPr>
          <w:t>账号功能权限</w:t>
        </w:r>
      </w:ins>
      <w:del w:id="985" w:author="春苹" w:date="2019-01-17T16:01:00Z">
        <w:r w:rsidRPr="00231F20" w:rsidDel="00C17C1E">
          <w:rPr>
            <w:rFonts w:ascii="微软雅黑" w:eastAsia="微软雅黑" w:hAnsi="微软雅黑" w:hint="eastAsia"/>
          </w:rPr>
          <w:delText>角色功能</w:delText>
        </w:r>
        <w:r w:rsidRPr="00231F20" w:rsidDel="00C17C1E">
          <w:rPr>
            <w:rFonts w:ascii="微软雅黑" w:eastAsia="微软雅黑" w:hAnsi="微软雅黑"/>
          </w:rPr>
          <w:delText>权限</w:delText>
        </w:r>
      </w:del>
      <w:r w:rsidRPr="00231F20">
        <w:rPr>
          <w:rFonts w:ascii="微软雅黑" w:eastAsia="微软雅黑" w:hAnsi="微软雅黑"/>
        </w:rPr>
        <w:t>查询列表页。</w:t>
      </w:r>
    </w:p>
    <w:p w:rsidR="005A085F" w:rsidRPr="00C17C1E" w:rsidRDefault="005A085F" w:rsidP="00FD6E44">
      <w:pPr>
        <w:pStyle w:val="a5"/>
        <w:ind w:left="420" w:firstLineChars="0" w:firstLine="0"/>
        <w:rPr>
          <w:rFonts w:ascii="微软雅黑" w:eastAsia="微软雅黑" w:hAnsi="微软雅黑"/>
        </w:rPr>
      </w:pPr>
    </w:p>
    <w:p w:rsidR="00DA135B" w:rsidRPr="00231F20" w:rsidRDefault="00B07AC2" w:rsidP="00881FBB">
      <w:pPr>
        <w:pStyle w:val="3"/>
        <w:numPr>
          <w:ilvl w:val="1"/>
          <w:numId w:val="1"/>
        </w:numPr>
        <w:rPr>
          <w:rFonts w:ascii="微软雅黑" w:eastAsia="微软雅黑" w:hAnsi="微软雅黑"/>
        </w:rPr>
      </w:pPr>
      <w:bookmarkStart w:id="986" w:name="_Toc1480515"/>
      <w:r w:rsidRPr="00231F20">
        <w:rPr>
          <w:rFonts w:ascii="微软雅黑" w:eastAsia="微软雅黑" w:hAnsi="微软雅黑" w:hint="eastAsia"/>
        </w:rPr>
        <w:t>行政区划</w:t>
      </w:r>
      <w:r w:rsidR="00DA135B" w:rsidRPr="00231F20">
        <w:rPr>
          <w:rFonts w:ascii="微软雅黑" w:eastAsia="微软雅黑" w:hAnsi="微软雅黑"/>
        </w:rPr>
        <w:t>管理</w:t>
      </w:r>
      <w:r w:rsidR="00CC5765">
        <w:rPr>
          <w:rFonts w:ascii="微软雅黑" w:eastAsia="微软雅黑" w:hAnsi="微软雅黑" w:hint="eastAsia"/>
        </w:rPr>
        <w:t>（新建和</w:t>
      </w:r>
      <w:r w:rsidR="00CC5765">
        <w:rPr>
          <w:rFonts w:ascii="微软雅黑" w:eastAsia="微软雅黑" w:hAnsi="微软雅黑"/>
        </w:rPr>
        <w:t>修改功能沿用现有资产平台的</w:t>
      </w:r>
      <w:r w:rsidR="00CC5765">
        <w:rPr>
          <w:rFonts w:ascii="微软雅黑" w:eastAsia="微软雅黑" w:hAnsi="微软雅黑" w:hint="eastAsia"/>
        </w:rPr>
        <w:t>）</w:t>
      </w:r>
      <w:bookmarkEnd w:id="986"/>
    </w:p>
    <w:p w:rsidR="00DA135B" w:rsidRPr="00231F20" w:rsidRDefault="00B02328" w:rsidP="00881FBB">
      <w:pPr>
        <w:pStyle w:val="4"/>
        <w:numPr>
          <w:ilvl w:val="2"/>
          <w:numId w:val="1"/>
        </w:numPr>
        <w:rPr>
          <w:rFonts w:ascii="微软雅黑" w:eastAsia="微软雅黑" w:hAnsi="微软雅黑"/>
        </w:rPr>
      </w:pPr>
      <w:bookmarkStart w:id="987" w:name="_Toc1480516"/>
      <w:r w:rsidRPr="00231F20">
        <w:rPr>
          <w:rFonts w:ascii="微软雅黑" w:eastAsia="微软雅黑" w:hAnsi="微软雅黑" w:hint="eastAsia"/>
        </w:rPr>
        <w:t>省/市</w:t>
      </w:r>
      <w:bookmarkEnd w:id="987"/>
    </w:p>
    <w:p w:rsidR="00D237C0" w:rsidRPr="00231F20" w:rsidRDefault="00D237C0" w:rsidP="00A92A2B">
      <w:pPr>
        <w:pStyle w:val="a5"/>
        <w:numPr>
          <w:ilvl w:val="0"/>
          <w:numId w:val="59"/>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来源</w:t>
      </w:r>
    </w:p>
    <w:p w:rsidR="00D237C0" w:rsidRPr="00231F20" w:rsidRDefault="00D237C0" w:rsidP="00D237C0">
      <w:pPr>
        <w:pStyle w:val="a5"/>
        <w:ind w:left="420" w:firstLineChars="0" w:firstLine="0"/>
        <w:rPr>
          <w:rFonts w:ascii="微软雅黑" w:eastAsia="微软雅黑" w:hAnsi="微软雅黑"/>
        </w:rPr>
      </w:pPr>
      <w:r w:rsidRPr="00231F20">
        <w:rPr>
          <w:rFonts w:ascii="微软雅黑" w:eastAsia="微软雅黑" w:hAnsi="微软雅黑" w:hint="eastAsia"/>
        </w:rPr>
        <w:t>该</w:t>
      </w:r>
      <w:r w:rsidRPr="00231F20">
        <w:rPr>
          <w:rFonts w:ascii="微软雅黑" w:eastAsia="微软雅黑" w:hAnsi="微软雅黑"/>
        </w:rPr>
        <w:t>节点能够查询所有系统中存在的有效及</w:t>
      </w:r>
      <w:r w:rsidRPr="00231F20">
        <w:rPr>
          <w:rFonts w:ascii="微软雅黑" w:eastAsia="微软雅黑" w:hAnsi="微软雅黑" w:hint="eastAsia"/>
        </w:rPr>
        <w:t>无效</w:t>
      </w:r>
      <w:r w:rsidRPr="00231F20">
        <w:rPr>
          <w:rFonts w:ascii="微软雅黑" w:eastAsia="微软雅黑" w:hAnsi="微软雅黑"/>
        </w:rPr>
        <w:t>的省</w:t>
      </w:r>
      <w:r w:rsidRPr="00231F20">
        <w:rPr>
          <w:rFonts w:ascii="微软雅黑" w:eastAsia="微软雅黑" w:hAnsi="微软雅黑" w:hint="eastAsia"/>
        </w:rPr>
        <w:t>/市</w:t>
      </w:r>
      <w:r w:rsidRPr="00231F20">
        <w:rPr>
          <w:rFonts w:ascii="微软雅黑" w:eastAsia="微软雅黑" w:hAnsi="微软雅黑"/>
        </w:rPr>
        <w:t>数据。</w:t>
      </w:r>
    </w:p>
    <w:p w:rsidR="00B02328" w:rsidRPr="00231F20" w:rsidRDefault="00B02328" w:rsidP="00A92A2B">
      <w:pPr>
        <w:pStyle w:val="a5"/>
        <w:numPr>
          <w:ilvl w:val="0"/>
          <w:numId w:val="59"/>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p>
    <w:p w:rsidR="00B02328" w:rsidRPr="00231F20" w:rsidRDefault="00B02328" w:rsidP="00A92A2B">
      <w:pPr>
        <w:pStyle w:val="a5"/>
        <w:numPr>
          <w:ilvl w:val="0"/>
          <w:numId w:val="60"/>
        </w:numPr>
        <w:ind w:firstLineChars="0"/>
        <w:rPr>
          <w:rFonts w:ascii="微软雅黑" w:eastAsia="微软雅黑" w:hAnsi="微软雅黑"/>
        </w:rPr>
      </w:pPr>
      <w:r w:rsidRPr="00231F20">
        <w:rPr>
          <w:rFonts w:ascii="微软雅黑" w:eastAsia="微软雅黑" w:hAnsi="微软雅黑" w:hint="eastAsia"/>
        </w:rPr>
        <w:t>列表页</w:t>
      </w:r>
    </w:p>
    <w:p w:rsidR="00556465" w:rsidRPr="00231F20" w:rsidRDefault="00311950" w:rsidP="00377689">
      <w:pPr>
        <w:pStyle w:val="a5"/>
        <w:ind w:left="840" w:firstLineChars="0" w:firstLine="0"/>
        <w:rPr>
          <w:rFonts w:ascii="微软雅黑" w:eastAsia="微软雅黑" w:hAnsi="微软雅黑"/>
        </w:rPr>
      </w:pPr>
      <w:r w:rsidRPr="00231F20">
        <w:rPr>
          <w:rFonts w:ascii="微软雅黑" w:eastAsia="微软雅黑" w:hAnsi="微软雅黑" w:hint="eastAsia"/>
        </w:rPr>
        <w:lastRenderedPageBreak/>
        <w:t>查询条件</w:t>
      </w:r>
      <w:r w:rsidRPr="00231F20">
        <w:rPr>
          <w:rFonts w:ascii="微软雅黑" w:eastAsia="微软雅黑" w:hAnsi="微软雅黑"/>
        </w:rPr>
        <w:t>：</w:t>
      </w:r>
    </w:p>
    <w:p w:rsidR="00556465" w:rsidRPr="00231F20" w:rsidRDefault="00556465" w:rsidP="00377689">
      <w:pPr>
        <w:pStyle w:val="a5"/>
        <w:ind w:left="840" w:firstLineChars="0" w:firstLine="0"/>
        <w:rPr>
          <w:rFonts w:ascii="微软雅黑" w:eastAsia="微软雅黑" w:hAnsi="微软雅黑"/>
        </w:rPr>
      </w:pPr>
      <w:r w:rsidRPr="00231F20">
        <w:rPr>
          <w:rFonts w:ascii="微软雅黑" w:eastAsia="微软雅黑" w:hAnsi="微软雅黑" w:hint="eastAsia"/>
        </w:rPr>
        <w:t>国际代码</w:t>
      </w:r>
      <w:r w:rsidRPr="00231F20">
        <w:rPr>
          <w:rFonts w:ascii="微软雅黑" w:eastAsia="微软雅黑" w:hAnsi="微软雅黑"/>
        </w:rPr>
        <w:t>，为文本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w:t>
      </w:r>
      <w:proofErr w:type="gramStart"/>
      <w:r w:rsidRPr="00231F20">
        <w:rPr>
          <w:rFonts w:ascii="微软雅黑" w:eastAsia="微软雅黑" w:hAnsi="微软雅黑" w:hint="eastAsia"/>
        </w:rPr>
        <w:t>空</w:t>
      </w:r>
      <w:r w:rsidRPr="00231F20">
        <w:rPr>
          <w:rFonts w:ascii="微软雅黑" w:eastAsia="微软雅黑" w:hAnsi="微软雅黑"/>
        </w:rPr>
        <w:t>支持</w:t>
      </w:r>
      <w:proofErr w:type="gramEnd"/>
      <w:r w:rsidRPr="00231F20">
        <w:rPr>
          <w:rFonts w:ascii="微软雅黑" w:eastAsia="微软雅黑" w:hAnsi="微软雅黑"/>
        </w:rPr>
        <w:t>模糊查询</w:t>
      </w:r>
    </w:p>
    <w:p w:rsidR="00377689" w:rsidRPr="00231F20" w:rsidRDefault="00311950" w:rsidP="00377689">
      <w:pPr>
        <w:pStyle w:val="a5"/>
        <w:ind w:left="840" w:firstLineChars="0" w:firstLine="0"/>
        <w:rPr>
          <w:rFonts w:ascii="微软雅黑" w:eastAsia="微软雅黑" w:hAnsi="微软雅黑"/>
        </w:rPr>
      </w:pPr>
      <w:r w:rsidRPr="00231F20">
        <w:rPr>
          <w:rFonts w:ascii="微软雅黑" w:eastAsia="微软雅黑" w:hAnsi="微软雅黑"/>
        </w:rPr>
        <w:t>省/</w:t>
      </w:r>
      <w:r w:rsidRPr="00231F20">
        <w:rPr>
          <w:rFonts w:ascii="微软雅黑" w:eastAsia="微软雅黑" w:hAnsi="微软雅黑" w:hint="eastAsia"/>
        </w:rPr>
        <w:t>市</w:t>
      </w:r>
      <w:r w:rsidRPr="00231F20">
        <w:rPr>
          <w:rFonts w:ascii="微软雅黑" w:eastAsia="微软雅黑" w:hAnsi="微软雅黑"/>
        </w:rPr>
        <w:t>，为文本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w:t>
      </w:r>
      <w:proofErr w:type="gramStart"/>
      <w:r w:rsidRPr="00231F20">
        <w:rPr>
          <w:rFonts w:ascii="微软雅黑" w:eastAsia="微软雅黑" w:hAnsi="微软雅黑" w:hint="eastAsia"/>
        </w:rPr>
        <w:t>空</w:t>
      </w:r>
      <w:r w:rsidRPr="00231F20">
        <w:rPr>
          <w:rFonts w:ascii="微软雅黑" w:eastAsia="微软雅黑" w:hAnsi="微软雅黑"/>
        </w:rPr>
        <w:t>支持</w:t>
      </w:r>
      <w:proofErr w:type="gramEnd"/>
      <w:r w:rsidRPr="00231F20">
        <w:rPr>
          <w:rFonts w:ascii="微软雅黑" w:eastAsia="微软雅黑" w:hAnsi="微软雅黑"/>
        </w:rPr>
        <w:t>模糊查询。</w:t>
      </w:r>
    </w:p>
    <w:p w:rsidR="00556465" w:rsidRPr="00231F20" w:rsidRDefault="00556465" w:rsidP="00556465">
      <w:pPr>
        <w:pStyle w:val="a5"/>
        <w:ind w:left="840" w:firstLineChars="0" w:firstLine="0"/>
        <w:rPr>
          <w:rFonts w:ascii="微软雅黑" w:eastAsia="微软雅黑" w:hAnsi="微软雅黑"/>
        </w:rPr>
      </w:pPr>
      <w:r w:rsidRPr="00231F20">
        <w:rPr>
          <w:rFonts w:ascii="微软雅黑" w:eastAsia="微软雅黑" w:hAnsi="微软雅黑" w:hint="eastAsia"/>
        </w:rPr>
        <w:t>状态</w:t>
      </w:r>
      <w:r w:rsidRPr="00231F20">
        <w:rPr>
          <w:rFonts w:ascii="微软雅黑" w:eastAsia="微软雅黑" w:hAnsi="微软雅黑"/>
        </w:rPr>
        <w:t>，为下拉选项，默认为全部，可选项为全部、有效、无效</w:t>
      </w:r>
    </w:p>
    <w:p w:rsidR="00311950" w:rsidRPr="00231F20" w:rsidRDefault="00311950" w:rsidP="00377689">
      <w:pPr>
        <w:pStyle w:val="a5"/>
        <w:ind w:left="84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字段</w:t>
      </w:r>
      <w:r w:rsidRPr="00231F20">
        <w:rPr>
          <w:rFonts w:ascii="微软雅黑" w:eastAsia="微软雅黑" w:hAnsi="微软雅黑" w:hint="eastAsia"/>
        </w:rPr>
        <w:t>：国际</w:t>
      </w:r>
      <w:r w:rsidRPr="00231F20">
        <w:rPr>
          <w:rFonts w:ascii="微软雅黑" w:eastAsia="微软雅黑" w:hAnsi="微软雅黑"/>
        </w:rPr>
        <w:t>代码、省</w:t>
      </w:r>
      <w:r w:rsidRPr="00231F20">
        <w:rPr>
          <w:rFonts w:ascii="微软雅黑" w:eastAsia="微软雅黑" w:hAnsi="微软雅黑" w:hint="eastAsia"/>
        </w:rPr>
        <w:t>/市</w:t>
      </w:r>
      <w:r w:rsidRPr="00231F20">
        <w:rPr>
          <w:rFonts w:ascii="微软雅黑" w:eastAsia="微软雅黑" w:hAnsi="微软雅黑"/>
        </w:rPr>
        <w:t>、拼音全称、</w:t>
      </w:r>
      <w:r w:rsidR="001401C3" w:rsidRPr="00231F20">
        <w:rPr>
          <w:rFonts w:ascii="微软雅黑" w:eastAsia="微软雅黑" w:hAnsi="微软雅黑" w:hint="eastAsia"/>
        </w:rPr>
        <w:t>状态</w:t>
      </w:r>
      <w:r w:rsidRPr="00231F20">
        <w:rPr>
          <w:rFonts w:ascii="微软雅黑" w:eastAsia="微软雅黑" w:hAnsi="微软雅黑"/>
        </w:rPr>
        <w:t>、修改时间、修改人</w:t>
      </w:r>
    </w:p>
    <w:p w:rsidR="00B02328" w:rsidRPr="00CC5765" w:rsidRDefault="00B02328" w:rsidP="00A92A2B">
      <w:pPr>
        <w:pStyle w:val="a5"/>
        <w:numPr>
          <w:ilvl w:val="0"/>
          <w:numId w:val="60"/>
        </w:numPr>
        <w:ind w:firstLineChars="0"/>
        <w:rPr>
          <w:rFonts w:ascii="微软雅黑" w:eastAsia="微软雅黑" w:hAnsi="微软雅黑"/>
          <w:strike/>
        </w:rPr>
      </w:pPr>
      <w:r w:rsidRPr="00CC5765">
        <w:rPr>
          <w:rFonts w:ascii="微软雅黑" w:eastAsia="微软雅黑" w:hAnsi="微软雅黑" w:hint="eastAsia"/>
          <w:strike/>
        </w:rPr>
        <w:t>新建/修改</w:t>
      </w:r>
    </w:p>
    <w:tbl>
      <w:tblPr>
        <w:tblStyle w:val="a6"/>
        <w:tblW w:w="0" w:type="auto"/>
        <w:tblLook w:val="04A0" w:firstRow="1" w:lastRow="0" w:firstColumn="1" w:lastColumn="0" w:noHBand="0" w:noVBand="1"/>
      </w:tblPr>
      <w:tblGrid>
        <w:gridCol w:w="1696"/>
        <w:gridCol w:w="1701"/>
        <w:gridCol w:w="4819"/>
      </w:tblGrid>
      <w:tr w:rsidR="00B02328" w:rsidRPr="00CC5765" w:rsidTr="00377689">
        <w:tc>
          <w:tcPr>
            <w:tcW w:w="1696" w:type="dxa"/>
            <w:shd w:val="clear" w:color="auto" w:fill="BFBFBF" w:themeFill="background1" w:themeFillShade="BF"/>
          </w:tcPr>
          <w:p w:rsidR="00B02328" w:rsidRPr="00CC5765" w:rsidRDefault="00B02328" w:rsidP="008A3116">
            <w:pPr>
              <w:jc w:val="center"/>
              <w:rPr>
                <w:rFonts w:ascii="微软雅黑" w:eastAsia="微软雅黑" w:hAnsi="微软雅黑"/>
                <w:strike/>
              </w:rPr>
            </w:pPr>
            <w:r w:rsidRPr="00CC5765">
              <w:rPr>
                <w:rFonts w:ascii="微软雅黑" w:eastAsia="微软雅黑" w:hAnsi="微软雅黑" w:hint="eastAsia"/>
                <w:strike/>
              </w:rPr>
              <w:t>字段名称</w:t>
            </w:r>
          </w:p>
        </w:tc>
        <w:tc>
          <w:tcPr>
            <w:tcW w:w="1701" w:type="dxa"/>
            <w:shd w:val="clear" w:color="auto" w:fill="BFBFBF" w:themeFill="background1" w:themeFillShade="BF"/>
          </w:tcPr>
          <w:p w:rsidR="00B02328" w:rsidRPr="00CC5765" w:rsidRDefault="00B02328" w:rsidP="008A3116">
            <w:pPr>
              <w:jc w:val="center"/>
              <w:rPr>
                <w:rFonts w:ascii="微软雅黑" w:eastAsia="微软雅黑" w:hAnsi="微软雅黑"/>
                <w:strike/>
              </w:rPr>
            </w:pPr>
            <w:r w:rsidRPr="00CC5765">
              <w:rPr>
                <w:rFonts w:ascii="微软雅黑" w:eastAsia="微软雅黑" w:hAnsi="微软雅黑" w:hint="eastAsia"/>
                <w:strike/>
              </w:rPr>
              <w:t>类型</w:t>
            </w:r>
          </w:p>
        </w:tc>
        <w:tc>
          <w:tcPr>
            <w:tcW w:w="4819" w:type="dxa"/>
            <w:shd w:val="clear" w:color="auto" w:fill="BFBFBF" w:themeFill="background1" w:themeFillShade="BF"/>
          </w:tcPr>
          <w:p w:rsidR="00B02328" w:rsidRPr="00CC5765" w:rsidRDefault="00B02328" w:rsidP="008A3116">
            <w:pPr>
              <w:jc w:val="center"/>
              <w:rPr>
                <w:rFonts w:ascii="微软雅黑" w:eastAsia="微软雅黑" w:hAnsi="微软雅黑"/>
                <w:strike/>
              </w:rPr>
            </w:pPr>
            <w:r w:rsidRPr="00CC5765">
              <w:rPr>
                <w:rFonts w:ascii="微软雅黑" w:eastAsia="微软雅黑" w:hAnsi="微软雅黑" w:hint="eastAsia"/>
                <w:strike/>
              </w:rPr>
              <w:t>约束</w:t>
            </w:r>
          </w:p>
        </w:tc>
      </w:tr>
      <w:tr w:rsidR="00B02328" w:rsidRPr="00CC5765" w:rsidTr="00377689">
        <w:tc>
          <w:tcPr>
            <w:tcW w:w="1696" w:type="dxa"/>
          </w:tcPr>
          <w:p w:rsidR="00B02328" w:rsidRPr="00CC5765" w:rsidRDefault="00B02328" w:rsidP="008A3116">
            <w:pPr>
              <w:rPr>
                <w:rFonts w:ascii="微软雅黑" w:eastAsia="微软雅黑" w:hAnsi="微软雅黑"/>
                <w:strike/>
              </w:rPr>
            </w:pPr>
            <w:r w:rsidRPr="00CC5765">
              <w:rPr>
                <w:rFonts w:ascii="微软雅黑" w:eastAsia="微软雅黑" w:hAnsi="微软雅黑" w:hint="eastAsia"/>
                <w:strike/>
              </w:rPr>
              <w:t>国际代码</w:t>
            </w:r>
          </w:p>
        </w:tc>
        <w:tc>
          <w:tcPr>
            <w:tcW w:w="1701" w:type="dxa"/>
          </w:tcPr>
          <w:p w:rsidR="00B02328" w:rsidRPr="00CC5765" w:rsidRDefault="00B02328" w:rsidP="008A3116">
            <w:pPr>
              <w:rPr>
                <w:rFonts w:ascii="微软雅黑" w:eastAsia="微软雅黑" w:hAnsi="微软雅黑"/>
                <w:strike/>
              </w:rPr>
            </w:pPr>
            <w:r w:rsidRPr="00CC5765">
              <w:rPr>
                <w:rFonts w:ascii="微软雅黑" w:eastAsia="微软雅黑" w:hAnsi="微软雅黑" w:hint="eastAsia"/>
                <w:strike/>
              </w:rPr>
              <w:t>文本框</w:t>
            </w:r>
          </w:p>
        </w:tc>
        <w:tc>
          <w:tcPr>
            <w:tcW w:w="4819" w:type="dxa"/>
          </w:tcPr>
          <w:p w:rsidR="00B02328" w:rsidRPr="00CC5765" w:rsidRDefault="00377689" w:rsidP="008A3116">
            <w:pPr>
              <w:rPr>
                <w:rFonts w:ascii="微软雅黑" w:eastAsia="微软雅黑" w:hAnsi="微软雅黑"/>
                <w:strike/>
              </w:rPr>
            </w:pPr>
            <w:r w:rsidRPr="00CC5765">
              <w:rPr>
                <w:rFonts w:ascii="微软雅黑" w:eastAsia="微软雅黑" w:hAnsi="微软雅黑" w:hint="eastAsia"/>
                <w:strike/>
              </w:rPr>
              <w:t>默认为空</w:t>
            </w:r>
            <w:r w:rsidRPr="00CC5765">
              <w:rPr>
                <w:rFonts w:ascii="微软雅黑" w:eastAsia="微软雅黑" w:hAnsi="微软雅黑"/>
                <w:strike/>
              </w:rPr>
              <w:t>，</w:t>
            </w:r>
            <w:r w:rsidR="00B02328" w:rsidRPr="00CC5765">
              <w:rPr>
                <w:rFonts w:ascii="微软雅黑" w:eastAsia="微软雅黑" w:hAnsi="微软雅黑" w:hint="eastAsia"/>
                <w:strike/>
              </w:rPr>
              <w:t>仅支持6位</w:t>
            </w:r>
            <w:r w:rsidR="00B02328" w:rsidRPr="00CC5765">
              <w:rPr>
                <w:rFonts w:ascii="微软雅黑" w:eastAsia="微软雅黑" w:hAnsi="微软雅黑"/>
                <w:strike/>
              </w:rPr>
              <w:t>数字</w:t>
            </w:r>
            <w:r w:rsidRPr="00CC5765">
              <w:rPr>
                <w:rFonts w:ascii="微软雅黑" w:eastAsia="微软雅黑" w:hAnsi="微软雅黑" w:hint="eastAsia"/>
                <w:strike/>
              </w:rPr>
              <w:t>，必填</w:t>
            </w:r>
          </w:p>
        </w:tc>
      </w:tr>
      <w:tr w:rsidR="00B02328" w:rsidRPr="00CC5765" w:rsidTr="00377689">
        <w:tc>
          <w:tcPr>
            <w:tcW w:w="1696" w:type="dxa"/>
          </w:tcPr>
          <w:p w:rsidR="00B02328" w:rsidRPr="00CC5765" w:rsidRDefault="00B02328" w:rsidP="008A3116">
            <w:pPr>
              <w:rPr>
                <w:rFonts w:ascii="微软雅黑" w:eastAsia="微软雅黑" w:hAnsi="微软雅黑"/>
                <w:strike/>
              </w:rPr>
            </w:pPr>
            <w:r w:rsidRPr="00CC5765">
              <w:rPr>
                <w:rFonts w:ascii="微软雅黑" w:eastAsia="微软雅黑" w:hAnsi="微软雅黑" w:hint="eastAsia"/>
                <w:strike/>
              </w:rPr>
              <w:t>省/市名称</w:t>
            </w:r>
          </w:p>
        </w:tc>
        <w:tc>
          <w:tcPr>
            <w:tcW w:w="1701" w:type="dxa"/>
          </w:tcPr>
          <w:p w:rsidR="00B02328" w:rsidRPr="00CC5765" w:rsidRDefault="00377689" w:rsidP="008A3116">
            <w:pPr>
              <w:rPr>
                <w:rFonts w:ascii="微软雅黑" w:eastAsia="微软雅黑" w:hAnsi="微软雅黑"/>
                <w:strike/>
              </w:rPr>
            </w:pPr>
            <w:r w:rsidRPr="00CC5765">
              <w:rPr>
                <w:rFonts w:ascii="微软雅黑" w:eastAsia="微软雅黑" w:hAnsi="微软雅黑" w:hint="eastAsia"/>
                <w:strike/>
              </w:rPr>
              <w:t>文本框</w:t>
            </w:r>
          </w:p>
        </w:tc>
        <w:tc>
          <w:tcPr>
            <w:tcW w:w="4819" w:type="dxa"/>
          </w:tcPr>
          <w:p w:rsidR="00B02328" w:rsidRPr="00CC5765" w:rsidRDefault="00377689" w:rsidP="00377689">
            <w:pPr>
              <w:rPr>
                <w:rFonts w:ascii="微软雅黑" w:eastAsia="微软雅黑" w:hAnsi="微软雅黑"/>
                <w:strike/>
              </w:rPr>
            </w:pPr>
            <w:r w:rsidRPr="00CC5765">
              <w:rPr>
                <w:rFonts w:ascii="微软雅黑" w:eastAsia="微软雅黑" w:hAnsi="微软雅黑" w:hint="eastAsia"/>
                <w:strike/>
              </w:rPr>
              <w:t>默认为空</w:t>
            </w:r>
            <w:r w:rsidRPr="00CC5765">
              <w:rPr>
                <w:rFonts w:ascii="微软雅黑" w:eastAsia="微软雅黑" w:hAnsi="微软雅黑"/>
                <w:strike/>
              </w:rPr>
              <w:t>，</w:t>
            </w:r>
            <w:r w:rsidRPr="00CC5765">
              <w:rPr>
                <w:rFonts w:ascii="微软雅黑" w:eastAsia="微软雅黑" w:hAnsi="微软雅黑" w:hint="eastAsia"/>
                <w:strike/>
              </w:rPr>
              <w:t>支持</w:t>
            </w:r>
            <w:r w:rsidR="00B02328" w:rsidRPr="00CC5765">
              <w:rPr>
                <w:rFonts w:ascii="微软雅黑" w:eastAsia="微软雅黑" w:hAnsi="微软雅黑" w:hint="eastAsia"/>
                <w:strike/>
              </w:rPr>
              <w:t>2</w:t>
            </w:r>
            <w:r w:rsidR="00B02328" w:rsidRPr="00CC5765">
              <w:rPr>
                <w:rFonts w:ascii="微软雅黑" w:eastAsia="微软雅黑" w:hAnsi="微软雅黑"/>
                <w:strike/>
              </w:rPr>
              <w:t>-20</w:t>
            </w:r>
            <w:r w:rsidR="00B02328" w:rsidRPr="00CC5765">
              <w:rPr>
                <w:rFonts w:ascii="微软雅黑" w:eastAsia="微软雅黑" w:hAnsi="微软雅黑" w:hint="eastAsia"/>
                <w:strike/>
              </w:rPr>
              <w:t>个</w:t>
            </w:r>
            <w:r w:rsidR="00B02328" w:rsidRPr="00CC5765">
              <w:rPr>
                <w:rFonts w:ascii="微软雅黑" w:eastAsia="微软雅黑" w:hAnsi="微软雅黑"/>
                <w:strike/>
              </w:rPr>
              <w:t>字符</w:t>
            </w:r>
            <w:r w:rsidRPr="00CC5765">
              <w:rPr>
                <w:rFonts w:ascii="微软雅黑" w:eastAsia="微软雅黑" w:hAnsi="微软雅黑" w:hint="eastAsia"/>
                <w:strike/>
              </w:rPr>
              <w:t>，必填</w:t>
            </w:r>
          </w:p>
        </w:tc>
      </w:tr>
      <w:tr w:rsidR="00B02328" w:rsidRPr="00CC5765" w:rsidTr="00377689">
        <w:tc>
          <w:tcPr>
            <w:tcW w:w="1696" w:type="dxa"/>
          </w:tcPr>
          <w:p w:rsidR="00B02328" w:rsidRPr="00CC5765" w:rsidRDefault="00B02328" w:rsidP="008A3116">
            <w:pPr>
              <w:rPr>
                <w:rFonts w:ascii="微软雅黑" w:eastAsia="微软雅黑" w:hAnsi="微软雅黑"/>
                <w:strike/>
              </w:rPr>
            </w:pPr>
            <w:r w:rsidRPr="00CC5765">
              <w:rPr>
                <w:rFonts w:ascii="微软雅黑" w:eastAsia="微软雅黑" w:hAnsi="微软雅黑" w:hint="eastAsia"/>
                <w:strike/>
              </w:rPr>
              <w:t>拼音全称</w:t>
            </w:r>
          </w:p>
        </w:tc>
        <w:tc>
          <w:tcPr>
            <w:tcW w:w="1701" w:type="dxa"/>
          </w:tcPr>
          <w:p w:rsidR="00B02328" w:rsidRPr="00CC5765" w:rsidRDefault="00377689" w:rsidP="008A3116">
            <w:pPr>
              <w:rPr>
                <w:rFonts w:ascii="微软雅黑" w:eastAsia="微软雅黑" w:hAnsi="微软雅黑"/>
                <w:strike/>
              </w:rPr>
            </w:pPr>
            <w:r w:rsidRPr="00CC5765">
              <w:rPr>
                <w:rFonts w:ascii="微软雅黑" w:eastAsia="微软雅黑" w:hAnsi="微软雅黑" w:hint="eastAsia"/>
                <w:strike/>
              </w:rPr>
              <w:t>文本框</w:t>
            </w:r>
          </w:p>
        </w:tc>
        <w:tc>
          <w:tcPr>
            <w:tcW w:w="4819" w:type="dxa"/>
          </w:tcPr>
          <w:p w:rsidR="00B02328" w:rsidRPr="00CC5765" w:rsidRDefault="00377689" w:rsidP="008A3116">
            <w:pPr>
              <w:rPr>
                <w:rFonts w:ascii="微软雅黑" w:eastAsia="微软雅黑" w:hAnsi="微软雅黑"/>
                <w:strike/>
              </w:rPr>
            </w:pPr>
            <w:r w:rsidRPr="00CC5765">
              <w:rPr>
                <w:rFonts w:ascii="微软雅黑" w:eastAsia="微软雅黑" w:hAnsi="微软雅黑" w:hint="eastAsia"/>
                <w:strike/>
              </w:rPr>
              <w:t>默认</w:t>
            </w:r>
            <w:r w:rsidRPr="00CC5765">
              <w:rPr>
                <w:rFonts w:ascii="微软雅黑" w:eastAsia="微软雅黑" w:hAnsi="微软雅黑"/>
                <w:strike/>
              </w:rPr>
              <w:t>为空，支持</w:t>
            </w:r>
            <w:r w:rsidRPr="00CC5765">
              <w:rPr>
                <w:rFonts w:ascii="微软雅黑" w:eastAsia="微软雅黑" w:hAnsi="微软雅黑" w:hint="eastAsia"/>
                <w:strike/>
              </w:rPr>
              <w:t>2</w:t>
            </w:r>
            <w:r w:rsidRPr="00CC5765">
              <w:rPr>
                <w:rFonts w:ascii="微软雅黑" w:eastAsia="微软雅黑" w:hAnsi="微软雅黑"/>
                <w:strike/>
              </w:rPr>
              <w:t>-60</w:t>
            </w:r>
            <w:r w:rsidRPr="00CC5765">
              <w:rPr>
                <w:rFonts w:ascii="微软雅黑" w:eastAsia="微软雅黑" w:hAnsi="微软雅黑" w:hint="eastAsia"/>
                <w:strike/>
              </w:rPr>
              <w:t>个</w:t>
            </w:r>
            <w:r w:rsidRPr="00CC5765">
              <w:rPr>
                <w:rFonts w:ascii="微软雅黑" w:eastAsia="微软雅黑" w:hAnsi="微软雅黑"/>
                <w:strike/>
              </w:rPr>
              <w:t>字符</w:t>
            </w:r>
            <w:r w:rsidRPr="00CC5765">
              <w:rPr>
                <w:rFonts w:ascii="微软雅黑" w:eastAsia="微软雅黑" w:hAnsi="微软雅黑" w:hint="eastAsia"/>
                <w:strike/>
              </w:rPr>
              <w:t>，必填</w:t>
            </w:r>
          </w:p>
        </w:tc>
      </w:tr>
      <w:tr w:rsidR="00B02328" w:rsidRPr="00CC5765" w:rsidTr="00377689">
        <w:tc>
          <w:tcPr>
            <w:tcW w:w="1696" w:type="dxa"/>
          </w:tcPr>
          <w:p w:rsidR="00B02328" w:rsidRPr="00CC5765" w:rsidRDefault="001401C3" w:rsidP="008A3116">
            <w:pPr>
              <w:rPr>
                <w:rFonts w:ascii="微软雅黑" w:eastAsia="微软雅黑" w:hAnsi="微软雅黑"/>
                <w:strike/>
              </w:rPr>
            </w:pPr>
            <w:r w:rsidRPr="00CC5765">
              <w:rPr>
                <w:rFonts w:ascii="微软雅黑" w:eastAsia="微软雅黑" w:hAnsi="微软雅黑" w:hint="eastAsia"/>
                <w:strike/>
              </w:rPr>
              <w:t>状态</w:t>
            </w:r>
          </w:p>
        </w:tc>
        <w:tc>
          <w:tcPr>
            <w:tcW w:w="1701" w:type="dxa"/>
          </w:tcPr>
          <w:p w:rsidR="00B02328" w:rsidRPr="00CC5765" w:rsidRDefault="00377689" w:rsidP="008A3116">
            <w:pPr>
              <w:rPr>
                <w:rFonts w:ascii="微软雅黑" w:eastAsia="微软雅黑" w:hAnsi="微软雅黑"/>
                <w:strike/>
              </w:rPr>
            </w:pPr>
            <w:r w:rsidRPr="00CC5765">
              <w:rPr>
                <w:rFonts w:ascii="微软雅黑" w:eastAsia="微软雅黑" w:hAnsi="微软雅黑" w:hint="eastAsia"/>
                <w:strike/>
              </w:rPr>
              <w:t>下拉选项</w:t>
            </w:r>
          </w:p>
        </w:tc>
        <w:tc>
          <w:tcPr>
            <w:tcW w:w="4819" w:type="dxa"/>
          </w:tcPr>
          <w:p w:rsidR="00B02328" w:rsidRPr="00CC5765" w:rsidRDefault="00377689" w:rsidP="00556465">
            <w:pPr>
              <w:rPr>
                <w:rFonts w:ascii="微软雅黑" w:eastAsia="微软雅黑" w:hAnsi="微软雅黑"/>
                <w:strike/>
              </w:rPr>
            </w:pPr>
            <w:r w:rsidRPr="00CC5765">
              <w:rPr>
                <w:rFonts w:ascii="微软雅黑" w:eastAsia="微软雅黑" w:hAnsi="微软雅黑" w:hint="eastAsia"/>
                <w:strike/>
              </w:rPr>
              <w:t>默认为</w:t>
            </w:r>
            <w:r w:rsidRPr="00CC5765">
              <w:rPr>
                <w:rFonts w:ascii="微软雅黑" w:eastAsia="微软雅黑" w:hAnsi="微软雅黑"/>
                <w:strike/>
              </w:rPr>
              <w:t>是，可选项为</w:t>
            </w:r>
            <w:r w:rsidR="00556465" w:rsidRPr="00CC5765">
              <w:rPr>
                <w:rFonts w:ascii="微软雅黑" w:eastAsia="微软雅黑" w:hAnsi="微软雅黑" w:hint="eastAsia"/>
                <w:strike/>
              </w:rPr>
              <w:t>有效</w:t>
            </w:r>
            <w:r w:rsidRPr="00CC5765">
              <w:rPr>
                <w:rFonts w:ascii="微软雅黑" w:eastAsia="微软雅黑" w:hAnsi="微软雅黑"/>
                <w:strike/>
              </w:rPr>
              <w:t>、</w:t>
            </w:r>
            <w:r w:rsidR="00556465" w:rsidRPr="00CC5765">
              <w:rPr>
                <w:rFonts w:ascii="微软雅黑" w:eastAsia="微软雅黑" w:hAnsi="微软雅黑" w:hint="eastAsia"/>
                <w:strike/>
              </w:rPr>
              <w:t>无效</w:t>
            </w:r>
            <w:r w:rsidRPr="00CC5765">
              <w:rPr>
                <w:rFonts w:ascii="微软雅黑" w:eastAsia="微软雅黑" w:hAnsi="微软雅黑" w:hint="eastAsia"/>
                <w:strike/>
              </w:rPr>
              <w:t>，必填</w:t>
            </w:r>
          </w:p>
        </w:tc>
      </w:tr>
      <w:tr w:rsidR="00B02328" w:rsidRPr="00CC5765" w:rsidTr="00377689">
        <w:tc>
          <w:tcPr>
            <w:tcW w:w="1696" w:type="dxa"/>
          </w:tcPr>
          <w:p w:rsidR="00B02328" w:rsidRPr="00CC5765" w:rsidRDefault="00B02328" w:rsidP="008A3116">
            <w:pPr>
              <w:rPr>
                <w:rFonts w:ascii="微软雅黑" w:eastAsia="微软雅黑" w:hAnsi="微软雅黑"/>
                <w:strike/>
              </w:rPr>
            </w:pPr>
            <w:r w:rsidRPr="00CC5765">
              <w:rPr>
                <w:rFonts w:ascii="微软雅黑" w:eastAsia="微软雅黑" w:hAnsi="微软雅黑" w:hint="eastAsia"/>
                <w:strike/>
              </w:rPr>
              <w:t>修改人</w:t>
            </w:r>
          </w:p>
        </w:tc>
        <w:tc>
          <w:tcPr>
            <w:tcW w:w="1701" w:type="dxa"/>
          </w:tcPr>
          <w:p w:rsidR="00B02328" w:rsidRPr="00CC5765" w:rsidRDefault="00377689" w:rsidP="008A3116">
            <w:pPr>
              <w:rPr>
                <w:rFonts w:ascii="微软雅黑" w:eastAsia="微软雅黑" w:hAnsi="微软雅黑"/>
                <w:strike/>
              </w:rPr>
            </w:pPr>
            <w:r w:rsidRPr="00CC5765">
              <w:rPr>
                <w:rFonts w:ascii="微软雅黑" w:eastAsia="微软雅黑" w:hAnsi="微软雅黑" w:hint="eastAsia"/>
                <w:strike/>
              </w:rPr>
              <w:t>文本框</w:t>
            </w:r>
          </w:p>
        </w:tc>
        <w:tc>
          <w:tcPr>
            <w:tcW w:w="4819" w:type="dxa"/>
          </w:tcPr>
          <w:p w:rsidR="00B02328" w:rsidRPr="00CC5765" w:rsidRDefault="00377689" w:rsidP="008A3116">
            <w:pPr>
              <w:rPr>
                <w:rFonts w:ascii="微软雅黑" w:eastAsia="微软雅黑" w:hAnsi="微软雅黑"/>
                <w:strike/>
              </w:rPr>
            </w:pPr>
            <w:r w:rsidRPr="00CC5765">
              <w:rPr>
                <w:rFonts w:ascii="微软雅黑" w:eastAsia="微软雅黑" w:hAnsi="微软雅黑" w:hint="eastAsia"/>
                <w:strike/>
              </w:rPr>
              <w:t>保存</w:t>
            </w:r>
            <w:r w:rsidRPr="00CC5765">
              <w:rPr>
                <w:rFonts w:ascii="微软雅黑" w:eastAsia="微软雅黑" w:hAnsi="微软雅黑"/>
                <w:strike/>
              </w:rPr>
              <w:t>操作成功时，自动填入当前系统登录人</w:t>
            </w:r>
          </w:p>
          <w:p w:rsidR="00377689" w:rsidRPr="00CC5765" w:rsidRDefault="00377689" w:rsidP="008A3116">
            <w:pPr>
              <w:rPr>
                <w:rFonts w:ascii="微软雅黑" w:eastAsia="微软雅黑" w:hAnsi="微软雅黑"/>
                <w:strike/>
              </w:rPr>
            </w:pPr>
            <w:r w:rsidRPr="00CC5765">
              <w:rPr>
                <w:rFonts w:ascii="微软雅黑" w:eastAsia="微软雅黑" w:hAnsi="微软雅黑" w:hint="eastAsia"/>
                <w:strike/>
              </w:rPr>
              <w:t>无</w:t>
            </w:r>
            <w:r w:rsidRPr="00CC5765">
              <w:rPr>
                <w:rFonts w:ascii="微软雅黑" w:eastAsia="微软雅黑" w:hAnsi="微软雅黑"/>
                <w:strike/>
              </w:rPr>
              <w:t>登录人时记为超级管理员</w:t>
            </w:r>
          </w:p>
        </w:tc>
      </w:tr>
      <w:tr w:rsidR="00B02328" w:rsidRPr="00CC5765" w:rsidTr="00377689">
        <w:tc>
          <w:tcPr>
            <w:tcW w:w="1696" w:type="dxa"/>
          </w:tcPr>
          <w:p w:rsidR="00B02328" w:rsidRPr="00CC5765" w:rsidRDefault="00B02328" w:rsidP="008A3116">
            <w:pPr>
              <w:rPr>
                <w:rFonts w:ascii="微软雅黑" w:eastAsia="微软雅黑" w:hAnsi="微软雅黑"/>
                <w:strike/>
              </w:rPr>
            </w:pPr>
            <w:r w:rsidRPr="00CC5765">
              <w:rPr>
                <w:rFonts w:ascii="微软雅黑" w:eastAsia="微软雅黑" w:hAnsi="微软雅黑" w:hint="eastAsia"/>
                <w:strike/>
              </w:rPr>
              <w:t>修改时间</w:t>
            </w:r>
          </w:p>
        </w:tc>
        <w:tc>
          <w:tcPr>
            <w:tcW w:w="1701" w:type="dxa"/>
          </w:tcPr>
          <w:p w:rsidR="00B02328" w:rsidRPr="00CC5765" w:rsidRDefault="00377689" w:rsidP="008A3116">
            <w:pPr>
              <w:rPr>
                <w:rFonts w:ascii="微软雅黑" w:eastAsia="微软雅黑" w:hAnsi="微软雅黑"/>
                <w:strike/>
              </w:rPr>
            </w:pPr>
            <w:r w:rsidRPr="00CC5765">
              <w:rPr>
                <w:rFonts w:ascii="微软雅黑" w:eastAsia="微软雅黑" w:hAnsi="微软雅黑" w:hint="eastAsia"/>
                <w:strike/>
              </w:rPr>
              <w:t>文本</w:t>
            </w:r>
            <w:r w:rsidRPr="00CC5765">
              <w:rPr>
                <w:rFonts w:ascii="微软雅黑" w:eastAsia="微软雅黑" w:hAnsi="微软雅黑"/>
                <w:strike/>
              </w:rPr>
              <w:t>框</w:t>
            </w:r>
          </w:p>
        </w:tc>
        <w:tc>
          <w:tcPr>
            <w:tcW w:w="4819" w:type="dxa"/>
          </w:tcPr>
          <w:p w:rsidR="00B02328" w:rsidRPr="00CC5765" w:rsidRDefault="00377689" w:rsidP="00377689">
            <w:pPr>
              <w:rPr>
                <w:rFonts w:ascii="微软雅黑" w:eastAsia="微软雅黑" w:hAnsi="微软雅黑"/>
                <w:strike/>
              </w:rPr>
            </w:pPr>
            <w:r w:rsidRPr="00CC5765">
              <w:rPr>
                <w:rFonts w:ascii="微软雅黑" w:eastAsia="微软雅黑" w:hAnsi="微软雅黑" w:hint="eastAsia"/>
                <w:strike/>
              </w:rPr>
              <w:t>保存</w:t>
            </w:r>
            <w:r w:rsidRPr="00CC5765">
              <w:rPr>
                <w:rFonts w:ascii="微软雅黑" w:eastAsia="微软雅黑" w:hAnsi="微软雅黑"/>
                <w:strike/>
              </w:rPr>
              <w:t>操作成功时，自动填入当前系统</w:t>
            </w:r>
            <w:r w:rsidRPr="00CC5765">
              <w:rPr>
                <w:rFonts w:ascii="微软雅黑" w:eastAsia="微软雅黑" w:hAnsi="微软雅黑" w:hint="eastAsia"/>
                <w:strike/>
              </w:rPr>
              <w:t>时间</w:t>
            </w:r>
          </w:p>
        </w:tc>
      </w:tr>
    </w:tbl>
    <w:p w:rsidR="001401C3" w:rsidRPr="00CC5765" w:rsidRDefault="001401C3" w:rsidP="00A92A2B">
      <w:pPr>
        <w:pStyle w:val="a5"/>
        <w:numPr>
          <w:ilvl w:val="0"/>
          <w:numId w:val="59"/>
        </w:numPr>
        <w:ind w:firstLineChars="0"/>
        <w:rPr>
          <w:rFonts w:ascii="微软雅黑" w:eastAsia="微软雅黑" w:hAnsi="微软雅黑"/>
          <w:strike/>
        </w:rPr>
      </w:pPr>
      <w:r w:rsidRPr="00CC5765">
        <w:rPr>
          <w:rFonts w:ascii="微软雅黑" w:eastAsia="微软雅黑" w:hAnsi="微软雅黑" w:hint="eastAsia"/>
          <w:strike/>
        </w:rPr>
        <w:t>操作</w:t>
      </w:r>
      <w:r w:rsidRPr="00CC5765">
        <w:rPr>
          <w:rFonts w:ascii="微软雅黑" w:eastAsia="微软雅黑" w:hAnsi="微软雅黑"/>
          <w:strike/>
        </w:rPr>
        <w:t>说明</w:t>
      </w:r>
    </w:p>
    <w:p w:rsidR="00B02328" w:rsidRPr="00CC5765" w:rsidRDefault="001401C3" w:rsidP="00A92A2B">
      <w:pPr>
        <w:pStyle w:val="a5"/>
        <w:numPr>
          <w:ilvl w:val="0"/>
          <w:numId w:val="61"/>
        </w:numPr>
        <w:ind w:firstLineChars="0"/>
        <w:rPr>
          <w:rFonts w:ascii="微软雅黑" w:eastAsia="微软雅黑" w:hAnsi="微软雅黑"/>
          <w:strike/>
        </w:rPr>
      </w:pPr>
      <w:r w:rsidRPr="00CC5765">
        <w:rPr>
          <w:rFonts w:ascii="微软雅黑" w:eastAsia="微软雅黑" w:hAnsi="微软雅黑" w:hint="eastAsia"/>
          <w:strike/>
        </w:rPr>
        <w:t>【新建】</w:t>
      </w:r>
    </w:p>
    <w:p w:rsidR="001401C3" w:rsidRPr="00CC5765" w:rsidRDefault="001401C3" w:rsidP="001401C3">
      <w:pPr>
        <w:pStyle w:val="a5"/>
        <w:ind w:left="840" w:firstLineChars="0" w:firstLine="0"/>
        <w:rPr>
          <w:rFonts w:ascii="微软雅黑" w:eastAsia="微软雅黑" w:hAnsi="微软雅黑"/>
          <w:strike/>
        </w:rPr>
      </w:pPr>
      <w:r w:rsidRPr="00CC5765">
        <w:rPr>
          <w:rFonts w:ascii="微软雅黑" w:eastAsia="微软雅黑" w:hAnsi="微软雅黑" w:hint="eastAsia"/>
          <w:strike/>
        </w:rPr>
        <w:t>点击</w:t>
      </w:r>
      <w:r w:rsidRPr="00CC5765">
        <w:rPr>
          <w:rFonts w:ascii="微软雅黑" w:eastAsia="微软雅黑" w:hAnsi="微软雅黑"/>
          <w:strike/>
        </w:rPr>
        <w:t>【</w:t>
      </w:r>
      <w:r w:rsidRPr="00CC5765">
        <w:rPr>
          <w:rFonts w:ascii="微软雅黑" w:eastAsia="微软雅黑" w:hAnsi="微软雅黑" w:hint="eastAsia"/>
          <w:strike/>
        </w:rPr>
        <w:t>新建</w:t>
      </w:r>
      <w:r w:rsidRPr="00CC5765">
        <w:rPr>
          <w:rFonts w:ascii="微软雅黑" w:eastAsia="微软雅黑" w:hAnsi="微软雅黑"/>
          <w:strike/>
        </w:rPr>
        <w:t>】</w:t>
      </w:r>
      <w:r w:rsidRPr="00CC5765">
        <w:rPr>
          <w:rFonts w:ascii="微软雅黑" w:eastAsia="微软雅黑" w:hAnsi="微软雅黑" w:hint="eastAsia"/>
          <w:strike/>
        </w:rPr>
        <w:t>按钮</w:t>
      </w:r>
      <w:r w:rsidRPr="00CC5765">
        <w:rPr>
          <w:rFonts w:ascii="微软雅黑" w:eastAsia="微软雅黑" w:hAnsi="微软雅黑"/>
          <w:strike/>
        </w:rPr>
        <w:t>，</w:t>
      </w:r>
      <w:r w:rsidRPr="00CC5765">
        <w:rPr>
          <w:rFonts w:ascii="微软雅黑" w:eastAsia="微软雅黑" w:hAnsi="微软雅黑" w:hint="eastAsia"/>
          <w:strike/>
        </w:rPr>
        <w:t>弹出</w:t>
      </w:r>
      <w:proofErr w:type="gramStart"/>
      <w:r w:rsidRPr="00CC5765">
        <w:rPr>
          <w:rFonts w:ascii="微软雅黑" w:eastAsia="微软雅黑" w:hAnsi="微软雅黑"/>
          <w:strike/>
        </w:rPr>
        <w:t>新建</w:t>
      </w:r>
      <w:r w:rsidRPr="00CC5765">
        <w:rPr>
          <w:rFonts w:ascii="微软雅黑" w:eastAsia="微软雅黑" w:hAnsi="微软雅黑" w:hint="eastAsia"/>
          <w:strike/>
        </w:rPr>
        <w:t>省</w:t>
      </w:r>
      <w:proofErr w:type="gramEnd"/>
      <w:r w:rsidRPr="00CC5765">
        <w:rPr>
          <w:rFonts w:ascii="微软雅黑" w:eastAsia="微软雅黑" w:hAnsi="微软雅黑" w:hint="eastAsia"/>
          <w:strike/>
        </w:rPr>
        <w:t>/市</w:t>
      </w:r>
      <w:r w:rsidRPr="00CC5765">
        <w:rPr>
          <w:rFonts w:ascii="微软雅黑" w:eastAsia="微软雅黑" w:hAnsi="微软雅黑"/>
          <w:strike/>
        </w:rPr>
        <w:t>页面</w:t>
      </w:r>
    </w:p>
    <w:p w:rsidR="001401C3" w:rsidRPr="00CC5765" w:rsidRDefault="001401C3" w:rsidP="00A92A2B">
      <w:pPr>
        <w:pStyle w:val="a5"/>
        <w:numPr>
          <w:ilvl w:val="0"/>
          <w:numId w:val="61"/>
        </w:numPr>
        <w:ind w:firstLineChars="0"/>
        <w:rPr>
          <w:rFonts w:ascii="微软雅黑" w:eastAsia="微软雅黑" w:hAnsi="微软雅黑"/>
          <w:strike/>
        </w:rPr>
      </w:pPr>
      <w:r w:rsidRPr="00CC5765">
        <w:rPr>
          <w:rFonts w:ascii="微软雅黑" w:eastAsia="微软雅黑" w:hAnsi="微软雅黑" w:hint="eastAsia"/>
          <w:strike/>
        </w:rPr>
        <w:t>【修改】</w:t>
      </w:r>
    </w:p>
    <w:p w:rsidR="001401C3" w:rsidRPr="00CC5765" w:rsidRDefault="001401C3" w:rsidP="001401C3">
      <w:pPr>
        <w:pStyle w:val="a5"/>
        <w:ind w:left="840" w:firstLineChars="0" w:firstLine="0"/>
        <w:rPr>
          <w:rFonts w:ascii="微软雅黑" w:eastAsia="微软雅黑" w:hAnsi="微软雅黑"/>
          <w:strike/>
        </w:rPr>
      </w:pPr>
      <w:r w:rsidRPr="00CC5765">
        <w:rPr>
          <w:rFonts w:ascii="微软雅黑" w:eastAsia="微软雅黑" w:hAnsi="微软雅黑" w:hint="eastAsia"/>
          <w:strike/>
        </w:rPr>
        <w:t>选中</w:t>
      </w:r>
      <w:r w:rsidRPr="00CC5765">
        <w:rPr>
          <w:rFonts w:ascii="微软雅黑" w:eastAsia="微软雅黑" w:hAnsi="微软雅黑"/>
          <w:strike/>
        </w:rPr>
        <w:t>某条数据，【</w:t>
      </w:r>
      <w:r w:rsidRPr="00CC5765">
        <w:rPr>
          <w:rFonts w:ascii="微软雅黑" w:eastAsia="微软雅黑" w:hAnsi="微软雅黑" w:hint="eastAsia"/>
          <w:strike/>
        </w:rPr>
        <w:t>修改</w:t>
      </w:r>
      <w:r w:rsidRPr="00CC5765">
        <w:rPr>
          <w:rFonts w:ascii="微软雅黑" w:eastAsia="微软雅黑" w:hAnsi="微软雅黑"/>
          <w:strike/>
        </w:rPr>
        <w:t>】</w:t>
      </w:r>
      <w:r w:rsidRPr="00CC5765">
        <w:rPr>
          <w:rFonts w:ascii="微软雅黑" w:eastAsia="微软雅黑" w:hAnsi="微软雅黑" w:hint="eastAsia"/>
          <w:strike/>
        </w:rPr>
        <w:t>按钮</w:t>
      </w:r>
      <w:r w:rsidRPr="00CC5765">
        <w:rPr>
          <w:rFonts w:ascii="微软雅黑" w:eastAsia="微软雅黑" w:hAnsi="微软雅黑"/>
          <w:strike/>
        </w:rPr>
        <w:t>被激活，点击【</w:t>
      </w:r>
      <w:r w:rsidRPr="00CC5765">
        <w:rPr>
          <w:rFonts w:ascii="微软雅黑" w:eastAsia="微软雅黑" w:hAnsi="微软雅黑" w:hint="eastAsia"/>
          <w:strike/>
        </w:rPr>
        <w:t>修改</w:t>
      </w:r>
      <w:r w:rsidRPr="00CC5765">
        <w:rPr>
          <w:rFonts w:ascii="微软雅黑" w:eastAsia="微软雅黑" w:hAnsi="微软雅黑"/>
          <w:strike/>
        </w:rPr>
        <w:t>】</w:t>
      </w:r>
      <w:r w:rsidRPr="00CC5765">
        <w:rPr>
          <w:rFonts w:ascii="微软雅黑" w:eastAsia="微软雅黑" w:hAnsi="微软雅黑" w:hint="eastAsia"/>
          <w:strike/>
        </w:rPr>
        <w:t>按钮</w:t>
      </w:r>
      <w:r w:rsidRPr="00CC5765">
        <w:rPr>
          <w:rFonts w:ascii="微软雅黑" w:eastAsia="微软雅黑" w:hAnsi="微软雅黑"/>
          <w:strike/>
        </w:rPr>
        <w:t>，弹出页面</w:t>
      </w:r>
      <w:proofErr w:type="gramStart"/>
      <w:r w:rsidRPr="00CC5765">
        <w:rPr>
          <w:rFonts w:ascii="微软雅黑" w:eastAsia="微软雅黑" w:hAnsi="微软雅黑"/>
          <w:strike/>
        </w:rPr>
        <w:t>展示省</w:t>
      </w:r>
      <w:r w:rsidRPr="00CC5765">
        <w:rPr>
          <w:rFonts w:ascii="微软雅黑" w:eastAsia="微软雅黑" w:hAnsi="微软雅黑" w:hint="eastAsia"/>
          <w:strike/>
        </w:rPr>
        <w:t>/市</w:t>
      </w:r>
      <w:r w:rsidRPr="00CC5765">
        <w:rPr>
          <w:rFonts w:ascii="微软雅黑" w:eastAsia="微软雅黑" w:hAnsi="微软雅黑"/>
          <w:strike/>
        </w:rPr>
        <w:t>修改</w:t>
      </w:r>
      <w:proofErr w:type="gramEnd"/>
      <w:r w:rsidRPr="00CC5765">
        <w:rPr>
          <w:rFonts w:ascii="微软雅黑" w:eastAsia="微软雅黑" w:hAnsi="微软雅黑"/>
          <w:strike/>
        </w:rPr>
        <w:t>页面。</w:t>
      </w:r>
    </w:p>
    <w:p w:rsidR="001401C3" w:rsidRPr="00231F20" w:rsidRDefault="001401C3" w:rsidP="00A92A2B">
      <w:pPr>
        <w:pStyle w:val="a5"/>
        <w:numPr>
          <w:ilvl w:val="0"/>
          <w:numId w:val="59"/>
        </w:numPr>
        <w:ind w:firstLineChars="0"/>
        <w:rPr>
          <w:rFonts w:ascii="微软雅黑" w:eastAsia="微软雅黑" w:hAnsi="微软雅黑"/>
        </w:rPr>
      </w:pPr>
      <w:r w:rsidRPr="00231F20">
        <w:rPr>
          <w:rFonts w:ascii="微软雅黑" w:eastAsia="微软雅黑" w:hAnsi="微软雅黑" w:hint="eastAsia"/>
        </w:rPr>
        <w:t>业务规则</w:t>
      </w:r>
    </w:p>
    <w:p w:rsidR="001401C3" w:rsidRPr="00231F20" w:rsidRDefault="001401C3" w:rsidP="00A92A2B">
      <w:pPr>
        <w:pStyle w:val="a5"/>
        <w:numPr>
          <w:ilvl w:val="0"/>
          <w:numId w:val="62"/>
        </w:numPr>
        <w:ind w:firstLineChars="0"/>
        <w:rPr>
          <w:rFonts w:ascii="微软雅黑" w:eastAsia="微软雅黑" w:hAnsi="微软雅黑"/>
        </w:rPr>
      </w:pPr>
      <w:r w:rsidRPr="00231F20">
        <w:rPr>
          <w:rFonts w:ascii="微软雅黑" w:eastAsia="微软雅黑" w:hAnsi="微软雅黑" w:hint="eastAsia"/>
        </w:rPr>
        <w:t>列表默认</w:t>
      </w:r>
      <w:r w:rsidRPr="00231F20">
        <w:rPr>
          <w:rFonts w:ascii="微软雅黑" w:eastAsia="微软雅黑" w:hAnsi="微软雅黑"/>
        </w:rPr>
        <w:t>展示全部，按照国际代码</w:t>
      </w:r>
      <w:r w:rsidRPr="00231F20">
        <w:rPr>
          <w:rFonts w:ascii="微软雅黑" w:eastAsia="微软雅黑" w:hAnsi="微软雅黑" w:hint="eastAsia"/>
        </w:rPr>
        <w:t>正序</w:t>
      </w:r>
      <w:r w:rsidRPr="00231F20">
        <w:rPr>
          <w:rFonts w:ascii="微软雅黑" w:eastAsia="微软雅黑" w:hAnsi="微软雅黑"/>
        </w:rPr>
        <w:t>排列展示</w:t>
      </w:r>
    </w:p>
    <w:p w:rsidR="001401C3" w:rsidRPr="00231F20" w:rsidRDefault="00574309" w:rsidP="00574309">
      <w:pPr>
        <w:pStyle w:val="a5"/>
        <w:ind w:left="840" w:firstLineChars="0" w:firstLine="0"/>
        <w:rPr>
          <w:rFonts w:ascii="微软雅黑" w:eastAsia="微软雅黑" w:hAnsi="微软雅黑"/>
        </w:rPr>
      </w:pPr>
      <w:r w:rsidRPr="00231F20">
        <w:rPr>
          <w:rFonts w:ascii="微软雅黑" w:eastAsia="微软雅黑" w:hAnsi="微软雅黑" w:hint="eastAsia"/>
        </w:rPr>
        <w:lastRenderedPageBreak/>
        <w:t>若查询</w:t>
      </w:r>
      <w:r w:rsidRPr="00231F20">
        <w:rPr>
          <w:rFonts w:ascii="微软雅黑" w:eastAsia="微软雅黑" w:hAnsi="微软雅黑"/>
        </w:rPr>
        <w:t>条件为空，点击【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则展示全部的省/</w:t>
      </w:r>
      <w:r w:rsidRPr="00231F20">
        <w:rPr>
          <w:rFonts w:ascii="微软雅黑" w:eastAsia="微软雅黑" w:hAnsi="微软雅黑" w:hint="eastAsia"/>
        </w:rPr>
        <w:t>市</w:t>
      </w:r>
      <w:r w:rsidRPr="00231F20">
        <w:rPr>
          <w:rFonts w:ascii="微软雅黑" w:eastAsia="微软雅黑" w:hAnsi="微软雅黑"/>
        </w:rPr>
        <w:t>数据</w:t>
      </w:r>
    </w:p>
    <w:p w:rsidR="00574309" w:rsidRPr="00231F20" w:rsidRDefault="00574309" w:rsidP="00574309">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查询条件非空，点击【查询】</w:t>
      </w:r>
      <w:r w:rsidRPr="00231F20">
        <w:rPr>
          <w:rFonts w:ascii="微软雅黑" w:eastAsia="微软雅黑" w:hAnsi="微软雅黑" w:hint="eastAsia"/>
        </w:rPr>
        <w:t>，</w:t>
      </w:r>
      <w:r w:rsidRPr="00231F20">
        <w:rPr>
          <w:rFonts w:ascii="微软雅黑" w:eastAsia="微软雅黑" w:hAnsi="微软雅黑"/>
        </w:rPr>
        <w:t>则展示满足查询条件的省</w:t>
      </w:r>
      <w:r w:rsidRPr="00231F20">
        <w:rPr>
          <w:rFonts w:ascii="微软雅黑" w:eastAsia="微软雅黑" w:hAnsi="微软雅黑" w:hint="eastAsia"/>
        </w:rPr>
        <w:t>/市</w:t>
      </w:r>
      <w:r w:rsidRPr="00231F20">
        <w:rPr>
          <w:rFonts w:ascii="微软雅黑" w:eastAsia="微软雅黑" w:hAnsi="微软雅黑"/>
        </w:rPr>
        <w:t>数据</w:t>
      </w:r>
    </w:p>
    <w:p w:rsidR="00574309" w:rsidRPr="0066131E" w:rsidRDefault="00F12EEE" w:rsidP="00A92A2B">
      <w:pPr>
        <w:pStyle w:val="a5"/>
        <w:numPr>
          <w:ilvl w:val="0"/>
          <w:numId w:val="62"/>
        </w:numPr>
        <w:ind w:firstLineChars="0"/>
        <w:rPr>
          <w:rFonts w:ascii="微软雅黑" w:eastAsia="微软雅黑" w:hAnsi="微软雅黑"/>
          <w:strike/>
        </w:rPr>
      </w:pPr>
      <w:r w:rsidRPr="0066131E">
        <w:rPr>
          <w:rFonts w:ascii="微软雅黑" w:eastAsia="微软雅黑" w:hAnsi="微软雅黑" w:hint="eastAsia"/>
          <w:strike/>
        </w:rPr>
        <w:t>新建</w:t>
      </w:r>
      <w:r w:rsidRPr="0066131E">
        <w:rPr>
          <w:rFonts w:ascii="微软雅黑" w:eastAsia="微软雅黑" w:hAnsi="微软雅黑"/>
          <w:strike/>
        </w:rPr>
        <w:t>保存校验条件</w:t>
      </w:r>
    </w:p>
    <w:p w:rsidR="00F12EEE" w:rsidRPr="0066131E" w:rsidRDefault="00F12EEE" w:rsidP="00F12EEE">
      <w:pPr>
        <w:pStyle w:val="a5"/>
        <w:ind w:left="840" w:firstLineChars="0" w:firstLine="0"/>
        <w:rPr>
          <w:rFonts w:ascii="微软雅黑" w:eastAsia="微软雅黑" w:hAnsi="微软雅黑"/>
          <w:strike/>
        </w:rPr>
      </w:pPr>
      <w:proofErr w:type="gramStart"/>
      <w:r w:rsidRPr="0066131E">
        <w:rPr>
          <w:rFonts w:ascii="微软雅黑" w:eastAsia="微软雅黑" w:hAnsi="微软雅黑" w:hint="eastAsia"/>
          <w:strike/>
        </w:rPr>
        <w:t>必填项</w:t>
      </w:r>
      <w:r w:rsidRPr="0066131E">
        <w:rPr>
          <w:rFonts w:ascii="微软雅黑" w:eastAsia="微软雅黑" w:hAnsi="微软雅黑"/>
          <w:strike/>
        </w:rPr>
        <w:t>均非</w:t>
      </w:r>
      <w:proofErr w:type="gramEnd"/>
      <w:r w:rsidRPr="0066131E">
        <w:rPr>
          <w:rFonts w:ascii="微软雅黑" w:eastAsia="微软雅黑" w:hAnsi="微软雅黑"/>
          <w:strike/>
        </w:rPr>
        <w:t>空，否则提示**为</w:t>
      </w:r>
      <w:proofErr w:type="gramStart"/>
      <w:r w:rsidRPr="0066131E">
        <w:rPr>
          <w:rFonts w:ascii="微软雅黑" w:eastAsia="微软雅黑" w:hAnsi="微软雅黑"/>
          <w:strike/>
        </w:rPr>
        <w:t>必填项不</w:t>
      </w:r>
      <w:proofErr w:type="gramEnd"/>
      <w:r w:rsidRPr="0066131E">
        <w:rPr>
          <w:rFonts w:ascii="微软雅黑" w:eastAsia="微软雅黑" w:hAnsi="微软雅黑"/>
          <w:strike/>
        </w:rPr>
        <w:t>允许为空</w:t>
      </w:r>
    </w:p>
    <w:p w:rsidR="00F12EEE" w:rsidRPr="0066131E" w:rsidRDefault="00F12EEE" w:rsidP="00E435AE">
      <w:pPr>
        <w:pStyle w:val="a5"/>
        <w:ind w:left="840" w:firstLineChars="0" w:firstLine="0"/>
        <w:rPr>
          <w:rFonts w:ascii="微软雅黑" w:eastAsia="微软雅黑" w:hAnsi="微软雅黑"/>
          <w:strike/>
        </w:rPr>
      </w:pPr>
      <w:r w:rsidRPr="0066131E">
        <w:rPr>
          <w:rFonts w:ascii="微软雅黑" w:eastAsia="微软雅黑" w:hAnsi="微软雅黑" w:hint="eastAsia"/>
          <w:strike/>
        </w:rPr>
        <w:t>国际</w:t>
      </w:r>
      <w:r w:rsidRPr="0066131E">
        <w:rPr>
          <w:rFonts w:ascii="微软雅黑" w:eastAsia="微软雅黑" w:hAnsi="微软雅黑"/>
          <w:strike/>
        </w:rPr>
        <w:t>代码需唯一，否则提示“</w:t>
      </w:r>
      <w:r w:rsidRPr="0066131E">
        <w:rPr>
          <w:rFonts w:ascii="微软雅黑" w:eastAsia="微软雅黑" w:hAnsi="微软雅黑" w:hint="eastAsia"/>
          <w:strike/>
        </w:rPr>
        <w:t>国际</w:t>
      </w:r>
      <w:r w:rsidRPr="0066131E">
        <w:rPr>
          <w:rFonts w:ascii="微软雅黑" w:eastAsia="微软雅黑" w:hAnsi="微软雅黑"/>
          <w:strike/>
        </w:rPr>
        <w:t>代码已存在，不允许重复”</w:t>
      </w:r>
      <w:r w:rsidR="00E435AE" w:rsidRPr="0066131E">
        <w:rPr>
          <w:rFonts w:ascii="微软雅黑" w:eastAsia="微软雅黑" w:hAnsi="微软雅黑" w:hint="eastAsia"/>
          <w:strike/>
        </w:rPr>
        <w:t xml:space="preserve"> （校验</w:t>
      </w:r>
      <w:r w:rsidR="00E435AE" w:rsidRPr="0066131E">
        <w:rPr>
          <w:rFonts w:ascii="微软雅黑" w:eastAsia="微软雅黑" w:hAnsi="微软雅黑"/>
          <w:strike/>
        </w:rPr>
        <w:t>范围为所有的省</w:t>
      </w:r>
      <w:r w:rsidR="00E435AE" w:rsidRPr="0066131E">
        <w:rPr>
          <w:rFonts w:ascii="微软雅黑" w:eastAsia="微软雅黑" w:hAnsi="微软雅黑" w:hint="eastAsia"/>
          <w:strike/>
        </w:rPr>
        <w:t>/市</w:t>
      </w:r>
      <w:r w:rsidR="00E435AE" w:rsidRPr="0066131E">
        <w:rPr>
          <w:rFonts w:ascii="微软雅黑" w:eastAsia="微软雅黑" w:hAnsi="微软雅黑"/>
          <w:strike/>
        </w:rPr>
        <w:t>、城市、区</w:t>
      </w:r>
      <w:r w:rsidR="00E435AE" w:rsidRPr="0066131E">
        <w:rPr>
          <w:rFonts w:ascii="微软雅黑" w:eastAsia="微软雅黑" w:hAnsi="微软雅黑" w:hint="eastAsia"/>
          <w:strike/>
        </w:rPr>
        <w:t>/县）</w:t>
      </w:r>
    </w:p>
    <w:p w:rsidR="00F12EEE" w:rsidRPr="0066131E" w:rsidRDefault="00F12EEE" w:rsidP="00A92A2B">
      <w:pPr>
        <w:pStyle w:val="a5"/>
        <w:numPr>
          <w:ilvl w:val="0"/>
          <w:numId w:val="62"/>
        </w:numPr>
        <w:ind w:firstLineChars="0"/>
        <w:rPr>
          <w:rFonts w:ascii="微软雅黑" w:eastAsia="微软雅黑" w:hAnsi="微软雅黑"/>
          <w:strike/>
        </w:rPr>
      </w:pPr>
      <w:r w:rsidRPr="0066131E">
        <w:rPr>
          <w:rFonts w:ascii="微软雅黑" w:eastAsia="微软雅黑" w:hAnsi="微软雅黑" w:hint="eastAsia"/>
          <w:strike/>
        </w:rPr>
        <w:t>修改</w:t>
      </w:r>
      <w:r w:rsidRPr="0066131E">
        <w:rPr>
          <w:rFonts w:ascii="微软雅黑" w:eastAsia="微软雅黑" w:hAnsi="微软雅黑"/>
          <w:strike/>
        </w:rPr>
        <w:t>保存校验条件</w:t>
      </w:r>
    </w:p>
    <w:p w:rsidR="00F12EEE" w:rsidRPr="0066131E" w:rsidRDefault="00F12EEE" w:rsidP="00F12EEE">
      <w:pPr>
        <w:pStyle w:val="a5"/>
        <w:ind w:left="840" w:firstLineChars="0" w:firstLine="0"/>
        <w:rPr>
          <w:rFonts w:ascii="微软雅黑" w:eastAsia="微软雅黑" w:hAnsi="微软雅黑"/>
          <w:strike/>
        </w:rPr>
      </w:pPr>
      <w:proofErr w:type="gramStart"/>
      <w:r w:rsidRPr="0066131E">
        <w:rPr>
          <w:rFonts w:ascii="微软雅黑" w:eastAsia="微软雅黑" w:hAnsi="微软雅黑" w:hint="eastAsia"/>
          <w:strike/>
        </w:rPr>
        <w:t>必填项</w:t>
      </w:r>
      <w:r w:rsidRPr="0066131E">
        <w:rPr>
          <w:rFonts w:ascii="微软雅黑" w:eastAsia="微软雅黑" w:hAnsi="微软雅黑"/>
          <w:strike/>
        </w:rPr>
        <w:t>均非</w:t>
      </w:r>
      <w:proofErr w:type="gramEnd"/>
      <w:r w:rsidRPr="0066131E">
        <w:rPr>
          <w:rFonts w:ascii="微软雅黑" w:eastAsia="微软雅黑" w:hAnsi="微软雅黑"/>
          <w:strike/>
        </w:rPr>
        <w:t>空，否则提示**为</w:t>
      </w:r>
      <w:proofErr w:type="gramStart"/>
      <w:r w:rsidRPr="0066131E">
        <w:rPr>
          <w:rFonts w:ascii="微软雅黑" w:eastAsia="微软雅黑" w:hAnsi="微软雅黑"/>
          <w:strike/>
        </w:rPr>
        <w:t>必填项不</w:t>
      </w:r>
      <w:proofErr w:type="gramEnd"/>
      <w:r w:rsidRPr="0066131E">
        <w:rPr>
          <w:rFonts w:ascii="微软雅黑" w:eastAsia="微软雅黑" w:hAnsi="微软雅黑"/>
          <w:strike/>
        </w:rPr>
        <w:t>允许为空</w:t>
      </w:r>
    </w:p>
    <w:p w:rsidR="00F12EEE" w:rsidRPr="0066131E" w:rsidRDefault="00F12EEE" w:rsidP="00F12EEE">
      <w:pPr>
        <w:pStyle w:val="a5"/>
        <w:ind w:left="840" w:firstLineChars="0" w:firstLine="0"/>
        <w:rPr>
          <w:rFonts w:ascii="微软雅黑" w:eastAsia="微软雅黑" w:hAnsi="微软雅黑"/>
          <w:strike/>
        </w:rPr>
      </w:pPr>
      <w:r w:rsidRPr="0066131E">
        <w:rPr>
          <w:rFonts w:ascii="微软雅黑" w:eastAsia="微软雅黑" w:hAnsi="微软雅黑" w:hint="eastAsia"/>
          <w:strike/>
        </w:rPr>
        <w:t>国际</w:t>
      </w:r>
      <w:r w:rsidRPr="0066131E">
        <w:rPr>
          <w:rFonts w:ascii="微软雅黑" w:eastAsia="微软雅黑" w:hAnsi="微软雅黑"/>
          <w:strike/>
        </w:rPr>
        <w:t>代码需唯一，否则提示“</w:t>
      </w:r>
      <w:r w:rsidRPr="0066131E">
        <w:rPr>
          <w:rFonts w:ascii="微软雅黑" w:eastAsia="微软雅黑" w:hAnsi="微软雅黑" w:hint="eastAsia"/>
          <w:strike/>
        </w:rPr>
        <w:t>国际</w:t>
      </w:r>
      <w:r w:rsidRPr="0066131E">
        <w:rPr>
          <w:rFonts w:ascii="微软雅黑" w:eastAsia="微软雅黑" w:hAnsi="微软雅黑"/>
          <w:strike/>
        </w:rPr>
        <w:t>代码已存在，不允许重复”</w:t>
      </w:r>
    </w:p>
    <w:p w:rsidR="00F12EEE" w:rsidRPr="0066131E" w:rsidRDefault="00F12EEE" w:rsidP="00F12EEE">
      <w:pPr>
        <w:pStyle w:val="a5"/>
        <w:ind w:left="840" w:firstLineChars="0" w:firstLine="0"/>
        <w:rPr>
          <w:rFonts w:ascii="微软雅黑" w:eastAsia="微软雅黑" w:hAnsi="微软雅黑"/>
          <w:strike/>
        </w:rPr>
      </w:pPr>
      <w:r w:rsidRPr="0066131E">
        <w:rPr>
          <w:rFonts w:ascii="微软雅黑" w:eastAsia="微软雅黑" w:hAnsi="微软雅黑" w:hint="eastAsia"/>
          <w:strike/>
        </w:rPr>
        <w:t>若</w:t>
      </w:r>
      <w:r w:rsidRPr="0066131E">
        <w:rPr>
          <w:rFonts w:ascii="微软雅黑" w:eastAsia="微软雅黑" w:hAnsi="微软雅黑"/>
          <w:strike/>
        </w:rPr>
        <w:t>将状态修改为‘</w:t>
      </w:r>
      <w:r w:rsidRPr="0066131E">
        <w:rPr>
          <w:rFonts w:ascii="微软雅黑" w:eastAsia="微软雅黑" w:hAnsi="微软雅黑" w:hint="eastAsia"/>
          <w:strike/>
        </w:rPr>
        <w:t>无效</w:t>
      </w:r>
      <w:r w:rsidRPr="0066131E">
        <w:rPr>
          <w:rFonts w:ascii="微软雅黑" w:eastAsia="微软雅黑" w:hAnsi="微软雅黑"/>
          <w:strike/>
        </w:rPr>
        <w:t>’</w:t>
      </w:r>
      <w:r w:rsidRPr="0066131E">
        <w:rPr>
          <w:rFonts w:ascii="微软雅黑" w:eastAsia="微软雅黑" w:hAnsi="微软雅黑" w:hint="eastAsia"/>
          <w:strike/>
        </w:rPr>
        <w:t>，</w:t>
      </w:r>
      <w:r w:rsidRPr="0066131E">
        <w:rPr>
          <w:rFonts w:ascii="微软雅黑" w:eastAsia="微软雅黑" w:hAnsi="微软雅黑"/>
          <w:strike/>
        </w:rPr>
        <w:t>则需要校验当前省</w:t>
      </w:r>
      <w:r w:rsidRPr="0066131E">
        <w:rPr>
          <w:rFonts w:ascii="微软雅黑" w:eastAsia="微软雅黑" w:hAnsi="微软雅黑" w:hint="eastAsia"/>
          <w:strike/>
        </w:rPr>
        <w:t>/市</w:t>
      </w:r>
      <w:r w:rsidRPr="0066131E">
        <w:rPr>
          <w:rFonts w:ascii="微软雅黑" w:eastAsia="微软雅黑" w:hAnsi="微软雅黑"/>
          <w:strike/>
        </w:rPr>
        <w:t>，是否存在</w:t>
      </w:r>
      <w:r w:rsidRPr="0066131E">
        <w:rPr>
          <w:rFonts w:ascii="微软雅黑" w:eastAsia="微软雅黑" w:hAnsi="微软雅黑" w:hint="eastAsia"/>
          <w:strike/>
        </w:rPr>
        <w:t>有效</w:t>
      </w:r>
      <w:r w:rsidRPr="0066131E">
        <w:rPr>
          <w:rFonts w:ascii="微软雅黑" w:eastAsia="微软雅黑" w:hAnsi="微软雅黑"/>
          <w:strike/>
        </w:rPr>
        <w:t>的</w:t>
      </w:r>
      <w:r w:rsidRPr="0066131E">
        <w:rPr>
          <w:rFonts w:ascii="微软雅黑" w:eastAsia="微软雅黑" w:hAnsi="微软雅黑" w:hint="eastAsia"/>
          <w:strike/>
        </w:rPr>
        <w:t>下级</w:t>
      </w:r>
      <w:r w:rsidRPr="0066131E">
        <w:rPr>
          <w:rFonts w:ascii="微软雅黑" w:eastAsia="微软雅黑" w:hAnsi="微软雅黑"/>
          <w:strike/>
        </w:rPr>
        <w:t>城市，若存在</w:t>
      </w:r>
      <w:r w:rsidRPr="0066131E">
        <w:rPr>
          <w:rFonts w:ascii="微软雅黑" w:eastAsia="微软雅黑" w:hAnsi="微软雅黑" w:hint="eastAsia"/>
          <w:strike/>
        </w:rPr>
        <w:t>则将</w:t>
      </w:r>
      <w:r w:rsidRPr="0066131E">
        <w:rPr>
          <w:rFonts w:ascii="微软雅黑" w:eastAsia="微软雅黑" w:hAnsi="微软雅黑"/>
          <w:strike/>
        </w:rPr>
        <w:t>所有的</w:t>
      </w:r>
      <w:r w:rsidRPr="0066131E">
        <w:rPr>
          <w:rFonts w:ascii="微软雅黑" w:eastAsia="微软雅黑" w:hAnsi="微软雅黑" w:hint="eastAsia"/>
          <w:strike/>
        </w:rPr>
        <w:t>下级</w:t>
      </w:r>
      <w:r w:rsidRPr="0066131E">
        <w:rPr>
          <w:rFonts w:ascii="微软雅黑" w:eastAsia="微软雅黑" w:hAnsi="微软雅黑"/>
          <w:strike/>
        </w:rPr>
        <w:t>城市，及城市对应的下级区</w:t>
      </w:r>
      <w:r w:rsidRPr="0066131E">
        <w:rPr>
          <w:rFonts w:ascii="微软雅黑" w:eastAsia="微软雅黑" w:hAnsi="微软雅黑" w:hint="eastAsia"/>
          <w:strike/>
        </w:rPr>
        <w:t>/县</w:t>
      </w:r>
      <w:r w:rsidRPr="0066131E">
        <w:rPr>
          <w:rFonts w:ascii="微软雅黑" w:eastAsia="微软雅黑" w:hAnsi="微软雅黑"/>
          <w:strike/>
        </w:rPr>
        <w:t>置为无效。</w:t>
      </w:r>
    </w:p>
    <w:p w:rsidR="008A3116" w:rsidRPr="00231F20" w:rsidRDefault="008A3116" w:rsidP="00881FBB">
      <w:pPr>
        <w:pStyle w:val="4"/>
        <w:numPr>
          <w:ilvl w:val="2"/>
          <w:numId w:val="1"/>
        </w:numPr>
        <w:rPr>
          <w:rFonts w:ascii="微软雅黑" w:eastAsia="微软雅黑" w:hAnsi="微软雅黑"/>
        </w:rPr>
      </w:pPr>
      <w:bookmarkStart w:id="988" w:name="_Toc1480517"/>
      <w:r w:rsidRPr="00231F20">
        <w:rPr>
          <w:rFonts w:ascii="微软雅黑" w:eastAsia="微软雅黑" w:hAnsi="微软雅黑" w:hint="eastAsia"/>
        </w:rPr>
        <w:t>城市</w:t>
      </w:r>
      <w:bookmarkEnd w:id="988"/>
    </w:p>
    <w:p w:rsidR="008A3116" w:rsidRPr="00231F20" w:rsidRDefault="008A3116" w:rsidP="00A92A2B">
      <w:pPr>
        <w:pStyle w:val="a5"/>
        <w:numPr>
          <w:ilvl w:val="0"/>
          <w:numId w:val="63"/>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来源</w:t>
      </w:r>
    </w:p>
    <w:p w:rsidR="008A3116" w:rsidRPr="00231F20" w:rsidRDefault="008A3116" w:rsidP="008A3116">
      <w:pPr>
        <w:pStyle w:val="a5"/>
        <w:ind w:left="420" w:firstLineChars="0" w:firstLine="0"/>
        <w:rPr>
          <w:rFonts w:ascii="微软雅黑" w:eastAsia="微软雅黑" w:hAnsi="微软雅黑"/>
        </w:rPr>
      </w:pPr>
      <w:r w:rsidRPr="00231F20">
        <w:rPr>
          <w:rFonts w:ascii="微软雅黑" w:eastAsia="微软雅黑" w:hAnsi="微软雅黑" w:hint="eastAsia"/>
        </w:rPr>
        <w:t>该</w:t>
      </w:r>
      <w:r w:rsidRPr="00231F20">
        <w:rPr>
          <w:rFonts w:ascii="微软雅黑" w:eastAsia="微软雅黑" w:hAnsi="微软雅黑"/>
        </w:rPr>
        <w:t>节点能够查询所有系统中存在的有效及</w:t>
      </w:r>
      <w:r w:rsidRPr="00231F20">
        <w:rPr>
          <w:rFonts w:ascii="微软雅黑" w:eastAsia="微软雅黑" w:hAnsi="微软雅黑" w:hint="eastAsia"/>
        </w:rPr>
        <w:t>无效</w:t>
      </w:r>
      <w:r w:rsidRPr="00231F20">
        <w:rPr>
          <w:rFonts w:ascii="微软雅黑" w:eastAsia="微软雅黑" w:hAnsi="微软雅黑"/>
        </w:rPr>
        <w:t>的</w:t>
      </w:r>
      <w:r w:rsidRPr="00231F20">
        <w:rPr>
          <w:rFonts w:ascii="微软雅黑" w:eastAsia="微软雅黑" w:hAnsi="微软雅黑" w:hint="eastAsia"/>
        </w:rPr>
        <w:t>城市</w:t>
      </w:r>
      <w:r w:rsidRPr="00231F20">
        <w:rPr>
          <w:rFonts w:ascii="微软雅黑" w:eastAsia="微软雅黑" w:hAnsi="微软雅黑"/>
        </w:rPr>
        <w:t>数据。</w:t>
      </w:r>
    </w:p>
    <w:p w:rsidR="008A3116" w:rsidRPr="00231F20" w:rsidRDefault="008A3116" w:rsidP="00A92A2B">
      <w:pPr>
        <w:pStyle w:val="a5"/>
        <w:numPr>
          <w:ilvl w:val="0"/>
          <w:numId w:val="63"/>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p>
    <w:p w:rsidR="008A3116" w:rsidRPr="00231F20" w:rsidRDefault="008A3116" w:rsidP="00A92A2B">
      <w:pPr>
        <w:pStyle w:val="a5"/>
        <w:numPr>
          <w:ilvl w:val="0"/>
          <w:numId w:val="64"/>
        </w:numPr>
        <w:ind w:firstLineChars="0"/>
        <w:rPr>
          <w:rFonts w:ascii="微软雅黑" w:eastAsia="微软雅黑" w:hAnsi="微软雅黑"/>
        </w:rPr>
      </w:pPr>
      <w:r w:rsidRPr="00231F20">
        <w:rPr>
          <w:rFonts w:ascii="微软雅黑" w:eastAsia="微软雅黑" w:hAnsi="微软雅黑" w:hint="eastAsia"/>
        </w:rPr>
        <w:t>列表页</w:t>
      </w:r>
    </w:p>
    <w:p w:rsidR="008A3116" w:rsidRPr="00231F20" w:rsidRDefault="008A3116" w:rsidP="008A3116">
      <w:pPr>
        <w:pStyle w:val="a5"/>
        <w:ind w:left="840" w:firstLineChars="0" w:firstLine="0"/>
        <w:rPr>
          <w:rFonts w:ascii="微软雅黑" w:eastAsia="微软雅黑" w:hAnsi="微软雅黑"/>
        </w:rPr>
      </w:pPr>
      <w:r w:rsidRPr="00231F20">
        <w:rPr>
          <w:rFonts w:ascii="微软雅黑" w:eastAsia="微软雅黑" w:hAnsi="微软雅黑" w:hint="eastAsia"/>
        </w:rPr>
        <w:t>查询条件</w:t>
      </w:r>
      <w:r w:rsidRPr="00231F20">
        <w:rPr>
          <w:rFonts w:ascii="微软雅黑" w:eastAsia="微软雅黑" w:hAnsi="微软雅黑"/>
        </w:rPr>
        <w:t>：</w:t>
      </w:r>
    </w:p>
    <w:p w:rsidR="008A3116" w:rsidRPr="00231F20" w:rsidRDefault="008A3116" w:rsidP="008A3116">
      <w:pPr>
        <w:pStyle w:val="a5"/>
        <w:ind w:left="840" w:firstLineChars="0" w:firstLine="0"/>
        <w:rPr>
          <w:rFonts w:ascii="微软雅黑" w:eastAsia="微软雅黑" w:hAnsi="微软雅黑"/>
        </w:rPr>
      </w:pPr>
      <w:r w:rsidRPr="00231F20">
        <w:rPr>
          <w:rFonts w:ascii="微软雅黑" w:eastAsia="微软雅黑" w:hAnsi="微软雅黑" w:hint="eastAsia"/>
        </w:rPr>
        <w:t>国际代码</w:t>
      </w:r>
      <w:r w:rsidRPr="00231F20">
        <w:rPr>
          <w:rFonts w:ascii="微软雅黑" w:eastAsia="微软雅黑" w:hAnsi="微软雅黑"/>
        </w:rPr>
        <w:t>，为文本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默认为空，</w:t>
      </w:r>
      <w:r w:rsidRPr="00231F20">
        <w:rPr>
          <w:rFonts w:ascii="微软雅黑" w:eastAsia="微软雅黑" w:hAnsi="微软雅黑"/>
        </w:rPr>
        <w:t>支持模糊查询</w:t>
      </w:r>
    </w:p>
    <w:p w:rsidR="008A3116" w:rsidRPr="00231F20" w:rsidRDefault="008A3116" w:rsidP="008A3116">
      <w:pPr>
        <w:pStyle w:val="a5"/>
        <w:ind w:left="840" w:firstLineChars="0" w:firstLine="0"/>
        <w:rPr>
          <w:rFonts w:ascii="微软雅黑" w:eastAsia="微软雅黑" w:hAnsi="微软雅黑"/>
        </w:rPr>
      </w:pPr>
      <w:r w:rsidRPr="00231F20">
        <w:rPr>
          <w:rFonts w:ascii="微软雅黑" w:eastAsia="微软雅黑" w:hAnsi="微软雅黑" w:hint="eastAsia"/>
        </w:rPr>
        <w:t>城市名称</w:t>
      </w:r>
      <w:r w:rsidRPr="00231F20">
        <w:rPr>
          <w:rFonts w:ascii="微软雅黑" w:eastAsia="微软雅黑" w:hAnsi="微软雅黑"/>
        </w:rPr>
        <w:t>，为文本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默认为空，</w:t>
      </w:r>
      <w:r w:rsidRPr="00231F20">
        <w:rPr>
          <w:rFonts w:ascii="微软雅黑" w:eastAsia="微软雅黑" w:hAnsi="微软雅黑"/>
        </w:rPr>
        <w:t>支持模糊查询。</w:t>
      </w:r>
    </w:p>
    <w:p w:rsidR="008A3116" w:rsidRPr="00231F20" w:rsidRDefault="008A3116" w:rsidP="008A3116">
      <w:pPr>
        <w:pStyle w:val="a5"/>
        <w:ind w:left="840" w:firstLineChars="0" w:firstLine="0"/>
        <w:rPr>
          <w:rFonts w:ascii="微软雅黑" w:eastAsia="微软雅黑" w:hAnsi="微软雅黑"/>
        </w:rPr>
      </w:pPr>
      <w:r w:rsidRPr="00231F20">
        <w:rPr>
          <w:rFonts w:ascii="微软雅黑" w:eastAsia="微软雅黑" w:hAnsi="微软雅黑"/>
        </w:rPr>
        <w:t>省/</w:t>
      </w:r>
      <w:r w:rsidRPr="00231F20">
        <w:rPr>
          <w:rFonts w:ascii="微软雅黑" w:eastAsia="微软雅黑" w:hAnsi="微软雅黑" w:hint="eastAsia"/>
        </w:rPr>
        <w:t>市</w:t>
      </w:r>
      <w:r w:rsidRPr="00231F20">
        <w:rPr>
          <w:rFonts w:ascii="微软雅黑" w:eastAsia="微软雅黑" w:hAnsi="微软雅黑"/>
        </w:rPr>
        <w:t>，为文本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默认为空，</w:t>
      </w:r>
      <w:r w:rsidRPr="00231F20">
        <w:rPr>
          <w:rFonts w:ascii="微软雅黑" w:eastAsia="微软雅黑" w:hAnsi="微软雅黑"/>
        </w:rPr>
        <w:t>支持模糊查询。</w:t>
      </w:r>
    </w:p>
    <w:p w:rsidR="008A3116" w:rsidRPr="00231F20" w:rsidRDefault="008A3116" w:rsidP="008A3116">
      <w:pPr>
        <w:pStyle w:val="a5"/>
        <w:ind w:left="840" w:firstLineChars="0" w:firstLine="0"/>
        <w:rPr>
          <w:rFonts w:ascii="微软雅黑" w:eastAsia="微软雅黑" w:hAnsi="微软雅黑"/>
        </w:rPr>
      </w:pPr>
      <w:r w:rsidRPr="00231F20">
        <w:rPr>
          <w:rFonts w:ascii="微软雅黑" w:eastAsia="微软雅黑" w:hAnsi="微软雅黑" w:hint="eastAsia"/>
        </w:rPr>
        <w:t>状态</w:t>
      </w:r>
      <w:r w:rsidRPr="00231F20">
        <w:rPr>
          <w:rFonts w:ascii="微软雅黑" w:eastAsia="微软雅黑" w:hAnsi="微软雅黑"/>
        </w:rPr>
        <w:t>，为下拉选项，默认为全部，可选项为全部、有效、无效</w:t>
      </w:r>
    </w:p>
    <w:p w:rsidR="008A3116" w:rsidRPr="00231F20" w:rsidRDefault="008A3116" w:rsidP="008A3116">
      <w:pPr>
        <w:pStyle w:val="a5"/>
        <w:ind w:left="840" w:firstLineChars="0" w:firstLine="0"/>
        <w:rPr>
          <w:rFonts w:ascii="微软雅黑" w:eastAsia="微软雅黑" w:hAnsi="微软雅黑"/>
        </w:rPr>
      </w:pPr>
      <w:r w:rsidRPr="00231F20">
        <w:rPr>
          <w:rFonts w:ascii="微软雅黑" w:eastAsia="微软雅黑" w:hAnsi="微软雅黑" w:hint="eastAsia"/>
        </w:rPr>
        <w:lastRenderedPageBreak/>
        <w:t>列表</w:t>
      </w:r>
      <w:r w:rsidRPr="00231F20">
        <w:rPr>
          <w:rFonts w:ascii="微软雅黑" w:eastAsia="微软雅黑" w:hAnsi="微软雅黑"/>
        </w:rPr>
        <w:t>字段</w:t>
      </w:r>
      <w:r w:rsidRPr="00231F20">
        <w:rPr>
          <w:rFonts w:ascii="微软雅黑" w:eastAsia="微软雅黑" w:hAnsi="微软雅黑" w:hint="eastAsia"/>
        </w:rPr>
        <w:t>：国际</w:t>
      </w:r>
      <w:r w:rsidRPr="00231F20">
        <w:rPr>
          <w:rFonts w:ascii="微软雅黑" w:eastAsia="微软雅黑" w:hAnsi="微软雅黑"/>
        </w:rPr>
        <w:t>代码、</w:t>
      </w:r>
      <w:r w:rsidRPr="00231F20">
        <w:rPr>
          <w:rFonts w:ascii="微软雅黑" w:eastAsia="微软雅黑" w:hAnsi="微软雅黑" w:hint="eastAsia"/>
        </w:rPr>
        <w:t>城市</w:t>
      </w:r>
      <w:r w:rsidRPr="00231F20">
        <w:rPr>
          <w:rFonts w:ascii="微软雅黑" w:eastAsia="微软雅黑" w:hAnsi="微软雅黑"/>
        </w:rPr>
        <w:t>、省</w:t>
      </w:r>
      <w:r w:rsidRPr="00231F20">
        <w:rPr>
          <w:rFonts w:ascii="微软雅黑" w:eastAsia="微软雅黑" w:hAnsi="微软雅黑" w:hint="eastAsia"/>
        </w:rPr>
        <w:t>/市</w:t>
      </w:r>
      <w:r w:rsidRPr="00231F20">
        <w:rPr>
          <w:rFonts w:ascii="微软雅黑" w:eastAsia="微软雅黑" w:hAnsi="微软雅黑"/>
        </w:rPr>
        <w:t>、拼音全称、</w:t>
      </w:r>
      <w:r w:rsidRPr="00231F20">
        <w:rPr>
          <w:rFonts w:ascii="微软雅黑" w:eastAsia="微软雅黑" w:hAnsi="微软雅黑" w:hint="eastAsia"/>
        </w:rPr>
        <w:t>状态</w:t>
      </w:r>
      <w:r w:rsidRPr="00231F20">
        <w:rPr>
          <w:rFonts w:ascii="微软雅黑" w:eastAsia="微软雅黑" w:hAnsi="微软雅黑"/>
        </w:rPr>
        <w:t>、修改时间、修改人</w:t>
      </w:r>
    </w:p>
    <w:p w:rsidR="008A3116" w:rsidRPr="0066131E" w:rsidRDefault="008A3116" w:rsidP="00A92A2B">
      <w:pPr>
        <w:pStyle w:val="a5"/>
        <w:numPr>
          <w:ilvl w:val="0"/>
          <w:numId w:val="64"/>
        </w:numPr>
        <w:ind w:firstLineChars="0"/>
        <w:rPr>
          <w:rFonts w:ascii="微软雅黑" w:eastAsia="微软雅黑" w:hAnsi="微软雅黑"/>
          <w:strike/>
        </w:rPr>
      </w:pPr>
      <w:r w:rsidRPr="0066131E">
        <w:rPr>
          <w:rFonts w:ascii="微软雅黑" w:eastAsia="微软雅黑" w:hAnsi="微软雅黑" w:hint="eastAsia"/>
          <w:strike/>
        </w:rPr>
        <w:t>新建/修改</w:t>
      </w:r>
    </w:p>
    <w:tbl>
      <w:tblPr>
        <w:tblStyle w:val="a6"/>
        <w:tblW w:w="0" w:type="auto"/>
        <w:tblLook w:val="04A0" w:firstRow="1" w:lastRow="0" w:firstColumn="1" w:lastColumn="0" w:noHBand="0" w:noVBand="1"/>
      </w:tblPr>
      <w:tblGrid>
        <w:gridCol w:w="1696"/>
        <w:gridCol w:w="1701"/>
        <w:gridCol w:w="4819"/>
      </w:tblGrid>
      <w:tr w:rsidR="008A3116" w:rsidRPr="0066131E" w:rsidTr="008A3116">
        <w:tc>
          <w:tcPr>
            <w:tcW w:w="1696" w:type="dxa"/>
            <w:shd w:val="clear" w:color="auto" w:fill="BFBFBF" w:themeFill="background1" w:themeFillShade="BF"/>
          </w:tcPr>
          <w:p w:rsidR="008A3116" w:rsidRPr="0066131E" w:rsidRDefault="008A3116" w:rsidP="008A3116">
            <w:pPr>
              <w:jc w:val="center"/>
              <w:rPr>
                <w:rFonts w:ascii="微软雅黑" w:eastAsia="微软雅黑" w:hAnsi="微软雅黑"/>
                <w:strike/>
              </w:rPr>
            </w:pPr>
            <w:r w:rsidRPr="0066131E">
              <w:rPr>
                <w:rFonts w:ascii="微软雅黑" w:eastAsia="微软雅黑" w:hAnsi="微软雅黑" w:hint="eastAsia"/>
                <w:strike/>
              </w:rPr>
              <w:t>字段名称</w:t>
            </w:r>
          </w:p>
        </w:tc>
        <w:tc>
          <w:tcPr>
            <w:tcW w:w="1701" w:type="dxa"/>
            <w:shd w:val="clear" w:color="auto" w:fill="BFBFBF" w:themeFill="background1" w:themeFillShade="BF"/>
          </w:tcPr>
          <w:p w:rsidR="008A3116" w:rsidRPr="0066131E" w:rsidRDefault="008A3116" w:rsidP="008A3116">
            <w:pPr>
              <w:jc w:val="center"/>
              <w:rPr>
                <w:rFonts w:ascii="微软雅黑" w:eastAsia="微软雅黑" w:hAnsi="微软雅黑"/>
                <w:strike/>
              </w:rPr>
            </w:pPr>
            <w:r w:rsidRPr="0066131E">
              <w:rPr>
                <w:rFonts w:ascii="微软雅黑" w:eastAsia="微软雅黑" w:hAnsi="微软雅黑" w:hint="eastAsia"/>
                <w:strike/>
              </w:rPr>
              <w:t>类型</w:t>
            </w:r>
          </w:p>
        </w:tc>
        <w:tc>
          <w:tcPr>
            <w:tcW w:w="4819" w:type="dxa"/>
            <w:shd w:val="clear" w:color="auto" w:fill="BFBFBF" w:themeFill="background1" w:themeFillShade="BF"/>
          </w:tcPr>
          <w:p w:rsidR="008A3116" w:rsidRPr="0066131E" w:rsidRDefault="008A3116" w:rsidP="008A3116">
            <w:pPr>
              <w:jc w:val="center"/>
              <w:rPr>
                <w:rFonts w:ascii="微软雅黑" w:eastAsia="微软雅黑" w:hAnsi="微软雅黑"/>
                <w:strike/>
              </w:rPr>
            </w:pPr>
            <w:r w:rsidRPr="0066131E">
              <w:rPr>
                <w:rFonts w:ascii="微软雅黑" w:eastAsia="微软雅黑" w:hAnsi="微软雅黑" w:hint="eastAsia"/>
                <w:strike/>
              </w:rPr>
              <w:t>约束</w:t>
            </w:r>
          </w:p>
        </w:tc>
      </w:tr>
      <w:tr w:rsidR="008A3116" w:rsidRPr="0066131E" w:rsidTr="008A3116">
        <w:tc>
          <w:tcPr>
            <w:tcW w:w="1696"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国际代码</w:t>
            </w:r>
          </w:p>
        </w:tc>
        <w:tc>
          <w:tcPr>
            <w:tcW w:w="1701"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文本框</w:t>
            </w:r>
          </w:p>
        </w:tc>
        <w:tc>
          <w:tcPr>
            <w:tcW w:w="4819"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默认为空</w:t>
            </w:r>
            <w:r w:rsidRPr="0066131E">
              <w:rPr>
                <w:rFonts w:ascii="微软雅黑" w:eastAsia="微软雅黑" w:hAnsi="微软雅黑"/>
                <w:strike/>
              </w:rPr>
              <w:t>，</w:t>
            </w:r>
            <w:r w:rsidRPr="0066131E">
              <w:rPr>
                <w:rFonts w:ascii="微软雅黑" w:eastAsia="微软雅黑" w:hAnsi="微软雅黑" w:hint="eastAsia"/>
                <w:strike/>
              </w:rPr>
              <w:t>仅支持6位</w:t>
            </w:r>
            <w:r w:rsidRPr="0066131E">
              <w:rPr>
                <w:rFonts w:ascii="微软雅黑" w:eastAsia="微软雅黑" w:hAnsi="微软雅黑"/>
                <w:strike/>
              </w:rPr>
              <w:t>数字</w:t>
            </w:r>
            <w:r w:rsidRPr="0066131E">
              <w:rPr>
                <w:rFonts w:ascii="微软雅黑" w:eastAsia="微软雅黑" w:hAnsi="微软雅黑" w:hint="eastAsia"/>
                <w:strike/>
              </w:rPr>
              <w:t>，必填</w:t>
            </w:r>
          </w:p>
        </w:tc>
      </w:tr>
      <w:tr w:rsidR="008A3116" w:rsidRPr="0066131E" w:rsidTr="008A3116">
        <w:tc>
          <w:tcPr>
            <w:tcW w:w="1696"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省/市名称</w:t>
            </w:r>
          </w:p>
        </w:tc>
        <w:tc>
          <w:tcPr>
            <w:tcW w:w="1701"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下拉</w:t>
            </w:r>
            <w:r w:rsidRPr="0066131E">
              <w:rPr>
                <w:rFonts w:ascii="微软雅黑" w:eastAsia="微软雅黑" w:hAnsi="微软雅黑"/>
                <w:strike/>
              </w:rPr>
              <w:t>选项</w:t>
            </w:r>
          </w:p>
        </w:tc>
        <w:tc>
          <w:tcPr>
            <w:tcW w:w="4819"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默认为空</w:t>
            </w:r>
            <w:r w:rsidRPr="0066131E">
              <w:rPr>
                <w:rFonts w:ascii="微软雅黑" w:eastAsia="微软雅黑" w:hAnsi="微软雅黑"/>
                <w:strike/>
              </w:rPr>
              <w:t>，可选项为当前系统中所有有效的省/</w:t>
            </w:r>
            <w:r w:rsidRPr="0066131E">
              <w:rPr>
                <w:rFonts w:ascii="微软雅黑" w:eastAsia="微软雅黑" w:hAnsi="微软雅黑" w:hint="eastAsia"/>
                <w:strike/>
              </w:rPr>
              <w:t>市，</w:t>
            </w:r>
            <w:r w:rsidRPr="0066131E">
              <w:rPr>
                <w:rFonts w:ascii="微软雅黑" w:eastAsia="微软雅黑" w:hAnsi="微软雅黑"/>
                <w:strike/>
              </w:rPr>
              <w:t>支持搜索</w:t>
            </w:r>
          </w:p>
        </w:tc>
      </w:tr>
      <w:tr w:rsidR="008A3116" w:rsidRPr="0066131E" w:rsidTr="008A3116">
        <w:tc>
          <w:tcPr>
            <w:tcW w:w="1696"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城市</w:t>
            </w:r>
          </w:p>
        </w:tc>
        <w:tc>
          <w:tcPr>
            <w:tcW w:w="1701"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文本框</w:t>
            </w:r>
          </w:p>
        </w:tc>
        <w:tc>
          <w:tcPr>
            <w:tcW w:w="4819"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默认为空</w:t>
            </w:r>
            <w:r w:rsidRPr="0066131E">
              <w:rPr>
                <w:rFonts w:ascii="微软雅黑" w:eastAsia="微软雅黑" w:hAnsi="微软雅黑"/>
                <w:strike/>
              </w:rPr>
              <w:t>，</w:t>
            </w:r>
            <w:r w:rsidRPr="0066131E">
              <w:rPr>
                <w:rFonts w:ascii="微软雅黑" w:eastAsia="微软雅黑" w:hAnsi="微软雅黑" w:hint="eastAsia"/>
                <w:strike/>
              </w:rPr>
              <w:t>支持2</w:t>
            </w:r>
            <w:r w:rsidRPr="0066131E">
              <w:rPr>
                <w:rFonts w:ascii="微软雅黑" w:eastAsia="微软雅黑" w:hAnsi="微软雅黑"/>
                <w:strike/>
              </w:rPr>
              <w:t>-20</w:t>
            </w:r>
            <w:r w:rsidRPr="0066131E">
              <w:rPr>
                <w:rFonts w:ascii="微软雅黑" w:eastAsia="微软雅黑" w:hAnsi="微软雅黑" w:hint="eastAsia"/>
                <w:strike/>
              </w:rPr>
              <w:t>个</w:t>
            </w:r>
            <w:r w:rsidRPr="0066131E">
              <w:rPr>
                <w:rFonts w:ascii="微软雅黑" w:eastAsia="微软雅黑" w:hAnsi="微软雅黑"/>
                <w:strike/>
              </w:rPr>
              <w:t>字符</w:t>
            </w:r>
            <w:r w:rsidRPr="0066131E">
              <w:rPr>
                <w:rFonts w:ascii="微软雅黑" w:eastAsia="微软雅黑" w:hAnsi="微软雅黑" w:hint="eastAsia"/>
                <w:strike/>
              </w:rPr>
              <w:t>，必填</w:t>
            </w:r>
          </w:p>
        </w:tc>
      </w:tr>
      <w:tr w:rsidR="008A3116" w:rsidRPr="0066131E" w:rsidTr="008A3116">
        <w:tc>
          <w:tcPr>
            <w:tcW w:w="1696"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拼音全称</w:t>
            </w:r>
          </w:p>
        </w:tc>
        <w:tc>
          <w:tcPr>
            <w:tcW w:w="1701"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文本框</w:t>
            </w:r>
          </w:p>
        </w:tc>
        <w:tc>
          <w:tcPr>
            <w:tcW w:w="4819"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默认</w:t>
            </w:r>
            <w:r w:rsidRPr="0066131E">
              <w:rPr>
                <w:rFonts w:ascii="微软雅黑" w:eastAsia="微软雅黑" w:hAnsi="微软雅黑"/>
                <w:strike/>
              </w:rPr>
              <w:t>为空，支持</w:t>
            </w:r>
            <w:r w:rsidRPr="0066131E">
              <w:rPr>
                <w:rFonts w:ascii="微软雅黑" w:eastAsia="微软雅黑" w:hAnsi="微软雅黑" w:hint="eastAsia"/>
                <w:strike/>
              </w:rPr>
              <w:t>2</w:t>
            </w:r>
            <w:r w:rsidRPr="0066131E">
              <w:rPr>
                <w:rFonts w:ascii="微软雅黑" w:eastAsia="微软雅黑" w:hAnsi="微软雅黑"/>
                <w:strike/>
              </w:rPr>
              <w:t>-60</w:t>
            </w:r>
            <w:r w:rsidRPr="0066131E">
              <w:rPr>
                <w:rFonts w:ascii="微软雅黑" w:eastAsia="微软雅黑" w:hAnsi="微软雅黑" w:hint="eastAsia"/>
                <w:strike/>
              </w:rPr>
              <w:t>个</w:t>
            </w:r>
            <w:r w:rsidRPr="0066131E">
              <w:rPr>
                <w:rFonts w:ascii="微软雅黑" w:eastAsia="微软雅黑" w:hAnsi="微软雅黑"/>
                <w:strike/>
              </w:rPr>
              <w:t>字符</w:t>
            </w:r>
            <w:r w:rsidRPr="0066131E">
              <w:rPr>
                <w:rFonts w:ascii="微软雅黑" w:eastAsia="微软雅黑" w:hAnsi="微软雅黑" w:hint="eastAsia"/>
                <w:strike/>
              </w:rPr>
              <w:t>，非必填</w:t>
            </w:r>
          </w:p>
        </w:tc>
      </w:tr>
      <w:tr w:rsidR="008A3116" w:rsidRPr="0066131E" w:rsidTr="008A3116">
        <w:tc>
          <w:tcPr>
            <w:tcW w:w="1696"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状态</w:t>
            </w:r>
          </w:p>
        </w:tc>
        <w:tc>
          <w:tcPr>
            <w:tcW w:w="1701"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下拉选项</w:t>
            </w:r>
          </w:p>
        </w:tc>
        <w:tc>
          <w:tcPr>
            <w:tcW w:w="4819"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默认为</w:t>
            </w:r>
            <w:r w:rsidRPr="0066131E">
              <w:rPr>
                <w:rFonts w:ascii="微软雅黑" w:eastAsia="微软雅黑" w:hAnsi="微软雅黑"/>
                <w:strike/>
              </w:rPr>
              <w:t>是，可选项为</w:t>
            </w:r>
            <w:r w:rsidRPr="0066131E">
              <w:rPr>
                <w:rFonts w:ascii="微软雅黑" w:eastAsia="微软雅黑" w:hAnsi="微软雅黑" w:hint="eastAsia"/>
                <w:strike/>
              </w:rPr>
              <w:t>有效</w:t>
            </w:r>
            <w:r w:rsidRPr="0066131E">
              <w:rPr>
                <w:rFonts w:ascii="微软雅黑" w:eastAsia="微软雅黑" w:hAnsi="微软雅黑"/>
                <w:strike/>
              </w:rPr>
              <w:t>、</w:t>
            </w:r>
            <w:r w:rsidRPr="0066131E">
              <w:rPr>
                <w:rFonts w:ascii="微软雅黑" w:eastAsia="微软雅黑" w:hAnsi="微软雅黑" w:hint="eastAsia"/>
                <w:strike/>
              </w:rPr>
              <w:t>无效，必填</w:t>
            </w:r>
          </w:p>
        </w:tc>
      </w:tr>
      <w:tr w:rsidR="008A3116" w:rsidRPr="0066131E" w:rsidTr="008A3116">
        <w:tc>
          <w:tcPr>
            <w:tcW w:w="1696"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修改人</w:t>
            </w:r>
          </w:p>
        </w:tc>
        <w:tc>
          <w:tcPr>
            <w:tcW w:w="1701"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文本框</w:t>
            </w:r>
          </w:p>
        </w:tc>
        <w:tc>
          <w:tcPr>
            <w:tcW w:w="4819"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保存</w:t>
            </w:r>
            <w:r w:rsidRPr="0066131E">
              <w:rPr>
                <w:rFonts w:ascii="微软雅黑" w:eastAsia="微软雅黑" w:hAnsi="微软雅黑"/>
                <w:strike/>
              </w:rPr>
              <w:t>操作成功时，自动填入当前系统登录人</w:t>
            </w:r>
          </w:p>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无</w:t>
            </w:r>
            <w:r w:rsidRPr="0066131E">
              <w:rPr>
                <w:rFonts w:ascii="微软雅黑" w:eastAsia="微软雅黑" w:hAnsi="微软雅黑"/>
                <w:strike/>
              </w:rPr>
              <w:t>登录人时记为超级管理员</w:t>
            </w:r>
          </w:p>
        </w:tc>
      </w:tr>
      <w:tr w:rsidR="008A3116" w:rsidRPr="0066131E" w:rsidTr="008A3116">
        <w:tc>
          <w:tcPr>
            <w:tcW w:w="1696"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修改时间</w:t>
            </w:r>
          </w:p>
        </w:tc>
        <w:tc>
          <w:tcPr>
            <w:tcW w:w="1701"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文本</w:t>
            </w:r>
            <w:r w:rsidRPr="0066131E">
              <w:rPr>
                <w:rFonts w:ascii="微软雅黑" w:eastAsia="微软雅黑" w:hAnsi="微软雅黑"/>
                <w:strike/>
              </w:rPr>
              <w:t>框</w:t>
            </w:r>
          </w:p>
        </w:tc>
        <w:tc>
          <w:tcPr>
            <w:tcW w:w="4819" w:type="dxa"/>
          </w:tcPr>
          <w:p w:rsidR="008A3116" w:rsidRPr="0066131E" w:rsidRDefault="008A3116" w:rsidP="008A3116">
            <w:pPr>
              <w:rPr>
                <w:rFonts w:ascii="微软雅黑" w:eastAsia="微软雅黑" w:hAnsi="微软雅黑"/>
                <w:strike/>
              </w:rPr>
            </w:pPr>
            <w:r w:rsidRPr="0066131E">
              <w:rPr>
                <w:rFonts w:ascii="微软雅黑" w:eastAsia="微软雅黑" w:hAnsi="微软雅黑" w:hint="eastAsia"/>
                <w:strike/>
              </w:rPr>
              <w:t>保存</w:t>
            </w:r>
            <w:r w:rsidRPr="0066131E">
              <w:rPr>
                <w:rFonts w:ascii="微软雅黑" w:eastAsia="微软雅黑" w:hAnsi="微软雅黑"/>
                <w:strike/>
              </w:rPr>
              <w:t>操作成功时，自动填入当前系统</w:t>
            </w:r>
            <w:r w:rsidRPr="0066131E">
              <w:rPr>
                <w:rFonts w:ascii="微软雅黑" w:eastAsia="微软雅黑" w:hAnsi="微软雅黑" w:hint="eastAsia"/>
                <w:strike/>
              </w:rPr>
              <w:t>时间</w:t>
            </w:r>
          </w:p>
        </w:tc>
      </w:tr>
    </w:tbl>
    <w:p w:rsidR="008A3116" w:rsidRPr="0066131E" w:rsidRDefault="008A3116" w:rsidP="00A92A2B">
      <w:pPr>
        <w:pStyle w:val="a5"/>
        <w:numPr>
          <w:ilvl w:val="0"/>
          <w:numId w:val="63"/>
        </w:numPr>
        <w:ind w:firstLineChars="0"/>
        <w:rPr>
          <w:rFonts w:ascii="微软雅黑" w:eastAsia="微软雅黑" w:hAnsi="微软雅黑"/>
          <w:strike/>
        </w:rPr>
      </w:pPr>
      <w:r w:rsidRPr="0066131E">
        <w:rPr>
          <w:rFonts w:ascii="微软雅黑" w:eastAsia="微软雅黑" w:hAnsi="微软雅黑" w:hint="eastAsia"/>
          <w:strike/>
        </w:rPr>
        <w:t>操作</w:t>
      </w:r>
      <w:r w:rsidRPr="0066131E">
        <w:rPr>
          <w:rFonts w:ascii="微软雅黑" w:eastAsia="微软雅黑" w:hAnsi="微软雅黑"/>
          <w:strike/>
        </w:rPr>
        <w:t>说明</w:t>
      </w:r>
    </w:p>
    <w:p w:rsidR="008A3116" w:rsidRPr="0066131E" w:rsidRDefault="008A3116" w:rsidP="00A92A2B">
      <w:pPr>
        <w:pStyle w:val="a5"/>
        <w:numPr>
          <w:ilvl w:val="0"/>
          <w:numId w:val="65"/>
        </w:numPr>
        <w:ind w:firstLineChars="0"/>
        <w:rPr>
          <w:rFonts w:ascii="微软雅黑" w:eastAsia="微软雅黑" w:hAnsi="微软雅黑"/>
          <w:strike/>
        </w:rPr>
      </w:pPr>
      <w:r w:rsidRPr="0066131E">
        <w:rPr>
          <w:rFonts w:ascii="微软雅黑" w:eastAsia="微软雅黑" w:hAnsi="微软雅黑" w:hint="eastAsia"/>
          <w:strike/>
        </w:rPr>
        <w:t>【新建】</w:t>
      </w:r>
    </w:p>
    <w:p w:rsidR="008A3116" w:rsidRPr="0066131E" w:rsidRDefault="008A3116" w:rsidP="008A3116">
      <w:pPr>
        <w:pStyle w:val="a5"/>
        <w:ind w:left="840" w:firstLineChars="0" w:firstLine="0"/>
        <w:rPr>
          <w:rFonts w:ascii="微软雅黑" w:eastAsia="微软雅黑" w:hAnsi="微软雅黑"/>
          <w:strike/>
        </w:rPr>
      </w:pPr>
      <w:r w:rsidRPr="0066131E">
        <w:rPr>
          <w:rFonts w:ascii="微软雅黑" w:eastAsia="微软雅黑" w:hAnsi="微软雅黑" w:hint="eastAsia"/>
          <w:strike/>
        </w:rPr>
        <w:t>点击</w:t>
      </w:r>
      <w:r w:rsidRPr="0066131E">
        <w:rPr>
          <w:rFonts w:ascii="微软雅黑" w:eastAsia="微软雅黑" w:hAnsi="微软雅黑"/>
          <w:strike/>
        </w:rPr>
        <w:t>【</w:t>
      </w:r>
      <w:r w:rsidRPr="0066131E">
        <w:rPr>
          <w:rFonts w:ascii="微软雅黑" w:eastAsia="微软雅黑" w:hAnsi="微软雅黑" w:hint="eastAsia"/>
          <w:strike/>
        </w:rPr>
        <w:t>新建</w:t>
      </w:r>
      <w:r w:rsidRPr="0066131E">
        <w:rPr>
          <w:rFonts w:ascii="微软雅黑" w:eastAsia="微软雅黑" w:hAnsi="微软雅黑"/>
          <w:strike/>
        </w:rPr>
        <w:t>】</w:t>
      </w:r>
      <w:r w:rsidRPr="0066131E">
        <w:rPr>
          <w:rFonts w:ascii="微软雅黑" w:eastAsia="微软雅黑" w:hAnsi="微软雅黑" w:hint="eastAsia"/>
          <w:strike/>
        </w:rPr>
        <w:t>按钮</w:t>
      </w:r>
      <w:r w:rsidRPr="0066131E">
        <w:rPr>
          <w:rFonts w:ascii="微软雅黑" w:eastAsia="微软雅黑" w:hAnsi="微软雅黑"/>
          <w:strike/>
        </w:rPr>
        <w:t>，</w:t>
      </w:r>
      <w:r w:rsidRPr="0066131E">
        <w:rPr>
          <w:rFonts w:ascii="微软雅黑" w:eastAsia="微软雅黑" w:hAnsi="微软雅黑" w:hint="eastAsia"/>
          <w:strike/>
        </w:rPr>
        <w:t>弹出</w:t>
      </w:r>
      <w:r w:rsidRPr="0066131E">
        <w:rPr>
          <w:rFonts w:ascii="微软雅黑" w:eastAsia="微软雅黑" w:hAnsi="微软雅黑"/>
          <w:strike/>
        </w:rPr>
        <w:t>新建</w:t>
      </w:r>
      <w:r w:rsidR="00F92775" w:rsidRPr="0066131E">
        <w:rPr>
          <w:rFonts w:ascii="微软雅黑" w:eastAsia="微软雅黑" w:hAnsi="微软雅黑" w:hint="eastAsia"/>
          <w:strike/>
        </w:rPr>
        <w:t>城市</w:t>
      </w:r>
      <w:r w:rsidRPr="0066131E">
        <w:rPr>
          <w:rFonts w:ascii="微软雅黑" w:eastAsia="微软雅黑" w:hAnsi="微软雅黑"/>
          <w:strike/>
        </w:rPr>
        <w:t>页面</w:t>
      </w:r>
    </w:p>
    <w:p w:rsidR="008A3116" w:rsidRPr="0066131E" w:rsidRDefault="008A3116" w:rsidP="00A92A2B">
      <w:pPr>
        <w:pStyle w:val="a5"/>
        <w:numPr>
          <w:ilvl w:val="0"/>
          <w:numId w:val="65"/>
        </w:numPr>
        <w:ind w:firstLineChars="0"/>
        <w:rPr>
          <w:rFonts w:ascii="微软雅黑" w:eastAsia="微软雅黑" w:hAnsi="微软雅黑"/>
          <w:strike/>
        </w:rPr>
      </w:pPr>
      <w:r w:rsidRPr="0066131E">
        <w:rPr>
          <w:rFonts w:ascii="微软雅黑" w:eastAsia="微软雅黑" w:hAnsi="微软雅黑" w:hint="eastAsia"/>
          <w:strike/>
        </w:rPr>
        <w:t>【修改】</w:t>
      </w:r>
    </w:p>
    <w:p w:rsidR="008A3116" w:rsidRPr="0066131E" w:rsidRDefault="008A3116" w:rsidP="008A3116">
      <w:pPr>
        <w:pStyle w:val="a5"/>
        <w:ind w:left="840" w:firstLineChars="0" w:firstLine="0"/>
        <w:rPr>
          <w:rFonts w:ascii="微软雅黑" w:eastAsia="微软雅黑" w:hAnsi="微软雅黑"/>
          <w:strike/>
        </w:rPr>
      </w:pPr>
      <w:r w:rsidRPr="0066131E">
        <w:rPr>
          <w:rFonts w:ascii="微软雅黑" w:eastAsia="微软雅黑" w:hAnsi="微软雅黑" w:hint="eastAsia"/>
          <w:strike/>
        </w:rPr>
        <w:t>选中</w:t>
      </w:r>
      <w:r w:rsidRPr="0066131E">
        <w:rPr>
          <w:rFonts w:ascii="微软雅黑" w:eastAsia="微软雅黑" w:hAnsi="微软雅黑"/>
          <w:strike/>
        </w:rPr>
        <w:t>某条数据，【</w:t>
      </w:r>
      <w:r w:rsidRPr="0066131E">
        <w:rPr>
          <w:rFonts w:ascii="微软雅黑" w:eastAsia="微软雅黑" w:hAnsi="微软雅黑" w:hint="eastAsia"/>
          <w:strike/>
        </w:rPr>
        <w:t>修改</w:t>
      </w:r>
      <w:r w:rsidRPr="0066131E">
        <w:rPr>
          <w:rFonts w:ascii="微软雅黑" w:eastAsia="微软雅黑" w:hAnsi="微软雅黑"/>
          <w:strike/>
        </w:rPr>
        <w:t>】</w:t>
      </w:r>
      <w:r w:rsidRPr="0066131E">
        <w:rPr>
          <w:rFonts w:ascii="微软雅黑" w:eastAsia="微软雅黑" w:hAnsi="微软雅黑" w:hint="eastAsia"/>
          <w:strike/>
        </w:rPr>
        <w:t>按钮</w:t>
      </w:r>
      <w:r w:rsidRPr="0066131E">
        <w:rPr>
          <w:rFonts w:ascii="微软雅黑" w:eastAsia="微软雅黑" w:hAnsi="微软雅黑"/>
          <w:strike/>
        </w:rPr>
        <w:t>被激活，点击【</w:t>
      </w:r>
      <w:r w:rsidRPr="0066131E">
        <w:rPr>
          <w:rFonts w:ascii="微软雅黑" w:eastAsia="微软雅黑" w:hAnsi="微软雅黑" w:hint="eastAsia"/>
          <w:strike/>
        </w:rPr>
        <w:t>修改</w:t>
      </w:r>
      <w:r w:rsidRPr="0066131E">
        <w:rPr>
          <w:rFonts w:ascii="微软雅黑" w:eastAsia="微软雅黑" w:hAnsi="微软雅黑"/>
          <w:strike/>
        </w:rPr>
        <w:t>】</w:t>
      </w:r>
      <w:r w:rsidRPr="0066131E">
        <w:rPr>
          <w:rFonts w:ascii="微软雅黑" w:eastAsia="微软雅黑" w:hAnsi="微软雅黑" w:hint="eastAsia"/>
          <w:strike/>
        </w:rPr>
        <w:t>按钮</w:t>
      </w:r>
      <w:r w:rsidRPr="0066131E">
        <w:rPr>
          <w:rFonts w:ascii="微软雅黑" w:eastAsia="微软雅黑" w:hAnsi="微软雅黑"/>
          <w:strike/>
        </w:rPr>
        <w:t>，弹出页面展示</w:t>
      </w:r>
      <w:r w:rsidRPr="0066131E">
        <w:rPr>
          <w:rFonts w:ascii="微软雅黑" w:eastAsia="微软雅黑" w:hAnsi="微软雅黑" w:hint="eastAsia"/>
          <w:strike/>
        </w:rPr>
        <w:t>城市</w:t>
      </w:r>
      <w:r w:rsidRPr="0066131E">
        <w:rPr>
          <w:rFonts w:ascii="微软雅黑" w:eastAsia="微软雅黑" w:hAnsi="微软雅黑"/>
          <w:strike/>
        </w:rPr>
        <w:t>修改页面。</w:t>
      </w:r>
    </w:p>
    <w:p w:rsidR="008A3116" w:rsidRPr="00231F20" w:rsidRDefault="008A3116" w:rsidP="00A92A2B">
      <w:pPr>
        <w:pStyle w:val="a5"/>
        <w:numPr>
          <w:ilvl w:val="0"/>
          <w:numId w:val="63"/>
        </w:numPr>
        <w:ind w:firstLineChars="0"/>
        <w:rPr>
          <w:rFonts w:ascii="微软雅黑" w:eastAsia="微软雅黑" w:hAnsi="微软雅黑"/>
        </w:rPr>
      </w:pPr>
      <w:r w:rsidRPr="00231F20">
        <w:rPr>
          <w:rFonts w:ascii="微软雅黑" w:eastAsia="微软雅黑" w:hAnsi="微软雅黑" w:hint="eastAsia"/>
        </w:rPr>
        <w:t>业务规则</w:t>
      </w:r>
    </w:p>
    <w:p w:rsidR="008A3116" w:rsidRPr="00231F20" w:rsidRDefault="008A3116" w:rsidP="00A92A2B">
      <w:pPr>
        <w:pStyle w:val="a5"/>
        <w:numPr>
          <w:ilvl w:val="0"/>
          <w:numId w:val="66"/>
        </w:numPr>
        <w:ind w:firstLineChars="0"/>
        <w:rPr>
          <w:rFonts w:ascii="微软雅黑" w:eastAsia="微软雅黑" w:hAnsi="微软雅黑"/>
        </w:rPr>
      </w:pPr>
      <w:r w:rsidRPr="00231F20">
        <w:rPr>
          <w:rFonts w:ascii="微软雅黑" w:eastAsia="微软雅黑" w:hAnsi="微软雅黑" w:hint="eastAsia"/>
        </w:rPr>
        <w:t>列表默认</w:t>
      </w:r>
      <w:r w:rsidRPr="00231F20">
        <w:rPr>
          <w:rFonts w:ascii="微软雅黑" w:eastAsia="微软雅黑" w:hAnsi="微软雅黑"/>
        </w:rPr>
        <w:t>展示全部，按照国际代码</w:t>
      </w:r>
      <w:r w:rsidRPr="00231F20">
        <w:rPr>
          <w:rFonts w:ascii="微软雅黑" w:eastAsia="微软雅黑" w:hAnsi="微软雅黑" w:hint="eastAsia"/>
        </w:rPr>
        <w:t>正序</w:t>
      </w:r>
      <w:r w:rsidRPr="00231F20">
        <w:rPr>
          <w:rFonts w:ascii="微软雅黑" w:eastAsia="微软雅黑" w:hAnsi="微软雅黑"/>
        </w:rPr>
        <w:t>排列展示</w:t>
      </w:r>
    </w:p>
    <w:p w:rsidR="008A3116" w:rsidRPr="00231F20" w:rsidRDefault="008A3116" w:rsidP="008A3116">
      <w:pPr>
        <w:pStyle w:val="a5"/>
        <w:ind w:left="840"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条件为空，点击【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则展示全部的</w:t>
      </w:r>
      <w:r w:rsidR="00F92775" w:rsidRPr="00231F20">
        <w:rPr>
          <w:rFonts w:ascii="微软雅黑" w:eastAsia="微软雅黑" w:hAnsi="微软雅黑" w:hint="eastAsia"/>
        </w:rPr>
        <w:t>城市</w:t>
      </w:r>
      <w:r w:rsidRPr="00231F20">
        <w:rPr>
          <w:rFonts w:ascii="微软雅黑" w:eastAsia="微软雅黑" w:hAnsi="微软雅黑"/>
        </w:rPr>
        <w:t>数据</w:t>
      </w:r>
    </w:p>
    <w:p w:rsidR="008A3116" w:rsidRDefault="008A3116" w:rsidP="008A3116">
      <w:pPr>
        <w:pStyle w:val="a5"/>
        <w:ind w:left="840" w:firstLineChars="0" w:firstLine="0"/>
        <w:rPr>
          <w:ins w:id="989" w:author="春苹" w:date="2019-01-21T16:58:00Z"/>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查询条件非空，点击【查询】</w:t>
      </w:r>
      <w:r w:rsidRPr="00231F20">
        <w:rPr>
          <w:rFonts w:ascii="微软雅黑" w:eastAsia="微软雅黑" w:hAnsi="微软雅黑" w:hint="eastAsia"/>
        </w:rPr>
        <w:t>，</w:t>
      </w:r>
      <w:r w:rsidRPr="00231F20">
        <w:rPr>
          <w:rFonts w:ascii="微软雅黑" w:eastAsia="微软雅黑" w:hAnsi="微软雅黑"/>
        </w:rPr>
        <w:t>则展示满足查询条件的</w:t>
      </w:r>
      <w:r w:rsidR="00F92775" w:rsidRPr="00231F20">
        <w:rPr>
          <w:rFonts w:ascii="微软雅黑" w:eastAsia="微软雅黑" w:hAnsi="微软雅黑" w:hint="eastAsia"/>
        </w:rPr>
        <w:t>城市</w:t>
      </w:r>
      <w:r w:rsidRPr="00231F20">
        <w:rPr>
          <w:rFonts w:ascii="微软雅黑" w:eastAsia="微软雅黑" w:hAnsi="微软雅黑"/>
        </w:rPr>
        <w:t>数据</w:t>
      </w:r>
    </w:p>
    <w:p w:rsidR="00B52F18" w:rsidRPr="00231F20" w:rsidRDefault="00B52F18" w:rsidP="00B52F18">
      <w:pPr>
        <w:pStyle w:val="a5"/>
        <w:numPr>
          <w:ilvl w:val="0"/>
          <w:numId w:val="66"/>
        </w:numPr>
        <w:ind w:firstLineChars="0"/>
        <w:rPr>
          <w:ins w:id="990" w:author="春苹" w:date="2019-01-21T16:58:00Z"/>
          <w:rFonts w:ascii="微软雅黑" w:eastAsia="微软雅黑" w:hAnsi="微软雅黑"/>
        </w:rPr>
      </w:pPr>
      <w:ins w:id="991" w:author="春苹" w:date="2019-01-21T16:58:00Z">
        <w:r>
          <w:rPr>
            <w:rFonts w:ascii="微软雅黑" w:eastAsia="微软雅黑" w:hAnsi="微软雅黑" w:hint="eastAsia"/>
          </w:rPr>
          <w:lastRenderedPageBreak/>
          <w:t>导出</w:t>
        </w:r>
      </w:ins>
    </w:p>
    <w:p w:rsidR="00B52F18" w:rsidRPr="00231F20" w:rsidRDefault="00B52F18" w:rsidP="00B52F18">
      <w:pPr>
        <w:pStyle w:val="a5"/>
        <w:ind w:left="840" w:firstLineChars="0" w:firstLine="0"/>
        <w:rPr>
          <w:ins w:id="992" w:author="春苹" w:date="2019-01-21T16:58:00Z"/>
          <w:rFonts w:ascii="微软雅黑" w:eastAsia="微软雅黑" w:hAnsi="微软雅黑"/>
        </w:rPr>
      </w:pPr>
      <w:ins w:id="993" w:author="春苹" w:date="2019-01-21T16:58:00Z">
        <w:r w:rsidRPr="00231F20">
          <w:rPr>
            <w:rFonts w:ascii="微软雅黑" w:eastAsia="微软雅黑" w:hAnsi="微软雅黑" w:hint="eastAsia"/>
          </w:rPr>
          <w:t>若查询</w:t>
        </w:r>
        <w:r w:rsidRPr="00231F20">
          <w:rPr>
            <w:rFonts w:ascii="微软雅黑" w:eastAsia="微软雅黑" w:hAnsi="微软雅黑"/>
          </w:rPr>
          <w:t>条件为空，点击【</w:t>
        </w:r>
      </w:ins>
      <w:ins w:id="994" w:author="春苹" w:date="2019-01-21T16:59:00Z">
        <w:r>
          <w:rPr>
            <w:rFonts w:ascii="微软雅黑" w:eastAsia="微软雅黑" w:hAnsi="微软雅黑" w:hint="eastAsia"/>
          </w:rPr>
          <w:t>导出</w:t>
        </w:r>
      </w:ins>
      <w:ins w:id="995" w:author="春苹" w:date="2019-01-21T16:58:00Z">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w:t>
        </w:r>
      </w:ins>
      <w:ins w:id="996" w:author="春苹" w:date="2019-01-21T16:59:00Z">
        <w:r>
          <w:rPr>
            <w:rFonts w:ascii="微软雅黑" w:eastAsia="微软雅黑" w:hAnsi="微软雅黑" w:hint="eastAsia"/>
          </w:rPr>
          <w:t>导出</w:t>
        </w:r>
      </w:ins>
      <w:ins w:id="997" w:author="春苹" w:date="2019-01-21T16:58:00Z">
        <w:r w:rsidRPr="00231F20">
          <w:rPr>
            <w:rFonts w:ascii="微软雅黑" w:eastAsia="微软雅黑" w:hAnsi="微软雅黑"/>
          </w:rPr>
          <w:t>全部的</w:t>
        </w:r>
        <w:r w:rsidRPr="00231F20">
          <w:rPr>
            <w:rFonts w:ascii="微软雅黑" w:eastAsia="微软雅黑" w:hAnsi="微软雅黑" w:hint="eastAsia"/>
          </w:rPr>
          <w:t>城市</w:t>
        </w:r>
        <w:r w:rsidRPr="00231F20">
          <w:rPr>
            <w:rFonts w:ascii="微软雅黑" w:eastAsia="微软雅黑" w:hAnsi="微软雅黑"/>
          </w:rPr>
          <w:t>数据</w:t>
        </w:r>
      </w:ins>
    </w:p>
    <w:p w:rsidR="00B52F18" w:rsidRDefault="00B52F18" w:rsidP="00B52F18">
      <w:pPr>
        <w:pStyle w:val="a5"/>
        <w:ind w:left="840" w:firstLineChars="0" w:firstLine="0"/>
        <w:rPr>
          <w:ins w:id="998" w:author="春苹" w:date="2019-01-21T16:58:00Z"/>
          <w:rFonts w:ascii="微软雅黑" w:eastAsia="微软雅黑" w:hAnsi="微软雅黑"/>
        </w:rPr>
      </w:pPr>
      <w:ins w:id="999" w:author="春苹" w:date="2019-01-21T16:58:00Z">
        <w:r w:rsidRPr="00231F20">
          <w:rPr>
            <w:rFonts w:ascii="微软雅黑" w:eastAsia="微软雅黑" w:hAnsi="微软雅黑" w:hint="eastAsia"/>
          </w:rPr>
          <w:t>若</w:t>
        </w:r>
        <w:r w:rsidRPr="00231F20">
          <w:rPr>
            <w:rFonts w:ascii="微软雅黑" w:eastAsia="微软雅黑" w:hAnsi="微软雅黑"/>
          </w:rPr>
          <w:t>查询条件非空，点击【</w:t>
        </w:r>
      </w:ins>
      <w:ins w:id="1000" w:author="春苹" w:date="2019-01-21T16:59:00Z">
        <w:r>
          <w:rPr>
            <w:rFonts w:ascii="微软雅黑" w:eastAsia="微软雅黑" w:hAnsi="微软雅黑" w:hint="eastAsia"/>
          </w:rPr>
          <w:t>导出</w:t>
        </w:r>
      </w:ins>
      <w:ins w:id="1001" w:author="春苹" w:date="2019-01-21T16:58:00Z">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w:t>
        </w:r>
      </w:ins>
      <w:ins w:id="1002" w:author="春苹" w:date="2019-01-21T16:59:00Z">
        <w:r>
          <w:rPr>
            <w:rFonts w:ascii="微软雅黑" w:eastAsia="微软雅黑" w:hAnsi="微软雅黑" w:hint="eastAsia"/>
          </w:rPr>
          <w:t>导出</w:t>
        </w:r>
      </w:ins>
      <w:ins w:id="1003" w:author="春苹" w:date="2019-01-21T16:58:00Z">
        <w:r w:rsidRPr="00231F20">
          <w:rPr>
            <w:rFonts w:ascii="微软雅黑" w:eastAsia="微软雅黑" w:hAnsi="微软雅黑"/>
          </w:rPr>
          <w:t>满足查询条件的</w:t>
        </w:r>
        <w:r w:rsidRPr="00231F20">
          <w:rPr>
            <w:rFonts w:ascii="微软雅黑" w:eastAsia="微软雅黑" w:hAnsi="微软雅黑" w:hint="eastAsia"/>
          </w:rPr>
          <w:t>城市</w:t>
        </w:r>
        <w:r w:rsidRPr="00231F20">
          <w:rPr>
            <w:rFonts w:ascii="微软雅黑" w:eastAsia="微软雅黑" w:hAnsi="微软雅黑"/>
          </w:rPr>
          <w:t>数据</w:t>
        </w:r>
      </w:ins>
    </w:p>
    <w:p w:rsidR="00B52F18" w:rsidRPr="00B52F18" w:rsidRDefault="00B52F18" w:rsidP="008A3116">
      <w:pPr>
        <w:pStyle w:val="a5"/>
        <w:ind w:left="840" w:firstLineChars="0" w:firstLine="0"/>
        <w:rPr>
          <w:rFonts w:ascii="微软雅黑" w:eastAsia="微软雅黑" w:hAnsi="微软雅黑"/>
        </w:rPr>
      </w:pPr>
    </w:p>
    <w:p w:rsidR="008A3116" w:rsidRPr="0066131E" w:rsidRDefault="008A3116" w:rsidP="00A92A2B">
      <w:pPr>
        <w:pStyle w:val="a5"/>
        <w:numPr>
          <w:ilvl w:val="0"/>
          <w:numId w:val="66"/>
        </w:numPr>
        <w:ind w:firstLineChars="0"/>
        <w:rPr>
          <w:rFonts w:ascii="微软雅黑" w:eastAsia="微软雅黑" w:hAnsi="微软雅黑"/>
          <w:strike/>
        </w:rPr>
      </w:pPr>
      <w:r w:rsidRPr="0066131E">
        <w:rPr>
          <w:rFonts w:ascii="微软雅黑" w:eastAsia="微软雅黑" w:hAnsi="微软雅黑" w:hint="eastAsia"/>
          <w:strike/>
        </w:rPr>
        <w:t>新建</w:t>
      </w:r>
      <w:r w:rsidRPr="0066131E">
        <w:rPr>
          <w:rFonts w:ascii="微软雅黑" w:eastAsia="微软雅黑" w:hAnsi="微软雅黑"/>
          <w:strike/>
        </w:rPr>
        <w:t>保存校验条件</w:t>
      </w:r>
    </w:p>
    <w:p w:rsidR="008A3116" w:rsidRPr="0066131E" w:rsidRDefault="008A3116" w:rsidP="008A3116">
      <w:pPr>
        <w:pStyle w:val="a5"/>
        <w:ind w:left="840" w:firstLineChars="0" w:firstLine="0"/>
        <w:rPr>
          <w:rFonts w:ascii="微软雅黑" w:eastAsia="微软雅黑" w:hAnsi="微软雅黑"/>
          <w:strike/>
        </w:rPr>
      </w:pPr>
      <w:proofErr w:type="gramStart"/>
      <w:r w:rsidRPr="0066131E">
        <w:rPr>
          <w:rFonts w:ascii="微软雅黑" w:eastAsia="微软雅黑" w:hAnsi="微软雅黑" w:hint="eastAsia"/>
          <w:strike/>
        </w:rPr>
        <w:t>必填项</w:t>
      </w:r>
      <w:r w:rsidRPr="0066131E">
        <w:rPr>
          <w:rFonts w:ascii="微软雅黑" w:eastAsia="微软雅黑" w:hAnsi="微软雅黑"/>
          <w:strike/>
        </w:rPr>
        <w:t>均非</w:t>
      </w:r>
      <w:proofErr w:type="gramEnd"/>
      <w:r w:rsidRPr="0066131E">
        <w:rPr>
          <w:rFonts w:ascii="微软雅黑" w:eastAsia="微软雅黑" w:hAnsi="微软雅黑"/>
          <w:strike/>
        </w:rPr>
        <w:t>空，否则提示**为</w:t>
      </w:r>
      <w:proofErr w:type="gramStart"/>
      <w:r w:rsidRPr="0066131E">
        <w:rPr>
          <w:rFonts w:ascii="微软雅黑" w:eastAsia="微软雅黑" w:hAnsi="微软雅黑"/>
          <w:strike/>
        </w:rPr>
        <w:t>必填项不</w:t>
      </w:r>
      <w:proofErr w:type="gramEnd"/>
      <w:r w:rsidRPr="0066131E">
        <w:rPr>
          <w:rFonts w:ascii="微软雅黑" w:eastAsia="微软雅黑" w:hAnsi="微软雅黑"/>
          <w:strike/>
        </w:rPr>
        <w:t>允许为空</w:t>
      </w:r>
    </w:p>
    <w:p w:rsidR="008A3116" w:rsidRPr="0066131E" w:rsidRDefault="008A3116" w:rsidP="008A3116">
      <w:pPr>
        <w:pStyle w:val="a5"/>
        <w:ind w:left="840" w:firstLineChars="0" w:firstLine="0"/>
        <w:rPr>
          <w:rFonts w:ascii="微软雅黑" w:eastAsia="微软雅黑" w:hAnsi="微软雅黑"/>
          <w:strike/>
        </w:rPr>
      </w:pPr>
      <w:r w:rsidRPr="0066131E">
        <w:rPr>
          <w:rFonts w:ascii="微软雅黑" w:eastAsia="微软雅黑" w:hAnsi="微软雅黑" w:hint="eastAsia"/>
          <w:strike/>
        </w:rPr>
        <w:t>国际</w:t>
      </w:r>
      <w:r w:rsidRPr="0066131E">
        <w:rPr>
          <w:rFonts w:ascii="微软雅黑" w:eastAsia="微软雅黑" w:hAnsi="微软雅黑"/>
          <w:strike/>
        </w:rPr>
        <w:t>代码需唯一，否则提示“</w:t>
      </w:r>
      <w:r w:rsidRPr="0066131E">
        <w:rPr>
          <w:rFonts w:ascii="微软雅黑" w:eastAsia="微软雅黑" w:hAnsi="微软雅黑" w:hint="eastAsia"/>
          <w:strike/>
        </w:rPr>
        <w:t>国际</w:t>
      </w:r>
      <w:r w:rsidRPr="0066131E">
        <w:rPr>
          <w:rFonts w:ascii="微软雅黑" w:eastAsia="微软雅黑" w:hAnsi="微软雅黑"/>
          <w:strike/>
        </w:rPr>
        <w:t>代码已存在，不允许重复”</w:t>
      </w:r>
      <w:r w:rsidR="00E435AE" w:rsidRPr="0066131E">
        <w:rPr>
          <w:rFonts w:ascii="微软雅黑" w:eastAsia="微软雅黑" w:hAnsi="微软雅黑" w:hint="eastAsia"/>
          <w:strike/>
        </w:rPr>
        <w:t>（校验</w:t>
      </w:r>
      <w:r w:rsidR="00E435AE" w:rsidRPr="0066131E">
        <w:rPr>
          <w:rFonts w:ascii="微软雅黑" w:eastAsia="微软雅黑" w:hAnsi="微软雅黑"/>
          <w:strike/>
        </w:rPr>
        <w:t>范围为所有的省</w:t>
      </w:r>
      <w:r w:rsidR="00E435AE" w:rsidRPr="0066131E">
        <w:rPr>
          <w:rFonts w:ascii="微软雅黑" w:eastAsia="微软雅黑" w:hAnsi="微软雅黑" w:hint="eastAsia"/>
          <w:strike/>
        </w:rPr>
        <w:t>/市</w:t>
      </w:r>
      <w:r w:rsidR="00E435AE" w:rsidRPr="0066131E">
        <w:rPr>
          <w:rFonts w:ascii="微软雅黑" w:eastAsia="微软雅黑" w:hAnsi="微软雅黑"/>
          <w:strike/>
        </w:rPr>
        <w:t>、城市、区</w:t>
      </w:r>
      <w:r w:rsidR="00E435AE" w:rsidRPr="0066131E">
        <w:rPr>
          <w:rFonts w:ascii="微软雅黑" w:eastAsia="微软雅黑" w:hAnsi="微软雅黑" w:hint="eastAsia"/>
          <w:strike/>
        </w:rPr>
        <w:t>/县）</w:t>
      </w:r>
    </w:p>
    <w:p w:rsidR="008A3116" w:rsidRPr="0066131E" w:rsidRDefault="008A3116" w:rsidP="00A92A2B">
      <w:pPr>
        <w:pStyle w:val="a5"/>
        <w:numPr>
          <w:ilvl w:val="0"/>
          <w:numId w:val="66"/>
        </w:numPr>
        <w:ind w:firstLineChars="0"/>
        <w:rPr>
          <w:rFonts w:ascii="微软雅黑" w:eastAsia="微软雅黑" w:hAnsi="微软雅黑"/>
          <w:strike/>
        </w:rPr>
      </w:pPr>
      <w:r w:rsidRPr="0066131E">
        <w:rPr>
          <w:rFonts w:ascii="微软雅黑" w:eastAsia="微软雅黑" w:hAnsi="微软雅黑" w:hint="eastAsia"/>
          <w:strike/>
        </w:rPr>
        <w:t>修改</w:t>
      </w:r>
      <w:r w:rsidRPr="0066131E">
        <w:rPr>
          <w:rFonts w:ascii="微软雅黑" w:eastAsia="微软雅黑" w:hAnsi="微软雅黑"/>
          <w:strike/>
        </w:rPr>
        <w:t>保存校验条件</w:t>
      </w:r>
    </w:p>
    <w:p w:rsidR="008A3116" w:rsidRPr="0066131E" w:rsidRDefault="008A3116" w:rsidP="008A3116">
      <w:pPr>
        <w:pStyle w:val="a5"/>
        <w:ind w:left="840" w:firstLineChars="0" w:firstLine="0"/>
        <w:rPr>
          <w:rFonts w:ascii="微软雅黑" w:eastAsia="微软雅黑" w:hAnsi="微软雅黑"/>
          <w:strike/>
        </w:rPr>
      </w:pPr>
      <w:proofErr w:type="gramStart"/>
      <w:r w:rsidRPr="0066131E">
        <w:rPr>
          <w:rFonts w:ascii="微软雅黑" w:eastAsia="微软雅黑" w:hAnsi="微软雅黑" w:hint="eastAsia"/>
          <w:strike/>
        </w:rPr>
        <w:t>必填项</w:t>
      </w:r>
      <w:r w:rsidRPr="0066131E">
        <w:rPr>
          <w:rFonts w:ascii="微软雅黑" w:eastAsia="微软雅黑" w:hAnsi="微软雅黑"/>
          <w:strike/>
        </w:rPr>
        <w:t>均非</w:t>
      </w:r>
      <w:proofErr w:type="gramEnd"/>
      <w:r w:rsidRPr="0066131E">
        <w:rPr>
          <w:rFonts w:ascii="微软雅黑" w:eastAsia="微软雅黑" w:hAnsi="微软雅黑"/>
          <w:strike/>
        </w:rPr>
        <w:t>空，否则提示**为</w:t>
      </w:r>
      <w:proofErr w:type="gramStart"/>
      <w:r w:rsidRPr="0066131E">
        <w:rPr>
          <w:rFonts w:ascii="微软雅黑" w:eastAsia="微软雅黑" w:hAnsi="微软雅黑"/>
          <w:strike/>
        </w:rPr>
        <w:t>必填项不</w:t>
      </w:r>
      <w:proofErr w:type="gramEnd"/>
      <w:r w:rsidRPr="0066131E">
        <w:rPr>
          <w:rFonts w:ascii="微软雅黑" w:eastAsia="微软雅黑" w:hAnsi="微软雅黑"/>
          <w:strike/>
        </w:rPr>
        <w:t>允许为空</w:t>
      </w:r>
    </w:p>
    <w:p w:rsidR="008A3116" w:rsidRPr="0066131E" w:rsidRDefault="008A3116" w:rsidP="008A3116">
      <w:pPr>
        <w:pStyle w:val="a5"/>
        <w:ind w:left="840" w:firstLineChars="0" w:firstLine="0"/>
        <w:rPr>
          <w:rFonts w:ascii="微软雅黑" w:eastAsia="微软雅黑" w:hAnsi="微软雅黑"/>
          <w:strike/>
        </w:rPr>
      </w:pPr>
      <w:r w:rsidRPr="0066131E">
        <w:rPr>
          <w:rFonts w:ascii="微软雅黑" w:eastAsia="微软雅黑" w:hAnsi="微软雅黑" w:hint="eastAsia"/>
          <w:strike/>
        </w:rPr>
        <w:t>国际</w:t>
      </w:r>
      <w:r w:rsidRPr="0066131E">
        <w:rPr>
          <w:rFonts w:ascii="微软雅黑" w:eastAsia="微软雅黑" w:hAnsi="微软雅黑"/>
          <w:strike/>
        </w:rPr>
        <w:t>代码需唯一，否则提示“</w:t>
      </w:r>
      <w:r w:rsidRPr="0066131E">
        <w:rPr>
          <w:rFonts w:ascii="微软雅黑" w:eastAsia="微软雅黑" w:hAnsi="微软雅黑" w:hint="eastAsia"/>
          <w:strike/>
        </w:rPr>
        <w:t>国际</w:t>
      </w:r>
      <w:r w:rsidRPr="0066131E">
        <w:rPr>
          <w:rFonts w:ascii="微软雅黑" w:eastAsia="微软雅黑" w:hAnsi="微软雅黑"/>
          <w:strike/>
        </w:rPr>
        <w:t>代码已存在，不允许重复”</w:t>
      </w:r>
    </w:p>
    <w:p w:rsidR="008A3116" w:rsidRPr="0066131E" w:rsidRDefault="008A3116" w:rsidP="00E435AE">
      <w:pPr>
        <w:pStyle w:val="a5"/>
        <w:ind w:left="840" w:firstLineChars="0" w:firstLine="0"/>
        <w:rPr>
          <w:rFonts w:ascii="微软雅黑" w:eastAsia="微软雅黑" w:hAnsi="微软雅黑"/>
          <w:strike/>
        </w:rPr>
      </w:pPr>
      <w:r w:rsidRPr="0066131E">
        <w:rPr>
          <w:rFonts w:ascii="微软雅黑" w:eastAsia="微软雅黑" w:hAnsi="微软雅黑" w:hint="eastAsia"/>
          <w:strike/>
        </w:rPr>
        <w:t>若</w:t>
      </w:r>
      <w:r w:rsidRPr="0066131E">
        <w:rPr>
          <w:rFonts w:ascii="微软雅黑" w:eastAsia="微软雅黑" w:hAnsi="微软雅黑"/>
          <w:strike/>
        </w:rPr>
        <w:t>将状态修改为‘</w:t>
      </w:r>
      <w:r w:rsidRPr="0066131E">
        <w:rPr>
          <w:rFonts w:ascii="微软雅黑" w:eastAsia="微软雅黑" w:hAnsi="微软雅黑" w:hint="eastAsia"/>
          <w:strike/>
        </w:rPr>
        <w:t>无效</w:t>
      </w:r>
      <w:r w:rsidRPr="0066131E">
        <w:rPr>
          <w:rFonts w:ascii="微软雅黑" w:eastAsia="微软雅黑" w:hAnsi="微软雅黑"/>
          <w:strike/>
        </w:rPr>
        <w:t>’</w:t>
      </w:r>
      <w:r w:rsidRPr="0066131E">
        <w:rPr>
          <w:rFonts w:ascii="微软雅黑" w:eastAsia="微软雅黑" w:hAnsi="微软雅黑" w:hint="eastAsia"/>
          <w:strike/>
        </w:rPr>
        <w:t>，</w:t>
      </w:r>
      <w:r w:rsidRPr="0066131E">
        <w:rPr>
          <w:rFonts w:ascii="微软雅黑" w:eastAsia="微软雅黑" w:hAnsi="微软雅黑"/>
          <w:strike/>
        </w:rPr>
        <w:t>则需要校验当前</w:t>
      </w:r>
      <w:r w:rsidR="00E435AE" w:rsidRPr="0066131E">
        <w:rPr>
          <w:rFonts w:ascii="微软雅黑" w:eastAsia="微软雅黑" w:hAnsi="微软雅黑" w:hint="eastAsia"/>
          <w:strike/>
        </w:rPr>
        <w:t>城市</w:t>
      </w:r>
      <w:r w:rsidRPr="0066131E">
        <w:rPr>
          <w:rFonts w:ascii="微软雅黑" w:eastAsia="微软雅黑" w:hAnsi="微软雅黑"/>
          <w:strike/>
        </w:rPr>
        <w:t>，是否存在</w:t>
      </w:r>
      <w:r w:rsidRPr="0066131E">
        <w:rPr>
          <w:rFonts w:ascii="微软雅黑" w:eastAsia="微软雅黑" w:hAnsi="微软雅黑" w:hint="eastAsia"/>
          <w:strike/>
        </w:rPr>
        <w:t>有效</w:t>
      </w:r>
      <w:r w:rsidRPr="0066131E">
        <w:rPr>
          <w:rFonts w:ascii="微软雅黑" w:eastAsia="微软雅黑" w:hAnsi="微软雅黑"/>
          <w:strike/>
        </w:rPr>
        <w:t>的</w:t>
      </w:r>
      <w:r w:rsidRPr="0066131E">
        <w:rPr>
          <w:rFonts w:ascii="微软雅黑" w:eastAsia="微软雅黑" w:hAnsi="微软雅黑" w:hint="eastAsia"/>
          <w:strike/>
        </w:rPr>
        <w:t>下级</w:t>
      </w:r>
      <w:r w:rsidR="00E435AE" w:rsidRPr="0066131E">
        <w:rPr>
          <w:rFonts w:ascii="微软雅黑" w:eastAsia="微软雅黑" w:hAnsi="微软雅黑" w:hint="eastAsia"/>
          <w:strike/>
        </w:rPr>
        <w:t>区/县</w:t>
      </w:r>
      <w:r w:rsidRPr="0066131E">
        <w:rPr>
          <w:rFonts w:ascii="微软雅黑" w:eastAsia="微软雅黑" w:hAnsi="微软雅黑"/>
          <w:strike/>
        </w:rPr>
        <w:t>，若存在</w:t>
      </w:r>
      <w:r w:rsidRPr="0066131E">
        <w:rPr>
          <w:rFonts w:ascii="微软雅黑" w:eastAsia="微软雅黑" w:hAnsi="微软雅黑" w:hint="eastAsia"/>
          <w:strike/>
        </w:rPr>
        <w:t>则将</w:t>
      </w:r>
      <w:r w:rsidRPr="0066131E">
        <w:rPr>
          <w:rFonts w:ascii="微软雅黑" w:eastAsia="微软雅黑" w:hAnsi="微软雅黑"/>
          <w:strike/>
        </w:rPr>
        <w:t>所有的下级区</w:t>
      </w:r>
      <w:r w:rsidRPr="0066131E">
        <w:rPr>
          <w:rFonts w:ascii="微软雅黑" w:eastAsia="微软雅黑" w:hAnsi="微软雅黑" w:hint="eastAsia"/>
          <w:strike/>
        </w:rPr>
        <w:t>/县</w:t>
      </w:r>
      <w:r w:rsidRPr="0066131E">
        <w:rPr>
          <w:rFonts w:ascii="微软雅黑" w:eastAsia="微软雅黑" w:hAnsi="微软雅黑"/>
          <w:strike/>
        </w:rPr>
        <w:t>置为无效。</w:t>
      </w:r>
    </w:p>
    <w:p w:rsidR="00F92775" w:rsidRPr="00231F20" w:rsidRDefault="00F92775" w:rsidP="00881FBB">
      <w:pPr>
        <w:pStyle w:val="4"/>
        <w:numPr>
          <w:ilvl w:val="2"/>
          <w:numId w:val="1"/>
        </w:numPr>
        <w:rPr>
          <w:rFonts w:ascii="微软雅黑" w:eastAsia="微软雅黑" w:hAnsi="微软雅黑"/>
        </w:rPr>
      </w:pPr>
      <w:bookmarkStart w:id="1004" w:name="_Toc1480518"/>
      <w:r w:rsidRPr="00231F20">
        <w:rPr>
          <w:rFonts w:ascii="微软雅黑" w:eastAsia="微软雅黑" w:hAnsi="微软雅黑" w:hint="eastAsia"/>
        </w:rPr>
        <w:t>区/县</w:t>
      </w:r>
      <w:bookmarkEnd w:id="1004"/>
    </w:p>
    <w:p w:rsidR="00F92775" w:rsidRPr="00231F20" w:rsidRDefault="00F92775" w:rsidP="00A92A2B">
      <w:pPr>
        <w:pStyle w:val="a5"/>
        <w:numPr>
          <w:ilvl w:val="0"/>
          <w:numId w:val="67"/>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来源</w:t>
      </w:r>
    </w:p>
    <w:p w:rsidR="00F92775" w:rsidRPr="00231F20" w:rsidRDefault="00F92775" w:rsidP="00F92775">
      <w:pPr>
        <w:pStyle w:val="a5"/>
        <w:ind w:left="420" w:firstLineChars="0" w:firstLine="0"/>
        <w:rPr>
          <w:rFonts w:ascii="微软雅黑" w:eastAsia="微软雅黑" w:hAnsi="微软雅黑"/>
        </w:rPr>
      </w:pPr>
      <w:r w:rsidRPr="00231F20">
        <w:rPr>
          <w:rFonts w:ascii="微软雅黑" w:eastAsia="微软雅黑" w:hAnsi="微软雅黑" w:hint="eastAsia"/>
        </w:rPr>
        <w:t>该</w:t>
      </w:r>
      <w:r w:rsidRPr="00231F20">
        <w:rPr>
          <w:rFonts w:ascii="微软雅黑" w:eastAsia="微软雅黑" w:hAnsi="微软雅黑"/>
        </w:rPr>
        <w:t>节点能够查询所有系统中存在的有效及</w:t>
      </w:r>
      <w:r w:rsidRPr="00231F20">
        <w:rPr>
          <w:rFonts w:ascii="微软雅黑" w:eastAsia="微软雅黑" w:hAnsi="微软雅黑" w:hint="eastAsia"/>
        </w:rPr>
        <w:t>无效</w:t>
      </w:r>
      <w:r w:rsidRPr="00231F20">
        <w:rPr>
          <w:rFonts w:ascii="微软雅黑" w:eastAsia="微软雅黑" w:hAnsi="微软雅黑"/>
        </w:rPr>
        <w:t>的</w:t>
      </w:r>
      <w:r w:rsidRPr="00231F20">
        <w:rPr>
          <w:rFonts w:ascii="微软雅黑" w:eastAsia="微软雅黑" w:hAnsi="微软雅黑" w:hint="eastAsia"/>
        </w:rPr>
        <w:t>区/县</w:t>
      </w:r>
      <w:r w:rsidRPr="00231F20">
        <w:rPr>
          <w:rFonts w:ascii="微软雅黑" w:eastAsia="微软雅黑" w:hAnsi="微软雅黑"/>
        </w:rPr>
        <w:t>数据。</w:t>
      </w:r>
    </w:p>
    <w:p w:rsidR="00F92775" w:rsidRPr="00231F20" w:rsidRDefault="00F92775" w:rsidP="00A92A2B">
      <w:pPr>
        <w:pStyle w:val="a5"/>
        <w:numPr>
          <w:ilvl w:val="0"/>
          <w:numId w:val="67"/>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p>
    <w:p w:rsidR="00F92775" w:rsidRPr="00231F20" w:rsidRDefault="00F92775" w:rsidP="00A92A2B">
      <w:pPr>
        <w:pStyle w:val="a5"/>
        <w:numPr>
          <w:ilvl w:val="0"/>
          <w:numId w:val="68"/>
        </w:numPr>
        <w:ind w:firstLineChars="0"/>
        <w:rPr>
          <w:rFonts w:ascii="微软雅黑" w:eastAsia="微软雅黑" w:hAnsi="微软雅黑"/>
        </w:rPr>
      </w:pPr>
      <w:r w:rsidRPr="00231F20">
        <w:rPr>
          <w:rFonts w:ascii="微软雅黑" w:eastAsia="微软雅黑" w:hAnsi="微软雅黑" w:hint="eastAsia"/>
        </w:rPr>
        <w:t>列表页</w:t>
      </w:r>
    </w:p>
    <w:p w:rsidR="00F92775" w:rsidRPr="00231F20" w:rsidRDefault="00F92775" w:rsidP="00F92775">
      <w:pPr>
        <w:pStyle w:val="a5"/>
        <w:ind w:left="840" w:firstLineChars="0" w:firstLine="0"/>
        <w:rPr>
          <w:rFonts w:ascii="微软雅黑" w:eastAsia="微软雅黑" w:hAnsi="微软雅黑"/>
        </w:rPr>
      </w:pPr>
      <w:r w:rsidRPr="00231F20">
        <w:rPr>
          <w:rFonts w:ascii="微软雅黑" w:eastAsia="微软雅黑" w:hAnsi="微软雅黑" w:hint="eastAsia"/>
        </w:rPr>
        <w:t>查询条件</w:t>
      </w:r>
      <w:r w:rsidRPr="00231F20">
        <w:rPr>
          <w:rFonts w:ascii="微软雅黑" w:eastAsia="微软雅黑" w:hAnsi="微软雅黑"/>
        </w:rPr>
        <w:t>：</w:t>
      </w:r>
    </w:p>
    <w:p w:rsidR="00F92775" w:rsidRPr="00231F20" w:rsidRDefault="00F92775" w:rsidP="00F92775">
      <w:pPr>
        <w:pStyle w:val="a5"/>
        <w:ind w:left="840" w:firstLineChars="0" w:firstLine="0"/>
        <w:rPr>
          <w:rFonts w:ascii="微软雅黑" w:eastAsia="微软雅黑" w:hAnsi="微软雅黑"/>
        </w:rPr>
      </w:pPr>
      <w:r w:rsidRPr="00231F20">
        <w:rPr>
          <w:rFonts w:ascii="微软雅黑" w:eastAsia="微软雅黑" w:hAnsi="微软雅黑" w:hint="eastAsia"/>
        </w:rPr>
        <w:t>国际代码</w:t>
      </w:r>
      <w:r w:rsidRPr="00231F20">
        <w:rPr>
          <w:rFonts w:ascii="微软雅黑" w:eastAsia="微软雅黑" w:hAnsi="微软雅黑"/>
        </w:rPr>
        <w:t>，为文本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默认为空，</w:t>
      </w:r>
      <w:r w:rsidRPr="00231F20">
        <w:rPr>
          <w:rFonts w:ascii="微软雅黑" w:eastAsia="微软雅黑" w:hAnsi="微软雅黑"/>
        </w:rPr>
        <w:t>支持模糊查询</w:t>
      </w:r>
    </w:p>
    <w:p w:rsidR="00F92775" w:rsidRPr="00231F20" w:rsidRDefault="00F92775" w:rsidP="00F92775">
      <w:pPr>
        <w:pStyle w:val="a5"/>
        <w:ind w:left="840" w:firstLineChars="0" w:firstLine="0"/>
        <w:rPr>
          <w:rFonts w:ascii="微软雅黑" w:eastAsia="微软雅黑" w:hAnsi="微软雅黑"/>
        </w:rPr>
      </w:pPr>
      <w:r w:rsidRPr="00231F20">
        <w:rPr>
          <w:rFonts w:ascii="微软雅黑" w:eastAsia="微软雅黑" w:hAnsi="微软雅黑" w:hint="eastAsia"/>
        </w:rPr>
        <w:t>区/县</w:t>
      </w:r>
      <w:r w:rsidRPr="00231F20">
        <w:rPr>
          <w:rFonts w:ascii="微软雅黑" w:eastAsia="微软雅黑" w:hAnsi="微软雅黑"/>
        </w:rPr>
        <w:t>名称，为文本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默认为空，</w:t>
      </w:r>
      <w:r w:rsidRPr="00231F20">
        <w:rPr>
          <w:rFonts w:ascii="微软雅黑" w:eastAsia="微软雅黑" w:hAnsi="微软雅黑"/>
        </w:rPr>
        <w:t>支持模糊查询。</w:t>
      </w:r>
    </w:p>
    <w:p w:rsidR="00F92775" w:rsidRPr="00231F20" w:rsidRDefault="00F92775" w:rsidP="00F92775">
      <w:pPr>
        <w:pStyle w:val="a5"/>
        <w:ind w:left="840" w:firstLineChars="0" w:firstLine="0"/>
        <w:rPr>
          <w:rFonts w:ascii="微软雅黑" w:eastAsia="微软雅黑" w:hAnsi="微软雅黑"/>
        </w:rPr>
      </w:pPr>
      <w:r w:rsidRPr="00231F20">
        <w:rPr>
          <w:rFonts w:ascii="微软雅黑" w:eastAsia="微软雅黑" w:hAnsi="微软雅黑" w:hint="eastAsia"/>
        </w:rPr>
        <w:lastRenderedPageBreak/>
        <w:t>城市名称</w:t>
      </w:r>
      <w:r w:rsidRPr="00231F20">
        <w:rPr>
          <w:rFonts w:ascii="微软雅黑" w:eastAsia="微软雅黑" w:hAnsi="微软雅黑"/>
        </w:rPr>
        <w:t>，为文本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默认为空，</w:t>
      </w:r>
      <w:r w:rsidRPr="00231F20">
        <w:rPr>
          <w:rFonts w:ascii="微软雅黑" w:eastAsia="微软雅黑" w:hAnsi="微软雅黑"/>
        </w:rPr>
        <w:t>支持模糊查询。</w:t>
      </w:r>
    </w:p>
    <w:p w:rsidR="00F92775" w:rsidRPr="00231F20" w:rsidRDefault="00F92775" w:rsidP="00F92775">
      <w:pPr>
        <w:pStyle w:val="a5"/>
        <w:ind w:left="840" w:firstLineChars="0" w:firstLine="0"/>
        <w:rPr>
          <w:rFonts w:ascii="微软雅黑" w:eastAsia="微软雅黑" w:hAnsi="微软雅黑"/>
        </w:rPr>
      </w:pPr>
      <w:r w:rsidRPr="00231F20">
        <w:rPr>
          <w:rFonts w:ascii="微软雅黑" w:eastAsia="微软雅黑" w:hAnsi="微软雅黑"/>
        </w:rPr>
        <w:t>省/</w:t>
      </w:r>
      <w:r w:rsidRPr="00231F20">
        <w:rPr>
          <w:rFonts w:ascii="微软雅黑" w:eastAsia="微软雅黑" w:hAnsi="微软雅黑" w:hint="eastAsia"/>
        </w:rPr>
        <w:t>市</w:t>
      </w:r>
      <w:r w:rsidRPr="00231F20">
        <w:rPr>
          <w:rFonts w:ascii="微软雅黑" w:eastAsia="微软雅黑" w:hAnsi="微软雅黑"/>
        </w:rPr>
        <w:t>，为文本</w:t>
      </w:r>
      <w:r w:rsidRPr="00231F20">
        <w:rPr>
          <w:rFonts w:ascii="微软雅黑" w:eastAsia="微软雅黑" w:hAnsi="微软雅黑" w:hint="eastAsia"/>
        </w:rPr>
        <w:t>框</w:t>
      </w:r>
      <w:r w:rsidRPr="00231F20">
        <w:rPr>
          <w:rFonts w:ascii="微软雅黑" w:eastAsia="微软雅黑" w:hAnsi="微软雅黑"/>
        </w:rPr>
        <w:t>，</w:t>
      </w:r>
      <w:r w:rsidRPr="00231F20">
        <w:rPr>
          <w:rFonts w:ascii="微软雅黑" w:eastAsia="微软雅黑" w:hAnsi="微软雅黑" w:hint="eastAsia"/>
        </w:rPr>
        <w:t>默认为空，</w:t>
      </w:r>
      <w:r w:rsidRPr="00231F20">
        <w:rPr>
          <w:rFonts w:ascii="微软雅黑" w:eastAsia="微软雅黑" w:hAnsi="微软雅黑"/>
        </w:rPr>
        <w:t>支持模糊查询。</w:t>
      </w:r>
    </w:p>
    <w:p w:rsidR="00F92775" w:rsidRPr="00231F20" w:rsidRDefault="00F92775" w:rsidP="00F92775">
      <w:pPr>
        <w:pStyle w:val="a5"/>
        <w:ind w:left="840" w:firstLineChars="0" w:firstLine="0"/>
        <w:rPr>
          <w:rFonts w:ascii="微软雅黑" w:eastAsia="微软雅黑" w:hAnsi="微软雅黑"/>
        </w:rPr>
      </w:pPr>
      <w:r w:rsidRPr="00231F20">
        <w:rPr>
          <w:rFonts w:ascii="微软雅黑" w:eastAsia="微软雅黑" w:hAnsi="微软雅黑" w:hint="eastAsia"/>
        </w:rPr>
        <w:t>状态</w:t>
      </w:r>
      <w:r w:rsidRPr="00231F20">
        <w:rPr>
          <w:rFonts w:ascii="微软雅黑" w:eastAsia="微软雅黑" w:hAnsi="微软雅黑"/>
        </w:rPr>
        <w:t>，为下拉选项，默认为全部，可选项为全部、有效、无效</w:t>
      </w:r>
    </w:p>
    <w:p w:rsidR="00F92775" w:rsidRDefault="00F92775" w:rsidP="00F92775">
      <w:pPr>
        <w:pStyle w:val="a5"/>
        <w:ind w:left="840" w:firstLineChars="0" w:firstLine="0"/>
        <w:rPr>
          <w:ins w:id="1005" w:author="春苹" w:date="2019-01-21T16:59:00Z"/>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字段</w:t>
      </w:r>
      <w:r w:rsidRPr="00231F20">
        <w:rPr>
          <w:rFonts w:ascii="微软雅黑" w:eastAsia="微软雅黑" w:hAnsi="微软雅黑" w:hint="eastAsia"/>
        </w:rPr>
        <w:t>：国际</w:t>
      </w:r>
      <w:r w:rsidRPr="00231F20">
        <w:rPr>
          <w:rFonts w:ascii="微软雅黑" w:eastAsia="微软雅黑" w:hAnsi="微软雅黑"/>
        </w:rPr>
        <w:t>代码、</w:t>
      </w:r>
      <w:r w:rsidRPr="00231F20">
        <w:rPr>
          <w:rFonts w:ascii="微软雅黑" w:eastAsia="微软雅黑" w:hAnsi="微软雅黑" w:hint="eastAsia"/>
        </w:rPr>
        <w:t>区/县</w:t>
      </w:r>
      <w:r w:rsidRPr="00231F20">
        <w:rPr>
          <w:rFonts w:ascii="微软雅黑" w:eastAsia="微软雅黑" w:hAnsi="微软雅黑"/>
        </w:rPr>
        <w:t>、</w:t>
      </w:r>
      <w:r w:rsidRPr="00231F20">
        <w:rPr>
          <w:rFonts w:ascii="微软雅黑" w:eastAsia="微软雅黑" w:hAnsi="微软雅黑" w:hint="eastAsia"/>
        </w:rPr>
        <w:t>城市</w:t>
      </w:r>
      <w:r w:rsidRPr="00231F20">
        <w:rPr>
          <w:rFonts w:ascii="微软雅黑" w:eastAsia="微软雅黑" w:hAnsi="微软雅黑"/>
        </w:rPr>
        <w:t>、省</w:t>
      </w:r>
      <w:r w:rsidRPr="00231F20">
        <w:rPr>
          <w:rFonts w:ascii="微软雅黑" w:eastAsia="微软雅黑" w:hAnsi="微软雅黑" w:hint="eastAsia"/>
        </w:rPr>
        <w:t>/市</w:t>
      </w:r>
      <w:r w:rsidRPr="00231F20">
        <w:rPr>
          <w:rFonts w:ascii="微软雅黑" w:eastAsia="微软雅黑" w:hAnsi="微软雅黑"/>
        </w:rPr>
        <w:t>、拼音全称、</w:t>
      </w:r>
      <w:r w:rsidRPr="00231F20">
        <w:rPr>
          <w:rFonts w:ascii="微软雅黑" w:eastAsia="微软雅黑" w:hAnsi="微软雅黑" w:hint="eastAsia"/>
        </w:rPr>
        <w:t>状态</w:t>
      </w:r>
      <w:r w:rsidRPr="00231F20">
        <w:rPr>
          <w:rFonts w:ascii="微软雅黑" w:eastAsia="微软雅黑" w:hAnsi="微软雅黑"/>
        </w:rPr>
        <w:t>、修改时间、修改人</w:t>
      </w:r>
    </w:p>
    <w:p w:rsidR="00B52F18" w:rsidRPr="00231F20" w:rsidRDefault="00B52F18">
      <w:pPr>
        <w:pStyle w:val="a5"/>
        <w:numPr>
          <w:ilvl w:val="0"/>
          <w:numId w:val="68"/>
        </w:numPr>
        <w:ind w:firstLineChars="0"/>
        <w:rPr>
          <w:ins w:id="1006" w:author="春苹" w:date="2019-01-21T16:59:00Z"/>
          <w:rFonts w:ascii="微软雅黑" w:eastAsia="微软雅黑" w:hAnsi="微软雅黑"/>
        </w:rPr>
        <w:pPrChange w:id="1007" w:author="春苹" w:date="2019-01-21T16:59:00Z">
          <w:pPr>
            <w:pStyle w:val="a5"/>
            <w:numPr>
              <w:numId w:val="66"/>
            </w:numPr>
            <w:ind w:left="840" w:firstLineChars="0" w:hanging="420"/>
          </w:pPr>
        </w:pPrChange>
      </w:pPr>
      <w:ins w:id="1008" w:author="春苹" w:date="2019-01-21T16:59:00Z">
        <w:r>
          <w:rPr>
            <w:rFonts w:ascii="微软雅黑" w:eastAsia="微软雅黑" w:hAnsi="微软雅黑" w:hint="eastAsia"/>
          </w:rPr>
          <w:t>导出</w:t>
        </w:r>
      </w:ins>
    </w:p>
    <w:p w:rsidR="00B52F18" w:rsidRPr="00231F20" w:rsidRDefault="00B52F18" w:rsidP="00B52F18">
      <w:pPr>
        <w:pStyle w:val="a5"/>
        <w:ind w:left="840" w:firstLineChars="0" w:firstLine="0"/>
        <w:rPr>
          <w:ins w:id="1009" w:author="春苹" w:date="2019-01-21T16:59:00Z"/>
          <w:rFonts w:ascii="微软雅黑" w:eastAsia="微软雅黑" w:hAnsi="微软雅黑"/>
        </w:rPr>
      </w:pPr>
      <w:ins w:id="1010" w:author="春苹" w:date="2019-01-21T16:59:00Z">
        <w:r w:rsidRPr="00231F20">
          <w:rPr>
            <w:rFonts w:ascii="微软雅黑" w:eastAsia="微软雅黑" w:hAnsi="微软雅黑" w:hint="eastAsia"/>
          </w:rPr>
          <w:t>若查询</w:t>
        </w:r>
        <w:r w:rsidRPr="00231F20">
          <w:rPr>
            <w:rFonts w:ascii="微软雅黑" w:eastAsia="微软雅黑" w:hAnsi="微软雅黑"/>
          </w:rPr>
          <w:t>条件为空，点击【</w:t>
        </w:r>
        <w:r>
          <w:rPr>
            <w:rFonts w:ascii="微软雅黑" w:eastAsia="微软雅黑" w:hAnsi="微软雅黑" w:hint="eastAsia"/>
          </w:rPr>
          <w:t>导出</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w:t>
        </w:r>
        <w:r>
          <w:rPr>
            <w:rFonts w:ascii="微软雅黑" w:eastAsia="微软雅黑" w:hAnsi="微软雅黑" w:hint="eastAsia"/>
          </w:rPr>
          <w:t>导出</w:t>
        </w:r>
        <w:r w:rsidRPr="00231F20">
          <w:rPr>
            <w:rFonts w:ascii="微软雅黑" w:eastAsia="微软雅黑" w:hAnsi="微软雅黑"/>
          </w:rPr>
          <w:t>全部的</w:t>
        </w:r>
        <w:r w:rsidRPr="00231F20">
          <w:rPr>
            <w:rFonts w:ascii="微软雅黑" w:eastAsia="微软雅黑" w:hAnsi="微软雅黑" w:hint="eastAsia"/>
          </w:rPr>
          <w:t>城市</w:t>
        </w:r>
        <w:r w:rsidRPr="00231F20">
          <w:rPr>
            <w:rFonts w:ascii="微软雅黑" w:eastAsia="微软雅黑" w:hAnsi="微软雅黑"/>
          </w:rPr>
          <w:t>数据</w:t>
        </w:r>
      </w:ins>
    </w:p>
    <w:p w:rsidR="00B52F18" w:rsidRDefault="00B52F18" w:rsidP="00B52F18">
      <w:pPr>
        <w:pStyle w:val="a5"/>
        <w:ind w:left="840" w:firstLineChars="0" w:firstLine="0"/>
        <w:rPr>
          <w:ins w:id="1011" w:author="春苹" w:date="2019-01-21T16:59:00Z"/>
          <w:rFonts w:ascii="微软雅黑" w:eastAsia="微软雅黑" w:hAnsi="微软雅黑"/>
        </w:rPr>
      </w:pPr>
      <w:ins w:id="1012" w:author="春苹" w:date="2019-01-21T16:59:00Z">
        <w:r w:rsidRPr="00231F20">
          <w:rPr>
            <w:rFonts w:ascii="微软雅黑" w:eastAsia="微软雅黑" w:hAnsi="微软雅黑" w:hint="eastAsia"/>
          </w:rPr>
          <w:t>若</w:t>
        </w:r>
        <w:r w:rsidRPr="00231F20">
          <w:rPr>
            <w:rFonts w:ascii="微软雅黑" w:eastAsia="微软雅黑" w:hAnsi="微软雅黑"/>
          </w:rPr>
          <w:t>查询条件非空，点击【</w:t>
        </w:r>
        <w:r>
          <w:rPr>
            <w:rFonts w:ascii="微软雅黑" w:eastAsia="微软雅黑" w:hAnsi="微软雅黑" w:hint="eastAsia"/>
          </w:rPr>
          <w:t>导出</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w:t>
        </w:r>
        <w:r>
          <w:rPr>
            <w:rFonts w:ascii="微软雅黑" w:eastAsia="微软雅黑" w:hAnsi="微软雅黑" w:hint="eastAsia"/>
          </w:rPr>
          <w:t>导出</w:t>
        </w:r>
        <w:r w:rsidRPr="00231F20">
          <w:rPr>
            <w:rFonts w:ascii="微软雅黑" w:eastAsia="微软雅黑" w:hAnsi="微软雅黑"/>
          </w:rPr>
          <w:t>满足查询条件的</w:t>
        </w:r>
        <w:r w:rsidRPr="00231F20">
          <w:rPr>
            <w:rFonts w:ascii="微软雅黑" w:eastAsia="微软雅黑" w:hAnsi="微软雅黑" w:hint="eastAsia"/>
          </w:rPr>
          <w:t>城市</w:t>
        </w:r>
        <w:r w:rsidRPr="00231F20">
          <w:rPr>
            <w:rFonts w:ascii="微软雅黑" w:eastAsia="微软雅黑" w:hAnsi="微软雅黑"/>
          </w:rPr>
          <w:t>数据</w:t>
        </w:r>
      </w:ins>
    </w:p>
    <w:p w:rsidR="00B52F18" w:rsidRPr="00B52F18" w:rsidRDefault="00B52F18" w:rsidP="00F92775">
      <w:pPr>
        <w:pStyle w:val="a5"/>
        <w:ind w:left="840" w:firstLineChars="0" w:firstLine="0"/>
        <w:rPr>
          <w:rFonts w:ascii="微软雅黑" w:eastAsia="微软雅黑" w:hAnsi="微软雅黑"/>
        </w:rPr>
      </w:pPr>
    </w:p>
    <w:p w:rsidR="00F92775" w:rsidRPr="0066131E" w:rsidRDefault="00F92775" w:rsidP="00A92A2B">
      <w:pPr>
        <w:pStyle w:val="a5"/>
        <w:numPr>
          <w:ilvl w:val="0"/>
          <w:numId w:val="68"/>
        </w:numPr>
        <w:ind w:firstLineChars="0"/>
        <w:rPr>
          <w:rFonts w:ascii="微软雅黑" w:eastAsia="微软雅黑" w:hAnsi="微软雅黑"/>
          <w:strike/>
        </w:rPr>
      </w:pPr>
      <w:r w:rsidRPr="0066131E">
        <w:rPr>
          <w:rFonts w:ascii="微软雅黑" w:eastAsia="微软雅黑" w:hAnsi="微软雅黑" w:hint="eastAsia"/>
          <w:strike/>
        </w:rPr>
        <w:t>新建/修改</w:t>
      </w:r>
    </w:p>
    <w:tbl>
      <w:tblPr>
        <w:tblStyle w:val="a6"/>
        <w:tblW w:w="0" w:type="auto"/>
        <w:tblLook w:val="04A0" w:firstRow="1" w:lastRow="0" w:firstColumn="1" w:lastColumn="0" w:noHBand="0" w:noVBand="1"/>
      </w:tblPr>
      <w:tblGrid>
        <w:gridCol w:w="1696"/>
        <w:gridCol w:w="1701"/>
        <w:gridCol w:w="4819"/>
      </w:tblGrid>
      <w:tr w:rsidR="00F92775" w:rsidRPr="0066131E" w:rsidTr="00F75985">
        <w:tc>
          <w:tcPr>
            <w:tcW w:w="1696" w:type="dxa"/>
            <w:shd w:val="clear" w:color="auto" w:fill="BFBFBF" w:themeFill="background1" w:themeFillShade="BF"/>
          </w:tcPr>
          <w:p w:rsidR="00F92775" w:rsidRPr="0066131E" w:rsidRDefault="00F92775" w:rsidP="00F75985">
            <w:pPr>
              <w:jc w:val="center"/>
              <w:rPr>
                <w:rFonts w:ascii="微软雅黑" w:eastAsia="微软雅黑" w:hAnsi="微软雅黑"/>
                <w:strike/>
              </w:rPr>
            </w:pPr>
            <w:r w:rsidRPr="0066131E">
              <w:rPr>
                <w:rFonts w:ascii="微软雅黑" w:eastAsia="微软雅黑" w:hAnsi="微软雅黑" w:hint="eastAsia"/>
                <w:strike/>
              </w:rPr>
              <w:t>字段名称</w:t>
            </w:r>
          </w:p>
        </w:tc>
        <w:tc>
          <w:tcPr>
            <w:tcW w:w="1701" w:type="dxa"/>
            <w:shd w:val="clear" w:color="auto" w:fill="BFBFBF" w:themeFill="background1" w:themeFillShade="BF"/>
          </w:tcPr>
          <w:p w:rsidR="00F92775" w:rsidRPr="0066131E" w:rsidRDefault="00F92775" w:rsidP="00F75985">
            <w:pPr>
              <w:jc w:val="center"/>
              <w:rPr>
                <w:rFonts w:ascii="微软雅黑" w:eastAsia="微软雅黑" w:hAnsi="微软雅黑"/>
                <w:strike/>
              </w:rPr>
            </w:pPr>
            <w:r w:rsidRPr="0066131E">
              <w:rPr>
                <w:rFonts w:ascii="微软雅黑" w:eastAsia="微软雅黑" w:hAnsi="微软雅黑" w:hint="eastAsia"/>
                <w:strike/>
              </w:rPr>
              <w:t>类型</w:t>
            </w:r>
          </w:p>
        </w:tc>
        <w:tc>
          <w:tcPr>
            <w:tcW w:w="4819" w:type="dxa"/>
            <w:shd w:val="clear" w:color="auto" w:fill="BFBFBF" w:themeFill="background1" w:themeFillShade="BF"/>
          </w:tcPr>
          <w:p w:rsidR="00F92775" w:rsidRPr="0066131E" w:rsidRDefault="00F92775" w:rsidP="00F75985">
            <w:pPr>
              <w:jc w:val="center"/>
              <w:rPr>
                <w:rFonts w:ascii="微软雅黑" w:eastAsia="微软雅黑" w:hAnsi="微软雅黑"/>
                <w:strike/>
              </w:rPr>
            </w:pPr>
            <w:r w:rsidRPr="0066131E">
              <w:rPr>
                <w:rFonts w:ascii="微软雅黑" w:eastAsia="微软雅黑" w:hAnsi="微软雅黑" w:hint="eastAsia"/>
                <w:strike/>
              </w:rPr>
              <w:t>约束</w:t>
            </w:r>
          </w:p>
        </w:tc>
      </w:tr>
      <w:tr w:rsidR="00F92775" w:rsidRPr="0066131E" w:rsidTr="00F75985">
        <w:tc>
          <w:tcPr>
            <w:tcW w:w="1696" w:type="dxa"/>
          </w:tcPr>
          <w:p w:rsidR="00F92775" w:rsidRPr="0066131E" w:rsidRDefault="00F92775" w:rsidP="00F75985">
            <w:pPr>
              <w:rPr>
                <w:rFonts w:ascii="微软雅黑" w:eastAsia="微软雅黑" w:hAnsi="微软雅黑"/>
                <w:strike/>
              </w:rPr>
            </w:pPr>
            <w:r w:rsidRPr="0066131E">
              <w:rPr>
                <w:rFonts w:ascii="微软雅黑" w:eastAsia="微软雅黑" w:hAnsi="微软雅黑" w:hint="eastAsia"/>
                <w:strike/>
              </w:rPr>
              <w:t>国际代码</w:t>
            </w:r>
          </w:p>
        </w:tc>
        <w:tc>
          <w:tcPr>
            <w:tcW w:w="1701" w:type="dxa"/>
          </w:tcPr>
          <w:p w:rsidR="00F92775" w:rsidRPr="0066131E" w:rsidRDefault="00F92775" w:rsidP="00F75985">
            <w:pPr>
              <w:rPr>
                <w:rFonts w:ascii="微软雅黑" w:eastAsia="微软雅黑" w:hAnsi="微软雅黑"/>
                <w:strike/>
              </w:rPr>
            </w:pPr>
            <w:r w:rsidRPr="0066131E">
              <w:rPr>
                <w:rFonts w:ascii="微软雅黑" w:eastAsia="微软雅黑" w:hAnsi="微软雅黑" w:hint="eastAsia"/>
                <w:strike/>
              </w:rPr>
              <w:t>文本框</w:t>
            </w:r>
          </w:p>
        </w:tc>
        <w:tc>
          <w:tcPr>
            <w:tcW w:w="4819" w:type="dxa"/>
          </w:tcPr>
          <w:p w:rsidR="00F92775" w:rsidRPr="0066131E" w:rsidRDefault="00F92775" w:rsidP="00F75985">
            <w:pPr>
              <w:rPr>
                <w:rFonts w:ascii="微软雅黑" w:eastAsia="微软雅黑" w:hAnsi="微软雅黑"/>
                <w:strike/>
              </w:rPr>
            </w:pPr>
            <w:r w:rsidRPr="0066131E">
              <w:rPr>
                <w:rFonts w:ascii="微软雅黑" w:eastAsia="微软雅黑" w:hAnsi="微软雅黑" w:hint="eastAsia"/>
                <w:strike/>
              </w:rPr>
              <w:t>默认为空</w:t>
            </w:r>
            <w:r w:rsidRPr="0066131E">
              <w:rPr>
                <w:rFonts w:ascii="微软雅黑" w:eastAsia="微软雅黑" w:hAnsi="微软雅黑"/>
                <w:strike/>
              </w:rPr>
              <w:t>，</w:t>
            </w:r>
            <w:r w:rsidRPr="0066131E">
              <w:rPr>
                <w:rFonts w:ascii="微软雅黑" w:eastAsia="微软雅黑" w:hAnsi="微软雅黑" w:hint="eastAsia"/>
                <w:strike/>
              </w:rPr>
              <w:t>仅支持6位</w:t>
            </w:r>
            <w:r w:rsidRPr="0066131E">
              <w:rPr>
                <w:rFonts w:ascii="微软雅黑" w:eastAsia="微软雅黑" w:hAnsi="微软雅黑"/>
                <w:strike/>
              </w:rPr>
              <w:t>数字</w:t>
            </w:r>
            <w:r w:rsidRPr="0066131E">
              <w:rPr>
                <w:rFonts w:ascii="微软雅黑" w:eastAsia="微软雅黑" w:hAnsi="微软雅黑" w:hint="eastAsia"/>
                <w:strike/>
              </w:rPr>
              <w:t>，必填</w:t>
            </w:r>
          </w:p>
        </w:tc>
      </w:tr>
      <w:tr w:rsidR="00F92775" w:rsidRPr="0066131E" w:rsidTr="00F75985">
        <w:tc>
          <w:tcPr>
            <w:tcW w:w="1696" w:type="dxa"/>
          </w:tcPr>
          <w:p w:rsidR="00F92775" w:rsidRPr="0066131E" w:rsidRDefault="00F92775" w:rsidP="00F75985">
            <w:pPr>
              <w:rPr>
                <w:rFonts w:ascii="微软雅黑" w:eastAsia="微软雅黑" w:hAnsi="微软雅黑"/>
                <w:strike/>
              </w:rPr>
            </w:pPr>
            <w:r w:rsidRPr="0066131E">
              <w:rPr>
                <w:rFonts w:ascii="微软雅黑" w:eastAsia="微软雅黑" w:hAnsi="微软雅黑" w:hint="eastAsia"/>
                <w:strike/>
              </w:rPr>
              <w:t>省/市名称</w:t>
            </w:r>
          </w:p>
        </w:tc>
        <w:tc>
          <w:tcPr>
            <w:tcW w:w="1701" w:type="dxa"/>
          </w:tcPr>
          <w:p w:rsidR="00F92775" w:rsidRPr="0066131E" w:rsidRDefault="00F92775" w:rsidP="00F75985">
            <w:pPr>
              <w:rPr>
                <w:rFonts w:ascii="微软雅黑" w:eastAsia="微软雅黑" w:hAnsi="微软雅黑"/>
                <w:strike/>
              </w:rPr>
            </w:pPr>
            <w:r w:rsidRPr="0066131E">
              <w:rPr>
                <w:rFonts w:ascii="微软雅黑" w:eastAsia="微软雅黑" w:hAnsi="微软雅黑" w:hint="eastAsia"/>
                <w:strike/>
              </w:rPr>
              <w:t>下拉</w:t>
            </w:r>
            <w:r w:rsidRPr="0066131E">
              <w:rPr>
                <w:rFonts w:ascii="微软雅黑" w:eastAsia="微软雅黑" w:hAnsi="微软雅黑"/>
                <w:strike/>
              </w:rPr>
              <w:t>选项</w:t>
            </w:r>
          </w:p>
        </w:tc>
        <w:tc>
          <w:tcPr>
            <w:tcW w:w="4819" w:type="dxa"/>
          </w:tcPr>
          <w:p w:rsidR="00F92775" w:rsidRPr="0066131E" w:rsidRDefault="00F92775" w:rsidP="00F75985">
            <w:pPr>
              <w:rPr>
                <w:rFonts w:ascii="微软雅黑" w:eastAsia="微软雅黑" w:hAnsi="微软雅黑"/>
                <w:strike/>
              </w:rPr>
            </w:pPr>
            <w:r w:rsidRPr="0066131E">
              <w:rPr>
                <w:rFonts w:ascii="微软雅黑" w:eastAsia="微软雅黑" w:hAnsi="微软雅黑" w:hint="eastAsia"/>
                <w:strike/>
              </w:rPr>
              <w:t>默认为空</w:t>
            </w:r>
            <w:r w:rsidRPr="0066131E">
              <w:rPr>
                <w:rFonts w:ascii="微软雅黑" w:eastAsia="微软雅黑" w:hAnsi="微软雅黑"/>
                <w:strike/>
              </w:rPr>
              <w:t>，可选项为当前系统中所有有效的省/</w:t>
            </w:r>
            <w:r w:rsidRPr="0066131E">
              <w:rPr>
                <w:rFonts w:ascii="微软雅黑" w:eastAsia="微软雅黑" w:hAnsi="微软雅黑" w:hint="eastAsia"/>
                <w:strike/>
              </w:rPr>
              <w:t>市，</w:t>
            </w:r>
            <w:r w:rsidRPr="0066131E">
              <w:rPr>
                <w:rFonts w:ascii="微软雅黑" w:eastAsia="微软雅黑" w:hAnsi="微软雅黑"/>
                <w:strike/>
              </w:rPr>
              <w:t>支持搜索</w:t>
            </w:r>
          </w:p>
        </w:tc>
      </w:tr>
      <w:tr w:rsidR="00F92775" w:rsidRPr="0066131E" w:rsidTr="00F75985">
        <w:tc>
          <w:tcPr>
            <w:tcW w:w="1696"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城市</w:t>
            </w:r>
          </w:p>
        </w:tc>
        <w:tc>
          <w:tcPr>
            <w:tcW w:w="1701"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下拉</w:t>
            </w:r>
            <w:r w:rsidRPr="0066131E">
              <w:rPr>
                <w:rFonts w:ascii="微软雅黑" w:eastAsia="微软雅黑" w:hAnsi="微软雅黑"/>
                <w:strike/>
              </w:rPr>
              <w:t>选项</w:t>
            </w:r>
          </w:p>
        </w:tc>
        <w:tc>
          <w:tcPr>
            <w:tcW w:w="4819"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默认为空</w:t>
            </w:r>
            <w:r w:rsidRPr="0066131E">
              <w:rPr>
                <w:rFonts w:ascii="微软雅黑" w:eastAsia="微软雅黑" w:hAnsi="微软雅黑"/>
                <w:strike/>
              </w:rPr>
              <w:t>，可选项为当前系统中所有有效的</w:t>
            </w:r>
            <w:r w:rsidRPr="0066131E">
              <w:rPr>
                <w:rFonts w:ascii="微软雅黑" w:eastAsia="微软雅黑" w:hAnsi="微软雅黑" w:hint="eastAsia"/>
                <w:strike/>
              </w:rPr>
              <w:t>城市，</w:t>
            </w:r>
            <w:r w:rsidRPr="0066131E">
              <w:rPr>
                <w:rFonts w:ascii="微软雅黑" w:eastAsia="微软雅黑" w:hAnsi="微软雅黑"/>
                <w:strike/>
              </w:rPr>
              <w:t>支持搜索</w:t>
            </w:r>
          </w:p>
        </w:tc>
      </w:tr>
      <w:tr w:rsidR="00F92775" w:rsidRPr="0066131E" w:rsidTr="00F75985">
        <w:tc>
          <w:tcPr>
            <w:tcW w:w="1696"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区/县</w:t>
            </w:r>
          </w:p>
        </w:tc>
        <w:tc>
          <w:tcPr>
            <w:tcW w:w="1701"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文本框</w:t>
            </w:r>
          </w:p>
        </w:tc>
        <w:tc>
          <w:tcPr>
            <w:tcW w:w="4819"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默认为空</w:t>
            </w:r>
            <w:r w:rsidRPr="0066131E">
              <w:rPr>
                <w:rFonts w:ascii="微软雅黑" w:eastAsia="微软雅黑" w:hAnsi="微软雅黑"/>
                <w:strike/>
              </w:rPr>
              <w:t>，</w:t>
            </w:r>
            <w:r w:rsidRPr="0066131E">
              <w:rPr>
                <w:rFonts w:ascii="微软雅黑" w:eastAsia="微软雅黑" w:hAnsi="微软雅黑" w:hint="eastAsia"/>
                <w:strike/>
              </w:rPr>
              <w:t>支持2</w:t>
            </w:r>
            <w:r w:rsidRPr="0066131E">
              <w:rPr>
                <w:rFonts w:ascii="微软雅黑" w:eastAsia="微软雅黑" w:hAnsi="微软雅黑"/>
                <w:strike/>
              </w:rPr>
              <w:t>-20</w:t>
            </w:r>
            <w:r w:rsidRPr="0066131E">
              <w:rPr>
                <w:rFonts w:ascii="微软雅黑" w:eastAsia="微软雅黑" w:hAnsi="微软雅黑" w:hint="eastAsia"/>
                <w:strike/>
              </w:rPr>
              <w:t>个</w:t>
            </w:r>
            <w:r w:rsidRPr="0066131E">
              <w:rPr>
                <w:rFonts w:ascii="微软雅黑" w:eastAsia="微软雅黑" w:hAnsi="微软雅黑"/>
                <w:strike/>
              </w:rPr>
              <w:t>字符</w:t>
            </w:r>
            <w:r w:rsidRPr="0066131E">
              <w:rPr>
                <w:rFonts w:ascii="微软雅黑" w:eastAsia="微软雅黑" w:hAnsi="微软雅黑" w:hint="eastAsia"/>
                <w:strike/>
              </w:rPr>
              <w:t>，必填</w:t>
            </w:r>
          </w:p>
        </w:tc>
      </w:tr>
      <w:tr w:rsidR="00F92775" w:rsidRPr="0066131E" w:rsidTr="00F75985">
        <w:tc>
          <w:tcPr>
            <w:tcW w:w="1696"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拼音全称</w:t>
            </w:r>
          </w:p>
        </w:tc>
        <w:tc>
          <w:tcPr>
            <w:tcW w:w="1701"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文本框</w:t>
            </w:r>
          </w:p>
        </w:tc>
        <w:tc>
          <w:tcPr>
            <w:tcW w:w="4819"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默认</w:t>
            </w:r>
            <w:r w:rsidRPr="0066131E">
              <w:rPr>
                <w:rFonts w:ascii="微软雅黑" w:eastAsia="微软雅黑" w:hAnsi="微软雅黑"/>
                <w:strike/>
              </w:rPr>
              <w:t>为空，支持</w:t>
            </w:r>
            <w:r w:rsidRPr="0066131E">
              <w:rPr>
                <w:rFonts w:ascii="微软雅黑" w:eastAsia="微软雅黑" w:hAnsi="微软雅黑" w:hint="eastAsia"/>
                <w:strike/>
              </w:rPr>
              <w:t>2</w:t>
            </w:r>
            <w:r w:rsidRPr="0066131E">
              <w:rPr>
                <w:rFonts w:ascii="微软雅黑" w:eastAsia="微软雅黑" w:hAnsi="微软雅黑"/>
                <w:strike/>
              </w:rPr>
              <w:t>-60</w:t>
            </w:r>
            <w:r w:rsidRPr="0066131E">
              <w:rPr>
                <w:rFonts w:ascii="微软雅黑" w:eastAsia="微软雅黑" w:hAnsi="微软雅黑" w:hint="eastAsia"/>
                <w:strike/>
              </w:rPr>
              <w:t>个</w:t>
            </w:r>
            <w:r w:rsidRPr="0066131E">
              <w:rPr>
                <w:rFonts w:ascii="微软雅黑" w:eastAsia="微软雅黑" w:hAnsi="微软雅黑"/>
                <w:strike/>
              </w:rPr>
              <w:t>字符</w:t>
            </w:r>
            <w:r w:rsidRPr="0066131E">
              <w:rPr>
                <w:rFonts w:ascii="微软雅黑" w:eastAsia="微软雅黑" w:hAnsi="微软雅黑" w:hint="eastAsia"/>
                <w:strike/>
              </w:rPr>
              <w:t>，非必填</w:t>
            </w:r>
          </w:p>
        </w:tc>
      </w:tr>
      <w:tr w:rsidR="00F92775" w:rsidRPr="0066131E" w:rsidTr="00F75985">
        <w:tc>
          <w:tcPr>
            <w:tcW w:w="1696"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状态</w:t>
            </w:r>
          </w:p>
        </w:tc>
        <w:tc>
          <w:tcPr>
            <w:tcW w:w="1701"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下拉选项</w:t>
            </w:r>
          </w:p>
        </w:tc>
        <w:tc>
          <w:tcPr>
            <w:tcW w:w="4819"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默认为</w:t>
            </w:r>
            <w:r w:rsidRPr="0066131E">
              <w:rPr>
                <w:rFonts w:ascii="微软雅黑" w:eastAsia="微软雅黑" w:hAnsi="微软雅黑"/>
                <w:strike/>
              </w:rPr>
              <w:t>是，可选项为</w:t>
            </w:r>
            <w:r w:rsidRPr="0066131E">
              <w:rPr>
                <w:rFonts w:ascii="微软雅黑" w:eastAsia="微软雅黑" w:hAnsi="微软雅黑" w:hint="eastAsia"/>
                <w:strike/>
              </w:rPr>
              <w:t>有效</w:t>
            </w:r>
            <w:r w:rsidRPr="0066131E">
              <w:rPr>
                <w:rFonts w:ascii="微软雅黑" w:eastAsia="微软雅黑" w:hAnsi="微软雅黑"/>
                <w:strike/>
              </w:rPr>
              <w:t>、</w:t>
            </w:r>
            <w:r w:rsidRPr="0066131E">
              <w:rPr>
                <w:rFonts w:ascii="微软雅黑" w:eastAsia="微软雅黑" w:hAnsi="微软雅黑" w:hint="eastAsia"/>
                <w:strike/>
              </w:rPr>
              <w:t>无效，必填</w:t>
            </w:r>
          </w:p>
        </w:tc>
      </w:tr>
      <w:tr w:rsidR="00F92775" w:rsidRPr="0066131E" w:rsidTr="00F75985">
        <w:tc>
          <w:tcPr>
            <w:tcW w:w="1696"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修改人</w:t>
            </w:r>
          </w:p>
        </w:tc>
        <w:tc>
          <w:tcPr>
            <w:tcW w:w="1701"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文本框</w:t>
            </w:r>
          </w:p>
        </w:tc>
        <w:tc>
          <w:tcPr>
            <w:tcW w:w="4819"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保存</w:t>
            </w:r>
            <w:r w:rsidRPr="0066131E">
              <w:rPr>
                <w:rFonts w:ascii="微软雅黑" w:eastAsia="微软雅黑" w:hAnsi="微软雅黑"/>
                <w:strike/>
              </w:rPr>
              <w:t>操作成功时，自动填入当前系统登录人</w:t>
            </w:r>
          </w:p>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无</w:t>
            </w:r>
            <w:r w:rsidRPr="0066131E">
              <w:rPr>
                <w:rFonts w:ascii="微软雅黑" w:eastAsia="微软雅黑" w:hAnsi="微软雅黑"/>
                <w:strike/>
              </w:rPr>
              <w:t>登录人时记为超级管理员</w:t>
            </w:r>
          </w:p>
        </w:tc>
      </w:tr>
      <w:tr w:rsidR="00F92775" w:rsidRPr="0066131E" w:rsidTr="00F75985">
        <w:tc>
          <w:tcPr>
            <w:tcW w:w="1696"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修改时间</w:t>
            </w:r>
          </w:p>
        </w:tc>
        <w:tc>
          <w:tcPr>
            <w:tcW w:w="1701"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文本</w:t>
            </w:r>
            <w:r w:rsidRPr="0066131E">
              <w:rPr>
                <w:rFonts w:ascii="微软雅黑" w:eastAsia="微软雅黑" w:hAnsi="微软雅黑"/>
                <w:strike/>
              </w:rPr>
              <w:t>框</w:t>
            </w:r>
          </w:p>
        </w:tc>
        <w:tc>
          <w:tcPr>
            <w:tcW w:w="4819" w:type="dxa"/>
          </w:tcPr>
          <w:p w:rsidR="00F92775" w:rsidRPr="0066131E" w:rsidRDefault="00F92775" w:rsidP="00F92775">
            <w:pPr>
              <w:rPr>
                <w:rFonts w:ascii="微软雅黑" w:eastAsia="微软雅黑" w:hAnsi="微软雅黑"/>
                <w:strike/>
              </w:rPr>
            </w:pPr>
            <w:r w:rsidRPr="0066131E">
              <w:rPr>
                <w:rFonts w:ascii="微软雅黑" w:eastAsia="微软雅黑" w:hAnsi="微软雅黑" w:hint="eastAsia"/>
                <w:strike/>
              </w:rPr>
              <w:t>保存</w:t>
            </w:r>
            <w:r w:rsidRPr="0066131E">
              <w:rPr>
                <w:rFonts w:ascii="微软雅黑" w:eastAsia="微软雅黑" w:hAnsi="微软雅黑"/>
                <w:strike/>
              </w:rPr>
              <w:t>操作成功时，自动填入当前系统</w:t>
            </w:r>
            <w:r w:rsidRPr="0066131E">
              <w:rPr>
                <w:rFonts w:ascii="微软雅黑" w:eastAsia="微软雅黑" w:hAnsi="微软雅黑" w:hint="eastAsia"/>
                <w:strike/>
              </w:rPr>
              <w:t>时间</w:t>
            </w:r>
          </w:p>
        </w:tc>
      </w:tr>
    </w:tbl>
    <w:p w:rsidR="00F92775" w:rsidRPr="0066131E" w:rsidRDefault="00F92775" w:rsidP="00A92A2B">
      <w:pPr>
        <w:pStyle w:val="a5"/>
        <w:numPr>
          <w:ilvl w:val="0"/>
          <w:numId w:val="67"/>
        </w:numPr>
        <w:ind w:firstLineChars="0"/>
        <w:rPr>
          <w:rFonts w:ascii="微软雅黑" w:eastAsia="微软雅黑" w:hAnsi="微软雅黑"/>
          <w:strike/>
        </w:rPr>
      </w:pPr>
      <w:r w:rsidRPr="0066131E">
        <w:rPr>
          <w:rFonts w:ascii="微软雅黑" w:eastAsia="微软雅黑" w:hAnsi="微软雅黑" w:hint="eastAsia"/>
          <w:strike/>
        </w:rPr>
        <w:t>操作</w:t>
      </w:r>
      <w:r w:rsidRPr="0066131E">
        <w:rPr>
          <w:rFonts w:ascii="微软雅黑" w:eastAsia="微软雅黑" w:hAnsi="微软雅黑"/>
          <w:strike/>
        </w:rPr>
        <w:t>说明</w:t>
      </w:r>
    </w:p>
    <w:p w:rsidR="00F92775" w:rsidRPr="0066131E" w:rsidRDefault="00F92775" w:rsidP="00A92A2B">
      <w:pPr>
        <w:pStyle w:val="a5"/>
        <w:numPr>
          <w:ilvl w:val="0"/>
          <w:numId w:val="69"/>
        </w:numPr>
        <w:ind w:firstLineChars="0"/>
        <w:rPr>
          <w:rFonts w:ascii="微软雅黑" w:eastAsia="微软雅黑" w:hAnsi="微软雅黑"/>
          <w:strike/>
        </w:rPr>
      </w:pPr>
      <w:r w:rsidRPr="0066131E">
        <w:rPr>
          <w:rFonts w:ascii="微软雅黑" w:eastAsia="微软雅黑" w:hAnsi="微软雅黑" w:hint="eastAsia"/>
          <w:strike/>
        </w:rPr>
        <w:lastRenderedPageBreak/>
        <w:t>【新建】</w:t>
      </w:r>
    </w:p>
    <w:p w:rsidR="00F92775" w:rsidRPr="0066131E" w:rsidRDefault="00F92775" w:rsidP="00F92775">
      <w:pPr>
        <w:pStyle w:val="a5"/>
        <w:ind w:left="840" w:firstLineChars="0" w:firstLine="0"/>
        <w:rPr>
          <w:rFonts w:ascii="微软雅黑" w:eastAsia="微软雅黑" w:hAnsi="微软雅黑"/>
          <w:strike/>
        </w:rPr>
      </w:pPr>
      <w:r w:rsidRPr="0066131E">
        <w:rPr>
          <w:rFonts w:ascii="微软雅黑" w:eastAsia="微软雅黑" w:hAnsi="微软雅黑" w:hint="eastAsia"/>
          <w:strike/>
        </w:rPr>
        <w:t>点击</w:t>
      </w:r>
      <w:r w:rsidRPr="0066131E">
        <w:rPr>
          <w:rFonts w:ascii="微软雅黑" w:eastAsia="微软雅黑" w:hAnsi="微软雅黑"/>
          <w:strike/>
        </w:rPr>
        <w:t>【</w:t>
      </w:r>
      <w:r w:rsidRPr="0066131E">
        <w:rPr>
          <w:rFonts w:ascii="微软雅黑" w:eastAsia="微软雅黑" w:hAnsi="微软雅黑" w:hint="eastAsia"/>
          <w:strike/>
        </w:rPr>
        <w:t>新建</w:t>
      </w:r>
      <w:r w:rsidRPr="0066131E">
        <w:rPr>
          <w:rFonts w:ascii="微软雅黑" w:eastAsia="微软雅黑" w:hAnsi="微软雅黑"/>
          <w:strike/>
        </w:rPr>
        <w:t>】</w:t>
      </w:r>
      <w:r w:rsidRPr="0066131E">
        <w:rPr>
          <w:rFonts w:ascii="微软雅黑" w:eastAsia="微软雅黑" w:hAnsi="微软雅黑" w:hint="eastAsia"/>
          <w:strike/>
        </w:rPr>
        <w:t>按钮</w:t>
      </w:r>
      <w:r w:rsidRPr="0066131E">
        <w:rPr>
          <w:rFonts w:ascii="微软雅黑" w:eastAsia="微软雅黑" w:hAnsi="微软雅黑"/>
          <w:strike/>
        </w:rPr>
        <w:t>，</w:t>
      </w:r>
      <w:r w:rsidRPr="0066131E">
        <w:rPr>
          <w:rFonts w:ascii="微软雅黑" w:eastAsia="微软雅黑" w:hAnsi="微软雅黑" w:hint="eastAsia"/>
          <w:strike/>
        </w:rPr>
        <w:t>弹出</w:t>
      </w:r>
      <w:r w:rsidRPr="0066131E">
        <w:rPr>
          <w:rFonts w:ascii="微软雅黑" w:eastAsia="微软雅黑" w:hAnsi="微软雅黑"/>
          <w:strike/>
        </w:rPr>
        <w:t>新建</w:t>
      </w:r>
      <w:r w:rsidRPr="0066131E">
        <w:rPr>
          <w:rFonts w:ascii="微软雅黑" w:eastAsia="微软雅黑" w:hAnsi="微软雅黑" w:hint="eastAsia"/>
          <w:strike/>
        </w:rPr>
        <w:t>区/县</w:t>
      </w:r>
      <w:r w:rsidRPr="0066131E">
        <w:rPr>
          <w:rFonts w:ascii="微软雅黑" w:eastAsia="微软雅黑" w:hAnsi="微软雅黑"/>
          <w:strike/>
        </w:rPr>
        <w:t>页面</w:t>
      </w:r>
    </w:p>
    <w:p w:rsidR="00F92775" w:rsidRPr="0066131E" w:rsidRDefault="00F92775" w:rsidP="00A92A2B">
      <w:pPr>
        <w:pStyle w:val="a5"/>
        <w:numPr>
          <w:ilvl w:val="0"/>
          <w:numId w:val="69"/>
        </w:numPr>
        <w:ind w:firstLineChars="0"/>
        <w:rPr>
          <w:rFonts w:ascii="微软雅黑" w:eastAsia="微软雅黑" w:hAnsi="微软雅黑"/>
          <w:strike/>
        </w:rPr>
      </w:pPr>
      <w:r w:rsidRPr="0066131E">
        <w:rPr>
          <w:rFonts w:ascii="微软雅黑" w:eastAsia="微软雅黑" w:hAnsi="微软雅黑" w:hint="eastAsia"/>
          <w:strike/>
        </w:rPr>
        <w:t>【修改】</w:t>
      </w:r>
    </w:p>
    <w:p w:rsidR="00F92775" w:rsidRPr="0066131E" w:rsidRDefault="00F92775" w:rsidP="00F92775">
      <w:pPr>
        <w:pStyle w:val="a5"/>
        <w:ind w:left="840" w:firstLineChars="0" w:firstLine="0"/>
        <w:rPr>
          <w:rFonts w:ascii="微软雅黑" w:eastAsia="微软雅黑" w:hAnsi="微软雅黑"/>
          <w:strike/>
        </w:rPr>
      </w:pPr>
      <w:r w:rsidRPr="0066131E">
        <w:rPr>
          <w:rFonts w:ascii="微软雅黑" w:eastAsia="微软雅黑" w:hAnsi="微软雅黑" w:hint="eastAsia"/>
          <w:strike/>
        </w:rPr>
        <w:t>选中</w:t>
      </w:r>
      <w:r w:rsidRPr="0066131E">
        <w:rPr>
          <w:rFonts w:ascii="微软雅黑" w:eastAsia="微软雅黑" w:hAnsi="微软雅黑"/>
          <w:strike/>
        </w:rPr>
        <w:t>某条数据，【</w:t>
      </w:r>
      <w:r w:rsidRPr="0066131E">
        <w:rPr>
          <w:rFonts w:ascii="微软雅黑" w:eastAsia="微软雅黑" w:hAnsi="微软雅黑" w:hint="eastAsia"/>
          <w:strike/>
        </w:rPr>
        <w:t>修改</w:t>
      </w:r>
      <w:r w:rsidRPr="0066131E">
        <w:rPr>
          <w:rFonts w:ascii="微软雅黑" w:eastAsia="微软雅黑" w:hAnsi="微软雅黑"/>
          <w:strike/>
        </w:rPr>
        <w:t>】</w:t>
      </w:r>
      <w:r w:rsidRPr="0066131E">
        <w:rPr>
          <w:rFonts w:ascii="微软雅黑" w:eastAsia="微软雅黑" w:hAnsi="微软雅黑" w:hint="eastAsia"/>
          <w:strike/>
        </w:rPr>
        <w:t>按钮</w:t>
      </w:r>
      <w:r w:rsidRPr="0066131E">
        <w:rPr>
          <w:rFonts w:ascii="微软雅黑" w:eastAsia="微软雅黑" w:hAnsi="微软雅黑"/>
          <w:strike/>
        </w:rPr>
        <w:t>被激活，点击【</w:t>
      </w:r>
      <w:r w:rsidRPr="0066131E">
        <w:rPr>
          <w:rFonts w:ascii="微软雅黑" w:eastAsia="微软雅黑" w:hAnsi="微软雅黑" w:hint="eastAsia"/>
          <w:strike/>
        </w:rPr>
        <w:t>修改</w:t>
      </w:r>
      <w:r w:rsidRPr="0066131E">
        <w:rPr>
          <w:rFonts w:ascii="微软雅黑" w:eastAsia="微软雅黑" w:hAnsi="微软雅黑"/>
          <w:strike/>
        </w:rPr>
        <w:t>】</w:t>
      </w:r>
      <w:r w:rsidRPr="0066131E">
        <w:rPr>
          <w:rFonts w:ascii="微软雅黑" w:eastAsia="微软雅黑" w:hAnsi="微软雅黑" w:hint="eastAsia"/>
          <w:strike/>
        </w:rPr>
        <w:t>按钮</w:t>
      </w:r>
      <w:r w:rsidRPr="0066131E">
        <w:rPr>
          <w:rFonts w:ascii="微软雅黑" w:eastAsia="微软雅黑" w:hAnsi="微软雅黑"/>
          <w:strike/>
        </w:rPr>
        <w:t>，弹出页面展示</w:t>
      </w:r>
      <w:r w:rsidRPr="0066131E">
        <w:rPr>
          <w:rFonts w:ascii="微软雅黑" w:eastAsia="微软雅黑" w:hAnsi="微软雅黑" w:hint="eastAsia"/>
          <w:strike/>
        </w:rPr>
        <w:t>区/</w:t>
      </w:r>
      <w:proofErr w:type="gramStart"/>
      <w:r w:rsidRPr="0066131E">
        <w:rPr>
          <w:rFonts w:ascii="微软雅黑" w:eastAsia="微软雅黑" w:hAnsi="微软雅黑" w:hint="eastAsia"/>
          <w:strike/>
        </w:rPr>
        <w:t>县</w:t>
      </w:r>
      <w:r w:rsidRPr="0066131E">
        <w:rPr>
          <w:rFonts w:ascii="微软雅黑" w:eastAsia="微软雅黑" w:hAnsi="微软雅黑"/>
          <w:strike/>
        </w:rPr>
        <w:t>修改</w:t>
      </w:r>
      <w:proofErr w:type="gramEnd"/>
      <w:r w:rsidRPr="0066131E">
        <w:rPr>
          <w:rFonts w:ascii="微软雅黑" w:eastAsia="微软雅黑" w:hAnsi="微软雅黑"/>
          <w:strike/>
        </w:rPr>
        <w:t>页面。</w:t>
      </w:r>
    </w:p>
    <w:p w:rsidR="00F92775" w:rsidRPr="00231F20" w:rsidRDefault="00F92775" w:rsidP="00A92A2B">
      <w:pPr>
        <w:pStyle w:val="a5"/>
        <w:numPr>
          <w:ilvl w:val="0"/>
          <w:numId w:val="67"/>
        </w:numPr>
        <w:ind w:firstLineChars="0"/>
        <w:rPr>
          <w:rFonts w:ascii="微软雅黑" w:eastAsia="微软雅黑" w:hAnsi="微软雅黑"/>
        </w:rPr>
      </w:pPr>
      <w:r w:rsidRPr="00231F20">
        <w:rPr>
          <w:rFonts w:ascii="微软雅黑" w:eastAsia="微软雅黑" w:hAnsi="微软雅黑" w:hint="eastAsia"/>
        </w:rPr>
        <w:t>业务规则</w:t>
      </w:r>
    </w:p>
    <w:p w:rsidR="00F92775" w:rsidRPr="00231F20" w:rsidRDefault="00F92775" w:rsidP="00A92A2B">
      <w:pPr>
        <w:pStyle w:val="a5"/>
        <w:numPr>
          <w:ilvl w:val="0"/>
          <w:numId w:val="70"/>
        </w:numPr>
        <w:ind w:firstLineChars="0"/>
        <w:rPr>
          <w:rFonts w:ascii="微软雅黑" w:eastAsia="微软雅黑" w:hAnsi="微软雅黑"/>
        </w:rPr>
      </w:pPr>
      <w:r w:rsidRPr="00231F20">
        <w:rPr>
          <w:rFonts w:ascii="微软雅黑" w:eastAsia="微软雅黑" w:hAnsi="微软雅黑" w:hint="eastAsia"/>
        </w:rPr>
        <w:t>列表默认</w:t>
      </w:r>
      <w:r w:rsidRPr="00231F20">
        <w:rPr>
          <w:rFonts w:ascii="微软雅黑" w:eastAsia="微软雅黑" w:hAnsi="微软雅黑"/>
        </w:rPr>
        <w:t>展示全部，按照国际代码</w:t>
      </w:r>
      <w:r w:rsidRPr="00231F20">
        <w:rPr>
          <w:rFonts w:ascii="微软雅黑" w:eastAsia="微软雅黑" w:hAnsi="微软雅黑" w:hint="eastAsia"/>
        </w:rPr>
        <w:t>正序</w:t>
      </w:r>
      <w:r w:rsidRPr="00231F20">
        <w:rPr>
          <w:rFonts w:ascii="微软雅黑" w:eastAsia="微软雅黑" w:hAnsi="微软雅黑"/>
        </w:rPr>
        <w:t>排列展示</w:t>
      </w:r>
    </w:p>
    <w:p w:rsidR="00F92775" w:rsidRPr="00231F20" w:rsidRDefault="00F92775" w:rsidP="00F92775">
      <w:pPr>
        <w:pStyle w:val="a5"/>
        <w:ind w:left="840"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条件为空，点击【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则展示全部的</w:t>
      </w:r>
      <w:r w:rsidRPr="00231F20">
        <w:rPr>
          <w:rFonts w:ascii="微软雅黑" w:eastAsia="微软雅黑" w:hAnsi="微软雅黑" w:hint="eastAsia"/>
        </w:rPr>
        <w:t>区/县</w:t>
      </w:r>
      <w:r w:rsidRPr="00231F20">
        <w:rPr>
          <w:rFonts w:ascii="微软雅黑" w:eastAsia="微软雅黑" w:hAnsi="微软雅黑"/>
        </w:rPr>
        <w:t>数据</w:t>
      </w:r>
    </w:p>
    <w:p w:rsidR="00F92775" w:rsidRPr="00231F20" w:rsidRDefault="00F92775" w:rsidP="00F92775">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查询条件非空，点击【查询】</w:t>
      </w:r>
      <w:r w:rsidRPr="00231F20">
        <w:rPr>
          <w:rFonts w:ascii="微软雅黑" w:eastAsia="微软雅黑" w:hAnsi="微软雅黑" w:hint="eastAsia"/>
        </w:rPr>
        <w:t>，</w:t>
      </w:r>
      <w:r w:rsidRPr="00231F20">
        <w:rPr>
          <w:rFonts w:ascii="微软雅黑" w:eastAsia="微软雅黑" w:hAnsi="微软雅黑"/>
        </w:rPr>
        <w:t>则展示满足查询条件的</w:t>
      </w:r>
      <w:r w:rsidRPr="00231F20">
        <w:rPr>
          <w:rFonts w:ascii="微软雅黑" w:eastAsia="微软雅黑" w:hAnsi="微软雅黑" w:hint="eastAsia"/>
        </w:rPr>
        <w:t>区/县</w:t>
      </w:r>
      <w:r w:rsidRPr="00231F20">
        <w:rPr>
          <w:rFonts w:ascii="微软雅黑" w:eastAsia="微软雅黑" w:hAnsi="微软雅黑"/>
        </w:rPr>
        <w:t>数据</w:t>
      </w:r>
    </w:p>
    <w:p w:rsidR="00F92775" w:rsidRPr="0066131E" w:rsidRDefault="00F92775" w:rsidP="00A92A2B">
      <w:pPr>
        <w:pStyle w:val="a5"/>
        <w:numPr>
          <w:ilvl w:val="0"/>
          <w:numId w:val="70"/>
        </w:numPr>
        <w:ind w:firstLineChars="0"/>
        <w:rPr>
          <w:rFonts w:ascii="微软雅黑" w:eastAsia="微软雅黑" w:hAnsi="微软雅黑"/>
          <w:strike/>
        </w:rPr>
      </w:pPr>
      <w:r w:rsidRPr="0066131E">
        <w:rPr>
          <w:rFonts w:ascii="微软雅黑" w:eastAsia="微软雅黑" w:hAnsi="微软雅黑" w:hint="eastAsia"/>
          <w:strike/>
        </w:rPr>
        <w:t>新建</w:t>
      </w:r>
      <w:r w:rsidRPr="0066131E">
        <w:rPr>
          <w:rFonts w:ascii="微软雅黑" w:eastAsia="微软雅黑" w:hAnsi="微软雅黑"/>
          <w:strike/>
        </w:rPr>
        <w:t>保存校验条件</w:t>
      </w:r>
    </w:p>
    <w:p w:rsidR="00F92775" w:rsidRPr="0066131E" w:rsidRDefault="00F92775" w:rsidP="00F92775">
      <w:pPr>
        <w:pStyle w:val="a5"/>
        <w:ind w:left="840" w:firstLineChars="0" w:firstLine="0"/>
        <w:rPr>
          <w:rFonts w:ascii="微软雅黑" w:eastAsia="微软雅黑" w:hAnsi="微软雅黑"/>
          <w:strike/>
        </w:rPr>
      </w:pPr>
      <w:proofErr w:type="gramStart"/>
      <w:r w:rsidRPr="0066131E">
        <w:rPr>
          <w:rFonts w:ascii="微软雅黑" w:eastAsia="微软雅黑" w:hAnsi="微软雅黑" w:hint="eastAsia"/>
          <w:strike/>
        </w:rPr>
        <w:t>必填项</w:t>
      </w:r>
      <w:r w:rsidRPr="0066131E">
        <w:rPr>
          <w:rFonts w:ascii="微软雅黑" w:eastAsia="微软雅黑" w:hAnsi="微软雅黑"/>
          <w:strike/>
        </w:rPr>
        <w:t>均非</w:t>
      </w:r>
      <w:proofErr w:type="gramEnd"/>
      <w:r w:rsidRPr="0066131E">
        <w:rPr>
          <w:rFonts w:ascii="微软雅黑" w:eastAsia="微软雅黑" w:hAnsi="微软雅黑"/>
          <w:strike/>
        </w:rPr>
        <w:t>空，否则提示**为</w:t>
      </w:r>
      <w:proofErr w:type="gramStart"/>
      <w:r w:rsidRPr="0066131E">
        <w:rPr>
          <w:rFonts w:ascii="微软雅黑" w:eastAsia="微软雅黑" w:hAnsi="微软雅黑"/>
          <w:strike/>
        </w:rPr>
        <w:t>必填项不</w:t>
      </w:r>
      <w:proofErr w:type="gramEnd"/>
      <w:r w:rsidRPr="0066131E">
        <w:rPr>
          <w:rFonts w:ascii="微软雅黑" w:eastAsia="微软雅黑" w:hAnsi="微软雅黑"/>
          <w:strike/>
        </w:rPr>
        <w:t>允许为空</w:t>
      </w:r>
    </w:p>
    <w:p w:rsidR="00F92775" w:rsidRPr="0066131E" w:rsidRDefault="00F92775" w:rsidP="00F92775">
      <w:pPr>
        <w:pStyle w:val="a5"/>
        <w:ind w:left="840" w:firstLineChars="0" w:firstLine="0"/>
        <w:rPr>
          <w:rFonts w:ascii="微软雅黑" w:eastAsia="微软雅黑" w:hAnsi="微软雅黑"/>
          <w:strike/>
        </w:rPr>
      </w:pPr>
      <w:r w:rsidRPr="0066131E">
        <w:rPr>
          <w:rFonts w:ascii="微软雅黑" w:eastAsia="微软雅黑" w:hAnsi="微软雅黑" w:hint="eastAsia"/>
          <w:strike/>
        </w:rPr>
        <w:t>国际</w:t>
      </w:r>
      <w:r w:rsidRPr="0066131E">
        <w:rPr>
          <w:rFonts w:ascii="微软雅黑" w:eastAsia="微软雅黑" w:hAnsi="微软雅黑"/>
          <w:strike/>
        </w:rPr>
        <w:t>代码需唯一，否则提示“</w:t>
      </w:r>
      <w:r w:rsidRPr="0066131E">
        <w:rPr>
          <w:rFonts w:ascii="微软雅黑" w:eastAsia="微软雅黑" w:hAnsi="微软雅黑" w:hint="eastAsia"/>
          <w:strike/>
        </w:rPr>
        <w:t>国际</w:t>
      </w:r>
      <w:r w:rsidRPr="0066131E">
        <w:rPr>
          <w:rFonts w:ascii="微软雅黑" w:eastAsia="微软雅黑" w:hAnsi="微软雅黑"/>
          <w:strike/>
        </w:rPr>
        <w:t>代码已存在，不允许重复”</w:t>
      </w:r>
      <w:r w:rsidRPr="0066131E">
        <w:rPr>
          <w:rFonts w:ascii="微软雅黑" w:eastAsia="微软雅黑" w:hAnsi="微软雅黑" w:hint="eastAsia"/>
          <w:strike/>
        </w:rPr>
        <w:t>（校验</w:t>
      </w:r>
      <w:r w:rsidRPr="0066131E">
        <w:rPr>
          <w:rFonts w:ascii="微软雅黑" w:eastAsia="微软雅黑" w:hAnsi="微软雅黑"/>
          <w:strike/>
        </w:rPr>
        <w:t>范围为所有的省</w:t>
      </w:r>
      <w:r w:rsidRPr="0066131E">
        <w:rPr>
          <w:rFonts w:ascii="微软雅黑" w:eastAsia="微软雅黑" w:hAnsi="微软雅黑" w:hint="eastAsia"/>
          <w:strike/>
        </w:rPr>
        <w:t>/市</w:t>
      </w:r>
      <w:r w:rsidRPr="0066131E">
        <w:rPr>
          <w:rFonts w:ascii="微软雅黑" w:eastAsia="微软雅黑" w:hAnsi="微软雅黑"/>
          <w:strike/>
        </w:rPr>
        <w:t>、城市、区</w:t>
      </w:r>
      <w:r w:rsidRPr="0066131E">
        <w:rPr>
          <w:rFonts w:ascii="微软雅黑" w:eastAsia="微软雅黑" w:hAnsi="微软雅黑" w:hint="eastAsia"/>
          <w:strike/>
        </w:rPr>
        <w:t>/县）</w:t>
      </w:r>
    </w:p>
    <w:p w:rsidR="00E0190B" w:rsidRPr="00231F20" w:rsidRDefault="00E0190B" w:rsidP="00881FBB">
      <w:pPr>
        <w:pStyle w:val="3"/>
        <w:numPr>
          <w:ilvl w:val="1"/>
          <w:numId w:val="1"/>
        </w:numPr>
        <w:rPr>
          <w:rFonts w:ascii="微软雅黑" w:eastAsia="微软雅黑" w:hAnsi="微软雅黑"/>
        </w:rPr>
      </w:pPr>
      <w:bookmarkStart w:id="1013" w:name="_Toc1480519"/>
      <w:r w:rsidRPr="00231F20">
        <w:rPr>
          <w:rFonts w:ascii="微软雅黑" w:eastAsia="微软雅黑" w:hAnsi="微软雅黑" w:hint="eastAsia"/>
        </w:rPr>
        <w:t>个人账号管理</w:t>
      </w:r>
      <w:bookmarkEnd w:id="1013"/>
    </w:p>
    <w:p w:rsidR="000A71AE" w:rsidRPr="00231F20" w:rsidRDefault="004B5E7B" w:rsidP="00881FBB">
      <w:pPr>
        <w:pStyle w:val="4"/>
        <w:numPr>
          <w:ilvl w:val="2"/>
          <w:numId w:val="1"/>
        </w:numPr>
        <w:rPr>
          <w:rFonts w:ascii="微软雅黑" w:eastAsia="微软雅黑" w:hAnsi="微软雅黑"/>
        </w:rPr>
      </w:pPr>
      <w:bookmarkStart w:id="1014" w:name="_Toc1480520"/>
      <w:r w:rsidRPr="00231F20">
        <w:rPr>
          <w:rFonts w:ascii="微软雅黑" w:eastAsia="微软雅黑" w:hAnsi="微软雅黑" w:hint="eastAsia"/>
        </w:rPr>
        <w:t>密码</w:t>
      </w:r>
      <w:r w:rsidRPr="00231F20">
        <w:rPr>
          <w:rFonts w:ascii="微软雅黑" w:eastAsia="微软雅黑" w:hAnsi="微软雅黑"/>
        </w:rPr>
        <w:t>重置</w:t>
      </w:r>
      <w:bookmarkEnd w:id="1014"/>
    </w:p>
    <w:p w:rsidR="004B5E7B" w:rsidRPr="00231F20" w:rsidRDefault="004B5E7B" w:rsidP="00A92A2B">
      <w:pPr>
        <w:pStyle w:val="a5"/>
        <w:numPr>
          <w:ilvl w:val="0"/>
          <w:numId w:val="71"/>
        </w:numPr>
        <w:ind w:firstLineChars="0"/>
        <w:rPr>
          <w:rFonts w:ascii="微软雅黑" w:eastAsia="微软雅黑" w:hAnsi="微软雅黑"/>
        </w:rPr>
      </w:pPr>
      <w:r w:rsidRPr="00231F20">
        <w:rPr>
          <w:rFonts w:ascii="微软雅黑" w:eastAsia="微软雅黑" w:hAnsi="微软雅黑" w:hint="eastAsia"/>
        </w:rPr>
        <w:t>功能说明</w:t>
      </w:r>
    </w:p>
    <w:p w:rsidR="004B5E7B" w:rsidRPr="00231F20" w:rsidRDefault="004B5E7B" w:rsidP="009975CB">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该页面中能够实现在登录状态下</w:t>
      </w:r>
      <w:r w:rsidRPr="00231F20">
        <w:rPr>
          <w:rFonts w:ascii="微软雅黑" w:eastAsia="微软雅黑" w:hAnsi="微软雅黑" w:hint="eastAsia"/>
        </w:rPr>
        <w:t>进行</w:t>
      </w:r>
      <w:r w:rsidRPr="00231F20">
        <w:rPr>
          <w:rFonts w:ascii="微软雅黑" w:eastAsia="微软雅黑" w:hAnsi="微软雅黑"/>
        </w:rPr>
        <w:t>密码重置</w:t>
      </w:r>
    </w:p>
    <w:p w:rsidR="009975CB" w:rsidRPr="00231F20" w:rsidRDefault="009975CB" w:rsidP="00A92A2B">
      <w:pPr>
        <w:pStyle w:val="a5"/>
        <w:numPr>
          <w:ilvl w:val="0"/>
          <w:numId w:val="71"/>
        </w:numPr>
        <w:ind w:firstLineChars="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p>
    <w:tbl>
      <w:tblPr>
        <w:tblStyle w:val="a6"/>
        <w:tblW w:w="0" w:type="auto"/>
        <w:tblLook w:val="04A0" w:firstRow="1" w:lastRow="0" w:firstColumn="1" w:lastColumn="0" w:noHBand="0" w:noVBand="1"/>
      </w:tblPr>
      <w:tblGrid>
        <w:gridCol w:w="2122"/>
        <w:gridCol w:w="1275"/>
        <w:gridCol w:w="4819"/>
      </w:tblGrid>
      <w:tr w:rsidR="00B635D5" w:rsidRPr="00231F20" w:rsidTr="00B635D5">
        <w:tc>
          <w:tcPr>
            <w:tcW w:w="2122" w:type="dxa"/>
            <w:shd w:val="clear" w:color="auto" w:fill="BFBFBF" w:themeFill="background1" w:themeFillShade="BF"/>
          </w:tcPr>
          <w:p w:rsidR="00B635D5" w:rsidRPr="00231F20" w:rsidRDefault="00B635D5" w:rsidP="00F75985">
            <w:pPr>
              <w:jc w:val="center"/>
              <w:rPr>
                <w:rFonts w:ascii="微软雅黑" w:eastAsia="微软雅黑" w:hAnsi="微软雅黑"/>
              </w:rPr>
            </w:pPr>
            <w:r w:rsidRPr="00231F20">
              <w:rPr>
                <w:rFonts w:ascii="微软雅黑" w:eastAsia="微软雅黑" w:hAnsi="微软雅黑" w:hint="eastAsia"/>
              </w:rPr>
              <w:t>字段名称</w:t>
            </w:r>
          </w:p>
        </w:tc>
        <w:tc>
          <w:tcPr>
            <w:tcW w:w="1275" w:type="dxa"/>
            <w:shd w:val="clear" w:color="auto" w:fill="BFBFBF" w:themeFill="background1" w:themeFillShade="BF"/>
          </w:tcPr>
          <w:p w:rsidR="00B635D5" w:rsidRPr="00231F20" w:rsidRDefault="00B635D5" w:rsidP="00F75985">
            <w:pPr>
              <w:jc w:val="center"/>
              <w:rPr>
                <w:rFonts w:ascii="微软雅黑" w:eastAsia="微软雅黑" w:hAnsi="微软雅黑"/>
              </w:rPr>
            </w:pPr>
            <w:r w:rsidRPr="00231F20">
              <w:rPr>
                <w:rFonts w:ascii="微软雅黑" w:eastAsia="微软雅黑" w:hAnsi="微软雅黑" w:hint="eastAsia"/>
              </w:rPr>
              <w:t>类型</w:t>
            </w:r>
          </w:p>
        </w:tc>
        <w:tc>
          <w:tcPr>
            <w:tcW w:w="4819" w:type="dxa"/>
            <w:shd w:val="clear" w:color="auto" w:fill="BFBFBF" w:themeFill="background1" w:themeFillShade="BF"/>
          </w:tcPr>
          <w:p w:rsidR="00B635D5" w:rsidRPr="00231F20" w:rsidRDefault="00B635D5" w:rsidP="00F75985">
            <w:pPr>
              <w:jc w:val="center"/>
              <w:rPr>
                <w:rFonts w:ascii="微软雅黑" w:eastAsia="微软雅黑" w:hAnsi="微软雅黑"/>
              </w:rPr>
            </w:pPr>
            <w:r w:rsidRPr="00231F20">
              <w:rPr>
                <w:rFonts w:ascii="微软雅黑" w:eastAsia="微软雅黑" w:hAnsi="微软雅黑" w:hint="eastAsia"/>
              </w:rPr>
              <w:t>约束</w:t>
            </w:r>
          </w:p>
        </w:tc>
      </w:tr>
      <w:tr w:rsidR="00B635D5" w:rsidRPr="00231F20" w:rsidTr="00B635D5">
        <w:tc>
          <w:tcPr>
            <w:tcW w:w="2122" w:type="dxa"/>
          </w:tcPr>
          <w:p w:rsidR="00B635D5" w:rsidRPr="00231F20" w:rsidRDefault="00B635D5" w:rsidP="00F75985">
            <w:pPr>
              <w:rPr>
                <w:rFonts w:ascii="微软雅黑" w:eastAsia="微软雅黑" w:hAnsi="微软雅黑"/>
              </w:rPr>
            </w:pPr>
            <w:r w:rsidRPr="00231F20">
              <w:rPr>
                <w:rFonts w:ascii="微软雅黑" w:eastAsia="微软雅黑" w:hAnsi="微软雅黑" w:hint="eastAsia"/>
              </w:rPr>
              <w:t>请输入</w:t>
            </w:r>
            <w:r w:rsidRPr="00231F20">
              <w:rPr>
                <w:rFonts w:ascii="微软雅黑" w:eastAsia="微软雅黑" w:hAnsi="微软雅黑"/>
              </w:rPr>
              <w:t>当前登录密码</w:t>
            </w:r>
          </w:p>
        </w:tc>
        <w:tc>
          <w:tcPr>
            <w:tcW w:w="1275" w:type="dxa"/>
          </w:tcPr>
          <w:p w:rsidR="00B635D5" w:rsidRPr="00231F20" w:rsidRDefault="00B635D5" w:rsidP="00F75985">
            <w:pPr>
              <w:rPr>
                <w:rFonts w:ascii="微软雅黑" w:eastAsia="微软雅黑" w:hAnsi="微软雅黑"/>
              </w:rPr>
            </w:pPr>
            <w:r w:rsidRPr="00231F20">
              <w:rPr>
                <w:rFonts w:ascii="微软雅黑" w:eastAsia="微软雅黑" w:hAnsi="微软雅黑" w:hint="eastAsia"/>
              </w:rPr>
              <w:t>文本框</w:t>
            </w:r>
          </w:p>
        </w:tc>
        <w:tc>
          <w:tcPr>
            <w:tcW w:w="4819" w:type="dxa"/>
          </w:tcPr>
          <w:p w:rsidR="00B635D5" w:rsidRPr="00231F20" w:rsidRDefault="00B635D5" w:rsidP="00B635D5">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与</w:t>
            </w:r>
            <w:r w:rsidRPr="00231F20">
              <w:rPr>
                <w:rFonts w:ascii="微软雅黑" w:eastAsia="微软雅黑" w:hAnsi="微软雅黑"/>
              </w:rPr>
              <w:t>账号密码的规则相同</w:t>
            </w:r>
            <w:r w:rsidRPr="00231F20">
              <w:rPr>
                <w:rFonts w:ascii="微软雅黑" w:eastAsia="微软雅黑" w:hAnsi="微软雅黑" w:hint="eastAsia"/>
              </w:rPr>
              <w:t>，必填</w:t>
            </w:r>
          </w:p>
          <w:p w:rsidR="00B635D5" w:rsidRPr="00231F20" w:rsidRDefault="00B635D5" w:rsidP="00B635D5">
            <w:pPr>
              <w:rPr>
                <w:rFonts w:ascii="微软雅黑" w:eastAsia="微软雅黑" w:hAnsi="微软雅黑"/>
              </w:rPr>
            </w:pPr>
            <w:r w:rsidRPr="00231F20">
              <w:rPr>
                <w:rFonts w:ascii="微软雅黑" w:eastAsia="微软雅黑" w:hAnsi="微软雅黑" w:hint="eastAsia"/>
              </w:rPr>
              <w:lastRenderedPageBreak/>
              <w:t>需</w:t>
            </w:r>
            <w:r w:rsidRPr="00231F20">
              <w:rPr>
                <w:rFonts w:ascii="微软雅黑" w:eastAsia="微软雅黑" w:hAnsi="微软雅黑"/>
              </w:rPr>
              <w:t>与当前登录账号的登录密码相同</w:t>
            </w:r>
          </w:p>
        </w:tc>
      </w:tr>
      <w:tr w:rsidR="00B635D5" w:rsidRPr="00231F20" w:rsidTr="00B635D5">
        <w:tc>
          <w:tcPr>
            <w:tcW w:w="2122" w:type="dxa"/>
          </w:tcPr>
          <w:p w:rsidR="00B635D5" w:rsidRPr="00231F20" w:rsidRDefault="00B635D5" w:rsidP="00F75985">
            <w:pPr>
              <w:rPr>
                <w:rFonts w:ascii="微软雅黑" w:eastAsia="微软雅黑" w:hAnsi="微软雅黑"/>
              </w:rPr>
            </w:pPr>
            <w:r w:rsidRPr="00231F20">
              <w:rPr>
                <w:rFonts w:ascii="微软雅黑" w:eastAsia="微软雅黑" w:hAnsi="微软雅黑" w:hint="eastAsia"/>
              </w:rPr>
              <w:lastRenderedPageBreak/>
              <w:t>请输入新密码</w:t>
            </w:r>
          </w:p>
        </w:tc>
        <w:tc>
          <w:tcPr>
            <w:tcW w:w="1275" w:type="dxa"/>
          </w:tcPr>
          <w:p w:rsidR="00B635D5" w:rsidRPr="00231F20" w:rsidRDefault="00B635D5" w:rsidP="00F75985">
            <w:pPr>
              <w:rPr>
                <w:rFonts w:ascii="微软雅黑" w:eastAsia="微软雅黑" w:hAnsi="微软雅黑"/>
              </w:rPr>
            </w:pPr>
            <w:r w:rsidRPr="00231F20">
              <w:rPr>
                <w:rFonts w:ascii="微软雅黑" w:eastAsia="微软雅黑" w:hAnsi="微软雅黑" w:hint="eastAsia"/>
              </w:rPr>
              <w:t>文本框</w:t>
            </w:r>
          </w:p>
        </w:tc>
        <w:tc>
          <w:tcPr>
            <w:tcW w:w="4819" w:type="dxa"/>
          </w:tcPr>
          <w:p w:rsidR="00B635D5" w:rsidRPr="00231F20" w:rsidRDefault="00B635D5" w:rsidP="00F75985">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与</w:t>
            </w:r>
            <w:r w:rsidRPr="00231F20">
              <w:rPr>
                <w:rFonts w:ascii="微软雅黑" w:eastAsia="微软雅黑" w:hAnsi="微软雅黑"/>
              </w:rPr>
              <w:t>账号密码的规则相同</w:t>
            </w:r>
            <w:r w:rsidRPr="00231F20">
              <w:rPr>
                <w:rFonts w:ascii="微软雅黑" w:eastAsia="微软雅黑" w:hAnsi="微软雅黑" w:hint="eastAsia"/>
              </w:rPr>
              <w:t>，必填</w:t>
            </w:r>
          </w:p>
        </w:tc>
      </w:tr>
      <w:tr w:rsidR="00B635D5" w:rsidRPr="00231F20" w:rsidTr="00B635D5">
        <w:tc>
          <w:tcPr>
            <w:tcW w:w="2122" w:type="dxa"/>
          </w:tcPr>
          <w:p w:rsidR="00B635D5" w:rsidRPr="00231F20" w:rsidRDefault="00B635D5" w:rsidP="00F75985">
            <w:pPr>
              <w:rPr>
                <w:rFonts w:ascii="微软雅黑" w:eastAsia="微软雅黑" w:hAnsi="微软雅黑"/>
              </w:rPr>
            </w:pPr>
            <w:r w:rsidRPr="00231F20">
              <w:rPr>
                <w:rFonts w:ascii="微软雅黑" w:eastAsia="微软雅黑" w:hAnsi="微软雅黑" w:hint="eastAsia"/>
              </w:rPr>
              <w:t>请确认新密码</w:t>
            </w:r>
          </w:p>
        </w:tc>
        <w:tc>
          <w:tcPr>
            <w:tcW w:w="1275" w:type="dxa"/>
          </w:tcPr>
          <w:p w:rsidR="00B635D5" w:rsidRPr="00231F20" w:rsidRDefault="00B635D5" w:rsidP="00F75985">
            <w:pPr>
              <w:rPr>
                <w:rFonts w:ascii="微软雅黑" w:eastAsia="微软雅黑" w:hAnsi="微软雅黑"/>
              </w:rPr>
            </w:pPr>
            <w:r w:rsidRPr="00231F20">
              <w:rPr>
                <w:rFonts w:ascii="微软雅黑" w:eastAsia="微软雅黑" w:hAnsi="微软雅黑" w:hint="eastAsia"/>
              </w:rPr>
              <w:t>文本框</w:t>
            </w:r>
          </w:p>
        </w:tc>
        <w:tc>
          <w:tcPr>
            <w:tcW w:w="4819" w:type="dxa"/>
          </w:tcPr>
          <w:p w:rsidR="00B635D5" w:rsidRPr="00231F20" w:rsidRDefault="00B635D5" w:rsidP="00F75985">
            <w:pPr>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为空，</w:t>
            </w:r>
            <w:r w:rsidRPr="00231F20">
              <w:rPr>
                <w:rFonts w:ascii="微软雅黑" w:eastAsia="微软雅黑" w:hAnsi="微软雅黑" w:hint="eastAsia"/>
              </w:rPr>
              <w:t>与</w:t>
            </w:r>
            <w:r w:rsidRPr="00231F20">
              <w:rPr>
                <w:rFonts w:ascii="微软雅黑" w:eastAsia="微软雅黑" w:hAnsi="微软雅黑"/>
              </w:rPr>
              <w:t>账号密码的规则相同</w:t>
            </w:r>
            <w:r w:rsidRPr="00231F20">
              <w:rPr>
                <w:rFonts w:ascii="微软雅黑" w:eastAsia="微软雅黑" w:hAnsi="微软雅黑" w:hint="eastAsia"/>
              </w:rPr>
              <w:t>，必填</w:t>
            </w:r>
          </w:p>
          <w:p w:rsidR="00B635D5" w:rsidRPr="00231F20" w:rsidRDefault="00B635D5" w:rsidP="00F75985">
            <w:pPr>
              <w:rPr>
                <w:rFonts w:ascii="微软雅黑" w:eastAsia="微软雅黑" w:hAnsi="微软雅黑"/>
              </w:rPr>
            </w:pPr>
            <w:r w:rsidRPr="00231F20">
              <w:rPr>
                <w:rFonts w:ascii="微软雅黑" w:eastAsia="微软雅黑" w:hAnsi="微软雅黑" w:hint="eastAsia"/>
              </w:rPr>
              <w:t>需</w:t>
            </w:r>
            <w:r w:rsidRPr="00231F20">
              <w:rPr>
                <w:rFonts w:ascii="微软雅黑" w:eastAsia="微软雅黑" w:hAnsi="微软雅黑"/>
              </w:rPr>
              <w:t>与‘</w:t>
            </w:r>
            <w:r w:rsidRPr="00231F20">
              <w:rPr>
                <w:rFonts w:ascii="微软雅黑" w:eastAsia="微软雅黑" w:hAnsi="微软雅黑" w:hint="eastAsia"/>
              </w:rPr>
              <w:t>请输入</w:t>
            </w:r>
            <w:r w:rsidRPr="00231F20">
              <w:rPr>
                <w:rFonts w:ascii="微软雅黑" w:eastAsia="微软雅黑" w:hAnsi="微软雅黑"/>
              </w:rPr>
              <w:t>新密码’</w:t>
            </w:r>
            <w:r w:rsidRPr="00231F20">
              <w:rPr>
                <w:rFonts w:ascii="微软雅黑" w:eastAsia="微软雅黑" w:hAnsi="微软雅黑" w:hint="eastAsia"/>
              </w:rPr>
              <w:t>文本框</w:t>
            </w:r>
            <w:r w:rsidRPr="00231F20">
              <w:rPr>
                <w:rFonts w:ascii="微软雅黑" w:eastAsia="微软雅黑" w:hAnsi="微软雅黑"/>
              </w:rPr>
              <w:t>中的密码一致</w:t>
            </w:r>
          </w:p>
        </w:tc>
      </w:tr>
    </w:tbl>
    <w:p w:rsidR="0043720A" w:rsidRPr="00231F20" w:rsidRDefault="0043720A" w:rsidP="00A92A2B">
      <w:pPr>
        <w:pStyle w:val="a5"/>
        <w:numPr>
          <w:ilvl w:val="0"/>
          <w:numId w:val="71"/>
        </w:numPr>
        <w:ind w:firstLineChars="0"/>
        <w:rPr>
          <w:rFonts w:ascii="微软雅黑" w:eastAsia="微软雅黑" w:hAnsi="微软雅黑"/>
        </w:rPr>
      </w:pPr>
      <w:r w:rsidRPr="00231F20">
        <w:rPr>
          <w:rFonts w:ascii="微软雅黑" w:eastAsia="微软雅黑" w:hAnsi="微软雅黑" w:hint="eastAsia"/>
        </w:rPr>
        <w:t>【确认】校验</w:t>
      </w:r>
      <w:r w:rsidRPr="00231F20">
        <w:rPr>
          <w:rFonts w:ascii="微软雅黑" w:eastAsia="微软雅黑" w:hAnsi="微软雅黑"/>
        </w:rPr>
        <w:t>条件</w:t>
      </w:r>
    </w:p>
    <w:p w:rsidR="009B575F" w:rsidRPr="00231F20" w:rsidRDefault="0043720A" w:rsidP="009B575F">
      <w:pPr>
        <w:rPr>
          <w:rFonts w:ascii="微软雅黑" w:eastAsia="微软雅黑" w:hAnsi="微软雅黑"/>
        </w:rPr>
      </w:pPr>
      <w:r w:rsidRPr="00231F20">
        <w:rPr>
          <w:rFonts w:ascii="微软雅黑" w:eastAsia="微软雅黑" w:hAnsi="微软雅黑" w:hint="eastAsia"/>
        </w:rPr>
        <w:t>当前</w:t>
      </w:r>
      <w:r w:rsidRPr="00231F20">
        <w:rPr>
          <w:rFonts w:ascii="微软雅黑" w:eastAsia="微软雅黑" w:hAnsi="微软雅黑"/>
        </w:rPr>
        <w:t>登录密码需要</w:t>
      </w:r>
      <w:r w:rsidRPr="00231F20">
        <w:rPr>
          <w:rFonts w:ascii="微软雅黑" w:eastAsia="微软雅黑" w:hAnsi="微软雅黑" w:hint="eastAsia"/>
        </w:rPr>
        <w:t>与</w:t>
      </w:r>
      <w:r w:rsidRPr="00231F20">
        <w:rPr>
          <w:rFonts w:ascii="微软雅黑" w:eastAsia="微软雅黑" w:hAnsi="微软雅黑"/>
        </w:rPr>
        <w:t>当前登录账号的当前密码一致，否则提示“</w:t>
      </w:r>
      <w:r w:rsidRPr="00231F20">
        <w:rPr>
          <w:rFonts w:ascii="微软雅黑" w:eastAsia="微软雅黑" w:hAnsi="微软雅黑" w:hint="eastAsia"/>
        </w:rPr>
        <w:t>当前</w:t>
      </w:r>
      <w:r w:rsidRPr="00231F20">
        <w:rPr>
          <w:rFonts w:ascii="微软雅黑" w:eastAsia="微软雅黑" w:hAnsi="微软雅黑"/>
        </w:rPr>
        <w:t>登录密码输入错误”</w:t>
      </w:r>
    </w:p>
    <w:p w:rsidR="0043720A" w:rsidRPr="00231F20" w:rsidRDefault="0043720A" w:rsidP="009B575F">
      <w:pPr>
        <w:rPr>
          <w:rFonts w:ascii="微软雅黑" w:eastAsia="微软雅黑" w:hAnsi="微软雅黑"/>
        </w:rPr>
      </w:pPr>
      <w:r w:rsidRPr="00231F20">
        <w:rPr>
          <w:rFonts w:ascii="微软雅黑" w:eastAsia="微软雅黑" w:hAnsi="微软雅黑" w:hint="eastAsia"/>
        </w:rPr>
        <w:t>新密码</w:t>
      </w:r>
      <w:r w:rsidRPr="00231F20">
        <w:rPr>
          <w:rFonts w:ascii="微软雅黑" w:eastAsia="微软雅黑" w:hAnsi="微软雅黑"/>
        </w:rPr>
        <w:t>需要满足密码的录入条件，否则提示“</w:t>
      </w:r>
      <w:r w:rsidRPr="00231F20">
        <w:rPr>
          <w:rFonts w:ascii="微软雅黑" w:eastAsia="微软雅黑" w:hAnsi="微软雅黑" w:hint="eastAsia"/>
        </w:rPr>
        <w:t>新密码</w:t>
      </w:r>
      <w:r w:rsidRPr="00231F20">
        <w:rPr>
          <w:rFonts w:ascii="微软雅黑" w:eastAsia="微软雅黑" w:hAnsi="微软雅黑"/>
        </w:rPr>
        <w:t>不符合密码命名规则”</w:t>
      </w:r>
    </w:p>
    <w:p w:rsidR="0043720A" w:rsidRDefault="0043720A" w:rsidP="009B575F">
      <w:pPr>
        <w:rPr>
          <w:ins w:id="1015" w:author="春苹" w:date="2019-02-19T17:18:00Z"/>
          <w:rFonts w:ascii="微软雅黑" w:eastAsia="微软雅黑" w:hAnsi="微软雅黑"/>
        </w:rPr>
      </w:pPr>
      <w:r w:rsidRPr="00231F20">
        <w:rPr>
          <w:rFonts w:ascii="微软雅黑" w:eastAsia="微软雅黑" w:hAnsi="微软雅黑" w:hint="eastAsia"/>
        </w:rPr>
        <w:t>确认</w:t>
      </w:r>
      <w:r w:rsidRPr="00231F20">
        <w:rPr>
          <w:rFonts w:ascii="微软雅黑" w:eastAsia="微软雅黑" w:hAnsi="微软雅黑"/>
        </w:rPr>
        <w:t>新密码与输入新密码需一致，否则提示“</w:t>
      </w:r>
      <w:r w:rsidRPr="00231F20">
        <w:rPr>
          <w:rFonts w:ascii="微软雅黑" w:eastAsia="微软雅黑" w:hAnsi="微软雅黑" w:hint="eastAsia"/>
        </w:rPr>
        <w:t>确认</w:t>
      </w:r>
      <w:r w:rsidRPr="00231F20">
        <w:rPr>
          <w:rFonts w:ascii="微软雅黑" w:eastAsia="微软雅黑" w:hAnsi="微软雅黑"/>
        </w:rPr>
        <w:t>密码与新密码不一致，请重新定义”</w:t>
      </w:r>
    </w:p>
    <w:p w:rsidR="000813F8" w:rsidRPr="00375208" w:rsidRDefault="000813F8">
      <w:pPr>
        <w:rPr>
          <w:ins w:id="1016" w:author="春苹" w:date="2019-02-19T17:18:00Z"/>
          <w:rFonts w:ascii="微软雅黑" w:eastAsia="微软雅黑" w:hAnsi="微软雅黑"/>
          <w:highlight w:val="yellow"/>
        </w:rPr>
        <w:pPrChange w:id="1017" w:author="春苹" w:date="2019-02-19T17:18:00Z">
          <w:pPr>
            <w:ind w:firstLineChars="500" w:firstLine="1050"/>
          </w:pPr>
        </w:pPrChange>
      </w:pPr>
      <w:ins w:id="1018" w:author="春苹" w:date="2019-02-19T17:18:00Z">
        <w:r w:rsidRPr="00375208">
          <w:rPr>
            <w:rFonts w:ascii="微软雅黑" w:eastAsia="微软雅黑" w:hAnsi="微软雅黑" w:hint="eastAsia"/>
            <w:highlight w:val="yellow"/>
          </w:rPr>
          <w:t>更新后</w:t>
        </w:r>
        <w:r w:rsidRPr="00375208">
          <w:rPr>
            <w:rFonts w:ascii="微软雅黑" w:eastAsia="微软雅黑" w:hAnsi="微软雅黑"/>
            <w:highlight w:val="yellow"/>
          </w:rPr>
          <w:t>的密码不允许与</w:t>
        </w:r>
        <w:r w:rsidRPr="00375208">
          <w:rPr>
            <w:rFonts w:ascii="微软雅黑" w:eastAsia="微软雅黑" w:hAnsi="微软雅黑" w:hint="eastAsia"/>
            <w:highlight w:val="yellow"/>
          </w:rPr>
          <w:t>近</w:t>
        </w:r>
        <w:r w:rsidRPr="00375208">
          <w:rPr>
            <w:rFonts w:ascii="微软雅黑" w:eastAsia="微软雅黑" w:hAnsi="微软雅黑"/>
            <w:highlight w:val="yellow"/>
          </w:rPr>
          <w:t>3次使用过的密码</w:t>
        </w:r>
        <w:r w:rsidRPr="00375208">
          <w:rPr>
            <w:rFonts w:ascii="微软雅黑" w:eastAsia="微软雅黑" w:hAnsi="微软雅黑" w:hint="eastAsia"/>
            <w:highlight w:val="yellow"/>
          </w:rPr>
          <w:t>重复</w:t>
        </w:r>
      </w:ins>
    </w:p>
    <w:p w:rsidR="000813F8" w:rsidRPr="000813F8" w:rsidRDefault="000813F8">
      <w:pPr>
        <w:rPr>
          <w:rFonts w:ascii="微软雅黑" w:eastAsia="微软雅黑" w:hAnsi="微软雅黑"/>
          <w:highlight w:val="yellow"/>
          <w:rPrChange w:id="1019" w:author="春苹" w:date="2019-02-19T17:18:00Z">
            <w:rPr>
              <w:rFonts w:ascii="微软雅黑" w:eastAsia="微软雅黑" w:hAnsi="微软雅黑"/>
            </w:rPr>
          </w:rPrChange>
        </w:rPr>
      </w:pPr>
      <w:ins w:id="1020" w:author="春苹" w:date="2019-02-19T17:18:00Z">
        <w:r w:rsidRPr="00375208">
          <w:rPr>
            <w:rFonts w:ascii="微软雅黑" w:eastAsia="微软雅黑" w:hAnsi="微软雅黑" w:hint="eastAsia"/>
            <w:highlight w:val="yellow"/>
          </w:rPr>
          <w:t>否则提示</w:t>
        </w:r>
        <w:r w:rsidRPr="00375208">
          <w:rPr>
            <w:rFonts w:ascii="微软雅黑" w:eastAsia="微软雅黑" w:hAnsi="微软雅黑"/>
            <w:highlight w:val="yellow"/>
          </w:rPr>
          <w:t>“</w:t>
        </w:r>
        <w:r w:rsidRPr="00375208">
          <w:rPr>
            <w:rFonts w:ascii="微软雅黑" w:eastAsia="微软雅黑" w:hAnsi="微软雅黑" w:hint="eastAsia"/>
            <w:highlight w:val="yellow"/>
          </w:rPr>
          <w:t>新密码</w:t>
        </w:r>
        <w:r w:rsidRPr="00375208">
          <w:rPr>
            <w:rFonts w:ascii="微软雅黑" w:eastAsia="微软雅黑" w:hAnsi="微软雅黑"/>
            <w:highlight w:val="yellow"/>
          </w:rPr>
          <w:t>不允许与近3次使用过的密码</w:t>
        </w:r>
        <w:r w:rsidRPr="00375208">
          <w:rPr>
            <w:rFonts w:ascii="微软雅黑" w:eastAsia="微软雅黑" w:hAnsi="微软雅黑" w:hint="eastAsia"/>
            <w:highlight w:val="yellow"/>
          </w:rPr>
          <w:t>重复</w:t>
        </w:r>
        <w:r w:rsidRPr="00375208">
          <w:rPr>
            <w:rFonts w:ascii="微软雅黑" w:eastAsia="微软雅黑" w:hAnsi="微软雅黑"/>
            <w:highlight w:val="yellow"/>
          </w:rPr>
          <w:t>”</w:t>
        </w:r>
      </w:ins>
    </w:p>
    <w:p w:rsidR="0043720A" w:rsidRPr="00231F20" w:rsidRDefault="0043720A" w:rsidP="009B575F">
      <w:pPr>
        <w:rPr>
          <w:rFonts w:ascii="微软雅黑" w:eastAsia="微软雅黑" w:hAnsi="微软雅黑"/>
        </w:rPr>
      </w:pPr>
      <w:r w:rsidRPr="00231F20">
        <w:rPr>
          <w:rFonts w:ascii="微软雅黑" w:eastAsia="微软雅黑" w:hAnsi="微软雅黑" w:hint="eastAsia"/>
        </w:rPr>
        <w:t>校验</w:t>
      </w:r>
      <w:r w:rsidRPr="00231F20">
        <w:rPr>
          <w:rFonts w:ascii="微软雅黑" w:eastAsia="微软雅黑" w:hAnsi="微软雅黑"/>
        </w:rPr>
        <w:t>通过，则将</w:t>
      </w:r>
      <w:r w:rsidRPr="00231F20">
        <w:rPr>
          <w:rFonts w:ascii="微软雅黑" w:eastAsia="微软雅黑" w:hAnsi="微软雅黑" w:hint="eastAsia"/>
        </w:rPr>
        <w:t>当前</w:t>
      </w:r>
      <w:r w:rsidRPr="00231F20">
        <w:rPr>
          <w:rFonts w:ascii="微软雅黑" w:eastAsia="微软雅黑" w:hAnsi="微软雅黑"/>
        </w:rPr>
        <w:t>登录账号的密码进行</w:t>
      </w:r>
      <w:r w:rsidRPr="00231F20">
        <w:rPr>
          <w:rFonts w:ascii="微软雅黑" w:eastAsia="微软雅黑" w:hAnsi="微软雅黑" w:hint="eastAsia"/>
        </w:rPr>
        <w:t>重置</w:t>
      </w:r>
      <w:r w:rsidRPr="00231F20">
        <w:rPr>
          <w:rFonts w:ascii="微软雅黑" w:eastAsia="微软雅黑" w:hAnsi="微软雅黑"/>
        </w:rPr>
        <w:t>，并返回</w:t>
      </w:r>
      <w:proofErr w:type="gramStart"/>
      <w:r w:rsidRPr="00231F20">
        <w:rPr>
          <w:rFonts w:ascii="微软雅黑" w:eastAsia="微软雅黑" w:hAnsi="微软雅黑"/>
        </w:rPr>
        <w:t>到优车平台</w:t>
      </w:r>
      <w:proofErr w:type="gramEnd"/>
      <w:r w:rsidRPr="00231F20">
        <w:rPr>
          <w:rFonts w:ascii="微软雅黑" w:eastAsia="微软雅黑" w:hAnsi="微软雅黑"/>
        </w:rPr>
        <w:t>的登录页面，要求用重新</w:t>
      </w:r>
      <w:r w:rsidRPr="00231F20">
        <w:rPr>
          <w:rFonts w:ascii="微软雅黑" w:eastAsia="微软雅黑" w:hAnsi="微软雅黑" w:hint="eastAsia"/>
        </w:rPr>
        <w:t>设置</w:t>
      </w:r>
      <w:r w:rsidRPr="00231F20">
        <w:rPr>
          <w:rFonts w:ascii="微软雅黑" w:eastAsia="微软雅黑" w:hAnsi="微软雅黑"/>
        </w:rPr>
        <w:t>的密码进行登录。</w:t>
      </w:r>
    </w:p>
    <w:p w:rsidR="0043720A" w:rsidRPr="00231F20" w:rsidRDefault="0043720A" w:rsidP="00A92A2B">
      <w:pPr>
        <w:pStyle w:val="a5"/>
        <w:numPr>
          <w:ilvl w:val="0"/>
          <w:numId w:val="71"/>
        </w:numPr>
        <w:ind w:firstLineChars="0"/>
        <w:rPr>
          <w:rFonts w:ascii="微软雅黑" w:eastAsia="微软雅黑" w:hAnsi="微软雅黑"/>
        </w:rPr>
      </w:pPr>
      <w:r w:rsidRPr="00231F20">
        <w:rPr>
          <w:rFonts w:ascii="微软雅黑" w:eastAsia="微软雅黑" w:hAnsi="微软雅黑" w:hint="eastAsia"/>
        </w:rPr>
        <w:t>【重置】</w:t>
      </w:r>
    </w:p>
    <w:p w:rsidR="0043720A" w:rsidRPr="00231F20" w:rsidRDefault="0043720A" w:rsidP="009B575F">
      <w:pPr>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重置，则</w:t>
      </w:r>
      <w:r w:rsidRPr="00231F20">
        <w:rPr>
          <w:rFonts w:ascii="微软雅黑" w:eastAsia="微软雅黑" w:hAnsi="微软雅黑" w:hint="eastAsia"/>
        </w:rPr>
        <w:t>清空</w:t>
      </w:r>
      <w:r w:rsidRPr="00231F20">
        <w:rPr>
          <w:rFonts w:ascii="微软雅黑" w:eastAsia="微软雅黑" w:hAnsi="微软雅黑"/>
        </w:rPr>
        <w:t>三个文本框中的数据。</w:t>
      </w:r>
    </w:p>
    <w:p w:rsidR="008C276B" w:rsidRPr="00231F20" w:rsidRDefault="008C276B" w:rsidP="00881FBB">
      <w:pPr>
        <w:pStyle w:val="4"/>
        <w:numPr>
          <w:ilvl w:val="2"/>
          <w:numId w:val="1"/>
        </w:numPr>
        <w:rPr>
          <w:rFonts w:ascii="微软雅黑" w:eastAsia="微软雅黑" w:hAnsi="微软雅黑"/>
        </w:rPr>
      </w:pPr>
      <w:bookmarkStart w:id="1021" w:name="_Toc1480521"/>
      <w:r w:rsidRPr="00231F20">
        <w:rPr>
          <w:rFonts w:ascii="微软雅黑" w:eastAsia="微软雅黑" w:hAnsi="微软雅黑" w:hint="eastAsia"/>
        </w:rPr>
        <w:t>基本信息查看</w:t>
      </w:r>
      <w:bookmarkEnd w:id="1021"/>
    </w:p>
    <w:p w:rsidR="00735FE3" w:rsidRPr="00231F20" w:rsidRDefault="008C276B" w:rsidP="002F07CE">
      <w:pPr>
        <w:pStyle w:val="a5"/>
        <w:ind w:left="420" w:firstLineChars="0" w:firstLine="0"/>
        <w:rPr>
          <w:rFonts w:ascii="微软雅黑" w:eastAsia="微软雅黑" w:hAnsi="微软雅黑"/>
        </w:rPr>
      </w:pPr>
      <w:r w:rsidRPr="00231F20">
        <w:rPr>
          <w:rFonts w:ascii="微软雅黑" w:eastAsia="微软雅黑" w:hAnsi="微软雅黑" w:hint="eastAsia"/>
        </w:rPr>
        <w:t>页面</w:t>
      </w:r>
      <w:r w:rsidRPr="00231F20">
        <w:rPr>
          <w:rFonts w:ascii="微软雅黑" w:eastAsia="微软雅黑" w:hAnsi="微软雅黑"/>
        </w:rPr>
        <w:t>展示</w:t>
      </w:r>
      <w:r w:rsidRPr="00231F20">
        <w:rPr>
          <w:rFonts w:ascii="微软雅黑" w:eastAsia="微软雅黑" w:hAnsi="微软雅黑" w:hint="eastAsia"/>
        </w:rPr>
        <w:t>当前</w:t>
      </w:r>
      <w:r w:rsidRPr="00231F20">
        <w:rPr>
          <w:rFonts w:ascii="微软雅黑" w:eastAsia="微软雅黑" w:hAnsi="微软雅黑"/>
        </w:rPr>
        <w:t>登录账</w:t>
      </w:r>
      <w:r w:rsidRPr="00231F20">
        <w:rPr>
          <w:rFonts w:ascii="微软雅黑" w:eastAsia="微软雅黑" w:hAnsi="微软雅黑" w:hint="eastAsia"/>
        </w:rPr>
        <w:t>号</w:t>
      </w:r>
      <w:r w:rsidRPr="00231F20">
        <w:rPr>
          <w:rFonts w:ascii="微软雅黑" w:eastAsia="微软雅黑" w:hAnsi="微软雅黑"/>
        </w:rPr>
        <w:t>关联的员工的基本信息</w:t>
      </w:r>
    </w:p>
    <w:p w:rsidR="008C276B" w:rsidRPr="00231F20" w:rsidRDefault="008C276B" w:rsidP="002F07CE">
      <w:pPr>
        <w:pStyle w:val="a5"/>
        <w:ind w:left="420" w:firstLineChars="0" w:firstLine="0"/>
        <w:rPr>
          <w:rFonts w:ascii="微软雅黑" w:eastAsia="微软雅黑" w:hAnsi="微软雅黑"/>
        </w:rPr>
      </w:pPr>
      <w:r w:rsidRPr="00231F20">
        <w:rPr>
          <w:rFonts w:ascii="微软雅黑" w:eastAsia="微软雅黑" w:hAnsi="微软雅黑" w:hint="eastAsia"/>
        </w:rPr>
        <w:t>展示</w:t>
      </w:r>
      <w:r w:rsidRPr="00231F20">
        <w:rPr>
          <w:rFonts w:ascii="微软雅黑" w:eastAsia="微软雅黑" w:hAnsi="微软雅黑"/>
        </w:rPr>
        <w:t>信息包括，</w:t>
      </w:r>
      <w:r w:rsidRPr="00231F20">
        <w:rPr>
          <w:rFonts w:ascii="微软雅黑" w:eastAsia="微软雅黑" w:hAnsi="微软雅黑" w:hint="eastAsia"/>
        </w:rPr>
        <w:t>员工</w:t>
      </w:r>
      <w:r w:rsidRPr="00231F20">
        <w:rPr>
          <w:rFonts w:ascii="微软雅黑" w:eastAsia="微软雅黑" w:hAnsi="微软雅黑"/>
        </w:rPr>
        <w:t>编号、员工姓名、性别、员工手机、员工邮箱、归属部门、是否离职</w:t>
      </w:r>
    </w:p>
    <w:p w:rsidR="0068071D" w:rsidRPr="00231F20" w:rsidRDefault="006D4C60" w:rsidP="00881FBB">
      <w:pPr>
        <w:pStyle w:val="3"/>
        <w:numPr>
          <w:ilvl w:val="1"/>
          <w:numId w:val="1"/>
        </w:numPr>
        <w:rPr>
          <w:rFonts w:ascii="微软雅黑" w:eastAsia="微软雅黑" w:hAnsi="微软雅黑"/>
        </w:rPr>
      </w:pPr>
      <w:bookmarkStart w:id="1022" w:name="_Toc1480522"/>
      <w:r w:rsidRPr="00231F20">
        <w:rPr>
          <w:rFonts w:ascii="微软雅黑" w:eastAsia="微软雅黑" w:hAnsi="微软雅黑" w:hint="eastAsia"/>
        </w:rPr>
        <w:lastRenderedPageBreak/>
        <w:t>公司</w:t>
      </w:r>
      <w:r w:rsidR="0068071D" w:rsidRPr="00231F20">
        <w:rPr>
          <w:rFonts w:ascii="微软雅黑" w:eastAsia="微软雅黑" w:hAnsi="微软雅黑" w:hint="eastAsia"/>
        </w:rPr>
        <w:t>管理</w:t>
      </w:r>
      <w:bookmarkEnd w:id="1022"/>
    </w:p>
    <w:p w:rsidR="0068071D" w:rsidRPr="00231F20" w:rsidRDefault="006D4C60" w:rsidP="00881FBB">
      <w:pPr>
        <w:pStyle w:val="4"/>
        <w:numPr>
          <w:ilvl w:val="2"/>
          <w:numId w:val="1"/>
        </w:numPr>
        <w:rPr>
          <w:rFonts w:ascii="微软雅黑" w:eastAsia="微软雅黑" w:hAnsi="微软雅黑"/>
        </w:rPr>
      </w:pPr>
      <w:bookmarkStart w:id="1023" w:name="_Toc1480523"/>
      <w:r w:rsidRPr="00231F20">
        <w:rPr>
          <w:rFonts w:ascii="微软雅黑" w:eastAsia="微软雅黑" w:hAnsi="微软雅黑" w:hint="eastAsia"/>
        </w:rPr>
        <w:t>列表页</w:t>
      </w:r>
      <w:bookmarkEnd w:id="1023"/>
    </w:p>
    <w:p w:rsidR="006D4C60" w:rsidRPr="00231F20" w:rsidRDefault="006D4C60" w:rsidP="00A92A2B">
      <w:pPr>
        <w:pStyle w:val="a5"/>
        <w:numPr>
          <w:ilvl w:val="0"/>
          <w:numId w:val="72"/>
        </w:numPr>
        <w:ind w:firstLineChars="0"/>
        <w:rPr>
          <w:rFonts w:ascii="微软雅黑" w:eastAsia="微软雅黑" w:hAnsi="微软雅黑"/>
        </w:rPr>
      </w:pPr>
      <w:r w:rsidRPr="00231F20">
        <w:rPr>
          <w:rFonts w:ascii="微软雅黑" w:eastAsia="微软雅黑" w:hAnsi="微软雅黑" w:hint="eastAsia"/>
        </w:rPr>
        <w:t>功能</w:t>
      </w:r>
      <w:r w:rsidRPr="00231F20">
        <w:rPr>
          <w:rFonts w:ascii="微软雅黑" w:eastAsia="微软雅黑" w:hAnsi="微软雅黑"/>
        </w:rPr>
        <w:t>说明</w:t>
      </w:r>
    </w:p>
    <w:p w:rsidR="006D4C60" w:rsidRPr="00231F20" w:rsidRDefault="006D4C60" w:rsidP="006D4C60">
      <w:pPr>
        <w:pStyle w:val="a5"/>
        <w:ind w:left="420" w:firstLineChars="0" w:firstLine="0"/>
        <w:rPr>
          <w:rFonts w:ascii="微软雅黑" w:eastAsia="微软雅黑" w:hAnsi="微软雅黑"/>
        </w:rPr>
      </w:pPr>
      <w:r w:rsidRPr="00231F20">
        <w:rPr>
          <w:rFonts w:ascii="微软雅黑" w:eastAsia="微软雅黑" w:hAnsi="微软雅黑" w:hint="eastAsia"/>
        </w:rPr>
        <w:t>该节点</w:t>
      </w:r>
      <w:r w:rsidRPr="00231F20">
        <w:rPr>
          <w:rFonts w:ascii="微软雅黑" w:eastAsia="微软雅黑" w:hAnsi="微软雅黑"/>
        </w:rPr>
        <w:t>能够查看和操作所有的</w:t>
      </w:r>
      <w:r w:rsidRPr="00231F20">
        <w:rPr>
          <w:rFonts w:ascii="微软雅黑" w:eastAsia="微软雅黑" w:hAnsi="微软雅黑" w:hint="eastAsia"/>
        </w:rPr>
        <w:t>公司</w:t>
      </w:r>
      <w:r w:rsidRPr="00231F20">
        <w:rPr>
          <w:rFonts w:ascii="微软雅黑" w:eastAsia="微软雅黑" w:hAnsi="微软雅黑"/>
        </w:rPr>
        <w:t>信息，包括有效的及无效的</w:t>
      </w:r>
    </w:p>
    <w:p w:rsidR="006D4C60" w:rsidRPr="00231F20" w:rsidRDefault="006D4C60" w:rsidP="00A92A2B">
      <w:pPr>
        <w:pStyle w:val="a5"/>
        <w:numPr>
          <w:ilvl w:val="0"/>
          <w:numId w:val="72"/>
        </w:numPr>
        <w:ind w:firstLineChars="0"/>
        <w:rPr>
          <w:rFonts w:ascii="微软雅黑" w:eastAsia="微软雅黑" w:hAnsi="微软雅黑"/>
        </w:rPr>
      </w:pPr>
      <w:r w:rsidRPr="00231F20">
        <w:rPr>
          <w:rFonts w:ascii="微软雅黑" w:eastAsia="微软雅黑" w:hAnsi="微软雅黑" w:hint="eastAsia"/>
        </w:rPr>
        <w:t>数据表单</w:t>
      </w:r>
    </w:p>
    <w:p w:rsidR="006D4C60" w:rsidRPr="00231F20" w:rsidRDefault="006D4C60" w:rsidP="00A92A2B">
      <w:pPr>
        <w:pStyle w:val="a5"/>
        <w:numPr>
          <w:ilvl w:val="0"/>
          <w:numId w:val="73"/>
        </w:numPr>
        <w:ind w:firstLineChars="0"/>
        <w:rPr>
          <w:rFonts w:ascii="微软雅黑" w:eastAsia="微软雅黑" w:hAnsi="微软雅黑"/>
        </w:rPr>
      </w:pPr>
      <w:r w:rsidRPr="00231F20">
        <w:rPr>
          <w:rFonts w:ascii="微软雅黑" w:eastAsia="微软雅黑" w:hAnsi="微软雅黑" w:hint="eastAsia"/>
        </w:rPr>
        <w:t>查询</w:t>
      </w:r>
      <w:r w:rsidRPr="00231F20">
        <w:rPr>
          <w:rFonts w:ascii="微软雅黑" w:eastAsia="微软雅黑" w:hAnsi="微软雅黑"/>
        </w:rPr>
        <w:t>条件</w:t>
      </w:r>
    </w:p>
    <w:p w:rsidR="006D4C60" w:rsidRPr="00231F20" w:rsidRDefault="00AD2752" w:rsidP="006D4C60">
      <w:pPr>
        <w:pStyle w:val="a5"/>
        <w:ind w:left="840" w:firstLineChars="0" w:firstLine="0"/>
        <w:rPr>
          <w:rFonts w:ascii="微软雅黑" w:eastAsia="微软雅黑" w:hAnsi="微软雅黑"/>
        </w:rPr>
      </w:pPr>
      <w:r w:rsidRPr="00231F20">
        <w:rPr>
          <w:rFonts w:ascii="微软雅黑" w:eastAsia="微软雅黑" w:hAnsi="微软雅黑" w:hint="eastAsia"/>
        </w:rPr>
        <w:t>公司</w:t>
      </w:r>
      <w:r w:rsidR="006D4C60" w:rsidRPr="00231F20">
        <w:rPr>
          <w:rFonts w:ascii="微软雅黑" w:eastAsia="微软雅黑" w:hAnsi="微软雅黑" w:hint="eastAsia"/>
        </w:rPr>
        <w:t>名称，</w:t>
      </w:r>
      <w:r w:rsidR="006D4C60" w:rsidRPr="00231F20">
        <w:rPr>
          <w:rFonts w:ascii="微软雅黑" w:eastAsia="微软雅黑" w:hAnsi="微软雅黑"/>
        </w:rPr>
        <w:t>文本框，默认为空</w:t>
      </w:r>
    </w:p>
    <w:p w:rsidR="006D4C60" w:rsidRPr="00231F20" w:rsidRDefault="006D4C60" w:rsidP="006D4C60">
      <w:pPr>
        <w:pStyle w:val="a5"/>
        <w:ind w:left="840" w:firstLineChars="0" w:firstLine="0"/>
        <w:rPr>
          <w:rFonts w:ascii="微软雅黑" w:eastAsia="微软雅黑" w:hAnsi="微软雅黑"/>
        </w:rPr>
      </w:pPr>
      <w:r w:rsidRPr="00231F20">
        <w:rPr>
          <w:rFonts w:ascii="微软雅黑" w:eastAsia="微软雅黑" w:hAnsi="微软雅黑" w:hint="eastAsia"/>
        </w:rPr>
        <w:t>统一社会信用代码</w:t>
      </w:r>
      <w:r w:rsidRPr="00231F20">
        <w:rPr>
          <w:rFonts w:ascii="微软雅黑" w:eastAsia="微软雅黑" w:hAnsi="微软雅黑"/>
        </w:rPr>
        <w:t>，文本框，默认为空</w:t>
      </w:r>
    </w:p>
    <w:p w:rsidR="006D4C60" w:rsidRPr="00231F20" w:rsidRDefault="006D4C60" w:rsidP="006D4C60">
      <w:pPr>
        <w:pStyle w:val="a5"/>
        <w:ind w:left="840" w:firstLineChars="0" w:firstLine="0"/>
        <w:rPr>
          <w:rFonts w:ascii="微软雅黑" w:eastAsia="微软雅黑" w:hAnsi="微软雅黑"/>
        </w:rPr>
      </w:pPr>
      <w:r w:rsidRPr="00231F20">
        <w:rPr>
          <w:rFonts w:ascii="微软雅黑" w:eastAsia="微软雅黑" w:hAnsi="微软雅黑" w:hint="eastAsia"/>
        </w:rPr>
        <w:t>类型</w:t>
      </w:r>
      <w:r w:rsidRPr="00231F20">
        <w:rPr>
          <w:rFonts w:ascii="微软雅黑" w:eastAsia="微软雅黑" w:hAnsi="微软雅黑"/>
        </w:rPr>
        <w:t>：下拉选项，</w:t>
      </w:r>
      <w:r w:rsidRPr="00231F20">
        <w:rPr>
          <w:rFonts w:ascii="微软雅黑" w:eastAsia="微软雅黑" w:hAnsi="微软雅黑" w:hint="eastAsia"/>
        </w:rPr>
        <w:t>默认为</w:t>
      </w:r>
      <w:r w:rsidRPr="00231F20">
        <w:rPr>
          <w:rFonts w:ascii="微软雅黑" w:eastAsia="微软雅黑" w:hAnsi="微软雅黑"/>
        </w:rPr>
        <w:t>全部，可选项有</w:t>
      </w:r>
      <w:r w:rsidRPr="00231F20">
        <w:rPr>
          <w:rFonts w:ascii="微软雅黑" w:eastAsia="微软雅黑" w:hAnsi="微软雅黑" w:hint="eastAsia"/>
        </w:rPr>
        <w:t>全部</w:t>
      </w:r>
      <w:r w:rsidRPr="00231F20">
        <w:rPr>
          <w:rFonts w:ascii="微软雅黑" w:eastAsia="微软雅黑" w:hAnsi="微软雅黑"/>
        </w:rPr>
        <w:t>、有限责任公司、股份有限公司</w:t>
      </w:r>
    </w:p>
    <w:p w:rsidR="006D4C60" w:rsidRPr="00231F20" w:rsidRDefault="006D4C60" w:rsidP="006D4C60">
      <w:pPr>
        <w:pStyle w:val="a5"/>
        <w:ind w:left="840" w:firstLineChars="0" w:firstLine="0"/>
        <w:rPr>
          <w:rFonts w:ascii="微软雅黑" w:eastAsia="微软雅黑" w:hAnsi="微软雅黑"/>
        </w:rPr>
      </w:pPr>
      <w:r w:rsidRPr="00231F20">
        <w:rPr>
          <w:rFonts w:ascii="微软雅黑" w:eastAsia="微软雅黑" w:hAnsi="微软雅黑" w:hint="eastAsia"/>
        </w:rPr>
        <w:t>公司</w:t>
      </w:r>
      <w:r w:rsidRPr="00231F20">
        <w:rPr>
          <w:rFonts w:ascii="微软雅黑" w:eastAsia="微软雅黑" w:hAnsi="微软雅黑"/>
        </w:rPr>
        <w:t>性质：下拉选项，默认为全部，可选项有</w:t>
      </w:r>
      <w:r w:rsidRPr="00231F20">
        <w:rPr>
          <w:rFonts w:ascii="微软雅黑" w:eastAsia="微软雅黑" w:hAnsi="微软雅黑" w:hint="eastAsia"/>
        </w:rPr>
        <w:t>全部</w:t>
      </w:r>
      <w:r w:rsidRPr="00231F20">
        <w:rPr>
          <w:rFonts w:ascii="微软雅黑" w:eastAsia="微软雅黑" w:hAnsi="微软雅黑"/>
        </w:rPr>
        <w:t>、一般纳税人</w:t>
      </w:r>
      <w:r w:rsidRPr="00231F20">
        <w:rPr>
          <w:rFonts w:ascii="微软雅黑" w:eastAsia="微软雅黑" w:hAnsi="微软雅黑" w:hint="eastAsia"/>
        </w:rPr>
        <w:t>、小规模</w:t>
      </w:r>
      <w:r w:rsidRPr="00231F20">
        <w:rPr>
          <w:rFonts w:ascii="微软雅黑" w:eastAsia="微软雅黑" w:hAnsi="微软雅黑"/>
        </w:rPr>
        <w:t>纳税人</w:t>
      </w:r>
    </w:p>
    <w:p w:rsidR="006D4C60" w:rsidRPr="00231F20" w:rsidRDefault="006D4C60" w:rsidP="006D4C60">
      <w:pPr>
        <w:pStyle w:val="a5"/>
        <w:ind w:left="840" w:firstLineChars="0" w:firstLine="0"/>
        <w:rPr>
          <w:rFonts w:ascii="微软雅黑" w:eastAsia="微软雅黑" w:hAnsi="微软雅黑"/>
        </w:rPr>
      </w:pPr>
      <w:r w:rsidRPr="00231F20">
        <w:rPr>
          <w:rFonts w:ascii="微软雅黑" w:eastAsia="微软雅黑" w:hAnsi="微软雅黑" w:hint="eastAsia"/>
        </w:rPr>
        <w:t>状态</w:t>
      </w:r>
      <w:r w:rsidRPr="00231F20">
        <w:rPr>
          <w:rFonts w:ascii="微软雅黑" w:eastAsia="微软雅黑" w:hAnsi="微软雅黑"/>
        </w:rPr>
        <w:t>：下拉选项，默认</w:t>
      </w:r>
      <w:r w:rsidRPr="00231F20">
        <w:rPr>
          <w:rFonts w:ascii="微软雅黑" w:eastAsia="微软雅黑" w:hAnsi="微软雅黑" w:hint="eastAsia"/>
        </w:rPr>
        <w:t>为</w:t>
      </w:r>
      <w:r w:rsidRPr="00231F20">
        <w:rPr>
          <w:rFonts w:ascii="微软雅黑" w:eastAsia="微软雅黑" w:hAnsi="微软雅黑"/>
        </w:rPr>
        <w:t>全部，可选项有全部、有效、无效</w:t>
      </w:r>
    </w:p>
    <w:p w:rsidR="006D4C60" w:rsidRPr="00231F20" w:rsidRDefault="006D4C60" w:rsidP="006D4C60">
      <w:pPr>
        <w:pStyle w:val="a5"/>
        <w:ind w:left="840" w:firstLineChars="0" w:firstLine="0"/>
        <w:rPr>
          <w:rFonts w:ascii="微软雅黑" w:eastAsia="微软雅黑" w:hAnsi="微软雅黑"/>
        </w:rPr>
      </w:pPr>
      <w:r w:rsidRPr="00231F20">
        <w:rPr>
          <w:rFonts w:ascii="微软雅黑" w:eastAsia="微软雅黑" w:hAnsi="微软雅黑" w:hint="eastAsia"/>
        </w:rPr>
        <w:t>修改时间：</w:t>
      </w:r>
      <w:r w:rsidRPr="00231F20">
        <w:rPr>
          <w:rFonts w:ascii="微软雅黑" w:eastAsia="微软雅黑" w:hAnsi="微软雅黑"/>
        </w:rPr>
        <w:t>时间控件，默认为空，格式为yyyy-mm-dd hh:mm:ss</w:t>
      </w:r>
      <w:r w:rsidRPr="00231F20">
        <w:rPr>
          <w:rFonts w:ascii="微软雅黑" w:eastAsia="微软雅黑" w:hAnsi="微软雅黑" w:hint="eastAsia"/>
        </w:rPr>
        <w:t>，</w:t>
      </w:r>
      <w:r w:rsidRPr="00231F20">
        <w:rPr>
          <w:rFonts w:ascii="微软雅黑" w:eastAsia="微软雅黑" w:hAnsi="微软雅黑"/>
        </w:rPr>
        <w:t>结束时间应大于等于开始时间</w:t>
      </w:r>
    </w:p>
    <w:p w:rsidR="006D4C60" w:rsidRPr="00231F20" w:rsidRDefault="006D4C60" w:rsidP="00A92A2B">
      <w:pPr>
        <w:pStyle w:val="a5"/>
        <w:numPr>
          <w:ilvl w:val="0"/>
          <w:numId w:val="73"/>
        </w:numPr>
        <w:ind w:firstLineChars="0"/>
        <w:rPr>
          <w:rFonts w:ascii="微软雅黑" w:eastAsia="微软雅黑" w:hAnsi="微软雅黑"/>
        </w:rPr>
      </w:pPr>
      <w:r w:rsidRPr="00231F20">
        <w:rPr>
          <w:rFonts w:ascii="微软雅黑" w:eastAsia="微软雅黑" w:hAnsi="微软雅黑" w:hint="eastAsia"/>
        </w:rPr>
        <w:t>列表</w:t>
      </w:r>
    </w:p>
    <w:p w:rsidR="006D4C60" w:rsidRPr="00231F20" w:rsidRDefault="006D4C60" w:rsidP="006D4C60">
      <w:pPr>
        <w:pStyle w:val="a5"/>
        <w:ind w:left="840" w:firstLineChars="0" w:firstLine="0"/>
        <w:rPr>
          <w:rFonts w:ascii="微软雅黑" w:eastAsia="微软雅黑" w:hAnsi="微软雅黑"/>
        </w:rPr>
      </w:pPr>
      <w:r w:rsidRPr="00231F20">
        <w:rPr>
          <w:rFonts w:ascii="微软雅黑" w:eastAsia="微软雅黑" w:hAnsi="微软雅黑" w:hint="eastAsia"/>
        </w:rPr>
        <w:t>单选项</w:t>
      </w:r>
      <w:r w:rsidRPr="00231F20">
        <w:rPr>
          <w:rFonts w:ascii="微软雅黑" w:eastAsia="微软雅黑" w:hAnsi="微软雅黑"/>
        </w:rPr>
        <w:t>，编号，</w:t>
      </w:r>
      <w:r w:rsidR="00AD2752" w:rsidRPr="00231F20">
        <w:rPr>
          <w:rFonts w:ascii="微软雅黑" w:eastAsia="微软雅黑" w:hAnsi="微软雅黑"/>
        </w:rPr>
        <w:t>公司</w:t>
      </w:r>
      <w:r w:rsidRPr="00231F20">
        <w:rPr>
          <w:rFonts w:ascii="微软雅黑" w:eastAsia="微软雅黑" w:hAnsi="微软雅黑"/>
        </w:rPr>
        <w:t>名称，统一社会信用代码，类型，公司性质，总公司标志，状态，修改人，修改时间</w:t>
      </w:r>
    </w:p>
    <w:p w:rsidR="006D4C60" w:rsidRPr="00231F20" w:rsidRDefault="006D4C60" w:rsidP="006D4C60">
      <w:pPr>
        <w:pStyle w:val="a5"/>
        <w:ind w:left="840" w:firstLineChars="0" w:firstLine="0"/>
        <w:rPr>
          <w:rFonts w:ascii="微软雅黑" w:eastAsia="微软雅黑" w:hAnsi="微软雅黑"/>
        </w:rPr>
      </w:pPr>
      <w:r w:rsidRPr="00231F20">
        <w:rPr>
          <w:rFonts w:ascii="微软雅黑" w:eastAsia="微软雅黑" w:hAnsi="微软雅黑" w:hint="eastAsia"/>
        </w:rPr>
        <w:t>编号</w:t>
      </w:r>
      <w:r w:rsidRPr="00231F20">
        <w:rPr>
          <w:rFonts w:ascii="微软雅黑" w:eastAsia="微软雅黑" w:hAnsi="微软雅黑"/>
        </w:rPr>
        <w:t>：为</w:t>
      </w:r>
      <w:r w:rsidRPr="00231F20">
        <w:rPr>
          <w:rFonts w:ascii="微软雅黑" w:eastAsia="微软雅黑" w:hAnsi="微软雅黑" w:hint="eastAsia"/>
        </w:rPr>
        <w:t>对应</w:t>
      </w:r>
      <w:r w:rsidR="00AD2752" w:rsidRPr="00231F20">
        <w:rPr>
          <w:rFonts w:ascii="微软雅黑" w:eastAsia="微软雅黑" w:hAnsi="微软雅黑" w:hint="eastAsia"/>
        </w:rPr>
        <w:t>公司</w:t>
      </w:r>
      <w:r w:rsidRPr="00231F20">
        <w:rPr>
          <w:rFonts w:ascii="微软雅黑" w:eastAsia="微软雅黑" w:hAnsi="微软雅黑"/>
        </w:rPr>
        <w:t>信息在库中的ID、</w:t>
      </w:r>
    </w:p>
    <w:p w:rsidR="006D4C60" w:rsidRPr="00231F20" w:rsidRDefault="00AD2752" w:rsidP="00A92A2B">
      <w:pPr>
        <w:pStyle w:val="a5"/>
        <w:numPr>
          <w:ilvl w:val="0"/>
          <w:numId w:val="72"/>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AD2752" w:rsidRPr="00231F20" w:rsidRDefault="00AD2752" w:rsidP="00AD2752">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新建</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在新建页面打开公司新建页面</w:t>
      </w:r>
    </w:p>
    <w:p w:rsidR="00AD2752" w:rsidRPr="00231F20" w:rsidRDefault="00AD2752" w:rsidP="00AD2752">
      <w:pPr>
        <w:pStyle w:val="a5"/>
        <w:ind w:left="42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w:t>
      </w:r>
      <w:r w:rsidRPr="00231F20">
        <w:rPr>
          <w:rFonts w:ascii="微软雅黑" w:eastAsia="微软雅黑" w:hAnsi="微软雅黑" w:hint="eastAsia"/>
        </w:rPr>
        <w:t>公司，</w:t>
      </w:r>
      <w:r w:rsidRPr="00231F20">
        <w:rPr>
          <w:rFonts w:ascii="微软雅黑" w:eastAsia="微软雅黑" w:hAnsi="微软雅黑"/>
        </w:rPr>
        <w:t>【</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修改</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在新建页面打开公司信息修改页面</w:t>
      </w:r>
    </w:p>
    <w:p w:rsidR="00AD2752" w:rsidRPr="00231F20" w:rsidRDefault="00AD2752" w:rsidP="00A92A2B">
      <w:pPr>
        <w:pStyle w:val="a5"/>
        <w:numPr>
          <w:ilvl w:val="0"/>
          <w:numId w:val="72"/>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AD2752" w:rsidRPr="00231F20" w:rsidRDefault="00AD2752" w:rsidP="00AD2752">
      <w:pPr>
        <w:pStyle w:val="a5"/>
        <w:ind w:left="420" w:firstLineChars="0" w:firstLine="0"/>
        <w:rPr>
          <w:rFonts w:ascii="微软雅黑" w:eastAsia="微软雅黑" w:hAnsi="微软雅黑"/>
        </w:rPr>
      </w:pPr>
      <w:r w:rsidRPr="00231F20">
        <w:rPr>
          <w:rFonts w:ascii="微软雅黑" w:eastAsia="微软雅黑" w:hAnsi="微软雅黑" w:hint="eastAsia"/>
        </w:rPr>
        <w:lastRenderedPageBreak/>
        <w:t>列表</w:t>
      </w:r>
      <w:r w:rsidRPr="00231F20">
        <w:rPr>
          <w:rFonts w:ascii="微软雅黑" w:eastAsia="微软雅黑" w:hAnsi="微软雅黑"/>
        </w:rPr>
        <w:t>默认展示全部公司，按照编号倒序排列展示</w:t>
      </w:r>
    </w:p>
    <w:p w:rsidR="00AD2752" w:rsidRPr="00231F20" w:rsidRDefault="00AD2752" w:rsidP="00AD2752">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查询条件为空，点击【查询】</w:t>
      </w:r>
      <w:r w:rsidRPr="00231F20">
        <w:rPr>
          <w:rFonts w:ascii="微软雅黑" w:eastAsia="微软雅黑" w:hAnsi="微软雅黑" w:hint="eastAsia"/>
        </w:rPr>
        <w:t>，</w:t>
      </w:r>
      <w:r w:rsidRPr="00231F20">
        <w:rPr>
          <w:rFonts w:ascii="微软雅黑" w:eastAsia="微软雅黑" w:hAnsi="微软雅黑"/>
        </w:rPr>
        <w:t>则展示全部数据</w:t>
      </w:r>
    </w:p>
    <w:p w:rsidR="00AD2752" w:rsidRPr="00231F20" w:rsidRDefault="00AD2752" w:rsidP="00AD2752">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查询条件非空，点击【</w:t>
      </w:r>
      <w:r w:rsidRPr="00231F20">
        <w:rPr>
          <w:rFonts w:ascii="微软雅黑" w:eastAsia="微软雅黑" w:hAnsi="微软雅黑" w:hint="eastAsia"/>
        </w:rPr>
        <w:t>查询</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则展示满足查询条件的数据</w:t>
      </w:r>
    </w:p>
    <w:p w:rsidR="00AD2752" w:rsidRPr="00231F20" w:rsidRDefault="00AD2752" w:rsidP="00AD2752">
      <w:pPr>
        <w:pStyle w:val="a5"/>
        <w:ind w:left="420" w:firstLineChars="0" w:firstLine="0"/>
        <w:rPr>
          <w:rFonts w:ascii="微软雅黑" w:eastAsia="微软雅黑" w:hAnsi="微软雅黑"/>
        </w:rPr>
      </w:pPr>
      <w:r w:rsidRPr="00231F20">
        <w:rPr>
          <w:rFonts w:ascii="微软雅黑" w:eastAsia="微软雅黑" w:hAnsi="微软雅黑" w:hint="eastAsia"/>
        </w:rPr>
        <w:t>编号</w:t>
      </w:r>
      <w:r w:rsidRPr="00231F20">
        <w:rPr>
          <w:rFonts w:ascii="微软雅黑" w:eastAsia="微软雅黑" w:hAnsi="微软雅黑"/>
        </w:rPr>
        <w:t>有链接，点击可查看公司详情页</w:t>
      </w:r>
    </w:p>
    <w:p w:rsidR="001B1F19" w:rsidRPr="00231F20" w:rsidRDefault="001B1F19" w:rsidP="00881FBB">
      <w:pPr>
        <w:pStyle w:val="4"/>
        <w:numPr>
          <w:ilvl w:val="2"/>
          <w:numId w:val="1"/>
        </w:numPr>
        <w:rPr>
          <w:rFonts w:ascii="微软雅黑" w:eastAsia="微软雅黑" w:hAnsi="微软雅黑"/>
        </w:rPr>
      </w:pPr>
      <w:bookmarkStart w:id="1024" w:name="_Toc1480524"/>
      <w:r w:rsidRPr="00231F20">
        <w:rPr>
          <w:rFonts w:ascii="微软雅黑" w:eastAsia="微软雅黑" w:hAnsi="微软雅黑" w:hint="eastAsia"/>
        </w:rPr>
        <w:t>【新建】</w:t>
      </w:r>
      <w:r w:rsidR="00EB3A05" w:rsidRPr="00231F20">
        <w:rPr>
          <w:rFonts w:ascii="微软雅黑" w:eastAsia="微软雅黑" w:hAnsi="微软雅黑" w:hint="eastAsia"/>
        </w:rPr>
        <w:t>/【修改】</w:t>
      </w:r>
      <w:r w:rsidRPr="00231F20">
        <w:rPr>
          <w:rFonts w:ascii="微软雅黑" w:eastAsia="微软雅黑" w:hAnsi="微软雅黑" w:hint="eastAsia"/>
        </w:rPr>
        <w:t>功能</w:t>
      </w:r>
      <w:bookmarkEnd w:id="1024"/>
    </w:p>
    <w:p w:rsidR="001B1F19" w:rsidRPr="00231F20" w:rsidRDefault="001B1F19" w:rsidP="00A92A2B">
      <w:pPr>
        <w:pStyle w:val="a5"/>
        <w:numPr>
          <w:ilvl w:val="0"/>
          <w:numId w:val="74"/>
        </w:numPr>
        <w:ind w:firstLineChars="0"/>
        <w:rPr>
          <w:rFonts w:ascii="微软雅黑" w:eastAsia="微软雅黑" w:hAnsi="微软雅黑"/>
        </w:rPr>
      </w:pPr>
      <w:r w:rsidRPr="00231F20">
        <w:rPr>
          <w:rFonts w:ascii="微软雅黑" w:eastAsia="微软雅黑" w:hAnsi="微软雅黑" w:hint="eastAsia"/>
        </w:rPr>
        <w:t>数据表单</w:t>
      </w:r>
    </w:p>
    <w:tbl>
      <w:tblPr>
        <w:tblStyle w:val="a6"/>
        <w:tblW w:w="0" w:type="auto"/>
        <w:tblLook w:val="04A0" w:firstRow="1" w:lastRow="0" w:firstColumn="1" w:lastColumn="0" w:noHBand="0" w:noVBand="1"/>
      </w:tblPr>
      <w:tblGrid>
        <w:gridCol w:w="1980"/>
        <w:gridCol w:w="1417"/>
        <w:gridCol w:w="4819"/>
      </w:tblGrid>
      <w:tr w:rsidR="001B1F19" w:rsidRPr="00231F20" w:rsidTr="001B1F19">
        <w:tc>
          <w:tcPr>
            <w:tcW w:w="1980" w:type="dxa"/>
            <w:shd w:val="clear" w:color="auto" w:fill="BFBFBF" w:themeFill="background1" w:themeFillShade="BF"/>
          </w:tcPr>
          <w:p w:rsidR="001B1F19" w:rsidRPr="00231F20" w:rsidRDefault="001B1F19" w:rsidP="00F75985">
            <w:pPr>
              <w:jc w:val="center"/>
              <w:rPr>
                <w:rFonts w:ascii="微软雅黑" w:eastAsia="微软雅黑" w:hAnsi="微软雅黑"/>
              </w:rPr>
            </w:pPr>
            <w:r w:rsidRPr="00231F20">
              <w:rPr>
                <w:rFonts w:ascii="微软雅黑" w:eastAsia="微软雅黑" w:hAnsi="微软雅黑" w:hint="eastAsia"/>
              </w:rPr>
              <w:t>字段名称</w:t>
            </w:r>
          </w:p>
        </w:tc>
        <w:tc>
          <w:tcPr>
            <w:tcW w:w="1417" w:type="dxa"/>
            <w:shd w:val="clear" w:color="auto" w:fill="BFBFBF" w:themeFill="background1" w:themeFillShade="BF"/>
          </w:tcPr>
          <w:p w:rsidR="001B1F19" w:rsidRPr="00231F20" w:rsidRDefault="001B1F19" w:rsidP="00F75985">
            <w:pPr>
              <w:jc w:val="center"/>
              <w:rPr>
                <w:rFonts w:ascii="微软雅黑" w:eastAsia="微软雅黑" w:hAnsi="微软雅黑"/>
              </w:rPr>
            </w:pPr>
            <w:r w:rsidRPr="00231F20">
              <w:rPr>
                <w:rFonts w:ascii="微软雅黑" w:eastAsia="微软雅黑" w:hAnsi="微软雅黑" w:hint="eastAsia"/>
              </w:rPr>
              <w:t>类型</w:t>
            </w:r>
          </w:p>
        </w:tc>
        <w:tc>
          <w:tcPr>
            <w:tcW w:w="4819" w:type="dxa"/>
            <w:shd w:val="clear" w:color="auto" w:fill="BFBFBF" w:themeFill="background1" w:themeFillShade="BF"/>
          </w:tcPr>
          <w:p w:rsidR="001B1F19" w:rsidRPr="00231F20" w:rsidRDefault="001B1F19" w:rsidP="00F75985">
            <w:pPr>
              <w:jc w:val="center"/>
              <w:rPr>
                <w:rFonts w:ascii="微软雅黑" w:eastAsia="微软雅黑" w:hAnsi="微软雅黑"/>
              </w:rPr>
            </w:pPr>
            <w:r w:rsidRPr="00231F20">
              <w:rPr>
                <w:rFonts w:ascii="微软雅黑" w:eastAsia="微软雅黑" w:hAnsi="微软雅黑" w:hint="eastAsia"/>
              </w:rPr>
              <w:t>约束</w:t>
            </w:r>
          </w:p>
        </w:tc>
      </w:tr>
      <w:tr w:rsidR="001B1F19" w:rsidRPr="00231F20" w:rsidTr="001B1F19">
        <w:tc>
          <w:tcPr>
            <w:tcW w:w="1980"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公司名称</w:t>
            </w:r>
          </w:p>
        </w:tc>
        <w:tc>
          <w:tcPr>
            <w:tcW w:w="1417"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文本框</w:t>
            </w:r>
          </w:p>
        </w:tc>
        <w:tc>
          <w:tcPr>
            <w:tcW w:w="4819"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支持2</w:t>
            </w:r>
            <w:r w:rsidRPr="00231F20">
              <w:rPr>
                <w:rFonts w:ascii="微软雅黑" w:eastAsia="微软雅黑" w:hAnsi="微软雅黑"/>
              </w:rPr>
              <w:t>-60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，必填</w:t>
            </w:r>
          </w:p>
        </w:tc>
      </w:tr>
      <w:tr w:rsidR="001B1F19" w:rsidRPr="00231F20" w:rsidTr="001B1F19">
        <w:tc>
          <w:tcPr>
            <w:tcW w:w="1980"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统一社会信用</w:t>
            </w:r>
            <w:r w:rsidRPr="00231F20">
              <w:rPr>
                <w:rFonts w:ascii="微软雅黑" w:eastAsia="微软雅黑" w:hAnsi="微软雅黑"/>
              </w:rPr>
              <w:t>代码</w:t>
            </w:r>
          </w:p>
        </w:tc>
        <w:tc>
          <w:tcPr>
            <w:tcW w:w="1417"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文本框</w:t>
            </w:r>
          </w:p>
        </w:tc>
        <w:tc>
          <w:tcPr>
            <w:tcW w:w="4819"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w:t>
            </w:r>
            <w:r w:rsidRPr="00231F20">
              <w:rPr>
                <w:rFonts w:ascii="微软雅黑" w:eastAsia="微软雅黑" w:hAnsi="微软雅黑"/>
              </w:rPr>
              <w:t>15</w:t>
            </w:r>
            <w:r w:rsidRPr="00231F20">
              <w:rPr>
                <w:rFonts w:ascii="微软雅黑" w:eastAsia="微软雅黑" w:hAnsi="微软雅黑" w:hint="eastAsia"/>
              </w:rPr>
              <w:t>或者18位</w:t>
            </w:r>
            <w:r w:rsidRPr="00231F20">
              <w:rPr>
                <w:rFonts w:ascii="微软雅黑" w:eastAsia="微软雅黑" w:hAnsi="微软雅黑"/>
              </w:rPr>
              <w:t>数字或字</w:t>
            </w:r>
            <w:ins w:id="1025" w:author="春苹" w:date="2019-01-24T17:32:00Z">
              <w:r w:rsidR="00D16A92">
                <w:rPr>
                  <w:rFonts w:ascii="微软雅黑" w:eastAsia="微软雅黑" w:hAnsi="微软雅黑" w:hint="eastAsia"/>
                </w:rPr>
                <w:t>母</w:t>
              </w:r>
            </w:ins>
            <w:del w:id="1026" w:author="春苹" w:date="2019-01-24T17:32:00Z">
              <w:r w:rsidRPr="00231F20" w:rsidDel="00D16A92">
                <w:rPr>
                  <w:rFonts w:ascii="微软雅黑" w:eastAsia="微软雅黑" w:hAnsi="微软雅黑"/>
                </w:rPr>
                <w:delText>符</w:delText>
              </w:r>
            </w:del>
            <w:r w:rsidRPr="00231F20">
              <w:rPr>
                <w:rFonts w:ascii="微软雅黑" w:eastAsia="微软雅黑" w:hAnsi="微软雅黑" w:hint="eastAsia"/>
              </w:rPr>
              <w:t>，必填</w:t>
            </w:r>
          </w:p>
        </w:tc>
      </w:tr>
      <w:tr w:rsidR="001B1F19" w:rsidRPr="00231F20" w:rsidTr="001B1F19">
        <w:tc>
          <w:tcPr>
            <w:tcW w:w="1980"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类型</w:t>
            </w:r>
          </w:p>
        </w:tc>
        <w:tc>
          <w:tcPr>
            <w:tcW w:w="1417"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下拉选项</w:t>
            </w:r>
          </w:p>
        </w:tc>
        <w:tc>
          <w:tcPr>
            <w:tcW w:w="4819"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为空，</w:t>
            </w:r>
            <w:r w:rsidRPr="00231F20">
              <w:rPr>
                <w:rFonts w:ascii="微软雅黑" w:eastAsia="微软雅黑" w:hAnsi="微软雅黑" w:hint="eastAsia"/>
              </w:rPr>
              <w:t>可选项为</w:t>
            </w:r>
            <w:r w:rsidRPr="00231F20">
              <w:rPr>
                <w:rFonts w:ascii="微软雅黑" w:eastAsia="微软雅黑" w:hAnsi="微软雅黑"/>
              </w:rPr>
              <w:t>有限责任公司、股份有限公司，非必填</w:t>
            </w:r>
          </w:p>
        </w:tc>
      </w:tr>
      <w:tr w:rsidR="001B1F19" w:rsidRPr="00231F20" w:rsidTr="001B1F19">
        <w:tc>
          <w:tcPr>
            <w:tcW w:w="1980"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营业期限</w:t>
            </w:r>
          </w:p>
        </w:tc>
        <w:tc>
          <w:tcPr>
            <w:tcW w:w="1417"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日历控件</w:t>
            </w:r>
          </w:p>
        </w:tc>
        <w:tc>
          <w:tcPr>
            <w:tcW w:w="4819"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格式</w:t>
            </w:r>
            <w:r w:rsidRPr="00231F20">
              <w:rPr>
                <w:rFonts w:ascii="微软雅黑" w:eastAsia="微软雅黑" w:hAnsi="微软雅黑"/>
              </w:rPr>
              <w:t>为yyyy-mm-dd，结束时间需大于开始时间</w:t>
            </w:r>
            <w:ins w:id="1027" w:author="春苹" w:date="2019-01-24T17:33:00Z">
              <w:r w:rsidR="00D16A92" w:rsidRPr="00231F20">
                <w:rPr>
                  <w:rFonts w:ascii="微软雅黑" w:eastAsia="微软雅黑" w:hAnsi="微软雅黑" w:hint="eastAsia"/>
                </w:rPr>
                <w:t>，非必填</w:t>
              </w:r>
            </w:ins>
          </w:p>
        </w:tc>
      </w:tr>
      <w:tr w:rsidR="001B1F19" w:rsidRPr="00231F20" w:rsidTr="001B1F19">
        <w:tc>
          <w:tcPr>
            <w:tcW w:w="1980"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住所</w:t>
            </w:r>
          </w:p>
        </w:tc>
        <w:tc>
          <w:tcPr>
            <w:tcW w:w="1417" w:type="dxa"/>
          </w:tcPr>
          <w:p w:rsidR="001B1F19" w:rsidRPr="00231F20" w:rsidRDefault="001B1F19" w:rsidP="00F75985">
            <w:pPr>
              <w:rPr>
                <w:rFonts w:ascii="微软雅黑" w:eastAsia="微软雅黑" w:hAnsi="微软雅黑"/>
              </w:rPr>
            </w:pPr>
            <w:r w:rsidRPr="00231F20">
              <w:rPr>
                <w:rFonts w:ascii="微软雅黑" w:eastAsia="微软雅黑" w:hAnsi="微软雅黑" w:hint="eastAsia"/>
              </w:rPr>
              <w:t>文本框</w:t>
            </w:r>
          </w:p>
        </w:tc>
        <w:tc>
          <w:tcPr>
            <w:tcW w:w="4819"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支持2</w:t>
            </w:r>
            <w:r w:rsidRPr="00231F20">
              <w:rPr>
                <w:rFonts w:ascii="微软雅黑" w:eastAsia="微软雅黑" w:hAnsi="微软雅黑"/>
              </w:rPr>
              <w:t>-100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，非必填</w:t>
            </w:r>
          </w:p>
        </w:tc>
      </w:tr>
      <w:tr w:rsidR="001B1F19" w:rsidRPr="00231F20" w:rsidTr="001B1F19">
        <w:tc>
          <w:tcPr>
            <w:tcW w:w="1980"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经营范围</w:t>
            </w:r>
          </w:p>
        </w:tc>
        <w:tc>
          <w:tcPr>
            <w:tcW w:w="1417"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文本框</w:t>
            </w:r>
          </w:p>
        </w:tc>
        <w:tc>
          <w:tcPr>
            <w:tcW w:w="4819"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支持2</w:t>
            </w:r>
            <w:r w:rsidRPr="00231F20">
              <w:rPr>
                <w:rFonts w:ascii="微软雅黑" w:eastAsia="微软雅黑" w:hAnsi="微软雅黑"/>
              </w:rPr>
              <w:t>-200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，非必填</w:t>
            </w:r>
          </w:p>
        </w:tc>
      </w:tr>
      <w:tr w:rsidR="001B1F19" w:rsidRPr="00231F20" w:rsidTr="001B1F19">
        <w:tc>
          <w:tcPr>
            <w:tcW w:w="1980"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法人代表</w:t>
            </w:r>
          </w:p>
        </w:tc>
        <w:tc>
          <w:tcPr>
            <w:tcW w:w="1417"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文本框</w:t>
            </w:r>
          </w:p>
        </w:tc>
        <w:tc>
          <w:tcPr>
            <w:tcW w:w="4819"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支持2</w:t>
            </w:r>
            <w:r w:rsidRPr="00231F20">
              <w:rPr>
                <w:rFonts w:ascii="微软雅黑" w:eastAsia="微软雅黑" w:hAnsi="微软雅黑"/>
              </w:rPr>
              <w:t>-60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，非必填</w:t>
            </w:r>
          </w:p>
        </w:tc>
      </w:tr>
      <w:tr w:rsidR="001B1F19" w:rsidRPr="00231F20" w:rsidTr="001B1F19">
        <w:tc>
          <w:tcPr>
            <w:tcW w:w="1980"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注册</w:t>
            </w:r>
            <w:r w:rsidRPr="00231F20">
              <w:rPr>
                <w:rFonts w:ascii="微软雅黑" w:eastAsia="微软雅黑" w:hAnsi="微软雅黑"/>
              </w:rPr>
              <w:t>资本</w:t>
            </w:r>
          </w:p>
        </w:tc>
        <w:tc>
          <w:tcPr>
            <w:tcW w:w="1417"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文本框</w:t>
            </w:r>
          </w:p>
        </w:tc>
        <w:tc>
          <w:tcPr>
            <w:tcW w:w="4819" w:type="dxa"/>
          </w:tcPr>
          <w:p w:rsidR="001B1F19" w:rsidRPr="00231F20" w:rsidRDefault="001B1F19" w:rsidP="001B1F19">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，支持</w:t>
            </w:r>
            <w:r w:rsidR="00B2107D" w:rsidRPr="00231F20">
              <w:rPr>
                <w:rFonts w:ascii="微软雅黑" w:eastAsia="微软雅黑" w:hAnsi="微软雅黑" w:hint="eastAsia"/>
              </w:rPr>
              <w:t>1</w:t>
            </w:r>
            <w:r w:rsidR="00B2107D" w:rsidRPr="00231F20">
              <w:rPr>
                <w:rFonts w:ascii="微软雅黑" w:eastAsia="微软雅黑" w:hAnsi="微软雅黑"/>
              </w:rPr>
              <w:t>-20</w:t>
            </w:r>
            <w:r w:rsidR="00B2107D" w:rsidRPr="00231F20">
              <w:rPr>
                <w:rFonts w:ascii="微软雅黑" w:eastAsia="微软雅黑" w:hAnsi="微软雅黑" w:hint="eastAsia"/>
              </w:rPr>
              <w:t>位</w:t>
            </w:r>
            <w:r w:rsidR="00B2107D" w:rsidRPr="00231F20">
              <w:rPr>
                <w:rFonts w:ascii="微软雅黑" w:eastAsia="微软雅黑" w:hAnsi="微软雅黑"/>
              </w:rPr>
              <w:t>数字，单位为元</w:t>
            </w:r>
            <w:ins w:id="1028" w:author="春苹" w:date="2019-01-24T17:32:00Z">
              <w:r w:rsidR="00D16A92" w:rsidRPr="00231F20">
                <w:rPr>
                  <w:rFonts w:ascii="微软雅黑" w:eastAsia="微软雅黑" w:hAnsi="微软雅黑" w:hint="eastAsia"/>
                </w:rPr>
                <w:t>，非必填</w:t>
              </w:r>
            </w:ins>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成立日期</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日历控件</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格式</w:t>
            </w:r>
            <w:r w:rsidRPr="00231F20">
              <w:rPr>
                <w:rFonts w:ascii="微软雅黑" w:eastAsia="微软雅黑" w:hAnsi="微软雅黑"/>
              </w:rPr>
              <w:t>为yyyy-mm-dd</w:t>
            </w:r>
            <w:ins w:id="1029" w:author="春苹" w:date="2019-01-24T17:32:00Z">
              <w:r w:rsidR="00D16A92" w:rsidRPr="00231F20">
                <w:rPr>
                  <w:rFonts w:ascii="微软雅黑" w:eastAsia="微软雅黑" w:hAnsi="微软雅黑" w:hint="eastAsia"/>
                </w:rPr>
                <w:t>，非必填</w:t>
              </w:r>
            </w:ins>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登记机关</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文本框</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支持2</w:t>
            </w:r>
            <w:r w:rsidRPr="00231F20">
              <w:rPr>
                <w:rFonts w:ascii="微软雅黑" w:eastAsia="微软雅黑" w:hAnsi="微软雅黑"/>
              </w:rPr>
              <w:t>-60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，非必填</w:t>
            </w:r>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核准日期</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日历控件</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格式</w:t>
            </w:r>
            <w:r w:rsidRPr="00231F20">
              <w:rPr>
                <w:rFonts w:ascii="微软雅黑" w:eastAsia="微软雅黑" w:hAnsi="微软雅黑"/>
              </w:rPr>
              <w:t>为yyyy-mm-dd</w:t>
            </w:r>
            <w:ins w:id="1030" w:author="春苹" w:date="2019-01-24T17:32:00Z">
              <w:r w:rsidR="00D16A92" w:rsidRPr="00231F20">
                <w:rPr>
                  <w:rFonts w:ascii="微软雅黑" w:eastAsia="微软雅黑" w:hAnsi="微软雅黑" w:hint="eastAsia"/>
                </w:rPr>
                <w:t>，非必填</w:t>
              </w:r>
            </w:ins>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登记状态</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文本框</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支持2</w:t>
            </w:r>
            <w:r w:rsidRPr="00231F20">
              <w:rPr>
                <w:rFonts w:ascii="微软雅黑" w:eastAsia="微软雅黑" w:hAnsi="微软雅黑"/>
              </w:rPr>
              <w:t>-60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，非必填</w:t>
            </w:r>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lastRenderedPageBreak/>
              <w:t>营业执照附件</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图片</w:t>
            </w:r>
            <w:r w:rsidRPr="00231F20">
              <w:rPr>
                <w:rFonts w:ascii="微软雅黑" w:eastAsia="微软雅黑" w:hAnsi="微软雅黑"/>
              </w:rPr>
              <w:t>附件</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支持1</w:t>
            </w:r>
            <w:r w:rsidRPr="00231F20">
              <w:rPr>
                <w:rFonts w:ascii="微软雅黑" w:eastAsia="微软雅黑" w:hAnsi="微软雅黑"/>
              </w:rPr>
              <w:t>-20</w:t>
            </w:r>
            <w:r w:rsidRPr="00231F20">
              <w:rPr>
                <w:rFonts w:ascii="微软雅黑" w:eastAsia="微软雅黑" w:hAnsi="微软雅黑" w:hint="eastAsia"/>
              </w:rPr>
              <w:t>张图片，非</w:t>
            </w:r>
            <w:r w:rsidRPr="00231F20">
              <w:rPr>
                <w:rFonts w:ascii="微软雅黑" w:eastAsia="微软雅黑" w:hAnsi="微软雅黑"/>
              </w:rPr>
              <w:t>必填</w:t>
            </w:r>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公司</w:t>
            </w:r>
            <w:r w:rsidRPr="00231F20">
              <w:rPr>
                <w:rFonts w:ascii="微软雅黑" w:eastAsia="微软雅黑" w:hAnsi="微软雅黑"/>
              </w:rPr>
              <w:t>性质</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单选</w:t>
            </w:r>
            <w:r w:rsidRPr="00231F20">
              <w:rPr>
                <w:rFonts w:ascii="微软雅黑" w:eastAsia="微软雅黑" w:hAnsi="微软雅黑"/>
              </w:rPr>
              <w:t>项</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可选项</w:t>
            </w:r>
            <w:r w:rsidRPr="00231F20">
              <w:rPr>
                <w:rFonts w:ascii="微软雅黑" w:eastAsia="微软雅黑" w:hAnsi="微软雅黑"/>
              </w:rPr>
              <w:t>为</w:t>
            </w:r>
            <w:r w:rsidRPr="00231F20">
              <w:rPr>
                <w:rFonts w:ascii="微软雅黑" w:eastAsia="微软雅黑" w:hAnsi="微软雅黑" w:hint="eastAsia"/>
              </w:rPr>
              <w:t>一般纳税人</w:t>
            </w:r>
            <w:r w:rsidRPr="00231F20">
              <w:rPr>
                <w:rFonts w:ascii="微软雅黑" w:eastAsia="微软雅黑" w:hAnsi="微软雅黑"/>
              </w:rPr>
              <w:t>、小规模纳税人</w:t>
            </w:r>
            <w:r w:rsidRPr="00231F20">
              <w:rPr>
                <w:rFonts w:ascii="微软雅黑" w:eastAsia="微软雅黑" w:hAnsi="微软雅黑" w:hint="eastAsia"/>
              </w:rPr>
              <w:t>，</w:t>
            </w:r>
            <w:r w:rsidRPr="00231F20">
              <w:rPr>
                <w:rFonts w:ascii="微软雅黑" w:eastAsia="微软雅黑" w:hAnsi="微软雅黑"/>
              </w:rPr>
              <w:t>非必填</w:t>
            </w:r>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注册地址</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文本框</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支持2</w:t>
            </w:r>
            <w:r w:rsidRPr="00231F20">
              <w:rPr>
                <w:rFonts w:ascii="微软雅黑" w:eastAsia="微软雅黑" w:hAnsi="微软雅黑"/>
              </w:rPr>
              <w:t>-100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，非必填</w:t>
            </w:r>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开户</w:t>
            </w:r>
            <w:r w:rsidRPr="00231F20">
              <w:rPr>
                <w:rFonts w:ascii="微软雅黑" w:eastAsia="微软雅黑" w:hAnsi="微软雅黑"/>
              </w:rPr>
              <w:t>银行</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文本框</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支持2</w:t>
            </w:r>
            <w:r w:rsidRPr="00231F20">
              <w:rPr>
                <w:rFonts w:ascii="微软雅黑" w:eastAsia="微软雅黑" w:hAnsi="微软雅黑"/>
              </w:rPr>
              <w:t>-60</w:t>
            </w:r>
            <w:r w:rsidRPr="00231F20">
              <w:rPr>
                <w:rFonts w:ascii="微软雅黑" w:eastAsia="微软雅黑" w:hAnsi="微软雅黑" w:hint="eastAsia"/>
              </w:rPr>
              <w:t>个</w:t>
            </w:r>
            <w:r w:rsidRPr="00231F20">
              <w:rPr>
                <w:rFonts w:ascii="微软雅黑" w:eastAsia="微软雅黑" w:hAnsi="微软雅黑"/>
              </w:rPr>
              <w:t>字符</w:t>
            </w:r>
            <w:r w:rsidRPr="00231F20">
              <w:rPr>
                <w:rFonts w:ascii="微软雅黑" w:eastAsia="微软雅黑" w:hAnsi="微软雅黑" w:hint="eastAsia"/>
              </w:rPr>
              <w:t>，非必填</w:t>
            </w:r>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账号</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文本框</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，支持</w:t>
            </w:r>
            <w:r w:rsidRPr="00231F20">
              <w:rPr>
                <w:rFonts w:ascii="微软雅黑" w:eastAsia="微软雅黑" w:hAnsi="微软雅黑" w:hint="eastAsia"/>
              </w:rPr>
              <w:t>7</w:t>
            </w:r>
            <w:r w:rsidRPr="00231F20">
              <w:rPr>
                <w:rFonts w:ascii="微软雅黑" w:eastAsia="微软雅黑" w:hAnsi="微软雅黑"/>
              </w:rPr>
              <w:t>-20</w:t>
            </w:r>
            <w:r w:rsidRPr="00231F20">
              <w:rPr>
                <w:rFonts w:ascii="微软雅黑" w:eastAsia="微软雅黑" w:hAnsi="微软雅黑" w:hint="eastAsia"/>
              </w:rPr>
              <w:t>位</w:t>
            </w:r>
            <w:r w:rsidRPr="00231F20">
              <w:rPr>
                <w:rFonts w:ascii="微软雅黑" w:eastAsia="微软雅黑" w:hAnsi="微软雅黑"/>
              </w:rPr>
              <w:t>数字，非必填</w:t>
            </w:r>
          </w:p>
        </w:tc>
      </w:tr>
      <w:tr w:rsidR="00B2107D" w:rsidRPr="00231F20" w:rsidTr="001B1F19">
        <w:tc>
          <w:tcPr>
            <w:tcW w:w="1980"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注册</w:t>
            </w:r>
            <w:r w:rsidRPr="00231F20">
              <w:rPr>
                <w:rFonts w:ascii="微软雅黑" w:eastAsia="微软雅黑" w:hAnsi="微软雅黑"/>
              </w:rPr>
              <w:t>电话</w:t>
            </w:r>
          </w:p>
        </w:tc>
        <w:tc>
          <w:tcPr>
            <w:tcW w:w="1417"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文本框</w:t>
            </w:r>
          </w:p>
        </w:tc>
        <w:tc>
          <w:tcPr>
            <w:tcW w:w="4819" w:type="dxa"/>
          </w:tcPr>
          <w:p w:rsidR="00B2107D" w:rsidRPr="00231F20" w:rsidRDefault="00B2107D" w:rsidP="00B2107D">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，支持</w:t>
            </w:r>
            <w:r w:rsidRPr="00231F20">
              <w:rPr>
                <w:rFonts w:ascii="微软雅黑" w:eastAsia="微软雅黑" w:hAnsi="微软雅黑" w:hint="eastAsia"/>
              </w:rPr>
              <w:t>11</w:t>
            </w:r>
            <w:r w:rsidRPr="00231F20">
              <w:rPr>
                <w:rFonts w:ascii="微软雅黑" w:eastAsia="微软雅黑" w:hAnsi="微软雅黑"/>
              </w:rPr>
              <w:t>-12</w:t>
            </w:r>
            <w:r w:rsidRPr="00231F20">
              <w:rPr>
                <w:rFonts w:ascii="微软雅黑" w:eastAsia="微软雅黑" w:hAnsi="微软雅黑" w:hint="eastAsia"/>
              </w:rPr>
              <w:t>位</w:t>
            </w:r>
            <w:r w:rsidRPr="00231F20">
              <w:rPr>
                <w:rFonts w:ascii="微软雅黑" w:eastAsia="微软雅黑" w:hAnsi="微软雅黑"/>
              </w:rPr>
              <w:t>数字，非必填</w:t>
            </w:r>
          </w:p>
        </w:tc>
      </w:tr>
      <w:tr w:rsidR="00611993" w:rsidRPr="00231F20" w:rsidTr="001B1F19">
        <w:tc>
          <w:tcPr>
            <w:tcW w:w="1980" w:type="dxa"/>
          </w:tcPr>
          <w:p w:rsidR="00611993" w:rsidRPr="00231F20" w:rsidRDefault="00611993" w:rsidP="00611993">
            <w:pPr>
              <w:rPr>
                <w:rFonts w:ascii="微软雅黑" w:eastAsia="微软雅黑" w:hAnsi="微软雅黑"/>
              </w:rPr>
            </w:pPr>
            <w:r w:rsidRPr="00231F20">
              <w:rPr>
                <w:rFonts w:ascii="微软雅黑" w:eastAsia="微软雅黑" w:hAnsi="微软雅黑" w:hint="eastAsia"/>
              </w:rPr>
              <w:t>总公司</w:t>
            </w:r>
            <w:r w:rsidRPr="00231F20">
              <w:rPr>
                <w:rFonts w:ascii="微软雅黑" w:eastAsia="微软雅黑" w:hAnsi="微软雅黑"/>
              </w:rPr>
              <w:t>标志</w:t>
            </w:r>
          </w:p>
        </w:tc>
        <w:tc>
          <w:tcPr>
            <w:tcW w:w="1417" w:type="dxa"/>
          </w:tcPr>
          <w:p w:rsidR="00611993" w:rsidRPr="00231F20" w:rsidRDefault="00611993" w:rsidP="00611993">
            <w:pPr>
              <w:rPr>
                <w:rFonts w:ascii="微软雅黑" w:eastAsia="微软雅黑" w:hAnsi="微软雅黑"/>
              </w:rPr>
            </w:pPr>
            <w:r w:rsidRPr="00231F20">
              <w:rPr>
                <w:rFonts w:ascii="微软雅黑" w:eastAsia="微软雅黑" w:hAnsi="微软雅黑" w:hint="eastAsia"/>
              </w:rPr>
              <w:t>单选</w:t>
            </w:r>
            <w:r w:rsidRPr="00231F20">
              <w:rPr>
                <w:rFonts w:ascii="微软雅黑" w:eastAsia="微软雅黑" w:hAnsi="微软雅黑"/>
              </w:rPr>
              <w:t>项</w:t>
            </w:r>
          </w:p>
        </w:tc>
        <w:tc>
          <w:tcPr>
            <w:tcW w:w="4819" w:type="dxa"/>
          </w:tcPr>
          <w:p w:rsidR="00611993" w:rsidRPr="00231F20" w:rsidRDefault="00611993" w:rsidP="00611993">
            <w:pPr>
              <w:rPr>
                <w:rFonts w:ascii="微软雅黑" w:eastAsia="微软雅黑" w:hAnsi="微软雅黑"/>
              </w:rPr>
            </w:pPr>
            <w:r w:rsidRPr="00231F20">
              <w:rPr>
                <w:rFonts w:ascii="微软雅黑" w:eastAsia="微软雅黑" w:hAnsi="微软雅黑" w:hint="eastAsia"/>
              </w:rPr>
              <w:t>默认为空</w:t>
            </w:r>
            <w:r w:rsidRPr="00231F20">
              <w:rPr>
                <w:rFonts w:ascii="微软雅黑" w:eastAsia="微软雅黑" w:hAnsi="微软雅黑"/>
              </w:rPr>
              <w:t>，</w:t>
            </w:r>
            <w:r w:rsidRPr="00231F20">
              <w:rPr>
                <w:rFonts w:ascii="微软雅黑" w:eastAsia="微软雅黑" w:hAnsi="微软雅黑" w:hint="eastAsia"/>
              </w:rPr>
              <w:t>可选项</w:t>
            </w:r>
            <w:r w:rsidRPr="00231F20">
              <w:rPr>
                <w:rFonts w:ascii="微软雅黑" w:eastAsia="微软雅黑" w:hAnsi="微软雅黑"/>
              </w:rPr>
              <w:t>为</w:t>
            </w:r>
            <w:r w:rsidRPr="00231F20">
              <w:rPr>
                <w:rFonts w:ascii="微软雅黑" w:eastAsia="微软雅黑" w:hAnsi="微软雅黑" w:hint="eastAsia"/>
              </w:rPr>
              <w:t>总公司</w:t>
            </w:r>
            <w:r w:rsidRPr="00231F20">
              <w:rPr>
                <w:rFonts w:ascii="微软雅黑" w:eastAsia="微软雅黑" w:hAnsi="微软雅黑"/>
              </w:rPr>
              <w:t>、</w:t>
            </w:r>
            <w:r w:rsidRPr="00231F20">
              <w:rPr>
                <w:rFonts w:ascii="微软雅黑" w:eastAsia="微软雅黑" w:hAnsi="微软雅黑" w:hint="eastAsia"/>
              </w:rPr>
              <w:t>子</w:t>
            </w:r>
            <w:r w:rsidRPr="00231F20">
              <w:rPr>
                <w:rFonts w:ascii="微软雅黑" w:eastAsia="微软雅黑" w:hAnsi="微软雅黑"/>
              </w:rPr>
              <w:t>公司</w:t>
            </w:r>
            <w:r w:rsidRPr="00231F20">
              <w:rPr>
                <w:rFonts w:ascii="微软雅黑" w:eastAsia="微软雅黑" w:hAnsi="微软雅黑" w:hint="eastAsia"/>
              </w:rPr>
              <w:t>，</w:t>
            </w:r>
            <w:r w:rsidRPr="00231F20">
              <w:rPr>
                <w:rFonts w:ascii="微软雅黑" w:eastAsia="微软雅黑" w:hAnsi="微软雅黑"/>
              </w:rPr>
              <w:t>非必填</w:t>
            </w:r>
          </w:p>
        </w:tc>
      </w:tr>
      <w:tr w:rsidR="000A7345" w:rsidRPr="00231F20" w:rsidTr="001B1F19">
        <w:trPr>
          <w:ins w:id="1031" w:author="春苹" w:date="2019-01-28T16:10:00Z"/>
        </w:trPr>
        <w:tc>
          <w:tcPr>
            <w:tcW w:w="1980" w:type="dxa"/>
          </w:tcPr>
          <w:p w:rsidR="000A7345" w:rsidRPr="000A7345" w:rsidRDefault="000A7345" w:rsidP="00611993">
            <w:pPr>
              <w:rPr>
                <w:ins w:id="1032" w:author="春苹" w:date="2019-01-28T16:10:00Z"/>
                <w:rFonts w:ascii="微软雅黑" w:eastAsia="微软雅黑" w:hAnsi="微软雅黑"/>
              </w:rPr>
            </w:pPr>
            <w:ins w:id="1033" w:author="春苹" w:date="2019-01-28T16:10:00Z">
              <w:r>
                <w:rPr>
                  <w:rFonts w:ascii="微软雅黑" w:eastAsia="微软雅黑" w:hAnsi="微软雅黑" w:hint="eastAsia"/>
                </w:rPr>
                <w:t>状态</w:t>
              </w:r>
            </w:ins>
          </w:p>
        </w:tc>
        <w:tc>
          <w:tcPr>
            <w:tcW w:w="1417" w:type="dxa"/>
          </w:tcPr>
          <w:p w:rsidR="000A7345" w:rsidRPr="00231F20" w:rsidRDefault="000A7345" w:rsidP="00611993">
            <w:pPr>
              <w:rPr>
                <w:ins w:id="1034" w:author="春苹" w:date="2019-01-28T16:10:00Z"/>
                <w:rFonts w:ascii="微软雅黑" w:eastAsia="微软雅黑" w:hAnsi="微软雅黑"/>
              </w:rPr>
            </w:pPr>
            <w:ins w:id="1035" w:author="春苹" w:date="2019-01-28T16:10:00Z">
              <w:r>
                <w:rPr>
                  <w:rFonts w:ascii="微软雅黑" w:eastAsia="微软雅黑" w:hAnsi="微软雅黑" w:hint="eastAsia"/>
                </w:rPr>
                <w:t>下拉</w:t>
              </w:r>
              <w:r>
                <w:rPr>
                  <w:rFonts w:ascii="微软雅黑" w:eastAsia="微软雅黑" w:hAnsi="微软雅黑"/>
                </w:rPr>
                <w:t>选项</w:t>
              </w:r>
            </w:ins>
          </w:p>
        </w:tc>
        <w:tc>
          <w:tcPr>
            <w:tcW w:w="4819" w:type="dxa"/>
          </w:tcPr>
          <w:p w:rsidR="000A7345" w:rsidRPr="00231F20" w:rsidRDefault="000A7345" w:rsidP="00611993">
            <w:pPr>
              <w:rPr>
                <w:ins w:id="1036" w:author="春苹" w:date="2019-01-28T16:10:00Z"/>
                <w:rFonts w:ascii="微软雅黑" w:eastAsia="微软雅黑" w:hAnsi="微软雅黑"/>
              </w:rPr>
            </w:pPr>
            <w:ins w:id="1037" w:author="春苹" w:date="2019-01-28T16:10:00Z">
              <w:r>
                <w:rPr>
                  <w:rFonts w:ascii="微软雅黑" w:eastAsia="微软雅黑" w:hAnsi="微软雅黑" w:hint="eastAsia"/>
                </w:rPr>
                <w:t>默认为</w:t>
              </w:r>
              <w:r>
                <w:rPr>
                  <w:rFonts w:ascii="微软雅黑" w:eastAsia="微软雅黑" w:hAnsi="微软雅黑"/>
                </w:rPr>
                <w:t>有效，可选项为有效</w:t>
              </w:r>
              <w:r>
                <w:rPr>
                  <w:rFonts w:ascii="微软雅黑" w:eastAsia="微软雅黑" w:hAnsi="微软雅黑" w:hint="eastAsia"/>
                </w:rPr>
                <w:t>。</w:t>
              </w:r>
              <w:r>
                <w:rPr>
                  <w:rFonts w:ascii="微软雅黑" w:eastAsia="微软雅黑" w:hAnsi="微软雅黑"/>
                </w:rPr>
                <w:t>无效</w:t>
              </w:r>
            </w:ins>
          </w:p>
        </w:tc>
      </w:tr>
      <w:tr w:rsidR="00840C2A" w:rsidRPr="00231F20" w:rsidTr="001B1F19">
        <w:trPr>
          <w:ins w:id="1038" w:author="春苹" w:date="2019-02-19T14:31:00Z"/>
        </w:trPr>
        <w:tc>
          <w:tcPr>
            <w:tcW w:w="1980" w:type="dxa"/>
          </w:tcPr>
          <w:p w:rsidR="00840C2A" w:rsidRPr="00840C2A" w:rsidRDefault="00840C2A" w:rsidP="00840C2A">
            <w:pPr>
              <w:rPr>
                <w:ins w:id="1039" w:author="春苹" w:date="2019-02-19T14:31:00Z"/>
                <w:rFonts w:ascii="微软雅黑" w:eastAsia="微软雅黑" w:hAnsi="微软雅黑"/>
                <w:color w:val="FF0000"/>
                <w:rPrChange w:id="1040" w:author="春苹" w:date="2019-02-19T14:31:00Z">
                  <w:rPr>
                    <w:ins w:id="1041" w:author="春苹" w:date="2019-02-19T14:31:00Z"/>
                    <w:rFonts w:ascii="微软雅黑" w:eastAsia="微软雅黑" w:hAnsi="微软雅黑"/>
                  </w:rPr>
                </w:rPrChange>
              </w:rPr>
            </w:pPr>
            <w:ins w:id="1042" w:author="春苹" w:date="2019-02-19T14:31:00Z">
              <w:r w:rsidRPr="00840C2A">
                <w:rPr>
                  <w:rFonts w:ascii="微软雅黑" w:eastAsia="微软雅黑" w:hAnsi="微软雅黑" w:hint="eastAsia"/>
                  <w:color w:val="FF0000"/>
                  <w:rPrChange w:id="1043" w:author="春苹" w:date="2019-02-19T14:31:00Z">
                    <w:rPr>
                      <w:rFonts w:ascii="微软雅黑" w:eastAsia="微软雅黑" w:hAnsi="微软雅黑" w:hint="eastAsia"/>
                    </w:rPr>
                  </w:rPrChange>
                </w:rPr>
                <w:t>开户名</w:t>
              </w:r>
            </w:ins>
          </w:p>
        </w:tc>
        <w:tc>
          <w:tcPr>
            <w:tcW w:w="1417" w:type="dxa"/>
          </w:tcPr>
          <w:p w:rsidR="00840C2A" w:rsidRPr="00840C2A" w:rsidRDefault="00840C2A" w:rsidP="00840C2A">
            <w:pPr>
              <w:rPr>
                <w:ins w:id="1044" w:author="春苹" w:date="2019-02-19T14:31:00Z"/>
                <w:rFonts w:ascii="微软雅黑" w:eastAsia="微软雅黑" w:hAnsi="微软雅黑"/>
                <w:color w:val="FF0000"/>
                <w:rPrChange w:id="1045" w:author="春苹" w:date="2019-02-19T14:31:00Z">
                  <w:rPr>
                    <w:ins w:id="1046" w:author="春苹" w:date="2019-02-19T14:31:00Z"/>
                    <w:rFonts w:ascii="微软雅黑" w:eastAsia="微软雅黑" w:hAnsi="微软雅黑"/>
                  </w:rPr>
                </w:rPrChange>
              </w:rPr>
            </w:pPr>
            <w:ins w:id="1047" w:author="春苹" w:date="2019-02-19T14:31:00Z">
              <w:r w:rsidRPr="00840C2A">
                <w:rPr>
                  <w:rFonts w:ascii="微软雅黑" w:eastAsia="微软雅黑" w:hAnsi="微软雅黑" w:hint="eastAsia"/>
                  <w:color w:val="FF0000"/>
                  <w:rPrChange w:id="1048" w:author="春苹" w:date="2019-02-19T14:31:00Z">
                    <w:rPr>
                      <w:rFonts w:ascii="微软雅黑" w:eastAsia="微软雅黑" w:hAnsi="微软雅黑" w:hint="eastAsia"/>
                    </w:rPr>
                  </w:rPrChange>
                </w:rPr>
                <w:t>文本框</w:t>
              </w:r>
            </w:ins>
          </w:p>
        </w:tc>
        <w:tc>
          <w:tcPr>
            <w:tcW w:w="4819" w:type="dxa"/>
          </w:tcPr>
          <w:p w:rsidR="00840C2A" w:rsidRPr="00840C2A" w:rsidRDefault="00840C2A" w:rsidP="00840C2A">
            <w:pPr>
              <w:rPr>
                <w:ins w:id="1049" w:author="春苹" w:date="2019-02-19T14:31:00Z"/>
                <w:rFonts w:ascii="微软雅黑" w:eastAsia="微软雅黑" w:hAnsi="微软雅黑"/>
                <w:color w:val="FF0000"/>
                <w:rPrChange w:id="1050" w:author="春苹" w:date="2019-02-19T14:31:00Z">
                  <w:rPr>
                    <w:ins w:id="1051" w:author="春苹" w:date="2019-02-19T14:31:00Z"/>
                    <w:rFonts w:ascii="微软雅黑" w:eastAsia="微软雅黑" w:hAnsi="微软雅黑"/>
                  </w:rPr>
                </w:rPrChange>
              </w:rPr>
            </w:pPr>
            <w:ins w:id="1052" w:author="春苹" w:date="2019-02-19T14:31:00Z">
              <w:r w:rsidRPr="00840C2A">
                <w:rPr>
                  <w:rFonts w:ascii="微软雅黑" w:eastAsia="微软雅黑" w:hAnsi="微软雅黑" w:hint="eastAsia"/>
                  <w:color w:val="FF0000"/>
                  <w:rPrChange w:id="1053"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054" w:author="春苹" w:date="2019-02-19T14:31:00Z">
                    <w:rPr>
                      <w:rFonts w:ascii="微软雅黑" w:eastAsia="微软雅黑" w:hAnsi="微软雅黑"/>
                    </w:rPr>
                  </w:rPrChange>
                </w:rPr>
                <w:t>，</w:t>
              </w:r>
              <w:r w:rsidRPr="00840C2A">
                <w:rPr>
                  <w:rFonts w:ascii="微软雅黑" w:eastAsia="微软雅黑" w:hAnsi="微软雅黑" w:hint="eastAsia"/>
                  <w:color w:val="FF0000"/>
                  <w:rPrChange w:id="1055" w:author="春苹" w:date="2019-02-19T14:31:00Z">
                    <w:rPr>
                      <w:rFonts w:ascii="微软雅黑" w:eastAsia="微软雅黑" w:hAnsi="微软雅黑" w:hint="eastAsia"/>
                    </w:rPr>
                  </w:rPrChange>
                </w:rPr>
                <w:t>支持</w:t>
              </w:r>
              <w:r w:rsidRPr="00840C2A">
                <w:rPr>
                  <w:rFonts w:ascii="微软雅黑" w:eastAsia="微软雅黑" w:hAnsi="微软雅黑"/>
                  <w:color w:val="FF0000"/>
                  <w:rPrChange w:id="1056" w:author="春苹" w:date="2019-02-19T14:31:00Z">
                    <w:rPr>
                      <w:rFonts w:ascii="微软雅黑" w:eastAsia="微软雅黑" w:hAnsi="微软雅黑"/>
                    </w:rPr>
                  </w:rPrChange>
                </w:rPr>
                <w:t>2-60</w:t>
              </w:r>
              <w:r w:rsidRPr="00840C2A">
                <w:rPr>
                  <w:rFonts w:ascii="微软雅黑" w:eastAsia="微软雅黑" w:hAnsi="微软雅黑" w:hint="eastAsia"/>
                  <w:color w:val="FF0000"/>
                  <w:rPrChange w:id="1057" w:author="春苹" w:date="2019-02-19T14:31:00Z">
                    <w:rPr>
                      <w:rFonts w:ascii="微软雅黑" w:eastAsia="微软雅黑" w:hAnsi="微软雅黑" w:hint="eastAsia"/>
                    </w:rPr>
                  </w:rPrChange>
                </w:rPr>
                <w:t>个</w:t>
              </w:r>
              <w:r w:rsidRPr="00840C2A">
                <w:rPr>
                  <w:rFonts w:ascii="微软雅黑" w:eastAsia="微软雅黑" w:hAnsi="微软雅黑"/>
                  <w:color w:val="FF0000"/>
                  <w:rPrChange w:id="1058" w:author="春苹" w:date="2019-02-19T14:31:00Z">
                    <w:rPr>
                      <w:rFonts w:ascii="微软雅黑" w:eastAsia="微软雅黑" w:hAnsi="微软雅黑"/>
                    </w:rPr>
                  </w:rPrChange>
                </w:rPr>
                <w:t>字符</w:t>
              </w:r>
              <w:r w:rsidRPr="00840C2A">
                <w:rPr>
                  <w:rFonts w:ascii="微软雅黑" w:eastAsia="微软雅黑" w:hAnsi="微软雅黑" w:hint="eastAsia"/>
                  <w:color w:val="FF0000"/>
                  <w:rPrChange w:id="1059" w:author="春苹" w:date="2019-02-19T14:31:00Z">
                    <w:rPr>
                      <w:rFonts w:ascii="微软雅黑" w:eastAsia="微软雅黑" w:hAnsi="微软雅黑" w:hint="eastAsia"/>
                    </w:rPr>
                  </w:rPrChange>
                </w:rPr>
                <w:t>，非必填</w:t>
              </w:r>
            </w:ins>
          </w:p>
        </w:tc>
      </w:tr>
      <w:tr w:rsidR="00840C2A" w:rsidRPr="00231F20" w:rsidTr="001B1F19">
        <w:trPr>
          <w:ins w:id="1060" w:author="春苹" w:date="2019-02-19T14:31:00Z"/>
        </w:trPr>
        <w:tc>
          <w:tcPr>
            <w:tcW w:w="1980" w:type="dxa"/>
          </w:tcPr>
          <w:p w:rsidR="00840C2A" w:rsidRPr="00840C2A" w:rsidRDefault="00840C2A" w:rsidP="00840C2A">
            <w:pPr>
              <w:rPr>
                <w:ins w:id="1061" w:author="春苹" w:date="2019-02-19T14:31:00Z"/>
                <w:rFonts w:ascii="微软雅黑" w:eastAsia="微软雅黑" w:hAnsi="微软雅黑"/>
                <w:color w:val="FF0000"/>
                <w:rPrChange w:id="1062" w:author="春苹" w:date="2019-02-19T14:31:00Z">
                  <w:rPr>
                    <w:ins w:id="1063" w:author="春苹" w:date="2019-02-19T14:31:00Z"/>
                    <w:rFonts w:ascii="微软雅黑" w:eastAsia="微软雅黑" w:hAnsi="微软雅黑"/>
                  </w:rPr>
                </w:rPrChange>
              </w:rPr>
            </w:pPr>
            <w:ins w:id="1064" w:author="春苹" w:date="2019-02-19T14:31:00Z">
              <w:r w:rsidRPr="00840C2A">
                <w:rPr>
                  <w:rFonts w:ascii="微软雅黑" w:eastAsia="微软雅黑" w:hAnsi="微软雅黑" w:hint="eastAsia"/>
                  <w:color w:val="FF0000"/>
                  <w:rPrChange w:id="1065" w:author="春苹" w:date="2019-02-19T14:31:00Z">
                    <w:rPr>
                      <w:rFonts w:ascii="微软雅黑" w:eastAsia="微软雅黑" w:hAnsi="微软雅黑" w:hint="eastAsia"/>
                    </w:rPr>
                  </w:rPrChange>
                </w:rPr>
                <w:t>开户银行</w:t>
              </w:r>
            </w:ins>
          </w:p>
        </w:tc>
        <w:tc>
          <w:tcPr>
            <w:tcW w:w="1417" w:type="dxa"/>
          </w:tcPr>
          <w:p w:rsidR="00840C2A" w:rsidRPr="00840C2A" w:rsidRDefault="00840C2A" w:rsidP="00840C2A">
            <w:pPr>
              <w:rPr>
                <w:ins w:id="1066" w:author="春苹" w:date="2019-02-19T14:31:00Z"/>
                <w:rFonts w:ascii="微软雅黑" w:eastAsia="微软雅黑" w:hAnsi="微软雅黑"/>
                <w:color w:val="FF0000"/>
                <w:rPrChange w:id="1067" w:author="春苹" w:date="2019-02-19T14:31:00Z">
                  <w:rPr>
                    <w:ins w:id="1068" w:author="春苹" w:date="2019-02-19T14:31:00Z"/>
                    <w:rFonts w:ascii="微软雅黑" w:eastAsia="微软雅黑" w:hAnsi="微软雅黑"/>
                  </w:rPr>
                </w:rPrChange>
              </w:rPr>
            </w:pPr>
            <w:ins w:id="1069" w:author="春苹" w:date="2019-02-19T14:31:00Z">
              <w:r w:rsidRPr="00840C2A">
                <w:rPr>
                  <w:rFonts w:ascii="微软雅黑" w:eastAsia="微软雅黑" w:hAnsi="微软雅黑" w:hint="eastAsia"/>
                  <w:color w:val="FF0000"/>
                  <w:rPrChange w:id="1070" w:author="春苹" w:date="2019-02-19T14:31:00Z">
                    <w:rPr>
                      <w:rFonts w:ascii="微软雅黑" w:eastAsia="微软雅黑" w:hAnsi="微软雅黑" w:hint="eastAsia"/>
                    </w:rPr>
                  </w:rPrChange>
                </w:rPr>
                <w:t>文本框</w:t>
              </w:r>
            </w:ins>
          </w:p>
        </w:tc>
        <w:tc>
          <w:tcPr>
            <w:tcW w:w="4819" w:type="dxa"/>
          </w:tcPr>
          <w:p w:rsidR="00840C2A" w:rsidRPr="00840C2A" w:rsidRDefault="00840C2A" w:rsidP="00840C2A">
            <w:pPr>
              <w:rPr>
                <w:ins w:id="1071" w:author="春苹" w:date="2019-02-19T14:31:00Z"/>
                <w:rFonts w:ascii="微软雅黑" w:eastAsia="微软雅黑" w:hAnsi="微软雅黑"/>
                <w:color w:val="FF0000"/>
                <w:rPrChange w:id="1072" w:author="春苹" w:date="2019-02-19T14:31:00Z">
                  <w:rPr>
                    <w:ins w:id="1073" w:author="春苹" w:date="2019-02-19T14:31:00Z"/>
                    <w:rFonts w:ascii="微软雅黑" w:eastAsia="微软雅黑" w:hAnsi="微软雅黑"/>
                  </w:rPr>
                </w:rPrChange>
              </w:rPr>
            </w:pPr>
            <w:ins w:id="1074" w:author="春苹" w:date="2019-02-19T14:31:00Z">
              <w:r w:rsidRPr="00840C2A">
                <w:rPr>
                  <w:rFonts w:ascii="微软雅黑" w:eastAsia="微软雅黑" w:hAnsi="微软雅黑" w:hint="eastAsia"/>
                  <w:color w:val="FF0000"/>
                  <w:rPrChange w:id="1075"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076" w:author="春苹" w:date="2019-02-19T14:31:00Z">
                    <w:rPr>
                      <w:rFonts w:ascii="微软雅黑" w:eastAsia="微软雅黑" w:hAnsi="微软雅黑"/>
                    </w:rPr>
                  </w:rPrChange>
                </w:rPr>
                <w:t>，</w:t>
              </w:r>
              <w:r w:rsidRPr="00840C2A">
                <w:rPr>
                  <w:rFonts w:ascii="微软雅黑" w:eastAsia="微软雅黑" w:hAnsi="微软雅黑" w:hint="eastAsia"/>
                  <w:color w:val="FF0000"/>
                  <w:rPrChange w:id="1077" w:author="春苹" w:date="2019-02-19T14:31:00Z">
                    <w:rPr>
                      <w:rFonts w:ascii="微软雅黑" w:eastAsia="微软雅黑" w:hAnsi="微软雅黑" w:hint="eastAsia"/>
                    </w:rPr>
                  </w:rPrChange>
                </w:rPr>
                <w:t>支持</w:t>
              </w:r>
              <w:r w:rsidRPr="00840C2A">
                <w:rPr>
                  <w:rFonts w:ascii="微软雅黑" w:eastAsia="微软雅黑" w:hAnsi="微软雅黑"/>
                  <w:color w:val="FF0000"/>
                  <w:rPrChange w:id="1078" w:author="春苹" w:date="2019-02-19T14:31:00Z">
                    <w:rPr>
                      <w:rFonts w:ascii="微软雅黑" w:eastAsia="微软雅黑" w:hAnsi="微软雅黑"/>
                    </w:rPr>
                  </w:rPrChange>
                </w:rPr>
                <w:t>2-60</w:t>
              </w:r>
              <w:r w:rsidRPr="00840C2A">
                <w:rPr>
                  <w:rFonts w:ascii="微软雅黑" w:eastAsia="微软雅黑" w:hAnsi="微软雅黑" w:hint="eastAsia"/>
                  <w:color w:val="FF0000"/>
                  <w:rPrChange w:id="1079" w:author="春苹" w:date="2019-02-19T14:31:00Z">
                    <w:rPr>
                      <w:rFonts w:ascii="微软雅黑" w:eastAsia="微软雅黑" w:hAnsi="微软雅黑" w:hint="eastAsia"/>
                    </w:rPr>
                  </w:rPrChange>
                </w:rPr>
                <w:t>个</w:t>
              </w:r>
              <w:r w:rsidRPr="00840C2A">
                <w:rPr>
                  <w:rFonts w:ascii="微软雅黑" w:eastAsia="微软雅黑" w:hAnsi="微软雅黑"/>
                  <w:color w:val="FF0000"/>
                  <w:rPrChange w:id="1080" w:author="春苹" w:date="2019-02-19T14:31:00Z">
                    <w:rPr>
                      <w:rFonts w:ascii="微软雅黑" w:eastAsia="微软雅黑" w:hAnsi="微软雅黑"/>
                    </w:rPr>
                  </w:rPrChange>
                </w:rPr>
                <w:t>字符</w:t>
              </w:r>
              <w:r w:rsidRPr="00840C2A">
                <w:rPr>
                  <w:rFonts w:ascii="微软雅黑" w:eastAsia="微软雅黑" w:hAnsi="微软雅黑" w:hint="eastAsia"/>
                  <w:color w:val="FF0000"/>
                  <w:rPrChange w:id="1081" w:author="春苹" w:date="2019-02-19T14:31:00Z">
                    <w:rPr>
                      <w:rFonts w:ascii="微软雅黑" w:eastAsia="微软雅黑" w:hAnsi="微软雅黑" w:hint="eastAsia"/>
                    </w:rPr>
                  </w:rPrChange>
                </w:rPr>
                <w:t>，非必填</w:t>
              </w:r>
            </w:ins>
          </w:p>
        </w:tc>
      </w:tr>
      <w:tr w:rsidR="00840C2A" w:rsidRPr="00231F20" w:rsidTr="001B1F19">
        <w:trPr>
          <w:ins w:id="1082" w:author="春苹" w:date="2019-02-19T14:31:00Z"/>
        </w:trPr>
        <w:tc>
          <w:tcPr>
            <w:tcW w:w="1980" w:type="dxa"/>
          </w:tcPr>
          <w:p w:rsidR="00840C2A" w:rsidRPr="00840C2A" w:rsidRDefault="00840C2A" w:rsidP="00840C2A">
            <w:pPr>
              <w:rPr>
                <w:ins w:id="1083" w:author="春苹" w:date="2019-02-19T14:31:00Z"/>
                <w:rFonts w:ascii="微软雅黑" w:eastAsia="微软雅黑" w:hAnsi="微软雅黑"/>
                <w:color w:val="FF0000"/>
                <w:rPrChange w:id="1084" w:author="春苹" w:date="2019-02-19T14:31:00Z">
                  <w:rPr>
                    <w:ins w:id="1085" w:author="春苹" w:date="2019-02-19T14:31:00Z"/>
                    <w:rFonts w:ascii="微软雅黑" w:eastAsia="微软雅黑" w:hAnsi="微软雅黑"/>
                  </w:rPr>
                </w:rPrChange>
              </w:rPr>
            </w:pPr>
            <w:ins w:id="1086" w:author="春苹" w:date="2019-02-19T14:31:00Z">
              <w:r w:rsidRPr="00840C2A">
                <w:rPr>
                  <w:rFonts w:ascii="微软雅黑" w:eastAsia="微软雅黑" w:hAnsi="微软雅黑" w:hint="eastAsia"/>
                  <w:color w:val="FF0000"/>
                  <w:rPrChange w:id="1087" w:author="春苹" w:date="2019-02-19T14:31:00Z">
                    <w:rPr>
                      <w:rFonts w:ascii="微软雅黑" w:eastAsia="微软雅黑" w:hAnsi="微软雅黑" w:hint="eastAsia"/>
                    </w:rPr>
                  </w:rPrChange>
                </w:rPr>
                <w:t>开户城市</w:t>
              </w:r>
            </w:ins>
          </w:p>
        </w:tc>
        <w:tc>
          <w:tcPr>
            <w:tcW w:w="1417" w:type="dxa"/>
          </w:tcPr>
          <w:p w:rsidR="00840C2A" w:rsidRPr="00840C2A" w:rsidRDefault="00840C2A" w:rsidP="00840C2A">
            <w:pPr>
              <w:rPr>
                <w:ins w:id="1088" w:author="春苹" w:date="2019-02-19T14:31:00Z"/>
                <w:rFonts w:ascii="微软雅黑" w:eastAsia="微软雅黑" w:hAnsi="微软雅黑"/>
                <w:color w:val="FF0000"/>
                <w:rPrChange w:id="1089" w:author="春苹" w:date="2019-02-19T14:31:00Z">
                  <w:rPr>
                    <w:ins w:id="1090" w:author="春苹" w:date="2019-02-19T14:31:00Z"/>
                    <w:rFonts w:ascii="微软雅黑" w:eastAsia="微软雅黑" w:hAnsi="微软雅黑"/>
                  </w:rPr>
                </w:rPrChange>
              </w:rPr>
            </w:pPr>
            <w:ins w:id="1091" w:author="春苹" w:date="2019-02-19T14:31:00Z">
              <w:r w:rsidRPr="00840C2A">
                <w:rPr>
                  <w:rFonts w:ascii="微软雅黑" w:eastAsia="微软雅黑" w:hAnsi="微软雅黑" w:hint="eastAsia"/>
                  <w:color w:val="FF0000"/>
                  <w:rPrChange w:id="1092" w:author="春苹" w:date="2019-02-19T14:31:00Z">
                    <w:rPr>
                      <w:rFonts w:ascii="微软雅黑" w:eastAsia="微软雅黑" w:hAnsi="微软雅黑" w:hint="eastAsia"/>
                    </w:rPr>
                  </w:rPrChange>
                </w:rPr>
                <w:t>下拉选项</w:t>
              </w:r>
            </w:ins>
          </w:p>
        </w:tc>
        <w:tc>
          <w:tcPr>
            <w:tcW w:w="4819" w:type="dxa"/>
          </w:tcPr>
          <w:p w:rsidR="00840C2A" w:rsidRPr="00840C2A" w:rsidRDefault="00840C2A" w:rsidP="00840C2A">
            <w:pPr>
              <w:rPr>
                <w:ins w:id="1093" w:author="春苹" w:date="2019-02-19T14:31:00Z"/>
                <w:rFonts w:ascii="微软雅黑" w:eastAsia="微软雅黑" w:hAnsi="微软雅黑"/>
                <w:color w:val="FF0000"/>
                <w:rPrChange w:id="1094" w:author="春苹" w:date="2019-02-19T14:31:00Z">
                  <w:rPr>
                    <w:ins w:id="1095" w:author="春苹" w:date="2019-02-19T14:31:00Z"/>
                    <w:rFonts w:ascii="微软雅黑" w:eastAsia="微软雅黑" w:hAnsi="微软雅黑"/>
                  </w:rPr>
                </w:rPrChange>
              </w:rPr>
            </w:pPr>
            <w:ins w:id="1096" w:author="春苹" w:date="2019-02-19T14:31:00Z">
              <w:r w:rsidRPr="00840C2A">
                <w:rPr>
                  <w:rFonts w:ascii="微软雅黑" w:eastAsia="微软雅黑" w:hAnsi="微软雅黑" w:hint="eastAsia"/>
                  <w:color w:val="FF0000"/>
                  <w:rPrChange w:id="1097"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098" w:author="春苹" w:date="2019-02-19T14:31:00Z">
                    <w:rPr>
                      <w:rFonts w:ascii="微软雅黑" w:eastAsia="微软雅黑" w:hAnsi="微软雅黑"/>
                    </w:rPr>
                  </w:rPrChange>
                </w:rPr>
                <w:t>下拉选项，</w:t>
              </w:r>
              <w:r w:rsidRPr="00840C2A">
                <w:rPr>
                  <w:rFonts w:ascii="微软雅黑" w:eastAsia="微软雅黑" w:hAnsi="微软雅黑" w:hint="eastAsia"/>
                  <w:color w:val="FF0000"/>
                  <w:rPrChange w:id="1099" w:author="春苹" w:date="2019-02-19T14:31:00Z">
                    <w:rPr>
                      <w:rFonts w:ascii="微软雅黑" w:eastAsia="微软雅黑" w:hAnsi="微软雅黑" w:hint="eastAsia"/>
                    </w:rPr>
                  </w:rPrChange>
                </w:rPr>
                <w:t>支持模糊搜索</w:t>
              </w:r>
              <w:r w:rsidRPr="00840C2A">
                <w:rPr>
                  <w:rFonts w:ascii="微软雅黑" w:eastAsia="微软雅黑" w:hAnsi="微软雅黑"/>
                  <w:color w:val="FF0000"/>
                  <w:rPrChange w:id="1100" w:author="春苹" w:date="2019-02-19T14:31:00Z">
                    <w:rPr>
                      <w:rFonts w:ascii="微软雅黑" w:eastAsia="微软雅黑" w:hAnsi="微软雅黑"/>
                    </w:rPr>
                  </w:rPrChange>
                </w:rPr>
                <w:t>，可选项为系统中全部的城市&amp;区县</w:t>
              </w:r>
              <w:r w:rsidRPr="00840C2A">
                <w:rPr>
                  <w:rFonts w:ascii="微软雅黑" w:eastAsia="微软雅黑" w:hAnsi="微软雅黑" w:hint="eastAsia"/>
                  <w:color w:val="FF0000"/>
                  <w:rPrChange w:id="1101" w:author="春苹" w:date="2019-02-19T14:31:00Z">
                    <w:rPr>
                      <w:rFonts w:ascii="微软雅黑" w:eastAsia="微软雅黑" w:hAnsi="微软雅黑" w:hint="eastAsia"/>
                    </w:rPr>
                  </w:rPrChange>
                </w:rPr>
                <w:t>，</w:t>
              </w:r>
              <w:r w:rsidRPr="00840C2A">
                <w:rPr>
                  <w:rFonts w:ascii="微软雅黑" w:eastAsia="微软雅黑" w:hAnsi="微软雅黑"/>
                  <w:color w:val="FF0000"/>
                  <w:rPrChange w:id="1102" w:author="春苹" w:date="2019-02-19T14:31:00Z">
                    <w:rPr>
                      <w:rFonts w:ascii="微软雅黑" w:eastAsia="微软雅黑" w:hAnsi="微软雅黑"/>
                    </w:rPr>
                  </w:rPrChange>
                </w:rPr>
                <w:t>非必填</w:t>
              </w:r>
            </w:ins>
          </w:p>
        </w:tc>
      </w:tr>
      <w:tr w:rsidR="00840C2A" w:rsidRPr="00231F20" w:rsidTr="001B1F19">
        <w:trPr>
          <w:ins w:id="1103" w:author="春苹" w:date="2019-02-19T14:31:00Z"/>
        </w:trPr>
        <w:tc>
          <w:tcPr>
            <w:tcW w:w="1980" w:type="dxa"/>
          </w:tcPr>
          <w:p w:rsidR="00840C2A" w:rsidRPr="00840C2A" w:rsidRDefault="00840C2A" w:rsidP="00840C2A">
            <w:pPr>
              <w:rPr>
                <w:ins w:id="1104" w:author="春苹" w:date="2019-02-19T14:31:00Z"/>
                <w:rFonts w:ascii="微软雅黑" w:eastAsia="微软雅黑" w:hAnsi="微软雅黑"/>
                <w:color w:val="FF0000"/>
                <w:rPrChange w:id="1105" w:author="春苹" w:date="2019-02-19T14:31:00Z">
                  <w:rPr>
                    <w:ins w:id="1106" w:author="春苹" w:date="2019-02-19T14:31:00Z"/>
                    <w:rFonts w:ascii="微软雅黑" w:eastAsia="微软雅黑" w:hAnsi="微软雅黑"/>
                  </w:rPr>
                </w:rPrChange>
              </w:rPr>
            </w:pPr>
            <w:ins w:id="1107" w:author="春苹" w:date="2019-02-19T14:31:00Z">
              <w:r w:rsidRPr="00840C2A">
                <w:rPr>
                  <w:rFonts w:ascii="微软雅黑" w:eastAsia="微软雅黑" w:hAnsi="微软雅黑" w:hint="eastAsia"/>
                  <w:color w:val="FF0000"/>
                  <w:rPrChange w:id="1108" w:author="春苹" w:date="2019-02-19T14:31:00Z">
                    <w:rPr>
                      <w:rFonts w:ascii="微软雅黑" w:eastAsia="微软雅黑" w:hAnsi="微软雅黑" w:hint="eastAsia"/>
                    </w:rPr>
                  </w:rPrChange>
                </w:rPr>
                <w:t>账号</w:t>
              </w:r>
            </w:ins>
          </w:p>
        </w:tc>
        <w:tc>
          <w:tcPr>
            <w:tcW w:w="1417" w:type="dxa"/>
          </w:tcPr>
          <w:p w:rsidR="00840C2A" w:rsidRPr="00840C2A" w:rsidRDefault="00840C2A" w:rsidP="00840C2A">
            <w:pPr>
              <w:rPr>
                <w:ins w:id="1109" w:author="春苹" w:date="2019-02-19T14:31:00Z"/>
                <w:rFonts w:ascii="微软雅黑" w:eastAsia="微软雅黑" w:hAnsi="微软雅黑"/>
                <w:color w:val="FF0000"/>
                <w:rPrChange w:id="1110" w:author="春苹" w:date="2019-02-19T14:31:00Z">
                  <w:rPr>
                    <w:ins w:id="1111" w:author="春苹" w:date="2019-02-19T14:31:00Z"/>
                    <w:rFonts w:ascii="微软雅黑" w:eastAsia="微软雅黑" w:hAnsi="微软雅黑"/>
                  </w:rPr>
                </w:rPrChange>
              </w:rPr>
            </w:pPr>
            <w:ins w:id="1112" w:author="春苹" w:date="2019-02-19T14:31:00Z">
              <w:r w:rsidRPr="00840C2A">
                <w:rPr>
                  <w:rFonts w:ascii="微软雅黑" w:eastAsia="微软雅黑" w:hAnsi="微软雅黑" w:hint="eastAsia"/>
                  <w:color w:val="FF0000"/>
                  <w:rPrChange w:id="1113" w:author="春苹" w:date="2019-02-19T14:31:00Z">
                    <w:rPr>
                      <w:rFonts w:ascii="微软雅黑" w:eastAsia="微软雅黑" w:hAnsi="微软雅黑" w:hint="eastAsia"/>
                    </w:rPr>
                  </w:rPrChange>
                </w:rPr>
                <w:t>文本框</w:t>
              </w:r>
            </w:ins>
          </w:p>
        </w:tc>
        <w:tc>
          <w:tcPr>
            <w:tcW w:w="4819" w:type="dxa"/>
          </w:tcPr>
          <w:p w:rsidR="00840C2A" w:rsidRPr="00840C2A" w:rsidRDefault="00840C2A" w:rsidP="00840C2A">
            <w:pPr>
              <w:rPr>
                <w:ins w:id="1114" w:author="春苹" w:date="2019-02-19T14:31:00Z"/>
                <w:rFonts w:ascii="微软雅黑" w:eastAsia="微软雅黑" w:hAnsi="微软雅黑"/>
                <w:color w:val="FF0000"/>
                <w:rPrChange w:id="1115" w:author="春苹" w:date="2019-02-19T14:31:00Z">
                  <w:rPr>
                    <w:ins w:id="1116" w:author="春苹" w:date="2019-02-19T14:31:00Z"/>
                    <w:rFonts w:ascii="微软雅黑" w:eastAsia="微软雅黑" w:hAnsi="微软雅黑"/>
                  </w:rPr>
                </w:rPrChange>
              </w:rPr>
            </w:pPr>
            <w:ins w:id="1117" w:author="春苹" w:date="2019-02-19T14:31:00Z">
              <w:r w:rsidRPr="00840C2A">
                <w:rPr>
                  <w:rFonts w:ascii="微软雅黑" w:eastAsia="微软雅黑" w:hAnsi="微软雅黑" w:hint="eastAsia"/>
                  <w:color w:val="FF0000"/>
                  <w:rPrChange w:id="1118"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119" w:author="春苹" w:date="2019-02-19T14:31:00Z">
                    <w:rPr>
                      <w:rFonts w:ascii="微软雅黑" w:eastAsia="微软雅黑" w:hAnsi="微软雅黑"/>
                    </w:rPr>
                  </w:rPrChange>
                </w:rPr>
                <w:t>，支持7-20</w:t>
              </w:r>
              <w:r w:rsidRPr="00840C2A">
                <w:rPr>
                  <w:rFonts w:ascii="微软雅黑" w:eastAsia="微软雅黑" w:hAnsi="微软雅黑" w:hint="eastAsia"/>
                  <w:color w:val="FF0000"/>
                  <w:rPrChange w:id="1120" w:author="春苹" w:date="2019-02-19T14:31:00Z">
                    <w:rPr>
                      <w:rFonts w:ascii="微软雅黑" w:eastAsia="微软雅黑" w:hAnsi="微软雅黑" w:hint="eastAsia"/>
                    </w:rPr>
                  </w:rPrChange>
                </w:rPr>
                <w:t>位</w:t>
              </w:r>
              <w:r w:rsidRPr="00840C2A">
                <w:rPr>
                  <w:rFonts w:ascii="微软雅黑" w:eastAsia="微软雅黑" w:hAnsi="微软雅黑"/>
                  <w:color w:val="FF0000"/>
                  <w:rPrChange w:id="1121" w:author="春苹" w:date="2019-02-19T14:31:00Z">
                    <w:rPr>
                      <w:rFonts w:ascii="微软雅黑" w:eastAsia="微软雅黑" w:hAnsi="微软雅黑"/>
                    </w:rPr>
                  </w:rPrChange>
                </w:rPr>
                <w:t>数字，非必填</w:t>
              </w:r>
            </w:ins>
          </w:p>
        </w:tc>
      </w:tr>
      <w:tr w:rsidR="00840C2A" w:rsidRPr="00231F20" w:rsidTr="001B1F19">
        <w:trPr>
          <w:ins w:id="1122" w:author="春苹" w:date="2019-02-19T14:31:00Z"/>
        </w:trPr>
        <w:tc>
          <w:tcPr>
            <w:tcW w:w="1980" w:type="dxa"/>
          </w:tcPr>
          <w:p w:rsidR="00840C2A" w:rsidRPr="00840C2A" w:rsidRDefault="00840C2A" w:rsidP="00840C2A">
            <w:pPr>
              <w:rPr>
                <w:ins w:id="1123" w:author="春苹" w:date="2019-02-19T14:31:00Z"/>
                <w:rFonts w:ascii="微软雅黑" w:eastAsia="微软雅黑" w:hAnsi="微软雅黑"/>
                <w:color w:val="FF0000"/>
                <w:rPrChange w:id="1124" w:author="春苹" w:date="2019-02-19T14:31:00Z">
                  <w:rPr>
                    <w:ins w:id="1125" w:author="春苹" w:date="2019-02-19T14:31:00Z"/>
                    <w:rFonts w:ascii="微软雅黑" w:eastAsia="微软雅黑" w:hAnsi="微软雅黑"/>
                  </w:rPr>
                </w:rPrChange>
              </w:rPr>
            </w:pPr>
            <w:ins w:id="1126" w:author="春苹" w:date="2019-02-19T14:31:00Z">
              <w:r w:rsidRPr="00840C2A">
                <w:rPr>
                  <w:rFonts w:ascii="微软雅黑" w:eastAsia="微软雅黑" w:hAnsi="微软雅黑" w:hint="eastAsia"/>
                  <w:color w:val="FF0000"/>
                  <w:rPrChange w:id="1127" w:author="春苹" w:date="2019-02-19T14:31:00Z">
                    <w:rPr>
                      <w:rFonts w:ascii="微软雅黑" w:eastAsia="微软雅黑" w:hAnsi="微软雅黑" w:hint="eastAsia"/>
                    </w:rPr>
                  </w:rPrChange>
                </w:rPr>
                <w:t>银行行号</w:t>
              </w:r>
            </w:ins>
          </w:p>
        </w:tc>
        <w:tc>
          <w:tcPr>
            <w:tcW w:w="1417" w:type="dxa"/>
          </w:tcPr>
          <w:p w:rsidR="00840C2A" w:rsidRPr="00840C2A" w:rsidRDefault="00840C2A" w:rsidP="00840C2A">
            <w:pPr>
              <w:rPr>
                <w:ins w:id="1128" w:author="春苹" w:date="2019-02-19T14:31:00Z"/>
                <w:rFonts w:ascii="微软雅黑" w:eastAsia="微软雅黑" w:hAnsi="微软雅黑"/>
                <w:color w:val="FF0000"/>
                <w:rPrChange w:id="1129" w:author="春苹" w:date="2019-02-19T14:31:00Z">
                  <w:rPr>
                    <w:ins w:id="1130" w:author="春苹" w:date="2019-02-19T14:31:00Z"/>
                    <w:rFonts w:ascii="微软雅黑" w:eastAsia="微软雅黑" w:hAnsi="微软雅黑"/>
                  </w:rPr>
                </w:rPrChange>
              </w:rPr>
            </w:pPr>
            <w:ins w:id="1131" w:author="春苹" w:date="2019-02-19T14:31:00Z">
              <w:r w:rsidRPr="00840C2A">
                <w:rPr>
                  <w:rFonts w:ascii="微软雅黑" w:eastAsia="微软雅黑" w:hAnsi="微软雅黑" w:hint="eastAsia"/>
                  <w:color w:val="FF0000"/>
                  <w:rPrChange w:id="1132" w:author="春苹" w:date="2019-02-19T14:31:00Z">
                    <w:rPr>
                      <w:rFonts w:ascii="微软雅黑" w:eastAsia="微软雅黑" w:hAnsi="微软雅黑" w:hint="eastAsia"/>
                    </w:rPr>
                  </w:rPrChange>
                </w:rPr>
                <w:t>文本框</w:t>
              </w:r>
            </w:ins>
          </w:p>
        </w:tc>
        <w:tc>
          <w:tcPr>
            <w:tcW w:w="4819" w:type="dxa"/>
          </w:tcPr>
          <w:p w:rsidR="00840C2A" w:rsidRPr="00840C2A" w:rsidRDefault="00840C2A" w:rsidP="00840C2A">
            <w:pPr>
              <w:rPr>
                <w:ins w:id="1133" w:author="春苹" w:date="2019-02-19T14:31:00Z"/>
                <w:rFonts w:ascii="微软雅黑" w:eastAsia="微软雅黑" w:hAnsi="微软雅黑"/>
                <w:color w:val="FF0000"/>
                <w:rPrChange w:id="1134" w:author="春苹" w:date="2019-02-19T14:31:00Z">
                  <w:rPr>
                    <w:ins w:id="1135" w:author="春苹" w:date="2019-02-19T14:31:00Z"/>
                    <w:rFonts w:ascii="微软雅黑" w:eastAsia="微软雅黑" w:hAnsi="微软雅黑"/>
                  </w:rPr>
                </w:rPrChange>
              </w:rPr>
            </w:pPr>
            <w:ins w:id="1136" w:author="春苹" w:date="2019-02-19T14:31:00Z">
              <w:r w:rsidRPr="00840C2A">
                <w:rPr>
                  <w:rFonts w:ascii="微软雅黑" w:eastAsia="微软雅黑" w:hAnsi="微软雅黑" w:hint="eastAsia"/>
                  <w:color w:val="FF0000"/>
                  <w:rPrChange w:id="1137"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138" w:author="春苹" w:date="2019-02-19T14:31:00Z">
                    <w:rPr>
                      <w:rFonts w:ascii="微软雅黑" w:eastAsia="微软雅黑" w:hAnsi="微软雅黑"/>
                    </w:rPr>
                  </w:rPrChange>
                </w:rPr>
                <w:t>，</w:t>
              </w:r>
              <w:r w:rsidRPr="00840C2A">
                <w:rPr>
                  <w:rFonts w:ascii="微软雅黑" w:eastAsia="微软雅黑" w:hAnsi="微软雅黑" w:cs="宋体"/>
                  <w:color w:val="FF0000"/>
                  <w:rPrChange w:id="1139" w:author="春苹" w:date="2019-02-19T14:31:00Z">
                    <w:rPr>
                      <w:rFonts w:ascii="微软雅黑" w:eastAsia="微软雅黑" w:hAnsi="微软雅黑" w:cs="宋体"/>
                      <w:color w:val="000000"/>
                    </w:rPr>
                  </w:rPrChange>
                </w:rPr>
                <w:t>12位数字，非必填</w:t>
              </w:r>
            </w:ins>
          </w:p>
        </w:tc>
      </w:tr>
      <w:tr w:rsidR="00840C2A" w:rsidRPr="00231F20" w:rsidTr="001B1F19">
        <w:trPr>
          <w:ins w:id="1140" w:author="春苹" w:date="2019-02-19T14:31:00Z"/>
        </w:trPr>
        <w:tc>
          <w:tcPr>
            <w:tcW w:w="1980" w:type="dxa"/>
          </w:tcPr>
          <w:p w:rsidR="00840C2A" w:rsidRPr="00840C2A" w:rsidRDefault="00840C2A" w:rsidP="00840C2A">
            <w:pPr>
              <w:rPr>
                <w:ins w:id="1141" w:author="春苹" w:date="2019-02-19T14:31:00Z"/>
                <w:rFonts w:ascii="微软雅黑" w:eastAsia="微软雅黑" w:hAnsi="微软雅黑"/>
                <w:color w:val="FF0000"/>
                <w:rPrChange w:id="1142" w:author="春苹" w:date="2019-02-19T14:31:00Z">
                  <w:rPr>
                    <w:ins w:id="1143" w:author="春苹" w:date="2019-02-19T14:31:00Z"/>
                    <w:rFonts w:ascii="微软雅黑" w:eastAsia="微软雅黑" w:hAnsi="微软雅黑"/>
                  </w:rPr>
                </w:rPrChange>
              </w:rPr>
            </w:pPr>
            <w:ins w:id="1144" w:author="春苹" w:date="2019-02-19T14:31:00Z">
              <w:r w:rsidRPr="00840C2A">
                <w:rPr>
                  <w:rFonts w:ascii="微软雅黑" w:eastAsia="微软雅黑" w:hAnsi="微软雅黑" w:hint="eastAsia"/>
                  <w:color w:val="FF0000"/>
                  <w:rPrChange w:id="1145" w:author="春苹" w:date="2019-02-19T14:31:00Z">
                    <w:rPr>
                      <w:rFonts w:ascii="微软雅黑" w:eastAsia="微软雅黑" w:hAnsi="微软雅黑" w:hint="eastAsia"/>
                    </w:rPr>
                  </w:rPrChange>
                </w:rPr>
                <w:t>开户主体</w:t>
              </w:r>
            </w:ins>
          </w:p>
        </w:tc>
        <w:tc>
          <w:tcPr>
            <w:tcW w:w="1417" w:type="dxa"/>
          </w:tcPr>
          <w:p w:rsidR="00840C2A" w:rsidRPr="00840C2A" w:rsidRDefault="00840C2A" w:rsidP="00840C2A">
            <w:pPr>
              <w:rPr>
                <w:ins w:id="1146" w:author="春苹" w:date="2019-02-19T14:31:00Z"/>
                <w:rFonts w:ascii="微软雅黑" w:eastAsia="微软雅黑" w:hAnsi="微软雅黑"/>
                <w:color w:val="FF0000"/>
                <w:rPrChange w:id="1147" w:author="春苹" w:date="2019-02-19T14:31:00Z">
                  <w:rPr>
                    <w:ins w:id="1148" w:author="春苹" w:date="2019-02-19T14:31:00Z"/>
                    <w:rFonts w:ascii="微软雅黑" w:eastAsia="微软雅黑" w:hAnsi="微软雅黑"/>
                  </w:rPr>
                </w:rPrChange>
              </w:rPr>
            </w:pPr>
            <w:ins w:id="1149" w:author="春苹" w:date="2019-02-19T14:31:00Z">
              <w:r w:rsidRPr="00840C2A">
                <w:rPr>
                  <w:rFonts w:ascii="微软雅黑" w:eastAsia="微软雅黑" w:hAnsi="微软雅黑" w:hint="eastAsia"/>
                  <w:color w:val="FF0000"/>
                  <w:rPrChange w:id="1150" w:author="春苹" w:date="2019-02-19T14:31:00Z">
                    <w:rPr>
                      <w:rFonts w:ascii="微软雅黑" w:eastAsia="微软雅黑" w:hAnsi="微软雅黑" w:hint="eastAsia"/>
                    </w:rPr>
                  </w:rPrChange>
                </w:rPr>
                <w:t>文本框</w:t>
              </w:r>
            </w:ins>
          </w:p>
        </w:tc>
        <w:tc>
          <w:tcPr>
            <w:tcW w:w="4819" w:type="dxa"/>
          </w:tcPr>
          <w:p w:rsidR="00840C2A" w:rsidRPr="00840C2A" w:rsidRDefault="00840C2A" w:rsidP="00840C2A">
            <w:pPr>
              <w:rPr>
                <w:ins w:id="1151" w:author="春苹" w:date="2019-02-19T14:31:00Z"/>
                <w:rFonts w:ascii="微软雅黑" w:eastAsia="微软雅黑" w:hAnsi="微软雅黑"/>
                <w:color w:val="FF0000"/>
                <w:rPrChange w:id="1152" w:author="春苹" w:date="2019-02-19T14:31:00Z">
                  <w:rPr>
                    <w:ins w:id="1153" w:author="春苹" w:date="2019-02-19T14:31:00Z"/>
                    <w:rFonts w:ascii="微软雅黑" w:eastAsia="微软雅黑" w:hAnsi="微软雅黑"/>
                  </w:rPr>
                </w:rPrChange>
              </w:rPr>
            </w:pPr>
            <w:ins w:id="1154" w:author="春苹" w:date="2019-02-19T14:31:00Z">
              <w:r w:rsidRPr="00840C2A">
                <w:rPr>
                  <w:rFonts w:ascii="微软雅黑" w:eastAsia="微软雅黑" w:hAnsi="微软雅黑" w:hint="eastAsia"/>
                  <w:color w:val="FF0000"/>
                  <w:rPrChange w:id="1155"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156" w:author="春苹" w:date="2019-02-19T14:31:00Z">
                    <w:rPr>
                      <w:rFonts w:ascii="微软雅黑" w:eastAsia="微软雅黑" w:hAnsi="微软雅黑"/>
                    </w:rPr>
                  </w:rPrChange>
                </w:rPr>
                <w:t>，</w:t>
              </w:r>
              <w:r w:rsidRPr="00840C2A">
                <w:rPr>
                  <w:rFonts w:ascii="微软雅黑" w:eastAsia="微软雅黑" w:hAnsi="微软雅黑" w:hint="eastAsia"/>
                  <w:color w:val="FF0000"/>
                  <w:rPrChange w:id="1157" w:author="春苹" w:date="2019-02-19T14:31:00Z">
                    <w:rPr>
                      <w:rFonts w:ascii="微软雅黑" w:eastAsia="微软雅黑" w:hAnsi="微软雅黑" w:hint="eastAsia"/>
                    </w:rPr>
                  </w:rPrChange>
                </w:rPr>
                <w:t>支持</w:t>
              </w:r>
              <w:r w:rsidRPr="00840C2A">
                <w:rPr>
                  <w:rFonts w:ascii="微软雅黑" w:eastAsia="微软雅黑" w:hAnsi="微软雅黑"/>
                  <w:color w:val="FF0000"/>
                  <w:rPrChange w:id="1158" w:author="春苹" w:date="2019-02-19T14:31:00Z">
                    <w:rPr>
                      <w:rFonts w:ascii="微软雅黑" w:eastAsia="微软雅黑" w:hAnsi="微软雅黑"/>
                    </w:rPr>
                  </w:rPrChange>
                </w:rPr>
                <w:t>2-60</w:t>
              </w:r>
              <w:r w:rsidRPr="00840C2A">
                <w:rPr>
                  <w:rFonts w:ascii="微软雅黑" w:eastAsia="微软雅黑" w:hAnsi="微软雅黑" w:hint="eastAsia"/>
                  <w:color w:val="FF0000"/>
                  <w:rPrChange w:id="1159" w:author="春苹" w:date="2019-02-19T14:31:00Z">
                    <w:rPr>
                      <w:rFonts w:ascii="微软雅黑" w:eastAsia="微软雅黑" w:hAnsi="微软雅黑" w:hint="eastAsia"/>
                    </w:rPr>
                  </w:rPrChange>
                </w:rPr>
                <w:t>个</w:t>
              </w:r>
              <w:r w:rsidRPr="00840C2A">
                <w:rPr>
                  <w:rFonts w:ascii="微软雅黑" w:eastAsia="微软雅黑" w:hAnsi="微软雅黑"/>
                  <w:color w:val="FF0000"/>
                  <w:rPrChange w:id="1160" w:author="春苹" w:date="2019-02-19T14:31:00Z">
                    <w:rPr>
                      <w:rFonts w:ascii="微软雅黑" w:eastAsia="微软雅黑" w:hAnsi="微软雅黑"/>
                    </w:rPr>
                  </w:rPrChange>
                </w:rPr>
                <w:t>字符</w:t>
              </w:r>
              <w:r w:rsidRPr="00840C2A">
                <w:rPr>
                  <w:rFonts w:ascii="微软雅黑" w:eastAsia="微软雅黑" w:hAnsi="微软雅黑" w:hint="eastAsia"/>
                  <w:color w:val="FF0000"/>
                  <w:rPrChange w:id="1161" w:author="春苹" w:date="2019-02-19T14:31:00Z">
                    <w:rPr>
                      <w:rFonts w:ascii="微软雅黑" w:eastAsia="微软雅黑" w:hAnsi="微软雅黑" w:hint="eastAsia"/>
                    </w:rPr>
                  </w:rPrChange>
                </w:rPr>
                <w:t>，非必填</w:t>
              </w:r>
            </w:ins>
          </w:p>
        </w:tc>
      </w:tr>
      <w:tr w:rsidR="00840C2A" w:rsidRPr="00231F20" w:rsidTr="001B1F19">
        <w:trPr>
          <w:ins w:id="1162" w:author="春苹" w:date="2019-02-19T14:31:00Z"/>
        </w:trPr>
        <w:tc>
          <w:tcPr>
            <w:tcW w:w="1980" w:type="dxa"/>
          </w:tcPr>
          <w:p w:rsidR="00840C2A" w:rsidRPr="00840C2A" w:rsidRDefault="00840C2A" w:rsidP="00840C2A">
            <w:pPr>
              <w:rPr>
                <w:ins w:id="1163" w:author="春苹" w:date="2019-02-19T14:31:00Z"/>
                <w:rFonts w:ascii="微软雅黑" w:eastAsia="微软雅黑" w:hAnsi="微软雅黑"/>
                <w:color w:val="FF0000"/>
                <w:rPrChange w:id="1164" w:author="春苹" w:date="2019-02-19T14:31:00Z">
                  <w:rPr>
                    <w:ins w:id="1165" w:author="春苹" w:date="2019-02-19T14:31:00Z"/>
                    <w:rFonts w:ascii="微软雅黑" w:eastAsia="微软雅黑" w:hAnsi="微软雅黑"/>
                  </w:rPr>
                </w:rPrChange>
              </w:rPr>
            </w:pPr>
            <w:proofErr w:type="gramStart"/>
            <w:ins w:id="1166" w:author="春苹" w:date="2019-02-19T14:31:00Z">
              <w:r w:rsidRPr="00840C2A">
                <w:rPr>
                  <w:rFonts w:ascii="微软雅黑" w:eastAsia="微软雅黑" w:hAnsi="微软雅黑" w:hint="eastAsia"/>
                  <w:color w:val="FF0000"/>
                  <w:rPrChange w:id="1167" w:author="春苹" w:date="2019-02-19T14:31:00Z">
                    <w:rPr>
                      <w:rFonts w:ascii="微软雅黑" w:eastAsia="微软雅黑" w:hAnsi="微软雅黑" w:hint="eastAsia"/>
                    </w:rPr>
                  </w:rPrChange>
                </w:rPr>
                <w:t>商户号</w:t>
              </w:r>
              <w:proofErr w:type="gramEnd"/>
            </w:ins>
          </w:p>
        </w:tc>
        <w:tc>
          <w:tcPr>
            <w:tcW w:w="1417" w:type="dxa"/>
          </w:tcPr>
          <w:p w:rsidR="00840C2A" w:rsidRPr="00840C2A" w:rsidRDefault="00840C2A" w:rsidP="00840C2A">
            <w:pPr>
              <w:rPr>
                <w:ins w:id="1168" w:author="春苹" w:date="2019-02-19T14:31:00Z"/>
                <w:rFonts w:ascii="微软雅黑" w:eastAsia="微软雅黑" w:hAnsi="微软雅黑"/>
                <w:color w:val="FF0000"/>
                <w:rPrChange w:id="1169" w:author="春苹" w:date="2019-02-19T14:31:00Z">
                  <w:rPr>
                    <w:ins w:id="1170" w:author="春苹" w:date="2019-02-19T14:31:00Z"/>
                    <w:rFonts w:ascii="微软雅黑" w:eastAsia="微软雅黑" w:hAnsi="微软雅黑"/>
                  </w:rPr>
                </w:rPrChange>
              </w:rPr>
            </w:pPr>
            <w:ins w:id="1171" w:author="春苹" w:date="2019-02-19T14:31:00Z">
              <w:r w:rsidRPr="00840C2A">
                <w:rPr>
                  <w:rFonts w:ascii="微软雅黑" w:eastAsia="微软雅黑" w:hAnsi="微软雅黑" w:hint="eastAsia"/>
                  <w:color w:val="FF0000"/>
                  <w:rPrChange w:id="1172" w:author="春苹" w:date="2019-02-19T14:31:00Z">
                    <w:rPr>
                      <w:rFonts w:ascii="微软雅黑" w:eastAsia="微软雅黑" w:hAnsi="微软雅黑" w:hint="eastAsia"/>
                    </w:rPr>
                  </w:rPrChange>
                </w:rPr>
                <w:t>文本框</w:t>
              </w:r>
            </w:ins>
          </w:p>
        </w:tc>
        <w:tc>
          <w:tcPr>
            <w:tcW w:w="4819" w:type="dxa"/>
          </w:tcPr>
          <w:p w:rsidR="00840C2A" w:rsidRPr="00840C2A" w:rsidRDefault="00840C2A" w:rsidP="00840C2A">
            <w:pPr>
              <w:rPr>
                <w:ins w:id="1173" w:author="春苹" w:date="2019-02-19T14:31:00Z"/>
                <w:rFonts w:ascii="微软雅黑" w:eastAsia="微软雅黑" w:hAnsi="微软雅黑"/>
                <w:color w:val="FF0000"/>
                <w:rPrChange w:id="1174" w:author="春苹" w:date="2019-02-19T14:31:00Z">
                  <w:rPr>
                    <w:ins w:id="1175" w:author="春苹" w:date="2019-02-19T14:31:00Z"/>
                    <w:rFonts w:ascii="微软雅黑" w:eastAsia="微软雅黑" w:hAnsi="微软雅黑"/>
                  </w:rPr>
                </w:rPrChange>
              </w:rPr>
            </w:pPr>
            <w:ins w:id="1176" w:author="春苹" w:date="2019-02-19T14:31:00Z">
              <w:r w:rsidRPr="00840C2A">
                <w:rPr>
                  <w:rFonts w:ascii="微软雅黑" w:eastAsia="微软雅黑" w:hAnsi="微软雅黑" w:hint="eastAsia"/>
                  <w:color w:val="FF0000"/>
                  <w:rPrChange w:id="1177"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178" w:author="春苹" w:date="2019-02-19T14:31:00Z">
                    <w:rPr>
                      <w:rFonts w:ascii="微软雅黑" w:eastAsia="微软雅黑" w:hAnsi="微软雅黑"/>
                    </w:rPr>
                  </w:rPrChange>
                </w:rPr>
                <w:t>，</w:t>
              </w:r>
              <w:r w:rsidRPr="00840C2A">
                <w:rPr>
                  <w:rFonts w:ascii="微软雅黑" w:eastAsia="微软雅黑" w:hAnsi="微软雅黑" w:hint="eastAsia"/>
                  <w:color w:val="FF0000"/>
                  <w:rPrChange w:id="1179" w:author="春苹" w:date="2019-02-19T14:31:00Z">
                    <w:rPr>
                      <w:rFonts w:ascii="微软雅黑" w:eastAsia="微软雅黑" w:hAnsi="微软雅黑" w:hint="eastAsia"/>
                    </w:rPr>
                  </w:rPrChange>
                </w:rPr>
                <w:t>支持</w:t>
              </w:r>
              <w:r w:rsidRPr="00840C2A">
                <w:rPr>
                  <w:rFonts w:ascii="微软雅黑" w:eastAsia="微软雅黑" w:hAnsi="微软雅黑"/>
                  <w:color w:val="FF0000"/>
                  <w:rPrChange w:id="1180" w:author="春苹" w:date="2019-02-19T14:31:00Z">
                    <w:rPr>
                      <w:rFonts w:ascii="微软雅黑" w:eastAsia="微软雅黑" w:hAnsi="微软雅黑"/>
                    </w:rPr>
                  </w:rPrChange>
                </w:rPr>
                <w:t>2-60</w:t>
              </w:r>
              <w:r w:rsidRPr="00840C2A">
                <w:rPr>
                  <w:rFonts w:ascii="微软雅黑" w:eastAsia="微软雅黑" w:hAnsi="微软雅黑" w:hint="eastAsia"/>
                  <w:color w:val="FF0000"/>
                  <w:rPrChange w:id="1181" w:author="春苹" w:date="2019-02-19T14:31:00Z">
                    <w:rPr>
                      <w:rFonts w:ascii="微软雅黑" w:eastAsia="微软雅黑" w:hAnsi="微软雅黑" w:hint="eastAsia"/>
                    </w:rPr>
                  </w:rPrChange>
                </w:rPr>
                <w:t>个</w:t>
              </w:r>
              <w:r w:rsidRPr="00840C2A">
                <w:rPr>
                  <w:rFonts w:ascii="微软雅黑" w:eastAsia="微软雅黑" w:hAnsi="微软雅黑"/>
                  <w:color w:val="FF0000"/>
                  <w:rPrChange w:id="1182" w:author="春苹" w:date="2019-02-19T14:31:00Z">
                    <w:rPr>
                      <w:rFonts w:ascii="微软雅黑" w:eastAsia="微软雅黑" w:hAnsi="微软雅黑"/>
                    </w:rPr>
                  </w:rPrChange>
                </w:rPr>
                <w:t>字符</w:t>
              </w:r>
              <w:r w:rsidRPr="00840C2A">
                <w:rPr>
                  <w:rFonts w:ascii="微软雅黑" w:eastAsia="微软雅黑" w:hAnsi="微软雅黑" w:hint="eastAsia"/>
                  <w:color w:val="FF0000"/>
                  <w:rPrChange w:id="1183" w:author="春苹" w:date="2019-02-19T14:31:00Z">
                    <w:rPr>
                      <w:rFonts w:ascii="微软雅黑" w:eastAsia="微软雅黑" w:hAnsi="微软雅黑" w:hint="eastAsia"/>
                    </w:rPr>
                  </w:rPrChange>
                </w:rPr>
                <w:t>，非必填</w:t>
              </w:r>
            </w:ins>
          </w:p>
        </w:tc>
      </w:tr>
      <w:tr w:rsidR="00840C2A" w:rsidRPr="00231F20" w:rsidTr="001B1F19">
        <w:trPr>
          <w:ins w:id="1184" w:author="春苹" w:date="2019-02-19T14:31:00Z"/>
        </w:trPr>
        <w:tc>
          <w:tcPr>
            <w:tcW w:w="1980" w:type="dxa"/>
          </w:tcPr>
          <w:p w:rsidR="00840C2A" w:rsidRPr="00840C2A" w:rsidRDefault="00840C2A" w:rsidP="00840C2A">
            <w:pPr>
              <w:rPr>
                <w:ins w:id="1185" w:author="春苹" w:date="2019-02-19T14:31:00Z"/>
                <w:rFonts w:ascii="微软雅黑" w:eastAsia="微软雅黑" w:hAnsi="微软雅黑"/>
                <w:color w:val="FF0000"/>
                <w:rPrChange w:id="1186" w:author="春苹" w:date="2019-02-19T14:31:00Z">
                  <w:rPr>
                    <w:ins w:id="1187" w:author="春苹" w:date="2019-02-19T14:31:00Z"/>
                    <w:rFonts w:ascii="微软雅黑" w:eastAsia="微软雅黑" w:hAnsi="微软雅黑"/>
                  </w:rPr>
                </w:rPrChange>
              </w:rPr>
            </w:pPr>
            <w:ins w:id="1188" w:author="春苹" w:date="2019-02-19T14:31:00Z">
              <w:r w:rsidRPr="00840C2A">
                <w:rPr>
                  <w:rFonts w:ascii="微软雅黑" w:eastAsia="微软雅黑" w:hAnsi="微软雅黑" w:hint="eastAsia"/>
                  <w:color w:val="FF0000"/>
                  <w:rPrChange w:id="1189" w:author="春苹" w:date="2019-02-19T14:31:00Z">
                    <w:rPr>
                      <w:rFonts w:ascii="微软雅黑" w:eastAsia="微软雅黑" w:hAnsi="微软雅黑" w:hint="eastAsia"/>
                    </w:rPr>
                  </w:rPrChange>
                </w:rPr>
                <w:t>交易平台</w:t>
              </w:r>
              <w:r w:rsidRPr="00840C2A">
                <w:rPr>
                  <w:rFonts w:ascii="微软雅黑" w:eastAsia="微软雅黑" w:hAnsi="微软雅黑"/>
                  <w:color w:val="FF0000"/>
                  <w:rPrChange w:id="1190" w:author="春苹" w:date="2019-02-19T14:31:00Z">
                    <w:rPr>
                      <w:rFonts w:ascii="微软雅黑" w:eastAsia="微软雅黑" w:hAnsi="微软雅黑"/>
                    </w:rPr>
                  </w:rPrChange>
                </w:rPr>
                <w:t>账号</w:t>
              </w:r>
            </w:ins>
          </w:p>
        </w:tc>
        <w:tc>
          <w:tcPr>
            <w:tcW w:w="1417" w:type="dxa"/>
          </w:tcPr>
          <w:p w:rsidR="00840C2A" w:rsidRPr="00840C2A" w:rsidRDefault="00840C2A" w:rsidP="00840C2A">
            <w:pPr>
              <w:rPr>
                <w:ins w:id="1191" w:author="春苹" w:date="2019-02-19T14:31:00Z"/>
                <w:rFonts w:ascii="微软雅黑" w:eastAsia="微软雅黑" w:hAnsi="微软雅黑"/>
                <w:color w:val="FF0000"/>
                <w:rPrChange w:id="1192" w:author="春苹" w:date="2019-02-19T14:31:00Z">
                  <w:rPr>
                    <w:ins w:id="1193" w:author="春苹" w:date="2019-02-19T14:31:00Z"/>
                    <w:rFonts w:ascii="微软雅黑" w:eastAsia="微软雅黑" w:hAnsi="微软雅黑"/>
                  </w:rPr>
                </w:rPrChange>
              </w:rPr>
            </w:pPr>
            <w:ins w:id="1194" w:author="春苹" w:date="2019-02-19T14:31:00Z">
              <w:r w:rsidRPr="00840C2A">
                <w:rPr>
                  <w:rFonts w:ascii="微软雅黑" w:eastAsia="微软雅黑" w:hAnsi="微软雅黑" w:hint="eastAsia"/>
                  <w:color w:val="FF0000"/>
                  <w:rPrChange w:id="1195" w:author="春苹" w:date="2019-02-19T14:31:00Z">
                    <w:rPr>
                      <w:rFonts w:ascii="微软雅黑" w:eastAsia="微软雅黑" w:hAnsi="微软雅黑" w:hint="eastAsia"/>
                    </w:rPr>
                  </w:rPrChange>
                </w:rPr>
                <w:t>文本框</w:t>
              </w:r>
            </w:ins>
          </w:p>
        </w:tc>
        <w:tc>
          <w:tcPr>
            <w:tcW w:w="4819" w:type="dxa"/>
          </w:tcPr>
          <w:p w:rsidR="00840C2A" w:rsidRPr="00840C2A" w:rsidRDefault="00840C2A" w:rsidP="00840C2A">
            <w:pPr>
              <w:rPr>
                <w:ins w:id="1196" w:author="春苹" w:date="2019-02-19T14:31:00Z"/>
                <w:rFonts w:ascii="微软雅黑" w:eastAsia="微软雅黑" w:hAnsi="微软雅黑"/>
                <w:color w:val="FF0000"/>
                <w:rPrChange w:id="1197" w:author="春苹" w:date="2019-02-19T14:31:00Z">
                  <w:rPr>
                    <w:ins w:id="1198" w:author="春苹" w:date="2019-02-19T14:31:00Z"/>
                    <w:rFonts w:ascii="微软雅黑" w:eastAsia="微软雅黑" w:hAnsi="微软雅黑"/>
                  </w:rPr>
                </w:rPrChange>
              </w:rPr>
            </w:pPr>
            <w:ins w:id="1199" w:author="春苹" w:date="2019-02-19T14:31:00Z">
              <w:r w:rsidRPr="00840C2A">
                <w:rPr>
                  <w:rFonts w:ascii="微软雅黑" w:eastAsia="微软雅黑" w:hAnsi="微软雅黑" w:hint="eastAsia"/>
                  <w:color w:val="FF0000"/>
                  <w:rPrChange w:id="1200"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201" w:author="春苹" w:date="2019-02-19T14:31:00Z">
                    <w:rPr>
                      <w:rFonts w:ascii="微软雅黑" w:eastAsia="微软雅黑" w:hAnsi="微软雅黑"/>
                    </w:rPr>
                  </w:rPrChange>
                </w:rPr>
                <w:t>，</w:t>
              </w:r>
              <w:r w:rsidRPr="00840C2A">
                <w:rPr>
                  <w:rFonts w:ascii="微软雅黑" w:eastAsia="微软雅黑" w:hAnsi="微软雅黑" w:hint="eastAsia"/>
                  <w:color w:val="FF0000"/>
                  <w:rPrChange w:id="1202" w:author="春苹" w:date="2019-02-19T14:31:00Z">
                    <w:rPr>
                      <w:rFonts w:ascii="微软雅黑" w:eastAsia="微软雅黑" w:hAnsi="微软雅黑" w:hint="eastAsia"/>
                    </w:rPr>
                  </w:rPrChange>
                </w:rPr>
                <w:t>支持</w:t>
              </w:r>
              <w:r w:rsidRPr="00840C2A">
                <w:rPr>
                  <w:rFonts w:ascii="微软雅黑" w:eastAsia="微软雅黑" w:hAnsi="微软雅黑"/>
                  <w:color w:val="FF0000"/>
                  <w:rPrChange w:id="1203" w:author="春苹" w:date="2019-02-19T14:31:00Z">
                    <w:rPr>
                      <w:rFonts w:ascii="微软雅黑" w:eastAsia="微软雅黑" w:hAnsi="微软雅黑"/>
                    </w:rPr>
                  </w:rPrChange>
                </w:rPr>
                <w:t>2-60</w:t>
              </w:r>
              <w:r w:rsidRPr="00840C2A">
                <w:rPr>
                  <w:rFonts w:ascii="微软雅黑" w:eastAsia="微软雅黑" w:hAnsi="微软雅黑" w:hint="eastAsia"/>
                  <w:color w:val="FF0000"/>
                  <w:rPrChange w:id="1204" w:author="春苹" w:date="2019-02-19T14:31:00Z">
                    <w:rPr>
                      <w:rFonts w:ascii="微软雅黑" w:eastAsia="微软雅黑" w:hAnsi="微软雅黑" w:hint="eastAsia"/>
                    </w:rPr>
                  </w:rPrChange>
                </w:rPr>
                <w:t>个</w:t>
              </w:r>
              <w:r w:rsidRPr="00840C2A">
                <w:rPr>
                  <w:rFonts w:ascii="微软雅黑" w:eastAsia="微软雅黑" w:hAnsi="微软雅黑"/>
                  <w:color w:val="FF0000"/>
                  <w:rPrChange w:id="1205" w:author="春苹" w:date="2019-02-19T14:31:00Z">
                    <w:rPr>
                      <w:rFonts w:ascii="微软雅黑" w:eastAsia="微软雅黑" w:hAnsi="微软雅黑"/>
                    </w:rPr>
                  </w:rPrChange>
                </w:rPr>
                <w:t>字符</w:t>
              </w:r>
              <w:r w:rsidRPr="00840C2A">
                <w:rPr>
                  <w:rFonts w:ascii="微软雅黑" w:eastAsia="微软雅黑" w:hAnsi="微软雅黑" w:hint="eastAsia"/>
                  <w:color w:val="FF0000"/>
                  <w:rPrChange w:id="1206" w:author="春苹" w:date="2019-02-19T14:31:00Z">
                    <w:rPr>
                      <w:rFonts w:ascii="微软雅黑" w:eastAsia="微软雅黑" w:hAnsi="微软雅黑" w:hint="eastAsia"/>
                    </w:rPr>
                  </w:rPrChange>
                </w:rPr>
                <w:t>，非必填</w:t>
              </w:r>
            </w:ins>
          </w:p>
        </w:tc>
      </w:tr>
      <w:tr w:rsidR="00840C2A" w:rsidRPr="00231F20" w:rsidTr="001B1F19">
        <w:trPr>
          <w:ins w:id="1207" w:author="春苹" w:date="2019-02-19T14:31:00Z"/>
        </w:trPr>
        <w:tc>
          <w:tcPr>
            <w:tcW w:w="1980" w:type="dxa"/>
          </w:tcPr>
          <w:p w:rsidR="00840C2A" w:rsidRPr="00840C2A" w:rsidRDefault="00840C2A" w:rsidP="00840C2A">
            <w:pPr>
              <w:rPr>
                <w:ins w:id="1208" w:author="春苹" w:date="2019-02-19T14:31:00Z"/>
                <w:rFonts w:ascii="微软雅黑" w:eastAsia="微软雅黑" w:hAnsi="微软雅黑"/>
                <w:color w:val="FF0000"/>
                <w:rPrChange w:id="1209" w:author="春苹" w:date="2019-02-19T14:31:00Z">
                  <w:rPr>
                    <w:ins w:id="1210" w:author="春苹" w:date="2019-02-19T14:31:00Z"/>
                    <w:rFonts w:ascii="微软雅黑" w:eastAsia="微软雅黑" w:hAnsi="微软雅黑"/>
                  </w:rPr>
                </w:rPrChange>
              </w:rPr>
            </w:pPr>
            <w:ins w:id="1211" w:author="春苹" w:date="2019-02-19T14:31:00Z">
              <w:r w:rsidRPr="00840C2A">
                <w:rPr>
                  <w:rFonts w:ascii="微软雅黑" w:eastAsia="微软雅黑" w:hAnsi="微软雅黑" w:hint="eastAsia"/>
                  <w:color w:val="FF0000"/>
                  <w:rPrChange w:id="1212" w:author="春苹" w:date="2019-02-19T14:31:00Z">
                    <w:rPr>
                      <w:rFonts w:ascii="微软雅黑" w:eastAsia="微软雅黑" w:hAnsi="微软雅黑" w:hint="eastAsia"/>
                    </w:rPr>
                  </w:rPrChange>
                </w:rPr>
                <w:t>密钥</w:t>
              </w:r>
            </w:ins>
          </w:p>
        </w:tc>
        <w:tc>
          <w:tcPr>
            <w:tcW w:w="1417" w:type="dxa"/>
          </w:tcPr>
          <w:p w:rsidR="00840C2A" w:rsidRPr="00840C2A" w:rsidRDefault="00840C2A" w:rsidP="00840C2A">
            <w:pPr>
              <w:rPr>
                <w:ins w:id="1213" w:author="春苹" w:date="2019-02-19T14:31:00Z"/>
                <w:rFonts w:ascii="微软雅黑" w:eastAsia="微软雅黑" w:hAnsi="微软雅黑"/>
                <w:color w:val="FF0000"/>
                <w:rPrChange w:id="1214" w:author="春苹" w:date="2019-02-19T14:31:00Z">
                  <w:rPr>
                    <w:ins w:id="1215" w:author="春苹" w:date="2019-02-19T14:31:00Z"/>
                    <w:rFonts w:ascii="微软雅黑" w:eastAsia="微软雅黑" w:hAnsi="微软雅黑"/>
                  </w:rPr>
                </w:rPrChange>
              </w:rPr>
            </w:pPr>
            <w:ins w:id="1216" w:author="春苹" w:date="2019-02-19T14:31:00Z">
              <w:r w:rsidRPr="00840C2A">
                <w:rPr>
                  <w:rFonts w:ascii="微软雅黑" w:eastAsia="微软雅黑" w:hAnsi="微软雅黑" w:hint="eastAsia"/>
                  <w:color w:val="FF0000"/>
                  <w:rPrChange w:id="1217" w:author="春苹" w:date="2019-02-19T14:31:00Z">
                    <w:rPr>
                      <w:rFonts w:ascii="微软雅黑" w:eastAsia="微软雅黑" w:hAnsi="微软雅黑" w:hint="eastAsia"/>
                    </w:rPr>
                  </w:rPrChange>
                </w:rPr>
                <w:t>文本框</w:t>
              </w:r>
            </w:ins>
          </w:p>
        </w:tc>
        <w:tc>
          <w:tcPr>
            <w:tcW w:w="4819" w:type="dxa"/>
          </w:tcPr>
          <w:p w:rsidR="00840C2A" w:rsidRPr="00840C2A" w:rsidRDefault="00840C2A" w:rsidP="00840C2A">
            <w:pPr>
              <w:rPr>
                <w:ins w:id="1218" w:author="春苹" w:date="2019-02-19T14:31:00Z"/>
                <w:rFonts w:ascii="微软雅黑" w:eastAsia="微软雅黑" w:hAnsi="微软雅黑"/>
                <w:color w:val="FF0000"/>
                <w:rPrChange w:id="1219" w:author="春苹" w:date="2019-02-19T14:31:00Z">
                  <w:rPr>
                    <w:ins w:id="1220" w:author="春苹" w:date="2019-02-19T14:31:00Z"/>
                    <w:rFonts w:ascii="微软雅黑" w:eastAsia="微软雅黑" w:hAnsi="微软雅黑"/>
                  </w:rPr>
                </w:rPrChange>
              </w:rPr>
            </w:pPr>
            <w:ins w:id="1221" w:author="春苹" w:date="2019-02-19T14:31:00Z">
              <w:r w:rsidRPr="00840C2A">
                <w:rPr>
                  <w:rFonts w:ascii="微软雅黑" w:eastAsia="微软雅黑" w:hAnsi="微软雅黑" w:hint="eastAsia"/>
                  <w:color w:val="FF0000"/>
                  <w:rPrChange w:id="1222" w:author="春苹" w:date="2019-02-19T14:31:00Z">
                    <w:rPr>
                      <w:rFonts w:ascii="微软雅黑" w:eastAsia="微软雅黑" w:hAnsi="微软雅黑" w:hint="eastAsia"/>
                    </w:rPr>
                  </w:rPrChange>
                </w:rPr>
                <w:t>默认为空</w:t>
              </w:r>
              <w:r w:rsidRPr="00840C2A">
                <w:rPr>
                  <w:rFonts w:ascii="微软雅黑" w:eastAsia="微软雅黑" w:hAnsi="微软雅黑"/>
                  <w:color w:val="FF0000"/>
                  <w:rPrChange w:id="1223" w:author="春苹" w:date="2019-02-19T14:31:00Z">
                    <w:rPr>
                      <w:rFonts w:ascii="微软雅黑" w:eastAsia="微软雅黑" w:hAnsi="微软雅黑"/>
                    </w:rPr>
                  </w:rPrChange>
                </w:rPr>
                <w:t>，</w:t>
              </w:r>
              <w:r w:rsidRPr="00840C2A">
                <w:rPr>
                  <w:rFonts w:ascii="微软雅黑" w:eastAsia="微软雅黑" w:hAnsi="微软雅黑" w:hint="eastAsia"/>
                  <w:color w:val="FF0000"/>
                  <w:rPrChange w:id="1224" w:author="春苹" w:date="2019-02-19T14:31:00Z">
                    <w:rPr>
                      <w:rFonts w:ascii="微软雅黑" w:eastAsia="微软雅黑" w:hAnsi="微软雅黑" w:hint="eastAsia"/>
                    </w:rPr>
                  </w:rPrChange>
                </w:rPr>
                <w:t>支持</w:t>
              </w:r>
              <w:r w:rsidRPr="00840C2A">
                <w:rPr>
                  <w:rFonts w:ascii="微软雅黑" w:eastAsia="微软雅黑" w:hAnsi="微软雅黑"/>
                  <w:color w:val="FF0000"/>
                  <w:rPrChange w:id="1225" w:author="春苹" w:date="2019-02-19T14:31:00Z">
                    <w:rPr>
                      <w:rFonts w:ascii="微软雅黑" w:eastAsia="微软雅黑" w:hAnsi="微软雅黑"/>
                    </w:rPr>
                  </w:rPrChange>
                </w:rPr>
                <w:t>2-60</w:t>
              </w:r>
              <w:r w:rsidRPr="00840C2A">
                <w:rPr>
                  <w:rFonts w:ascii="微软雅黑" w:eastAsia="微软雅黑" w:hAnsi="微软雅黑" w:hint="eastAsia"/>
                  <w:color w:val="FF0000"/>
                  <w:rPrChange w:id="1226" w:author="春苹" w:date="2019-02-19T14:31:00Z">
                    <w:rPr>
                      <w:rFonts w:ascii="微软雅黑" w:eastAsia="微软雅黑" w:hAnsi="微软雅黑" w:hint="eastAsia"/>
                    </w:rPr>
                  </w:rPrChange>
                </w:rPr>
                <w:t>个</w:t>
              </w:r>
              <w:r w:rsidRPr="00840C2A">
                <w:rPr>
                  <w:rFonts w:ascii="微软雅黑" w:eastAsia="微软雅黑" w:hAnsi="微软雅黑"/>
                  <w:color w:val="FF0000"/>
                  <w:rPrChange w:id="1227" w:author="春苹" w:date="2019-02-19T14:31:00Z">
                    <w:rPr>
                      <w:rFonts w:ascii="微软雅黑" w:eastAsia="微软雅黑" w:hAnsi="微软雅黑"/>
                    </w:rPr>
                  </w:rPrChange>
                </w:rPr>
                <w:t>字符</w:t>
              </w:r>
              <w:r w:rsidRPr="00840C2A">
                <w:rPr>
                  <w:rFonts w:ascii="微软雅黑" w:eastAsia="微软雅黑" w:hAnsi="微软雅黑" w:hint="eastAsia"/>
                  <w:color w:val="FF0000"/>
                  <w:rPrChange w:id="1228" w:author="春苹" w:date="2019-02-19T14:31:00Z">
                    <w:rPr>
                      <w:rFonts w:ascii="微软雅黑" w:eastAsia="微软雅黑" w:hAnsi="微软雅黑" w:hint="eastAsia"/>
                    </w:rPr>
                  </w:rPrChange>
                </w:rPr>
                <w:t>，非必填</w:t>
              </w:r>
            </w:ins>
          </w:p>
        </w:tc>
      </w:tr>
    </w:tbl>
    <w:p w:rsidR="00D000B0" w:rsidRPr="00231F20" w:rsidRDefault="00D000B0" w:rsidP="00A92A2B">
      <w:pPr>
        <w:pStyle w:val="a5"/>
        <w:numPr>
          <w:ilvl w:val="0"/>
          <w:numId w:val="74"/>
        </w:numPr>
        <w:ind w:firstLineChars="0"/>
        <w:rPr>
          <w:rFonts w:ascii="微软雅黑" w:eastAsia="微软雅黑" w:hAnsi="微软雅黑"/>
        </w:rPr>
      </w:pPr>
      <w:r w:rsidRPr="00231F20">
        <w:rPr>
          <w:rFonts w:ascii="微软雅黑" w:eastAsia="微软雅黑" w:hAnsi="微软雅黑" w:hint="eastAsia"/>
        </w:rPr>
        <w:t>操作</w:t>
      </w:r>
      <w:r w:rsidRPr="00231F20">
        <w:rPr>
          <w:rFonts w:ascii="微软雅黑" w:eastAsia="微软雅黑" w:hAnsi="微软雅黑"/>
        </w:rPr>
        <w:t>说明</w:t>
      </w:r>
    </w:p>
    <w:p w:rsidR="00D000B0" w:rsidRPr="00231F20" w:rsidRDefault="00D000B0" w:rsidP="00D000B0">
      <w:pPr>
        <w:pStyle w:val="a5"/>
        <w:ind w:left="42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【新建】</w:t>
      </w:r>
      <w:r w:rsidRPr="00231F20">
        <w:rPr>
          <w:rFonts w:ascii="微软雅黑" w:eastAsia="微软雅黑" w:hAnsi="微软雅黑" w:hint="eastAsia"/>
        </w:rPr>
        <w:t>，</w:t>
      </w:r>
      <w:r w:rsidRPr="00231F20">
        <w:rPr>
          <w:rFonts w:ascii="微软雅黑" w:eastAsia="微软雅黑" w:hAnsi="微软雅黑"/>
        </w:rPr>
        <w:t>在新建窗口打开公司新建页面</w:t>
      </w:r>
    </w:p>
    <w:p w:rsidR="00D000B0" w:rsidRPr="00231F20" w:rsidRDefault="00D000B0" w:rsidP="00D000B0">
      <w:pPr>
        <w:pStyle w:val="a5"/>
        <w:ind w:left="42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新建</w:t>
      </w:r>
      <w:r w:rsidR="00643B62" w:rsidRPr="00231F20">
        <w:rPr>
          <w:rFonts w:ascii="微软雅黑" w:eastAsia="微软雅黑" w:hAnsi="微软雅黑" w:hint="eastAsia"/>
        </w:rPr>
        <w:t>/修改</w:t>
      </w:r>
      <w:r w:rsidRPr="00231F20">
        <w:rPr>
          <w:rFonts w:ascii="微软雅黑" w:eastAsia="微软雅黑" w:hAnsi="微软雅黑"/>
        </w:rPr>
        <w:t>页面中，点击【</w:t>
      </w:r>
      <w:r w:rsidRPr="00231F20">
        <w:rPr>
          <w:rFonts w:ascii="微软雅黑" w:eastAsia="微软雅黑" w:hAnsi="微软雅黑" w:hint="eastAsia"/>
        </w:rPr>
        <w:t>保存</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则需要</w:t>
      </w:r>
      <w:r w:rsidRPr="00231F20">
        <w:rPr>
          <w:rFonts w:ascii="微软雅黑" w:eastAsia="微软雅黑" w:hAnsi="微软雅黑" w:hint="eastAsia"/>
        </w:rPr>
        <w:t>进行</w:t>
      </w:r>
      <w:r w:rsidRPr="00231F20">
        <w:rPr>
          <w:rFonts w:ascii="微软雅黑" w:eastAsia="微软雅黑" w:hAnsi="微软雅黑"/>
        </w:rPr>
        <w:t>保存条件校验，校验通过，则提示保存</w:t>
      </w:r>
      <w:r w:rsidRPr="00231F20">
        <w:rPr>
          <w:rFonts w:ascii="微软雅黑" w:eastAsia="微软雅黑" w:hAnsi="微软雅黑"/>
        </w:rPr>
        <w:lastRenderedPageBreak/>
        <w:t>成功，并返回到公司管理列表页</w:t>
      </w:r>
    </w:p>
    <w:p w:rsidR="00D000B0" w:rsidRPr="00231F20" w:rsidRDefault="00D000B0" w:rsidP="00D000B0">
      <w:pPr>
        <w:pStyle w:val="a5"/>
        <w:ind w:left="420" w:firstLineChars="0" w:firstLine="0"/>
        <w:rPr>
          <w:rFonts w:ascii="微软雅黑" w:eastAsia="微软雅黑" w:hAnsi="微软雅黑"/>
        </w:rPr>
      </w:pPr>
      <w:r w:rsidRPr="00231F20">
        <w:rPr>
          <w:rFonts w:ascii="微软雅黑" w:eastAsia="微软雅黑" w:hAnsi="微软雅黑" w:hint="eastAsia"/>
        </w:rPr>
        <w:t>若保存</w:t>
      </w:r>
      <w:r w:rsidRPr="00231F20">
        <w:rPr>
          <w:rFonts w:ascii="微软雅黑" w:eastAsia="微软雅黑" w:hAnsi="微软雅黑"/>
        </w:rPr>
        <w:t>失败，则提示保存失败原因</w:t>
      </w:r>
    </w:p>
    <w:p w:rsidR="00D000B0" w:rsidRPr="00231F20" w:rsidRDefault="00D000B0" w:rsidP="00D000B0">
      <w:pPr>
        <w:rPr>
          <w:rFonts w:ascii="微软雅黑" w:eastAsia="微软雅黑" w:hAnsi="微软雅黑"/>
        </w:rPr>
      </w:pPr>
      <w:r w:rsidRPr="00231F20">
        <w:rPr>
          <w:rFonts w:ascii="微软雅黑" w:eastAsia="微软雅黑" w:hAnsi="微软雅黑" w:hint="eastAsia"/>
        </w:rPr>
        <w:t xml:space="preserve">    在</w:t>
      </w:r>
      <w:r w:rsidRPr="00231F20">
        <w:rPr>
          <w:rFonts w:ascii="微软雅黑" w:eastAsia="微软雅黑" w:hAnsi="微软雅黑"/>
        </w:rPr>
        <w:t>新建</w:t>
      </w:r>
      <w:r w:rsidR="00643B62" w:rsidRPr="00231F20">
        <w:rPr>
          <w:rFonts w:ascii="微软雅黑" w:eastAsia="微软雅黑" w:hAnsi="微软雅黑" w:hint="eastAsia"/>
        </w:rPr>
        <w:t>/修改</w:t>
      </w:r>
      <w:r w:rsidRPr="00231F20">
        <w:rPr>
          <w:rFonts w:ascii="微软雅黑" w:eastAsia="微软雅黑" w:hAnsi="微软雅黑"/>
        </w:rPr>
        <w:t>页面中，点击【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则关闭公司新建页面，返回到公司管理列表页</w:t>
      </w:r>
    </w:p>
    <w:p w:rsidR="00D000B0" w:rsidRPr="00231F20" w:rsidRDefault="00D000B0" w:rsidP="00A92A2B">
      <w:pPr>
        <w:pStyle w:val="a5"/>
        <w:numPr>
          <w:ilvl w:val="0"/>
          <w:numId w:val="74"/>
        </w:numPr>
        <w:ind w:firstLineChars="0"/>
        <w:rPr>
          <w:rFonts w:ascii="微软雅黑" w:eastAsia="微软雅黑" w:hAnsi="微软雅黑"/>
        </w:rPr>
      </w:pPr>
      <w:r w:rsidRPr="00231F20">
        <w:rPr>
          <w:rFonts w:ascii="微软雅黑" w:eastAsia="微软雅黑" w:hAnsi="微软雅黑" w:hint="eastAsia"/>
        </w:rPr>
        <w:t>业务</w:t>
      </w:r>
      <w:r w:rsidRPr="00231F20">
        <w:rPr>
          <w:rFonts w:ascii="微软雅黑" w:eastAsia="微软雅黑" w:hAnsi="微软雅黑"/>
        </w:rPr>
        <w:t>规则</w:t>
      </w:r>
    </w:p>
    <w:p w:rsidR="00D000B0" w:rsidRPr="00231F20" w:rsidRDefault="00642A3B" w:rsidP="00D000B0">
      <w:pPr>
        <w:pStyle w:val="a5"/>
        <w:ind w:left="420" w:firstLineChars="0" w:firstLine="0"/>
        <w:rPr>
          <w:rFonts w:ascii="微软雅黑" w:eastAsia="微软雅黑" w:hAnsi="微软雅黑"/>
        </w:rPr>
      </w:pPr>
      <w:r w:rsidRPr="00231F20">
        <w:rPr>
          <w:rFonts w:ascii="微软雅黑" w:eastAsia="微软雅黑" w:hAnsi="微软雅黑" w:hint="eastAsia"/>
        </w:rPr>
        <w:t>保存</w:t>
      </w:r>
      <w:r w:rsidRPr="00231F20">
        <w:rPr>
          <w:rFonts w:ascii="微软雅黑" w:eastAsia="微软雅黑" w:hAnsi="微软雅黑"/>
        </w:rPr>
        <w:t>校验条件</w:t>
      </w:r>
    </w:p>
    <w:p w:rsidR="00642A3B" w:rsidRPr="00231F20" w:rsidRDefault="00642A3B" w:rsidP="00D000B0">
      <w:pPr>
        <w:pStyle w:val="a5"/>
        <w:ind w:left="420" w:firstLineChars="0" w:firstLine="0"/>
        <w:rPr>
          <w:rFonts w:ascii="微软雅黑" w:eastAsia="微软雅黑" w:hAnsi="微软雅黑"/>
        </w:rPr>
      </w:pPr>
      <w:proofErr w:type="gramStart"/>
      <w:r w:rsidRPr="00231F20">
        <w:rPr>
          <w:rFonts w:ascii="微软雅黑" w:eastAsia="微软雅黑" w:hAnsi="微软雅黑" w:hint="eastAsia"/>
        </w:rPr>
        <w:t>必填项</w:t>
      </w:r>
      <w:r w:rsidRPr="00231F20">
        <w:rPr>
          <w:rFonts w:ascii="微软雅黑" w:eastAsia="微软雅黑" w:hAnsi="微软雅黑"/>
        </w:rPr>
        <w:t>均非</w:t>
      </w:r>
      <w:proofErr w:type="gramEnd"/>
      <w:r w:rsidRPr="00231F20">
        <w:rPr>
          <w:rFonts w:ascii="微软雅黑" w:eastAsia="微软雅黑" w:hAnsi="微软雅黑"/>
        </w:rPr>
        <w:t>空，否则提示“**为必填项，不允许为空”</w:t>
      </w:r>
    </w:p>
    <w:p w:rsidR="00A44557" w:rsidRDefault="00642A3B" w:rsidP="00EB3A05">
      <w:pPr>
        <w:pStyle w:val="a5"/>
        <w:ind w:left="420" w:firstLineChars="0" w:firstLine="0"/>
        <w:rPr>
          <w:ins w:id="1229" w:author="春苹" w:date="2019-02-19T14:37:00Z"/>
          <w:rFonts w:ascii="微软雅黑" w:eastAsia="微软雅黑" w:hAnsi="微软雅黑"/>
        </w:rPr>
      </w:pPr>
      <w:r w:rsidRPr="00231F20">
        <w:rPr>
          <w:rFonts w:ascii="微软雅黑" w:eastAsia="微软雅黑" w:hAnsi="微软雅黑" w:hint="eastAsia"/>
        </w:rPr>
        <w:t>统一</w:t>
      </w:r>
      <w:r w:rsidRPr="00231F20">
        <w:rPr>
          <w:rFonts w:ascii="微软雅黑" w:eastAsia="微软雅黑" w:hAnsi="微软雅黑"/>
        </w:rPr>
        <w:t>社会信用代码需唯一，否则提示“</w:t>
      </w:r>
      <w:r w:rsidRPr="00231F20">
        <w:rPr>
          <w:rFonts w:ascii="微软雅黑" w:eastAsia="微软雅黑" w:hAnsi="微软雅黑" w:hint="eastAsia"/>
        </w:rPr>
        <w:t>统一</w:t>
      </w:r>
      <w:r w:rsidRPr="00231F20">
        <w:rPr>
          <w:rFonts w:ascii="微软雅黑" w:eastAsia="微软雅黑" w:hAnsi="微软雅黑"/>
        </w:rPr>
        <w:t>社会信用代码已存在，不允许重复创建”</w:t>
      </w:r>
    </w:p>
    <w:p w:rsidR="00840C2A" w:rsidRPr="008C49D2" w:rsidRDefault="00840C2A">
      <w:pPr>
        <w:pStyle w:val="3"/>
        <w:numPr>
          <w:ilvl w:val="1"/>
          <w:numId w:val="1"/>
        </w:numPr>
        <w:rPr>
          <w:ins w:id="1230" w:author="春苹" w:date="2019-02-19T14:37:00Z"/>
          <w:rFonts w:ascii="微软雅黑" w:eastAsia="微软雅黑" w:hAnsi="微软雅黑"/>
          <w:highlight w:val="yellow"/>
          <w:rPrChange w:id="1231" w:author="春苹" w:date="2019-02-19T14:47:00Z">
            <w:rPr>
              <w:ins w:id="1232" w:author="春苹" w:date="2019-02-19T14:37:00Z"/>
              <w:rFonts w:ascii="微软雅黑" w:eastAsia="微软雅黑" w:hAnsi="微软雅黑"/>
            </w:rPr>
          </w:rPrChange>
        </w:rPr>
        <w:pPrChange w:id="1233" w:author="春苹" w:date="2019-02-19T14:37:00Z">
          <w:pPr>
            <w:pStyle w:val="3"/>
            <w:numPr>
              <w:numId w:val="97"/>
            </w:numPr>
            <w:ind w:left="425" w:hanging="425"/>
          </w:pPr>
        </w:pPrChange>
      </w:pPr>
      <w:bookmarkStart w:id="1234" w:name="_Toc1480525"/>
      <w:ins w:id="1235" w:author="春苹" w:date="2019-02-19T14:37:00Z">
        <w:r w:rsidRPr="008C49D2">
          <w:rPr>
            <w:rFonts w:ascii="微软雅黑" w:eastAsia="微软雅黑" w:hAnsi="微软雅黑" w:hint="eastAsia"/>
            <w:highlight w:val="yellow"/>
            <w:rPrChange w:id="1236" w:author="春苹" w:date="2019-02-19T14:47:00Z">
              <w:rPr>
                <w:rFonts w:ascii="微软雅黑" w:eastAsia="微软雅黑" w:hAnsi="微软雅黑" w:hint="eastAsia"/>
              </w:rPr>
            </w:rPrChange>
          </w:rPr>
          <w:t>菜单管理</w:t>
        </w:r>
        <w:bookmarkEnd w:id="1234"/>
      </w:ins>
    </w:p>
    <w:p w:rsidR="00840C2A" w:rsidRPr="008C49D2" w:rsidRDefault="00840C2A" w:rsidP="00840C2A">
      <w:pPr>
        <w:pStyle w:val="a5"/>
        <w:ind w:left="420" w:firstLineChars="0" w:firstLine="0"/>
        <w:rPr>
          <w:ins w:id="1237" w:author="春苹" w:date="2019-02-19T14:37:00Z"/>
          <w:rFonts w:ascii="微软雅黑" w:eastAsia="微软雅黑" w:hAnsi="微软雅黑"/>
          <w:highlight w:val="yellow"/>
          <w:rPrChange w:id="1238" w:author="春苹" w:date="2019-02-19T14:47:00Z">
            <w:rPr>
              <w:ins w:id="1239" w:author="春苹" w:date="2019-02-19T14:37:00Z"/>
              <w:rFonts w:ascii="微软雅黑" w:eastAsia="微软雅黑" w:hAnsi="微软雅黑"/>
            </w:rPr>
          </w:rPrChange>
        </w:rPr>
      </w:pPr>
      <w:ins w:id="1240" w:author="春苹" w:date="2019-02-19T14:37:00Z">
        <w:r w:rsidRPr="008C49D2">
          <w:rPr>
            <w:rFonts w:ascii="微软雅黑" w:eastAsia="微软雅黑" w:hAnsi="微软雅黑"/>
            <w:noProof/>
            <w:highlight w:val="yellow"/>
            <w:rPrChange w:id="1241" w:author="春苹" w:date="2019-02-19T14:47:00Z">
              <w:rPr>
                <w:rFonts w:ascii="微软雅黑" w:eastAsia="微软雅黑" w:hAnsi="微软雅黑"/>
                <w:noProof/>
              </w:rPr>
            </w:rPrChange>
          </w:rPr>
          <w:drawing>
            <wp:inline distT="0" distB="0" distL="0" distR="0" wp14:anchorId="3054FC1A" wp14:editId="47584CC8">
              <wp:extent cx="5274310" cy="22244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24405"/>
                      </a:xfrm>
                      <a:prstGeom prst="rect">
                        <a:avLst/>
                      </a:prstGeom>
                    </pic:spPr>
                  </pic:pic>
                </a:graphicData>
              </a:graphic>
            </wp:inline>
          </w:drawing>
        </w:r>
      </w:ins>
    </w:p>
    <w:p w:rsidR="00840C2A" w:rsidRPr="008C49D2" w:rsidRDefault="00840C2A" w:rsidP="00840C2A">
      <w:pPr>
        <w:pStyle w:val="a5"/>
        <w:numPr>
          <w:ilvl w:val="0"/>
          <w:numId w:val="96"/>
        </w:numPr>
        <w:ind w:firstLineChars="0"/>
        <w:rPr>
          <w:ins w:id="1242" w:author="春苹" w:date="2019-02-19T14:37:00Z"/>
          <w:rFonts w:ascii="微软雅黑" w:eastAsia="微软雅黑" w:hAnsi="微软雅黑"/>
          <w:highlight w:val="yellow"/>
          <w:rPrChange w:id="1243" w:author="春苹" w:date="2019-02-19T14:47:00Z">
            <w:rPr>
              <w:ins w:id="1244" w:author="春苹" w:date="2019-02-19T14:37:00Z"/>
              <w:rFonts w:ascii="微软雅黑" w:eastAsia="微软雅黑" w:hAnsi="微软雅黑"/>
            </w:rPr>
          </w:rPrChange>
        </w:rPr>
      </w:pPr>
      <w:ins w:id="1245" w:author="春苹" w:date="2019-02-19T14:37:00Z">
        <w:r w:rsidRPr="008C49D2">
          <w:rPr>
            <w:rFonts w:ascii="微软雅黑" w:eastAsia="微软雅黑" w:hAnsi="微软雅黑" w:hint="eastAsia"/>
            <w:highlight w:val="yellow"/>
            <w:rPrChange w:id="1246" w:author="春苹" w:date="2019-02-19T14:47:00Z">
              <w:rPr>
                <w:rFonts w:ascii="微软雅黑" w:eastAsia="微软雅黑" w:hAnsi="微软雅黑" w:hint="eastAsia"/>
              </w:rPr>
            </w:rPrChange>
          </w:rPr>
          <w:t>菜单</w:t>
        </w:r>
        <w:r w:rsidRPr="008C49D2">
          <w:rPr>
            <w:rFonts w:ascii="微软雅黑" w:eastAsia="微软雅黑" w:hAnsi="微软雅黑"/>
            <w:highlight w:val="yellow"/>
            <w:rPrChange w:id="1247" w:author="春苹" w:date="2019-02-19T14:47:00Z">
              <w:rPr>
                <w:rFonts w:ascii="微软雅黑" w:eastAsia="微软雅黑" w:hAnsi="微软雅黑"/>
              </w:rPr>
            </w:rPrChange>
          </w:rPr>
          <w:t>管理样式</w:t>
        </w:r>
      </w:ins>
    </w:p>
    <w:p w:rsidR="001F008C" w:rsidRPr="001F008C" w:rsidRDefault="001F008C" w:rsidP="001F008C">
      <w:pPr>
        <w:pStyle w:val="a5"/>
        <w:ind w:left="840"/>
        <w:rPr>
          <w:ins w:id="1248" w:author="春苹" w:date="2019-02-20T13:23:00Z"/>
          <w:rFonts w:ascii="微软雅黑" w:eastAsia="微软雅黑" w:hAnsi="微软雅黑" w:hint="eastAsia"/>
          <w:highlight w:val="yellow"/>
          <w:rPrChange w:id="1249" w:author="春苹" w:date="2019-02-20T13:23:00Z">
            <w:rPr>
              <w:ins w:id="1250" w:author="春苹" w:date="2019-02-20T13:23:00Z"/>
              <w:rFonts w:ascii="微软雅黑" w:eastAsia="微软雅黑" w:hAnsi="微软雅黑" w:hint="eastAsia"/>
            </w:rPr>
          </w:rPrChange>
        </w:rPr>
      </w:pPr>
      <w:ins w:id="1251" w:author="春苹" w:date="2019-02-20T13:23:00Z">
        <w:r w:rsidRPr="001F008C">
          <w:rPr>
            <w:rFonts w:ascii="微软雅黑" w:eastAsia="微软雅黑" w:hAnsi="微软雅黑" w:hint="eastAsia"/>
            <w:highlight w:val="yellow"/>
            <w:rPrChange w:id="1252" w:author="春苹" w:date="2019-02-20T13:23:00Z">
              <w:rPr>
                <w:rFonts w:ascii="微软雅黑" w:eastAsia="微软雅黑" w:hAnsi="微软雅黑" w:hint="eastAsia"/>
              </w:rPr>
            </w:rPrChange>
          </w:rPr>
          <w:t>菜单若员工可用，则在菜单名称后方标注【员工】</w:t>
        </w:r>
      </w:ins>
    </w:p>
    <w:p w:rsidR="001F008C" w:rsidRPr="001F008C" w:rsidRDefault="001F008C" w:rsidP="001F008C">
      <w:pPr>
        <w:pStyle w:val="a5"/>
        <w:ind w:left="840"/>
        <w:rPr>
          <w:ins w:id="1253" w:author="春苹" w:date="2019-02-20T13:23:00Z"/>
          <w:rFonts w:ascii="微软雅黑" w:eastAsia="微软雅黑" w:hAnsi="微软雅黑" w:hint="eastAsia"/>
          <w:highlight w:val="yellow"/>
          <w:rPrChange w:id="1254" w:author="春苹" w:date="2019-02-20T13:23:00Z">
            <w:rPr>
              <w:ins w:id="1255" w:author="春苹" w:date="2019-02-20T13:23:00Z"/>
              <w:rFonts w:ascii="微软雅黑" w:eastAsia="微软雅黑" w:hAnsi="微软雅黑" w:hint="eastAsia"/>
            </w:rPr>
          </w:rPrChange>
        </w:rPr>
      </w:pPr>
      <w:ins w:id="1256" w:author="春苹" w:date="2019-02-20T13:23:00Z">
        <w:r w:rsidRPr="001F008C">
          <w:rPr>
            <w:rFonts w:ascii="微软雅黑" w:eastAsia="微软雅黑" w:hAnsi="微软雅黑" w:hint="eastAsia"/>
            <w:highlight w:val="yellow"/>
            <w:rPrChange w:id="1257" w:author="春苹" w:date="2019-02-20T13:23:00Z">
              <w:rPr>
                <w:rFonts w:ascii="微软雅黑" w:eastAsia="微软雅黑" w:hAnsi="微软雅黑" w:hint="eastAsia"/>
              </w:rPr>
            </w:rPrChange>
          </w:rPr>
          <w:t>菜单若经销商可用，则在菜单名称后方标注【经销商】</w:t>
        </w:r>
      </w:ins>
    </w:p>
    <w:p w:rsidR="001F008C" w:rsidRPr="001F008C" w:rsidRDefault="001F008C" w:rsidP="001F008C">
      <w:pPr>
        <w:pStyle w:val="a5"/>
        <w:ind w:left="840"/>
        <w:rPr>
          <w:ins w:id="1258" w:author="春苹" w:date="2019-02-20T13:23:00Z"/>
          <w:rFonts w:ascii="微软雅黑" w:eastAsia="微软雅黑" w:hAnsi="微软雅黑" w:hint="eastAsia"/>
          <w:highlight w:val="yellow"/>
          <w:rPrChange w:id="1259" w:author="春苹" w:date="2019-02-20T13:23:00Z">
            <w:rPr>
              <w:ins w:id="1260" w:author="春苹" w:date="2019-02-20T13:23:00Z"/>
              <w:rFonts w:ascii="微软雅黑" w:eastAsia="微软雅黑" w:hAnsi="微软雅黑" w:hint="eastAsia"/>
            </w:rPr>
          </w:rPrChange>
        </w:rPr>
      </w:pPr>
      <w:ins w:id="1261" w:author="春苹" w:date="2019-02-20T13:23:00Z">
        <w:r w:rsidRPr="001F008C">
          <w:rPr>
            <w:rFonts w:ascii="微软雅黑" w:eastAsia="微软雅黑" w:hAnsi="微软雅黑" w:hint="eastAsia"/>
            <w:highlight w:val="yellow"/>
            <w:rPrChange w:id="1262" w:author="春苹" w:date="2019-02-20T13:23:00Z">
              <w:rPr>
                <w:rFonts w:ascii="微软雅黑" w:eastAsia="微软雅黑" w:hAnsi="微软雅黑" w:hint="eastAsia"/>
              </w:rPr>
            </w:rPrChange>
          </w:rPr>
          <w:t>除【宝沃新零售商户端】之外的菜单即所有的后台系统菜单，均默认【员工】可用、经销商</w:t>
        </w:r>
        <w:proofErr w:type="gramStart"/>
        <w:r w:rsidRPr="001F008C">
          <w:rPr>
            <w:rFonts w:ascii="微软雅黑" w:eastAsia="微软雅黑" w:hAnsi="微软雅黑" w:hint="eastAsia"/>
            <w:highlight w:val="yellow"/>
            <w:rPrChange w:id="1263" w:author="春苹" w:date="2019-02-20T13:23:00Z">
              <w:rPr>
                <w:rFonts w:ascii="微软雅黑" w:eastAsia="微软雅黑" w:hAnsi="微软雅黑" w:hint="eastAsia"/>
              </w:rPr>
            </w:rPrChange>
          </w:rPr>
          <w:t>不</w:t>
        </w:r>
        <w:proofErr w:type="gramEnd"/>
        <w:r w:rsidRPr="001F008C">
          <w:rPr>
            <w:rFonts w:ascii="微软雅黑" w:eastAsia="微软雅黑" w:hAnsi="微软雅黑" w:hint="eastAsia"/>
            <w:highlight w:val="yellow"/>
            <w:rPrChange w:id="1264" w:author="春苹" w:date="2019-02-20T13:23:00Z">
              <w:rPr>
                <w:rFonts w:ascii="微软雅黑" w:eastAsia="微软雅黑" w:hAnsi="微软雅黑" w:hint="eastAsia"/>
              </w:rPr>
            </w:rPrChange>
          </w:rPr>
          <w:t>可用</w:t>
        </w:r>
      </w:ins>
    </w:p>
    <w:p w:rsidR="00840C2A" w:rsidRPr="001F008C" w:rsidRDefault="001F008C" w:rsidP="001F008C">
      <w:pPr>
        <w:pStyle w:val="a5"/>
        <w:ind w:left="840" w:firstLineChars="0" w:firstLine="0"/>
        <w:rPr>
          <w:ins w:id="1265" w:author="春苹" w:date="2019-02-19T14:37:00Z"/>
          <w:rFonts w:ascii="微软雅黑" w:eastAsia="微软雅黑" w:hAnsi="微软雅黑"/>
          <w:highlight w:val="yellow"/>
          <w:rPrChange w:id="1266" w:author="春苹" w:date="2019-02-20T13:23:00Z">
            <w:rPr>
              <w:ins w:id="1267" w:author="春苹" w:date="2019-02-19T14:37:00Z"/>
              <w:rFonts w:ascii="微软雅黑" w:eastAsia="微软雅黑" w:hAnsi="微软雅黑"/>
            </w:rPr>
          </w:rPrChange>
        </w:rPr>
      </w:pPr>
      <w:ins w:id="1268" w:author="春苹" w:date="2019-02-20T13:23:00Z">
        <w:r w:rsidRPr="001F008C">
          <w:rPr>
            <w:rFonts w:ascii="微软雅黑" w:eastAsia="微软雅黑" w:hAnsi="微软雅黑" w:hint="eastAsia"/>
            <w:highlight w:val="yellow"/>
            <w:rPrChange w:id="1269" w:author="春苹" w:date="2019-02-20T13:23:00Z">
              <w:rPr>
                <w:rFonts w:ascii="微软雅黑" w:eastAsia="微软雅黑" w:hAnsi="微软雅黑" w:hint="eastAsia"/>
              </w:rPr>
            </w:rPrChange>
          </w:rPr>
          <w:t>【宝沃新零售商户端】中除部分不可分配给员工或经销商的菜单之外的其他商户端菜单的员工及经销商的可用性，需要通过功能按钮【员工菜单管理】及【经销商菜</w:t>
        </w:r>
        <w:r w:rsidRPr="001F008C">
          <w:rPr>
            <w:rFonts w:ascii="微软雅黑" w:eastAsia="微软雅黑" w:hAnsi="微软雅黑" w:hint="eastAsia"/>
            <w:highlight w:val="yellow"/>
            <w:rPrChange w:id="1270" w:author="春苹" w:date="2019-02-20T13:23:00Z">
              <w:rPr>
                <w:rFonts w:ascii="微软雅黑" w:eastAsia="微软雅黑" w:hAnsi="微软雅黑" w:hint="eastAsia"/>
              </w:rPr>
            </w:rPrChange>
          </w:rPr>
          <w:lastRenderedPageBreak/>
          <w:t>单管理】来实现</w:t>
        </w:r>
      </w:ins>
    </w:p>
    <w:p w:rsidR="00840C2A" w:rsidRPr="008C49D2" w:rsidRDefault="00840C2A" w:rsidP="00840C2A">
      <w:pPr>
        <w:pStyle w:val="a5"/>
        <w:numPr>
          <w:ilvl w:val="0"/>
          <w:numId w:val="96"/>
        </w:numPr>
        <w:ind w:firstLineChars="0"/>
        <w:rPr>
          <w:ins w:id="1271" w:author="春苹" w:date="2019-02-19T14:37:00Z"/>
          <w:rFonts w:ascii="微软雅黑" w:eastAsia="微软雅黑" w:hAnsi="微软雅黑"/>
          <w:highlight w:val="yellow"/>
          <w:rPrChange w:id="1272" w:author="春苹" w:date="2019-02-19T14:47:00Z">
            <w:rPr>
              <w:ins w:id="1273" w:author="春苹" w:date="2019-02-19T14:37:00Z"/>
              <w:rFonts w:ascii="微软雅黑" w:eastAsia="微软雅黑" w:hAnsi="微软雅黑"/>
            </w:rPr>
          </w:rPrChange>
        </w:rPr>
      </w:pPr>
      <w:ins w:id="1274" w:author="春苹" w:date="2019-02-19T14:37:00Z">
        <w:r w:rsidRPr="008C49D2">
          <w:rPr>
            <w:rFonts w:ascii="微软雅黑" w:eastAsia="微软雅黑" w:hAnsi="微软雅黑" w:hint="eastAsia"/>
            <w:highlight w:val="yellow"/>
            <w:rPrChange w:id="1275" w:author="春苹" w:date="2019-02-19T14:47:00Z">
              <w:rPr>
                <w:rFonts w:ascii="微软雅黑" w:eastAsia="微软雅黑" w:hAnsi="微软雅黑" w:hint="eastAsia"/>
              </w:rPr>
            </w:rPrChange>
          </w:rPr>
          <w:t>员工菜单</w:t>
        </w:r>
        <w:r w:rsidRPr="008C49D2">
          <w:rPr>
            <w:rFonts w:ascii="微软雅黑" w:eastAsia="微软雅黑" w:hAnsi="微软雅黑"/>
            <w:highlight w:val="yellow"/>
            <w:rPrChange w:id="1276" w:author="春苹" w:date="2019-02-19T14:47:00Z">
              <w:rPr>
                <w:rFonts w:ascii="微软雅黑" w:eastAsia="微软雅黑" w:hAnsi="微软雅黑"/>
              </w:rPr>
            </w:rPrChange>
          </w:rPr>
          <w:t>管理</w:t>
        </w:r>
      </w:ins>
    </w:p>
    <w:p w:rsidR="00840C2A" w:rsidRPr="008C49D2" w:rsidRDefault="00840C2A" w:rsidP="00840C2A">
      <w:pPr>
        <w:pStyle w:val="a5"/>
        <w:ind w:left="840" w:firstLineChars="0" w:firstLine="0"/>
        <w:rPr>
          <w:ins w:id="1277" w:author="春苹" w:date="2019-02-19T14:37:00Z"/>
          <w:rFonts w:ascii="微软雅黑" w:eastAsia="微软雅黑" w:hAnsi="微软雅黑"/>
          <w:highlight w:val="yellow"/>
          <w:rPrChange w:id="1278" w:author="春苹" w:date="2019-02-19T14:47:00Z">
            <w:rPr>
              <w:ins w:id="1279" w:author="春苹" w:date="2019-02-19T14:37:00Z"/>
              <w:rFonts w:ascii="微软雅黑" w:eastAsia="微软雅黑" w:hAnsi="微软雅黑"/>
            </w:rPr>
          </w:rPrChange>
        </w:rPr>
      </w:pPr>
      <w:ins w:id="1280" w:author="春苹" w:date="2019-02-19T14:37:00Z">
        <w:r w:rsidRPr="008C49D2">
          <w:rPr>
            <w:rFonts w:ascii="微软雅黑" w:eastAsia="微软雅黑" w:hAnsi="微软雅黑"/>
            <w:noProof/>
            <w:highlight w:val="yellow"/>
            <w:rPrChange w:id="1281" w:author="春苹" w:date="2019-02-19T14:47:00Z">
              <w:rPr>
                <w:rFonts w:ascii="微软雅黑" w:eastAsia="微软雅黑" w:hAnsi="微软雅黑"/>
                <w:noProof/>
              </w:rPr>
            </w:rPrChange>
          </w:rPr>
          <w:drawing>
            <wp:inline distT="0" distB="0" distL="0" distR="0" wp14:anchorId="21867E9B" wp14:editId="3FB3D401">
              <wp:extent cx="5274310" cy="14636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63675"/>
                      </a:xfrm>
                      <a:prstGeom prst="rect">
                        <a:avLst/>
                      </a:prstGeom>
                    </pic:spPr>
                  </pic:pic>
                </a:graphicData>
              </a:graphic>
            </wp:inline>
          </w:drawing>
        </w:r>
      </w:ins>
    </w:p>
    <w:p w:rsidR="00A358B7" w:rsidRPr="00A358B7" w:rsidRDefault="00A358B7" w:rsidP="00A358B7">
      <w:pPr>
        <w:pStyle w:val="a5"/>
        <w:ind w:left="840" w:firstLineChars="0" w:firstLine="0"/>
        <w:rPr>
          <w:ins w:id="1282" w:author="春苹" w:date="2019-02-20T13:25:00Z"/>
          <w:rFonts w:ascii="微软雅黑" w:eastAsia="微软雅黑" w:hAnsi="微软雅黑"/>
          <w:highlight w:val="yellow"/>
          <w:rPrChange w:id="1283" w:author="春苹" w:date="2019-02-20T13:25:00Z">
            <w:rPr>
              <w:ins w:id="1284" w:author="春苹" w:date="2019-02-20T13:25:00Z"/>
              <w:rFonts w:ascii="微软雅黑" w:eastAsia="微软雅黑" w:hAnsi="微软雅黑"/>
            </w:rPr>
          </w:rPrChange>
        </w:rPr>
      </w:pPr>
      <w:ins w:id="1285" w:author="春苹" w:date="2019-02-20T13:25:00Z">
        <w:r w:rsidRPr="00A358B7">
          <w:rPr>
            <w:rFonts w:ascii="微软雅黑" w:eastAsia="微软雅黑" w:hAnsi="微软雅黑" w:hint="eastAsia"/>
            <w:highlight w:val="yellow"/>
            <w:rPrChange w:id="1286" w:author="春苹" w:date="2019-02-20T13:25:00Z">
              <w:rPr>
                <w:rFonts w:ascii="微软雅黑" w:eastAsia="微软雅黑" w:hAnsi="微软雅黑" w:hint="eastAsia"/>
              </w:rPr>
            </w:rPrChange>
          </w:rPr>
          <w:t>数据</w:t>
        </w:r>
        <w:r w:rsidRPr="00A358B7">
          <w:rPr>
            <w:rFonts w:ascii="微软雅黑" w:eastAsia="微软雅黑" w:hAnsi="微软雅黑"/>
            <w:highlight w:val="yellow"/>
            <w:rPrChange w:id="1287" w:author="春苹" w:date="2019-02-20T13:25:00Z">
              <w:rPr>
                <w:rFonts w:ascii="微软雅黑" w:eastAsia="微软雅黑" w:hAnsi="微软雅黑"/>
              </w:rPr>
            </w:rPrChange>
          </w:rPr>
          <w:t>范围：可</w:t>
        </w:r>
        <w:r w:rsidRPr="00A358B7">
          <w:rPr>
            <w:rFonts w:ascii="微软雅黑" w:eastAsia="微软雅黑" w:hAnsi="微软雅黑" w:hint="eastAsia"/>
            <w:highlight w:val="yellow"/>
            <w:rPrChange w:id="1288" w:author="春苹" w:date="2019-02-20T13:25:00Z">
              <w:rPr>
                <w:rFonts w:ascii="微软雅黑" w:eastAsia="微软雅黑" w:hAnsi="微软雅黑" w:hint="eastAsia"/>
              </w:rPr>
            </w:rPrChange>
          </w:rPr>
          <w:t>选</w:t>
        </w:r>
        <w:r w:rsidRPr="00A358B7">
          <w:rPr>
            <w:rFonts w:ascii="微软雅黑" w:eastAsia="微软雅黑" w:hAnsi="微软雅黑"/>
            <w:highlight w:val="yellow"/>
            <w:rPrChange w:id="1289" w:author="春苹" w:date="2019-02-20T13:25:00Z">
              <w:rPr>
                <w:rFonts w:ascii="微软雅黑" w:eastAsia="微软雅黑" w:hAnsi="微软雅黑"/>
              </w:rPr>
            </w:rPrChange>
          </w:rPr>
          <w:t>的菜单为</w:t>
        </w:r>
        <w:r w:rsidRPr="00A358B7">
          <w:rPr>
            <w:rFonts w:ascii="微软雅黑" w:eastAsia="微软雅黑" w:hAnsi="微软雅黑" w:hint="eastAsia"/>
            <w:highlight w:val="yellow"/>
            <w:rPrChange w:id="1290" w:author="春苹" w:date="2019-02-20T13:25:00Z">
              <w:rPr>
                <w:rFonts w:ascii="微软雅黑" w:eastAsia="微软雅黑" w:hAnsi="微软雅黑" w:hint="eastAsia"/>
              </w:rPr>
            </w:rPrChange>
          </w:rPr>
          <w:t>【宝沃新零售商户端】</w:t>
        </w:r>
        <w:r w:rsidRPr="00A358B7">
          <w:rPr>
            <w:rFonts w:ascii="微软雅黑" w:eastAsia="微软雅黑" w:hAnsi="微软雅黑"/>
            <w:highlight w:val="yellow"/>
            <w:rPrChange w:id="1291" w:author="春苹" w:date="2019-02-20T13:25:00Z">
              <w:rPr>
                <w:rFonts w:ascii="微软雅黑" w:eastAsia="微软雅黑" w:hAnsi="微软雅黑"/>
              </w:rPr>
            </w:rPrChange>
          </w:rPr>
          <w:t>中全部有效的菜单</w:t>
        </w:r>
        <w:r w:rsidRPr="00A358B7">
          <w:rPr>
            <w:rFonts w:ascii="微软雅黑" w:eastAsia="微软雅黑" w:hAnsi="微软雅黑" w:hint="eastAsia"/>
            <w:highlight w:val="yellow"/>
            <w:rPrChange w:id="1292" w:author="春苹" w:date="2019-02-20T13:25:00Z">
              <w:rPr>
                <w:rFonts w:ascii="微软雅黑" w:eastAsia="微软雅黑" w:hAnsi="微软雅黑" w:hint="eastAsia"/>
              </w:rPr>
            </w:rPrChange>
          </w:rPr>
          <w:t>（除商户端</w:t>
        </w:r>
        <w:r w:rsidRPr="00A358B7">
          <w:rPr>
            <w:rFonts w:ascii="微软雅黑" w:eastAsia="微软雅黑" w:hAnsi="微软雅黑"/>
            <w:highlight w:val="yellow"/>
            <w:rPrChange w:id="1293" w:author="春苹" w:date="2019-02-20T13:25:00Z">
              <w:rPr>
                <w:rFonts w:ascii="微软雅黑" w:eastAsia="微软雅黑" w:hAnsi="微软雅黑"/>
              </w:rPr>
            </w:rPrChange>
          </w:rPr>
          <w:t>中</w:t>
        </w:r>
        <w:r w:rsidRPr="00A358B7">
          <w:rPr>
            <w:rFonts w:ascii="微软雅黑" w:eastAsia="微软雅黑" w:hAnsi="微软雅黑" w:hint="eastAsia"/>
            <w:highlight w:val="yellow"/>
            <w:rPrChange w:id="1294" w:author="春苹" w:date="2019-02-20T13:25:00Z">
              <w:rPr>
                <w:rFonts w:ascii="微软雅黑" w:eastAsia="微软雅黑" w:hAnsi="微软雅黑" w:hint="eastAsia"/>
              </w:rPr>
            </w:rPrChange>
          </w:rPr>
          <w:t>不可</w:t>
        </w:r>
        <w:r w:rsidRPr="00A358B7">
          <w:rPr>
            <w:rFonts w:ascii="微软雅黑" w:eastAsia="微软雅黑" w:hAnsi="微软雅黑"/>
            <w:highlight w:val="yellow"/>
            <w:rPrChange w:id="1295" w:author="春苹" w:date="2019-02-20T13:25:00Z">
              <w:rPr>
                <w:rFonts w:ascii="微软雅黑" w:eastAsia="微软雅黑" w:hAnsi="微软雅黑"/>
              </w:rPr>
            </w:rPrChange>
          </w:rPr>
          <w:t>分配给员工的</w:t>
        </w:r>
        <w:r w:rsidRPr="00A358B7">
          <w:rPr>
            <w:rFonts w:ascii="微软雅黑" w:eastAsia="微软雅黑" w:hAnsi="微软雅黑" w:hint="eastAsia"/>
            <w:highlight w:val="yellow"/>
            <w:rPrChange w:id="1296" w:author="春苹" w:date="2019-02-20T13:25:00Z">
              <w:rPr>
                <w:rFonts w:ascii="微软雅黑" w:eastAsia="微软雅黑" w:hAnsi="微软雅黑" w:hint="eastAsia"/>
              </w:rPr>
            </w:rPrChange>
          </w:rPr>
          <w:t>菜单</w:t>
        </w:r>
        <w:r w:rsidRPr="00A358B7">
          <w:rPr>
            <w:rFonts w:ascii="微软雅黑" w:eastAsia="微软雅黑" w:hAnsi="微软雅黑"/>
            <w:highlight w:val="yellow"/>
            <w:rPrChange w:id="1297" w:author="春苹" w:date="2019-02-20T13:25:00Z">
              <w:rPr>
                <w:rFonts w:ascii="微软雅黑" w:eastAsia="微软雅黑" w:hAnsi="微软雅黑"/>
              </w:rPr>
            </w:rPrChange>
          </w:rPr>
          <w:t>除外</w:t>
        </w:r>
        <w:r w:rsidRPr="00A358B7">
          <w:rPr>
            <w:rFonts w:ascii="微软雅黑" w:eastAsia="微软雅黑" w:hAnsi="微软雅黑" w:hint="eastAsia"/>
            <w:highlight w:val="yellow"/>
            <w:rPrChange w:id="1298" w:author="春苹" w:date="2019-02-20T13:25:00Z">
              <w:rPr>
                <w:rFonts w:ascii="微软雅黑" w:eastAsia="微软雅黑" w:hAnsi="微软雅黑" w:hint="eastAsia"/>
              </w:rPr>
            </w:rPrChange>
          </w:rPr>
          <w:t>,这些</w:t>
        </w:r>
        <w:r w:rsidRPr="00A358B7">
          <w:rPr>
            <w:rFonts w:ascii="微软雅黑" w:eastAsia="微软雅黑" w:hAnsi="微软雅黑"/>
            <w:highlight w:val="yellow"/>
            <w:rPrChange w:id="1299" w:author="春苹" w:date="2019-02-20T13:25:00Z">
              <w:rPr>
                <w:rFonts w:ascii="微软雅黑" w:eastAsia="微软雅黑" w:hAnsi="微软雅黑"/>
              </w:rPr>
            </w:rPrChange>
          </w:rPr>
          <w:t>菜单由</w:t>
        </w:r>
        <w:r w:rsidRPr="00A358B7">
          <w:rPr>
            <w:rFonts w:ascii="微软雅黑" w:eastAsia="微软雅黑" w:hAnsi="微软雅黑" w:hint="eastAsia"/>
            <w:highlight w:val="yellow"/>
            <w:rPrChange w:id="1300" w:author="春苹" w:date="2019-02-20T13:25:00Z">
              <w:rPr>
                <w:rFonts w:ascii="微软雅黑" w:eastAsia="微软雅黑" w:hAnsi="微软雅黑" w:hint="eastAsia"/>
              </w:rPr>
            </w:rPrChange>
          </w:rPr>
          <w:t>商户端</w:t>
        </w:r>
        <w:r w:rsidRPr="00A358B7">
          <w:rPr>
            <w:rFonts w:ascii="微软雅黑" w:eastAsia="微软雅黑" w:hAnsi="微软雅黑"/>
            <w:highlight w:val="yellow"/>
            <w:rPrChange w:id="1301" w:author="春苹" w:date="2019-02-20T13:25:00Z">
              <w:rPr>
                <w:rFonts w:ascii="微软雅黑" w:eastAsia="微软雅黑" w:hAnsi="微软雅黑"/>
              </w:rPr>
            </w:rPrChange>
          </w:rPr>
          <w:t>定义</w:t>
        </w:r>
        <w:r w:rsidRPr="00A358B7">
          <w:rPr>
            <w:rFonts w:ascii="微软雅黑" w:eastAsia="微软雅黑" w:hAnsi="微软雅黑" w:hint="eastAsia"/>
            <w:highlight w:val="yellow"/>
            <w:rPrChange w:id="1302" w:author="春苹" w:date="2019-02-20T13:25:00Z">
              <w:rPr>
                <w:rFonts w:ascii="微软雅黑" w:eastAsia="微软雅黑" w:hAnsi="微软雅黑" w:hint="eastAsia"/>
              </w:rPr>
            </w:rPrChange>
          </w:rPr>
          <w:t>）</w:t>
        </w:r>
      </w:ins>
    </w:p>
    <w:p w:rsidR="00A358B7" w:rsidRPr="00A358B7" w:rsidRDefault="00A358B7" w:rsidP="00A358B7">
      <w:pPr>
        <w:pStyle w:val="a5"/>
        <w:ind w:left="840" w:firstLineChars="0" w:firstLine="0"/>
        <w:rPr>
          <w:ins w:id="1303" w:author="春苹" w:date="2019-02-20T13:25:00Z"/>
          <w:rFonts w:ascii="微软雅黑" w:eastAsia="微软雅黑" w:hAnsi="微软雅黑"/>
          <w:highlight w:val="yellow"/>
          <w:rPrChange w:id="1304" w:author="春苹" w:date="2019-02-20T13:25:00Z">
            <w:rPr>
              <w:ins w:id="1305" w:author="春苹" w:date="2019-02-20T13:25:00Z"/>
              <w:rFonts w:ascii="微软雅黑" w:eastAsia="微软雅黑" w:hAnsi="微软雅黑"/>
            </w:rPr>
          </w:rPrChange>
        </w:rPr>
      </w:pPr>
      <w:ins w:id="1306" w:author="春苹" w:date="2019-02-20T13:25:00Z">
        <w:r w:rsidRPr="00A358B7">
          <w:rPr>
            <w:rFonts w:ascii="微软雅黑" w:eastAsia="微软雅黑" w:hAnsi="微软雅黑" w:hint="eastAsia"/>
            <w:highlight w:val="yellow"/>
            <w:rPrChange w:id="1307" w:author="春苹" w:date="2019-02-20T13:25:00Z">
              <w:rPr>
                <w:rFonts w:ascii="微软雅黑" w:eastAsia="微软雅黑" w:hAnsi="微软雅黑" w:hint="eastAsia"/>
              </w:rPr>
            </w:rPrChange>
          </w:rPr>
          <w:t>若</w:t>
        </w:r>
        <w:proofErr w:type="gramStart"/>
        <w:r w:rsidRPr="00A358B7">
          <w:rPr>
            <w:rFonts w:ascii="微软雅黑" w:eastAsia="微软雅黑" w:hAnsi="微软雅黑"/>
            <w:highlight w:val="yellow"/>
            <w:rPrChange w:id="1308" w:author="春苹" w:date="2019-02-20T13:25:00Z">
              <w:rPr>
                <w:rFonts w:ascii="微软雅黑" w:eastAsia="微软雅黑" w:hAnsi="微软雅黑"/>
              </w:rPr>
            </w:rPrChange>
          </w:rPr>
          <w:t>取消勾选了</w:t>
        </w:r>
        <w:proofErr w:type="gramEnd"/>
        <w:r w:rsidRPr="00A358B7">
          <w:rPr>
            <w:rFonts w:ascii="微软雅黑" w:eastAsia="微软雅黑" w:hAnsi="微软雅黑" w:hint="eastAsia"/>
            <w:highlight w:val="yellow"/>
            <w:rPrChange w:id="1309" w:author="春苹" w:date="2019-02-20T13:25:00Z">
              <w:rPr>
                <w:rFonts w:ascii="微软雅黑" w:eastAsia="微软雅黑" w:hAnsi="微软雅黑" w:hint="eastAsia"/>
              </w:rPr>
            </w:rPrChange>
          </w:rPr>
          <w:t>之</w:t>
        </w:r>
        <w:r w:rsidRPr="00A358B7">
          <w:rPr>
            <w:rFonts w:ascii="微软雅黑" w:eastAsia="微软雅黑" w:hAnsi="微软雅黑"/>
            <w:highlight w:val="yellow"/>
            <w:rPrChange w:id="1310" w:author="春苹" w:date="2019-02-20T13:25:00Z">
              <w:rPr>
                <w:rFonts w:ascii="微软雅黑" w:eastAsia="微软雅黑" w:hAnsi="微软雅黑"/>
              </w:rPr>
            </w:rPrChange>
          </w:rPr>
          <w:t>前</w:t>
        </w:r>
        <w:proofErr w:type="gramStart"/>
        <w:r w:rsidRPr="00A358B7">
          <w:rPr>
            <w:rFonts w:ascii="微软雅黑" w:eastAsia="微软雅黑" w:hAnsi="微软雅黑"/>
            <w:highlight w:val="yellow"/>
            <w:rPrChange w:id="1311" w:author="春苹" w:date="2019-02-20T13:25:00Z">
              <w:rPr>
                <w:rFonts w:ascii="微软雅黑" w:eastAsia="微软雅黑" w:hAnsi="微软雅黑"/>
              </w:rPr>
            </w:rPrChange>
          </w:rPr>
          <w:t>已经勾选的</w:t>
        </w:r>
        <w:proofErr w:type="gramEnd"/>
        <w:r w:rsidRPr="00A358B7">
          <w:rPr>
            <w:rFonts w:ascii="微软雅黑" w:eastAsia="微软雅黑" w:hAnsi="微软雅黑"/>
            <w:highlight w:val="yellow"/>
            <w:rPrChange w:id="1312" w:author="春苹" w:date="2019-02-20T13:25:00Z">
              <w:rPr>
                <w:rFonts w:ascii="微软雅黑" w:eastAsia="微软雅黑" w:hAnsi="微软雅黑"/>
              </w:rPr>
            </w:rPrChange>
          </w:rPr>
          <w:t>菜单，</w:t>
        </w:r>
        <w:r w:rsidRPr="00A358B7">
          <w:rPr>
            <w:rFonts w:ascii="微软雅黑" w:eastAsia="微软雅黑" w:hAnsi="微软雅黑" w:hint="eastAsia"/>
            <w:highlight w:val="yellow"/>
            <w:rPrChange w:id="1313" w:author="春苹" w:date="2019-02-20T13:25:00Z">
              <w:rPr>
                <w:rFonts w:ascii="微软雅黑" w:eastAsia="微软雅黑" w:hAnsi="微软雅黑" w:hint="eastAsia"/>
              </w:rPr>
            </w:rPrChange>
          </w:rPr>
          <w:t>并在</w:t>
        </w:r>
        <w:r w:rsidRPr="00A358B7">
          <w:rPr>
            <w:rFonts w:ascii="微软雅黑" w:eastAsia="微软雅黑" w:hAnsi="微软雅黑"/>
            <w:highlight w:val="yellow"/>
            <w:rPrChange w:id="1314" w:author="春苹" w:date="2019-02-20T13:25:00Z">
              <w:rPr>
                <w:rFonts w:ascii="微软雅黑" w:eastAsia="微软雅黑" w:hAnsi="微软雅黑"/>
              </w:rPr>
            </w:rPrChange>
          </w:rPr>
          <w:t>【</w:t>
        </w:r>
        <w:r w:rsidRPr="00A358B7">
          <w:rPr>
            <w:rFonts w:ascii="微软雅黑" w:eastAsia="微软雅黑" w:hAnsi="微软雅黑" w:hint="eastAsia"/>
            <w:highlight w:val="yellow"/>
            <w:rPrChange w:id="1315" w:author="春苹" w:date="2019-02-20T13:25:00Z">
              <w:rPr>
                <w:rFonts w:ascii="微软雅黑" w:eastAsia="微软雅黑" w:hAnsi="微软雅黑" w:hint="eastAsia"/>
              </w:rPr>
            </w:rPrChange>
          </w:rPr>
          <w:t>员工</w:t>
        </w:r>
        <w:r w:rsidRPr="00A358B7">
          <w:rPr>
            <w:rFonts w:ascii="微软雅黑" w:eastAsia="微软雅黑" w:hAnsi="微软雅黑"/>
            <w:highlight w:val="yellow"/>
            <w:rPrChange w:id="1316" w:author="春苹" w:date="2019-02-20T13:25:00Z">
              <w:rPr>
                <w:rFonts w:ascii="微软雅黑" w:eastAsia="微软雅黑" w:hAnsi="微软雅黑"/>
              </w:rPr>
            </w:rPrChange>
          </w:rPr>
          <w:t>菜单管理】</w:t>
        </w:r>
        <w:r w:rsidRPr="00A358B7">
          <w:rPr>
            <w:rFonts w:ascii="微软雅黑" w:eastAsia="微软雅黑" w:hAnsi="微软雅黑" w:hint="eastAsia"/>
            <w:highlight w:val="yellow"/>
            <w:rPrChange w:id="1317" w:author="春苹" w:date="2019-02-20T13:25:00Z">
              <w:rPr>
                <w:rFonts w:ascii="微软雅黑" w:eastAsia="微软雅黑" w:hAnsi="微软雅黑" w:hint="eastAsia"/>
              </w:rPr>
            </w:rPrChange>
          </w:rPr>
          <w:t>页面中</w:t>
        </w:r>
        <w:r w:rsidRPr="00A358B7">
          <w:rPr>
            <w:rFonts w:ascii="微软雅黑" w:eastAsia="微软雅黑" w:hAnsi="微软雅黑"/>
            <w:highlight w:val="yellow"/>
            <w:rPrChange w:id="1318" w:author="春苹" w:date="2019-02-20T13:25:00Z">
              <w:rPr>
                <w:rFonts w:ascii="微软雅黑" w:eastAsia="微软雅黑" w:hAnsi="微软雅黑"/>
              </w:rPr>
            </w:rPrChange>
          </w:rPr>
          <w:t>操作</w:t>
        </w:r>
        <w:r w:rsidRPr="00A358B7">
          <w:rPr>
            <w:rFonts w:ascii="微软雅黑" w:eastAsia="微软雅黑" w:hAnsi="微软雅黑" w:hint="eastAsia"/>
            <w:highlight w:val="yellow"/>
            <w:rPrChange w:id="1319" w:author="春苹" w:date="2019-02-20T13:25:00Z">
              <w:rPr>
                <w:rFonts w:ascii="微软雅黑" w:eastAsia="微软雅黑" w:hAnsi="微软雅黑" w:hint="eastAsia"/>
              </w:rPr>
            </w:rPrChange>
          </w:rPr>
          <w:t>保存</w:t>
        </w:r>
        <w:r w:rsidRPr="00A358B7">
          <w:rPr>
            <w:rFonts w:ascii="微软雅黑" w:eastAsia="微软雅黑" w:hAnsi="微软雅黑"/>
            <w:highlight w:val="yellow"/>
            <w:rPrChange w:id="1320" w:author="春苹" w:date="2019-02-20T13:25:00Z">
              <w:rPr>
                <w:rFonts w:ascii="微软雅黑" w:eastAsia="微软雅黑" w:hAnsi="微软雅黑"/>
              </w:rPr>
            </w:rPrChange>
          </w:rPr>
          <w:t>成功</w:t>
        </w:r>
        <w:r w:rsidRPr="00A358B7">
          <w:rPr>
            <w:rFonts w:ascii="微软雅黑" w:eastAsia="微软雅黑" w:hAnsi="微软雅黑" w:hint="eastAsia"/>
            <w:highlight w:val="yellow"/>
            <w:rPrChange w:id="1321" w:author="春苹" w:date="2019-02-20T13:25:00Z">
              <w:rPr>
                <w:rFonts w:ascii="微软雅黑" w:eastAsia="微软雅黑" w:hAnsi="微软雅黑" w:hint="eastAsia"/>
              </w:rPr>
            </w:rPrChange>
          </w:rPr>
          <w:t>，</w:t>
        </w:r>
      </w:ins>
    </w:p>
    <w:p w:rsidR="00A358B7" w:rsidRPr="00A358B7" w:rsidRDefault="00A358B7" w:rsidP="00A358B7">
      <w:pPr>
        <w:pStyle w:val="a5"/>
        <w:ind w:left="840" w:firstLineChars="0" w:firstLine="0"/>
        <w:rPr>
          <w:ins w:id="1322" w:author="春苹" w:date="2019-02-20T13:25:00Z"/>
          <w:rFonts w:ascii="微软雅黑" w:eastAsia="微软雅黑" w:hAnsi="微软雅黑"/>
          <w:highlight w:val="yellow"/>
        </w:rPr>
      </w:pPr>
      <w:ins w:id="1323" w:author="春苹" w:date="2019-02-20T13:25:00Z">
        <w:r w:rsidRPr="00A358B7">
          <w:rPr>
            <w:rFonts w:ascii="微软雅黑" w:eastAsia="微软雅黑" w:hAnsi="微软雅黑"/>
            <w:highlight w:val="yellow"/>
            <w:rPrChange w:id="1324" w:author="春苹" w:date="2019-02-20T13:25:00Z">
              <w:rPr>
                <w:rFonts w:ascii="微软雅黑" w:eastAsia="微软雅黑" w:hAnsi="微软雅黑"/>
              </w:rPr>
            </w:rPrChange>
          </w:rPr>
          <w:t>则</w:t>
        </w:r>
        <w:r w:rsidRPr="00A358B7">
          <w:rPr>
            <w:rFonts w:ascii="微软雅黑" w:eastAsia="微软雅黑" w:hAnsi="微软雅黑" w:hint="eastAsia"/>
            <w:highlight w:val="yellow"/>
            <w:rPrChange w:id="1325" w:author="春苹" w:date="2019-02-20T13:25:00Z">
              <w:rPr>
                <w:rFonts w:ascii="微软雅黑" w:eastAsia="微软雅黑" w:hAnsi="微软雅黑" w:hint="eastAsia"/>
              </w:rPr>
            </w:rPrChange>
          </w:rPr>
          <w:t>同时需要将</w:t>
        </w:r>
        <w:r w:rsidRPr="00A358B7">
          <w:rPr>
            <w:rFonts w:ascii="微软雅黑" w:eastAsia="微软雅黑" w:hAnsi="微软雅黑"/>
            <w:highlight w:val="yellow"/>
            <w:rPrChange w:id="1326" w:author="春苹" w:date="2019-02-20T13:25:00Z">
              <w:rPr>
                <w:rFonts w:ascii="微软雅黑" w:eastAsia="微软雅黑" w:hAnsi="微软雅黑"/>
              </w:rPr>
            </w:rPrChange>
          </w:rPr>
          <w:t>目前已经</w:t>
        </w:r>
        <w:r w:rsidRPr="00A358B7">
          <w:rPr>
            <w:rFonts w:ascii="微软雅黑" w:eastAsia="微软雅黑" w:hAnsi="微软雅黑" w:hint="eastAsia"/>
            <w:highlight w:val="yellow"/>
            <w:rPrChange w:id="1327" w:author="春苹" w:date="2019-02-20T13:25:00Z">
              <w:rPr>
                <w:rFonts w:ascii="微软雅黑" w:eastAsia="微软雅黑" w:hAnsi="微软雅黑" w:hint="eastAsia"/>
              </w:rPr>
            </w:rPrChange>
          </w:rPr>
          <w:t>拥有该</w:t>
        </w:r>
        <w:r w:rsidRPr="00A358B7">
          <w:rPr>
            <w:rFonts w:ascii="微软雅黑" w:eastAsia="微软雅黑" w:hAnsi="微软雅黑"/>
            <w:highlight w:val="yellow"/>
            <w:rPrChange w:id="1328" w:author="春苹" w:date="2019-02-20T13:25:00Z">
              <w:rPr>
                <w:rFonts w:ascii="微软雅黑" w:eastAsia="微软雅黑" w:hAnsi="微软雅黑"/>
              </w:rPr>
            </w:rPrChange>
          </w:rPr>
          <w:t>菜单权限的账号</w:t>
        </w:r>
        <w:r w:rsidRPr="00A358B7">
          <w:rPr>
            <w:rFonts w:ascii="微软雅黑" w:eastAsia="微软雅黑" w:hAnsi="微软雅黑" w:hint="eastAsia"/>
            <w:highlight w:val="yellow"/>
            <w:rPrChange w:id="1329" w:author="春苹" w:date="2019-02-20T13:25:00Z">
              <w:rPr>
                <w:rFonts w:ascii="微软雅黑" w:eastAsia="微软雅黑" w:hAnsi="微软雅黑" w:hint="eastAsia"/>
              </w:rPr>
            </w:rPrChange>
          </w:rPr>
          <w:t>或者</w:t>
        </w:r>
        <w:r w:rsidRPr="00A358B7">
          <w:rPr>
            <w:rFonts w:ascii="微软雅黑" w:eastAsia="微软雅黑" w:hAnsi="微软雅黑"/>
            <w:highlight w:val="yellow"/>
            <w:rPrChange w:id="1330" w:author="春苹" w:date="2019-02-20T13:25:00Z">
              <w:rPr>
                <w:rFonts w:ascii="微软雅黑" w:eastAsia="微软雅黑" w:hAnsi="微软雅黑"/>
              </w:rPr>
            </w:rPrChange>
          </w:rPr>
          <w:t>角色</w:t>
        </w:r>
        <w:r w:rsidRPr="00A358B7">
          <w:rPr>
            <w:rFonts w:ascii="微软雅黑" w:eastAsia="微软雅黑" w:hAnsi="微软雅黑" w:hint="eastAsia"/>
            <w:highlight w:val="yellow"/>
            <w:rPrChange w:id="1331" w:author="春苹" w:date="2019-02-20T13:25:00Z">
              <w:rPr>
                <w:rFonts w:ascii="微软雅黑" w:eastAsia="微软雅黑" w:hAnsi="微软雅黑" w:hint="eastAsia"/>
              </w:rPr>
            </w:rPrChange>
          </w:rPr>
          <w:t>取消</w:t>
        </w:r>
        <w:r w:rsidRPr="00A358B7">
          <w:rPr>
            <w:rFonts w:ascii="微软雅黑" w:eastAsia="微软雅黑" w:hAnsi="微软雅黑"/>
            <w:highlight w:val="yellow"/>
            <w:rPrChange w:id="1332" w:author="春苹" w:date="2019-02-20T13:25:00Z">
              <w:rPr>
                <w:rFonts w:ascii="微软雅黑" w:eastAsia="微软雅黑" w:hAnsi="微软雅黑"/>
              </w:rPr>
            </w:rPrChange>
          </w:rPr>
          <w:t>该菜单的权限</w:t>
        </w:r>
        <w:r w:rsidRPr="00A358B7">
          <w:rPr>
            <w:rFonts w:ascii="微软雅黑" w:eastAsia="微软雅黑" w:hAnsi="微软雅黑" w:hint="eastAsia"/>
            <w:highlight w:val="yellow"/>
            <w:rPrChange w:id="1333" w:author="春苹" w:date="2019-02-20T13:25:00Z">
              <w:rPr>
                <w:rFonts w:ascii="微软雅黑" w:eastAsia="微软雅黑" w:hAnsi="微软雅黑" w:hint="eastAsia"/>
              </w:rPr>
            </w:rPrChange>
          </w:rPr>
          <w:t>勾选</w:t>
        </w:r>
      </w:ins>
    </w:p>
    <w:p w:rsidR="00840C2A" w:rsidRPr="008C49D2" w:rsidRDefault="00840C2A" w:rsidP="00840C2A">
      <w:pPr>
        <w:pStyle w:val="a5"/>
        <w:numPr>
          <w:ilvl w:val="0"/>
          <w:numId w:val="96"/>
        </w:numPr>
        <w:ind w:firstLineChars="0"/>
        <w:rPr>
          <w:ins w:id="1334" w:author="春苹" w:date="2019-02-19T14:37:00Z"/>
          <w:rFonts w:ascii="微软雅黑" w:eastAsia="微软雅黑" w:hAnsi="微软雅黑"/>
          <w:highlight w:val="yellow"/>
          <w:rPrChange w:id="1335" w:author="春苹" w:date="2019-02-19T14:47:00Z">
            <w:rPr>
              <w:ins w:id="1336" w:author="春苹" w:date="2019-02-19T14:37:00Z"/>
              <w:rFonts w:ascii="微软雅黑" w:eastAsia="微软雅黑" w:hAnsi="微软雅黑"/>
            </w:rPr>
          </w:rPrChange>
        </w:rPr>
      </w:pPr>
      <w:ins w:id="1337" w:author="春苹" w:date="2019-02-19T14:37:00Z">
        <w:r w:rsidRPr="008C49D2">
          <w:rPr>
            <w:rFonts w:ascii="微软雅黑" w:eastAsia="微软雅黑" w:hAnsi="微软雅黑" w:hint="eastAsia"/>
            <w:highlight w:val="yellow"/>
            <w:rPrChange w:id="1338" w:author="春苹" w:date="2019-02-19T14:47:00Z">
              <w:rPr>
                <w:rFonts w:ascii="微软雅黑" w:eastAsia="微软雅黑" w:hAnsi="微软雅黑" w:hint="eastAsia"/>
              </w:rPr>
            </w:rPrChange>
          </w:rPr>
          <w:t>经销商菜单</w:t>
        </w:r>
        <w:r w:rsidRPr="008C49D2">
          <w:rPr>
            <w:rFonts w:ascii="微软雅黑" w:eastAsia="微软雅黑" w:hAnsi="微软雅黑"/>
            <w:highlight w:val="yellow"/>
            <w:rPrChange w:id="1339" w:author="春苹" w:date="2019-02-19T14:47:00Z">
              <w:rPr>
                <w:rFonts w:ascii="微软雅黑" w:eastAsia="微软雅黑" w:hAnsi="微软雅黑"/>
              </w:rPr>
            </w:rPrChange>
          </w:rPr>
          <w:t>管理</w:t>
        </w:r>
      </w:ins>
    </w:p>
    <w:p w:rsidR="00840C2A" w:rsidRPr="008C49D2" w:rsidRDefault="00840C2A" w:rsidP="00840C2A">
      <w:pPr>
        <w:pStyle w:val="a5"/>
        <w:ind w:left="840" w:firstLineChars="0" w:firstLine="0"/>
        <w:rPr>
          <w:ins w:id="1340" w:author="春苹" w:date="2019-02-19T14:37:00Z"/>
          <w:rFonts w:ascii="微软雅黑" w:eastAsia="微软雅黑" w:hAnsi="微软雅黑"/>
          <w:highlight w:val="yellow"/>
          <w:rPrChange w:id="1341" w:author="春苹" w:date="2019-02-19T14:47:00Z">
            <w:rPr>
              <w:ins w:id="1342" w:author="春苹" w:date="2019-02-19T14:37:00Z"/>
              <w:rFonts w:ascii="微软雅黑" w:eastAsia="微软雅黑" w:hAnsi="微软雅黑"/>
            </w:rPr>
          </w:rPrChange>
        </w:rPr>
      </w:pPr>
      <w:ins w:id="1343" w:author="春苹" w:date="2019-02-19T14:37:00Z">
        <w:r w:rsidRPr="008C49D2">
          <w:rPr>
            <w:rFonts w:ascii="微软雅黑" w:eastAsia="微软雅黑" w:hAnsi="微软雅黑"/>
            <w:noProof/>
            <w:highlight w:val="yellow"/>
            <w:rPrChange w:id="1344" w:author="春苹" w:date="2019-02-19T14:47:00Z">
              <w:rPr>
                <w:rFonts w:ascii="微软雅黑" w:eastAsia="微软雅黑" w:hAnsi="微软雅黑"/>
                <w:noProof/>
              </w:rPr>
            </w:rPrChange>
          </w:rPr>
          <w:drawing>
            <wp:inline distT="0" distB="0" distL="0" distR="0" wp14:anchorId="70D90014" wp14:editId="4FE4F7AD">
              <wp:extent cx="5274310" cy="13258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25880"/>
                      </a:xfrm>
                      <a:prstGeom prst="rect">
                        <a:avLst/>
                      </a:prstGeom>
                    </pic:spPr>
                  </pic:pic>
                </a:graphicData>
              </a:graphic>
            </wp:inline>
          </w:drawing>
        </w:r>
      </w:ins>
    </w:p>
    <w:p w:rsidR="00A358B7" w:rsidRPr="00A358B7" w:rsidRDefault="00A358B7" w:rsidP="00A358B7">
      <w:pPr>
        <w:pStyle w:val="a5"/>
        <w:ind w:left="840" w:firstLineChars="0" w:firstLine="0"/>
        <w:rPr>
          <w:ins w:id="1345" w:author="春苹" w:date="2019-02-20T13:25:00Z"/>
          <w:rFonts w:ascii="微软雅黑" w:eastAsia="微软雅黑" w:hAnsi="微软雅黑"/>
          <w:highlight w:val="yellow"/>
          <w:rPrChange w:id="1346" w:author="春苹" w:date="2019-02-20T13:25:00Z">
            <w:rPr>
              <w:ins w:id="1347" w:author="春苹" w:date="2019-02-20T13:25:00Z"/>
              <w:rFonts w:ascii="微软雅黑" w:eastAsia="微软雅黑" w:hAnsi="微软雅黑"/>
            </w:rPr>
          </w:rPrChange>
        </w:rPr>
      </w:pPr>
      <w:ins w:id="1348" w:author="春苹" w:date="2019-02-20T13:25:00Z">
        <w:r w:rsidRPr="00A358B7">
          <w:rPr>
            <w:rFonts w:ascii="微软雅黑" w:eastAsia="微软雅黑" w:hAnsi="微软雅黑" w:hint="eastAsia"/>
            <w:highlight w:val="yellow"/>
            <w:rPrChange w:id="1349" w:author="春苹" w:date="2019-02-20T13:25:00Z">
              <w:rPr>
                <w:rFonts w:ascii="微软雅黑" w:eastAsia="微软雅黑" w:hAnsi="微软雅黑" w:hint="eastAsia"/>
              </w:rPr>
            </w:rPrChange>
          </w:rPr>
          <w:t>数据</w:t>
        </w:r>
        <w:r w:rsidRPr="00A358B7">
          <w:rPr>
            <w:rFonts w:ascii="微软雅黑" w:eastAsia="微软雅黑" w:hAnsi="微软雅黑"/>
            <w:highlight w:val="yellow"/>
            <w:rPrChange w:id="1350" w:author="春苹" w:date="2019-02-20T13:25:00Z">
              <w:rPr>
                <w:rFonts w:ascii="微软雅黑" w:eastAsia="微软雅黑" w:hAnsi="微软雅黑"/>
              </w:rPr>
            </w:rPrChange>
          </w:rPr>
          <w:t>范围：可</w:t>
        </w:r>
        <w:r w:rsidRPr="00A358B7">
          <w:rPr>
            <w:rFonts w:ascii="微软雅黑" w:eastAsia="微软雅黑" w:hAnsi="微软雅黑" w:hint="eastAsia"/>
            <w:highlight w:val="yellow"/>
            <w:rPrChange w:id="1351" w:author="春苹" w:date="2019-02-20T13:25:00Z">
              <w:rPr>
                <w:rFonts w:ascii="微软雅黑" w:eastAsia="微软雅黑" w:hAnsi="微软雅黑" w:hint="eastAsia"/>
              </w:rPr>
            </w:rPrChange>
          </w:rPr>
          <w:t>选</w:t>
        </w:r>
        <w:r w:rsidRPr="00A358B7">
          <w:rPr>
            <w:rFonts w:ascii="微软雅黑" w:eastAsia="微软雅黑" w:hAnsi="微软雅黑"/>
            <w:highlight w:val="yellow"/>
            <w:rPrChange w:id="1352" w:author="春苹" w:date="2019-02-20T13:25:00Z">
              <w:rPr>
                <w:rFonts w:ascii="微软雅黑" w:eastAsia="微软雅黑" w:hAnsi="微软雅黑"/>
              </w:rPr>
            </w:rPrChange>
          </w:rPr>
          <w:t>的菜单为</w:t>
        </w:r>
        <w:r w:rsidRPr="00A358B7">
          <w:rPr>
            <w:rFonts w:ascii="微软雅黑" w:eastAsia="微软雅黑" w:hAnsi="微软雅黑" w:hint="eastAsia"/>
            <w:highlight w:val="yellow"/>
            <w:rPrChange w:id="1353" w:author="春苹" w:date="2019-02-20T13:25:00Z">
              <w:rPr>
                <w:rFonts w:ascii="微软雅黑" w:eastAsia="微软雅黑" w:hAnsi="微软雅黑" w:hint="eastAsia"/>
              </w:rPr>
            </w:rPrChange>
          </w:rPr>
          <w:t>【宝沃新零售商户端】</w:t>
        </w:r>
        <w:r w:rsidRPr="00A358B7">
          <w:rPr>
            <w:rFonts w:ascii="微软雅黑" w:eastAsia="微软雅黑" w:hAnsi="微软雅黑"/>
            <w:highlight w:val="yellow"/>
            <w:rPrChange w:id="1354" w:author="春苹" w:date="2019-02-20T13:25:00Z">
              <w:rPr>
                <w:rFonts w:ascii="微软雅黑" w:eastAsia="微软雅黑" w:hAnsi="微软雅黑"/>
              </w:rPr>
            </w:rPrChange>
          </w:rPr>
          <w:t>中全部有效的菜单</w:t>
        </w:r>
        <w:r w:rsidRPr="00A358B7">
          <w:rPr>
            <w:rFonts w:ascii="微软雅黑" w:eastAsia="微软雅黑" w:hAnsi="微软雅黑" w:hint="eastAsia"/>
            <w:highlight w:val="yellow"/>
            <w:rPrChange w:id="1355" w:author="春苹" w:date="2019-02-20T13:25:00Z">
              <w:rPr>
                <w:rFonts w:ascii="微软雅黑" w:eastAsia="微软雅黑" w:hAnsi="微软雅黑" w:hint="eastAsia"/>
              </w:rPr>
            </w:rPrChange>
          </w:rPr>
          <w:t>（除商户端</w:t>
        </w:r>
        <w:r w:rsidRPr="00A358B7">
          <w:rPr>
            <w:rFonts w:ascii="微软雅黑" w:eastAsia="微软雅黑" w:hAnsi="微软雅黑"/>
            <w:highlight w:val="yellow"/>
            <w:rPrChange w:id="1356" w:author="春苹" w:date="2019-02-20T13:25:00Z">
              <w:rPr>
                <w:rFonts w:ascii="微软雅黑" w:eastAsia="微软雅黑" w:hAnsi="微软雅黑"/>
              </w:rPr>
            </w:rPrChange>
          </w:rPr>
          <w:t>中</w:t>
        </w:r>
        <w:r w:rsidRPr="00A358B7">
          <w:rPr>
            <w:rFonts w:ascii="微软雅黑" w:eastAsia="微软雅黑" w:hAnsi="微软雅黑" w:hint="eastAsia"/>
            <w:highlight w:val="yellow"/>
            <w:rPrChange w:id="1357" w:author="春苹" w:date="2019-02-20T13:25:00Z">
              <w:rPr>
                <w:rFonts w:ascii="微软雅黑" w:eastAsia="微软雅黑" w:hAnsi="微软雅黑" w:hint="eastAsia"/>
              </w:rPr>
            </w:rPrChange>
          </w:rPr>
          <w:t>不可</w:t>
        </w:r>
        <w:r w:rsidRPr="00A358B7">
          <w:rPr>
            <w:rFonts w:ascii="微软雅黑" w:eastAsia="微软雅黑" w:hAnsi="微软雅黑"/>
            <w:highlight w:val="yellow"/>
            <w:rPrChange w:id="1358" w:author="春苹" w:date="2019-02-20T13:25:00Z">
              <w:rPr>
                <w:rFonts w:ascii="微软雅黑" w:eastAsia="微软雅黑" w:hAnsi="微软雅黑"/>
              </w:rPr>
            </w:rPrChange>
          </w:rPr>
          <w:t>分配给</w:t>
        </w:r>
        <w:r w:rsidRPr="00A358B7">
          <w:rPr>
            <w:rFonts w:ascii="微软雅黑" w:eastAsia="微软雅黑" w:hAnsi="微软雅黑" w:hint="eastAsia"/>
            <w:highlight w:val="yellow"/>
            <w:rPrChange w:id="1359" w:author="春苹" w:date="2019-02-20T13:25:00Z">
              <w:rPr>
                <w:rFonts w:ascii="微软雅黑" w:eastAsia="微软雅黑" w:hAnsi="微软雅黑" w:hint="eastAsia"/>
              </w:rPr>
            </w:rPrChange>
          </w:rPr>
          <w:t>经销商</w:t>
        </w:r>
        <w:r w:rsidRPr="00A358B7">
          <w:rPr>
            <w:rFonts w:ascii="微软雅黑" w:eastAsia="微软雅黑" w:hAnsi="微软雅黑"/>
            <w:highlight w:val="yellow"/>
            <w:rPrChange w:id="1360" w:author="春苹" w:date="2019-02-20T13:25:00Z">
              <w:rPr>
                <w:rFonts w:ascii="微软雅黑" w:eastAsia="微软雅黑" w:hAnsi="微软雅黑"/>
              </w:rPr>
            </w:rPrChange>
          </w:rPr>
          <w:t>的</w:t>
        </w:r>
        <w:r w:rsidRPr="00A358B7">
          <w:rPr>
            <w:rFonts w:ascii="微软雅黑" w:eastAsia="微软雅黑" w:hAnsi="微软雅黑" w:hint="eastAsia"/>
            <w:highlight w:val="yellow"/>
            <w:rPrChange w:id="1361" w:author="春苹" w:date="2019-02-20T13:25:00Z">
              <w:rPr>
                <w:rFonts w:ascii="微软雅黑" w:eastAsia="微软雅黑" w:hAnsi="微软雅黑" w:hint="eastAsia"/>
              </w:rPr>
            </w:rPrChange>
          </w:rPr>
          <w:t>菜单</w:t>
        </w:r>
        <w:r w:rsidRPr="00A358B7">
          <w:rPr>
            <w:rFonts w:ascii="微软雅黑" w:eastAsia="微软雅黑" w:hAnsi="微软雅黑"/>
            <w:highlight w:val="yellow"/>
            <w:rPrChange w:id="1362" w:author="春苹" w:date="2019-02-20T13:25:00Z">
              <w:rPr>
                <w:rFonts w:ascii="微软雅黑" w:eastAsia="微软雅黑" w:hAnsi="微软雅黑"/>
              </w:rPr>
            </w:rPrChange>
          </w:rPr>
          <w:t>外</w:t>
        </w:r>
        <w:r w:rsidRPr="00A358B7">
          <w:rPr>
            <w:rFonts w:ascii="微软雅黑" w:eastAsia="微软雅黑" w:hAnsi="微软雅黑" w:hint="eastAsia"/>
            <w:highlight w:val="yellow"/>
            <w:rPrChange w:id="1363" w:author="春苹" w:date="2019-02-20T13:25:00Z">
              <w:rPr>
                <w:rFonts w:ascii="微软雅黑" w:eastAsia="微软雅黑" w:hAnsi="微软雅黑" w:hint="eastAsia"/>
              </w:rPr>
            </w:rPrChange>
          </w:rPr>
          <w:t>）</w:t>
        </w:r>
      </w:ins>
    </w:p>
    <w:p w:rsidR="00A358B7" w:rsidRPr="00FA5B97" w:rsidRDefault="00A358B7" w:rsidP="00A358B7">
      <w:pPr>
        <w:pStyle w:val="a5"/>
        <w:ind w:left="840" w:firstLineChars="0" w:firstLine="0"/>
        <w:rPr>
          <w:ins w:id="1364" w:author="春苹" w:date="2019-02-20T13:25:00Z"/>
          <w:rFonts w:ascii="微软雅黑" w:eastAsia="微软雅黑" w:hAnsi="微软雅黑"/>
        </w:rPr>
      </w:pPr>
      <w:ins w:id="1365" w:author="春苹" w:date="2019-02-20T13:25:00Z">
        <w:r w:rsidRPr="00A358B7">
          <w:rPr>
            <w:rFonts w:ascii="微软雅黑" w:eastAsia="微软雅黑" w:hAnsi="微软雅黑" w:hint="eastAsia"/>
            <w:highlight w:val="yellow"/>
            <w:rPrChange w:id="1366" w:author="春苹" w:date="2019-02-20T13:25:00Z">
              <w:rPr>
                <w:rFonts w:ascii="微软雅黑" w:eastAsia="微软雅黑" w:hAnsi="微软雅黑" w:hint="eastAsia"/>
              </w:rPr>
            </w:rPrChange>
          </w:rPr>
          <w:t>若菜单</w:t>
        </w:r>
        <w:proofErr w:type="gramStart"/>
        <w:r w:rsidRPr="00A358B7">
          <w:rPr>
            <w:rFonts w:ascii="微软雅黑" w:eastAsia="微软雅黑" w:hAnsi="微软雅黑"/>
            <w:highlight w:val="yellow"/>
            <w:rPrChange w:id="1367" w:author="春苹" w:date="2019-02-20T13:25:00Z">
              <w:rPr>
                <w:rFonts w:ascii="微软雅黑" w:eastAsia="微软雅黑" w:hAnsi="微软雅黑"/>
              </w:rPr>
            </w:rPrChange>
          </w:rPr>
          <w:t>勾</w:t>
        </w:r>
        <w:proofErr w:type="gramEnd"/>
        <w:r w:rsidRPr="00A358B7">
          <w:rPr>
            <w:rFonts w:ascii="微软雅黑" w:eastAsia="微软雅黑" w:hAnsi="微软雅黑"/>
            <w:highlight w:val="yellow"/>
            <w:rPrChange w:id="1368" w:author="春苹" w:date="2019-02-20T13:25:00Z">
              <w:rPr>
                <w:rFonts w:ascii="微软雅黑" w:eastAsia="微软雅黑" w:hAnsi="微软雅黑"/>
              </w:rPr>
            </w:rPrChange>
          </w:rPr>
          <w:t>选项发生了变化，</w:t>
        </w:r>
        <w:r w:rsidRPr="00A358B7">
          <w:rPr>
            <w:rFonts w:ascii="微软雅黑" w:eastAsia="微软雅黑" w:hAnsi="微软雅黑" w:hint="eastAsia"/>
            <w:highlight w:val="yellow"/>
            <w:rPrChange w:id="1369" w:author="春苹" w:date="2019-02-20T13:25:00Z">
              <w:rPr>
                <w:rFonts w:ascii="微软雅黑" w:eastAsia="微软雅黑" w:hAnsi="微软雅黑" w:hint="eastAsia"/>
              </w:rPr>
            </w:rPrChange>
          </w:rPr>
          <w:t>并在</w:t>
        </w:r>
        <w:r w:rsidRPr="00A358B7">
          <w:rPr>
            <w:rFonts w:ascii="微软雅黑" w:eastAsia="微软雅黑" w:hAnsi="微软雅黑"/>
            <w:highlight w:val="yellow"/>
            <w:rPrChange w:id="1370" w:author="春苹" w:date="2019-02-20T13:25:00Z">
              <w:rPr>
                <w:rFonts w:ascii="微软雅黑" w:eastAsia="微软雅黑" w:hAnsi="微软雅黑"/>
              </w:rPr>
            </w:rPrChange>
          </w:rPr>
          <w:t>【</w:t>
        </w:r>
        <w:r w:rsidRPr="00A358B7">
          <w:rPr>
            <w:rFonts w:ascii="微软雅黑" w:eastAsia="微软雅黑" w:hAnsi="微软雅黑" w:hint="eastAsia"/>
            <w:highlight w:val="yellow"/>
            <w:rPrChange w:id="1371" w:author="春苹" w:date="2019-02-20T13:25:00Z">
              <w:rPr>
                <w:rFonts w:ascii="微软雅黑" w:eastAsia="微软雅黑" w:hAnsi="微软雅黑" w:hint="eastAsia"/>
              </w:rPr>
            </w:rPrChange>
          </w:rPr>
          <w:t>员工</w:t>
        </w:r>
        <w:r w:rsidRPr="00A358B7">
          <w:rPr>
            <w:rFonts w:ascii="微软雅黑" w:eastAsia="微软雅黑" w:hAnsi="微软雅黑"/>
            <w:highlight w:val="yellow"/>
            <w:rPrChange w:id="1372" w:author="春苹" w:date="2019-02-20T13:25:00Z">
              <w:rPr>
                <w:rFonts w:ascii="微软雅黑" w:eastAsia="微软雅黑" w:hAnsi="微软雅黑"/>
              </w:rPr>
            </w:rPrChange>
          </w:rPr>
          <w:t>菜单管理】</w:t>
        </w:r>
        <w:r w:rsidRPr="00A358B7">
          <w:rPr>
            <w:rFonts w:ascii="微软雅黑" w:eastAsia="微软雅黑" w:hAnsi="微软雅黑" w:hint="eastAsia"/>
            <w:highlight w:val="yellow"/>
            <w:rPrChange w:id="1373" w:author="春苹" w:date="2019-02-20T13:25:00Z">
              <w:rPr>
                <w:rFonts w:ascii="微软雅黑" w:eastAsia="微软雅黑" w:hAnsi="微软雅黑" w:hint="eastAsia"/>
              </w:rPr>
            </w:rPrChange>
          </w:rPr>
          <w:t>页面中</w:t>
        </w:r>
        <w:r w:rsidRPr="00A358B7">
          <w:rPr>
            <w:rFonts w:ascii="微软雅黑" w:eastAsia="微软雅黑" w:hAnsi="微软雅黑"/>
            <w:highlight w:val="yellow"/>
            <w:rPrChange w:id="1374" w:author="春苹" w:date="2019-02-20T13:25:00Z">
              <w:rPr>
                <w:rFonts w:ascii="微软雅黑" w:eastAsia="微软雅黑" w:hAnsi="微软雅黑"/>
              </w:rPr>
            </w:rPrChange>
          </w:rPr>
          <w:t>操作</w:t>
        </w:r>
        <w:r w:rsidRPr="00A358B7">
          <w:rPr>
            <w:rFonts w:ascii="微软雅黑" w:eastAsia="微软雅黑" w:hAnsi="微软雅黑" w:hint="eastAsia"/>
            <w:highlight w:val="yellow"/>
            <w:rPrChange w:id="1375" w:author="春苹" w:date="2019-02-20T13:25:00Z">
              <w:rPr>
                <w:rFonts w:ascii="微软雅黑" w:eastAsia="微软雅黑" w:hAnsi="微软雅黑" w:hint="eastAsia"/>
              </w:rPr>
            </w:rPrChange>
          </w:rPr>
          <w:t>保存</w:t>
        </w:r>
        <w:r w:rsidRPr="00A358B7">
          <w:rPr>
            <w:rFonts w:ascii="微软雅黑" w:eastAsia="微软雅黑" w:hAnsi="微软雅黑"/>
            <w:highlight w:val="yellow"/>
            <w:rPrChange w:id="1376" w:author="春苹" w:date="2019-02-20T13:25:00Z">
              <w:rPr>
                <w:rFonts w:ascii="微软雅黑" w:eastAsia="微软雅黑" w:hAnsi="微软雅黑"/>
              </w:rPr>
            </w:rPrChange>
          </w:rPr>
          <w:t>成功</w:t>
        </w:r>
        <w:r w:rsidRPr="00A358B7">
          <w:rPr>
            <w:rFonts w:ascii="微软雅黑" w:eastAsia="微软雅黑" w:hAnsi="微软雅黑" w:hint="eastAsia"/>
            <w:highlight w:val="yellow"/>
            <w:rPrChange w:id="1377" w:author="春苹" w:date="2019-02-20T13:25:00Z">
              <w:rPr>
                <w:rFonts w:ascii="微软雅黑" w:eastAsia="微软雅黑" w:hAnsi="微软雅黑" w:hint="eastAsia"/>
              </w:rPr>
            </w:rPrChange>
          </w:rPr>
          <w:t>，则</w:t>
        </w:r>
        <w:r w:rsidRPr="00A358B7">
          <w:rPr>
            <w:rFonts w:ascii="微软雅黑" w:eastAsia="微软雅黑" w:hAnsi="微软雅黑"/>
            <w:highlight w:val="yellow"/>
            <w:rPrChange w:id="1378" w:author="春苹" w:date="2019-02-20T13:25:00Z">
              <w:rPr>
                <w:rFonts w:ascii="微软雅黑" w:eastAsia="微软雅黑" w:hAnsi="微软雅黑"/>
              </w:rPr>
            </w:rPrChange>
          </w:rPr>
          <w:t>需要通知到经销商管理平台的账号管理。</w:t>
        </w:r>
        <w:r w:rsidRPr="00A358B7">
          <w:rPr>
            <w:rFonts w:ascii="微软雅黑" w:eastAsia="微软雅黑" w:hAnsi="微软雅黑" w:hint="eastAsia"/>
            <w:highlight w:val="yellow"/>
            <w:rPrChange w:id="1379" w:author="春苹" w:date="2019-02-20T13:25:00Z">
              <w:rPr>
                <w:rFonts w:ascii="微软雅黑" w:eastAsia="微软雅黑" w:hAnsi="微软雅黑" w:hint="eastAsia"/>
              </w:rPr>
            </w:rPrChange>
          </w:rPr>
          <w:t>（张</w:t>
        </w:r>
        <w:r w:rsidRPr="00A358B7">
          <w:rPr>
            <w:rFonts w:ascii="微软雅黑" w:eastAsia="微软雅黑" w:hAnsi="微软雅黑"/>
            <w:highlight w:val="yellow"/>
            <w:rPrChange w:id="1380" w:author="春苹" w:date="2019-02-20T13:25:00Z">
              <w:rPr>
                <w:rFonts w:ascii="微软雅黑" w:eastAsia="微软雅黑" w:hAnsi="微软雅黑"/>
              </w:rPr>
            </w:rPrChange>
          </w:rPr>
          <w:t>晓磊部分</w:t>
        </w:r>
        <w:r w:rsidRPr="00A358B7">
          <w:rPr>
            <w:rFonts w:ascii="微软雅黑" w:eastAsia="微软雅黑" w:hAnsi="微软雅黑" w:hint="eastAsia"/>
            <w:highlight w:val="yellow"/>
            <w:rPrChange w:id="1381" w:author="春苹" w:date="2019-02-20T13:25:00Z">
              <w:rPr>
                <w:rFonts w:ascii="微软雅黑" w:eastAsia="微软雅黑" w:hAnsi="微软雅黑" w:hint="eastAsia"/>
              </w:rPr>
            </w:rPrChange>
          </w:rPr>
          <w:t>）</w:t>
        </w:r>
      </w:ins>
    </w:p>
    <w:p w:rsidR="00840C2A" w:rsidRPr="00231F20" w:rsidRDefault="00840C2A" w:rsidP="00EB3A05">
      <w:pPr>
        <w:pStyle w:val="a5"/>
        <w:ind w:left="420" w:firstLineChars="0" w:firstLine="0"/>
        <w:rPr>
          <w:rFonts w:ascii="微软雅黑" w:eastAsia="微软雅黑" w:hAnsi="微软雅黑"/>
        </w:rPr>
      </w:pPr>
    </w:p>
    <w:p w:rsidR="00231F20" w:rsidRPr="00231F20" w:rsidRDefault="00231F20" w:rsidP="00881FBB">
      <w:pPr>
        <w:pStyle w:val="3"/>
        <w:numPr>
          <w:ilvl w:val="1"/>
          <w:numId w:val="1"/>
        </w:numPr>
        <w:rPr>
          <w:rFonts w:ascii="微软雅黑" w:eastAsia="微软雅黑" w:hAnsi="微软雅黑"/>
        </w:rPr>
      </w:pPr>
      <w:bookmarkStart w:id="1382" w:name="_Toc1480526"/>
      <w:r>
        <w:rPr>
          <w:rFonts w:ascii="微软雅黑" w:eastAsia="微软雅黑" w:hAnsi="微软雅黑" w:hint="eastAsia"/>
        </w:rPr>
        <w:lastRenderedPageBreak/>
        <w:t>公共</w:t>
      </w:r>
      <w:r>
        <w:rPr>
          <w:rFonts w:ascii="微软雅黑" w:eastAsia="微软雅黑" w:hAnsi="微软雅黑"/>
        </w:rPr>
        <w:t>规则</w:t>
      </w:r>
      <w:bookmarkEnd w:id="1382"/>
    </w:p>
    <w:p w:rsidR="001B1F19" w:rsidRDefault="00231F20" w:rsidP="00881FBB">
      <w:pPr>
        <w:pStyle w:val="4"/>
        <w:numPr>
          <w:ilvl w:val="2"/>
          <w:numId w:val="1"/>
        </w:numPr>
      </w:pPr>
      <w:bookmarkStart w:id="1383" w:name="_Toc1480527"/>
      <w:r>
        <w:rPr>
          <w:rFonts w:hint="eastAsia"/>
        </w:rPr>
        <w:t>部门选择（</w:t>
      </w:r>
      <w:r w:rsidR="007F02C2">
        <w:rPr>
          <w:rFonts w:hint="eastAsia"/>
        </w:rPr>
        <w:t>自动带入</w:t>
      </w:r>
      <w:r>
        <w:rPr>
          <w:rFonts w:hint="eastAsia"/>
        </w:rPr>
        <w:t>）</w:t>
      </w:r>
      <w:bookmarkEnd w:id="1383"/>
    </w:p>
    <w:p w:rsidR="00D42EFF" w:rsidRDefault="00D42EFF" w:rsidP="00D42EFF">
      <w:pPr>
        <w:pStyle w:val="a5"/>
        <w:ind w:left="425" w:firstLineChars="0" w:firstLine="0"/>
        <w:rPr>
          <w:rFonts w:ascii="微软雅黑" w:eastAsia="微软雅黑" w:hAnsi="微软雅黑"/>
        </w:rPr>
      </w:pPr>
      <w:r>
        <w:rPr>
          <w:rFonts w:ascii="微软雅黑" w:eastAsia="微软雅黑" w:hAnsi="微软雅黑" w:hint="eastAsia"/>
        </w:rPr>
        <w:t>点击</w:t>
      </w:r>
      <w:r>
        <w:rPr>
          <w:rFonts w:ascii="微软雅黑" w:eastAsia="微软雅黑" w:hAnsi="微软雅黑"/>
        </w:rPr>
        <w:t>【</w:t>
      </w:r>
      <w:r>
        <w:rPr>
          <w:rFonts w:ascii="微软雅黑" w:eastAsia="微软雅黑" w:hAnsi="微软雅黑" w:hint="eastAsia"/>
        </w:rPr>
        <w:t>选择</w:t>
      </w:r>
      <w:r>
        <w:rPr>
          <w:rFonts w:ascii="微软雅黑" w:eastAsia="微软雅黑" w:hAnsi="微软雅黑"/>
        </w:rPr>
        <w:t>】</w:t>
      </w:r>
      <w:r>
        <w:rPr>
          <w:rFonts w:ascii="微软雅黑" w:eastAsia="微软雅黑" w:hAnsi="微软雅黑" w:hint="eastAsia"/>
        </w:rPr>
        <w:t>，则</w:t>
      </w:r>
      <w:proofErr w:type="gramStart"/>
      <w:r>
        <w:rPr>
          <w:rFonts w:ascii="微软雅黑" w:eastAsia="微软雅黑" w:hAnsi="微软雅黑"/>
        </w:rPr>
        <w:t>弹窗部门</w:t>
      </w:r>
      <w:proofErr w:type="gramEnd"/>
      <w:r>
        <w:rPr>
          <w:rFonts w:ascii="微软雅黑" w:eastAsia="微软雅黑" w:hAnsi="微软雅黑"/>
        </w:rPr>
        <w:t>选择页面</w:t>
      </w:r>
    </w:p>
    <w:p w:rsidR="00D42EFF" w:rsidRPr="00231F20" w:rsidRDefault="00D42EFF" w:rsidP="00D42EFF">
      <w:pPr>
        <w:pStyle w:val="a5"/>
        <w:ind w:left="425" w:firstLineChars="0" w:firstLine="0"/>
        <w:rPr>
          <w:rFonts w:ascii="微软雅黑" w:eastAsia="微软雅黑" w:hAnsi="微软雅黑"/>
        </w:rPr>
      </w:pPr>
      <w:r w:rsidRPr="00231F20">
        <w:rPr>
          <w:rFonts w:ascii="微软雅黑" w:eastAsia="微软雅黑" w:hAnsi="微软雅黑" w:hint="eastAsia"/>
        </w:rPr>
        <w:t>展示页面</w:t>
      </w:r>
      <w:r w:rsidRPr="00231F20">
        <w:rPr>
          <w:rFonts w:ascii="微软雅黑" w:eastAsia="微软雅黑" w:hAnsi="微软雅黑"/>
        </w:rPr>
        <w:t>与部门管理相同，选中</w:t>
      </w:r>
      <w:r>
        <w:rPr>
          <w:rFonts w:ascii="微软雅黑" w:eastAsia="微软雅黑" w:hAnsi="微软雅黑" w:hint="eastAsia"/>
        </w:rPr>
        <w:t>某个</w:t>
      </w:r>
      <w:r>
        <w:rPr>
          <w:rFonts w:ascii="微软雅黑" w:eastAsia="微软雅黑" w:hAnsi="微软雅黑"/>
        </w:rPr>
        <w:t>部门</w:t>
      </w:r>
      <w:r w:rsidRPr="00231F20">
        <w:rPr>
          <w:rFonts w:ascii="微软雅黑" w:eastAsia="微软雅黑" w:hAnsi="微软雅黑"/>
        </w:rPr>
        <w:t>后关闭部门选择页面，并将</w:t>
      </w:r>
      <w:r w:rsidRPr="00231F20">
        <w:rPr>
          <w:rFonts w:ascii="微软雅黑" w:eastAsia="微软雅黑" w:hAnsi="微软雅黑" w:hint="eastAsia"/>
        </w:rPr>
        <w:t>部门</w:t>
      </w:r>
      <w:r w:rsidRPr="00231F20">
        <w:rPr>
          <w:rFonts w:ascii="微软雅黑" w:eastAsia="微软雅黑" w:hAnsi="微软雅黑"/>
        </w:rPr>
        <w:t>名称回写到员工信息编辑页面。</w:t>
      </w:r>
    </w:p>
    <w:p w:rsidR="00D42EFF" w:rsidRPr="00231F20" w:rsidRDefault="00D42EFF" w:rsidP="00D42EFF">
      <w:pPr>
        <w:pStyle w:val="a5"/>
        <w:ind w:left="425" w:firstLineChars="0" w:firstLine="0"/>
        <w:rPr>
          <w:rFonts w:ascii="微软雅黑" w:eastAsia="微软雅黑" w:hAnsi="微软雅黑"/>
        </w:rPr>
      </w:pPr>
      <w:r w:rsidRPr="00231F20">
        <w:rPr>
          <w:rFonts w:ascii="微软雅黑" w:eastAsia="微软雅黑" w:hAnsi="微软雅黑" w:hint="eastAsia"/>
        </w:rPr>
        <w:t>部门</w:t>
      </w:r>
      <w:r w:rsidRPr="00231F20">
        <w:rPr>
          <w:rFonts w:ascii="微软雅黑" w:eastAsia="微软雅黑" w:hAnsi="微软雅黑"/>
        </w:rPr>
        <w:t>可选项为当前系统中全部有效的部门</w:t>
      </w:r>
    </w:p>
    <w:p w:rsidR="00827869" w:rsidRDefault="00827869" w:rsidP="00881FBB">
      <w:pPr>
        <w:pStyle w:val="4"/>
        <w:numPr>
          <w:ilvl w:val="2"/>
          <w:numId w:val="1"/>
        </w:numPr>
      </w:pPr>
      <w:bookmarkStart w:id="1384" w:name="_Toc1480528"/>
      <w:r>
        <w:rPr>
          <w:rFonts w:hint="eastAsia"/>
        </w:rPr>
        <w:t>员工选择</w:t>
      </w:r>
      <w:bookmarkEnd w:id="1384"/>
    </w:p>
    <w:p w:rsidR="0010512C" w:rsidRPr="00231F20" w:rsidRDefault="0010512C" w:rsidP="00D94607">
      <w:pPr>
        <w:pStyle w:val="a5"/>
        <w:numPr>
          <w:ilvl w:val="0"/>
          <w:numId w:val="84"/>
        </w:numPr>
        <w:ind w:firstLineChars="0"/>
        <w:rPr>
          <w:rFonts w:ascii="微软雅黑" w:eastAsia="微软雅黑" w:hAnsi="微软雅黑"/>
        </w:rPr>
      </w:pPr>
      <w:r w:rsidRPr="00231F20">
        <w:rPr>
          <w:rFonts w:ascii="微软雅黑" w:eastAsia="微软雅黑" w:hAnsi="微软雅黑" w:hint="eastAsia"/>
        </w:rPr>
        <w:t>选择员工</w:t>
      </w:r>
      <w:r w:rsidRPr="00231F20">
        <w:rPr>
          <w:rFonts w:ascii="微软雅黑" w:eastAsia="微软雅黑" w:hAnsi="微软雅黑"/>
        </w:rPr>
        <w:t>页面</w:t>
      </w:r>
      <w:r w:rsidRPr="00231F20">
        <w:rPr>
          <w:rFonts w:ascii="微软雅黑" w:eastAsia="微软雅黑" w:hAnsi="微软雅黑" w:hint="eastAsia"/>
        </w:rPr>
        <w:t>-</w:t>
      </w:r>
      <w:r w:rsidRPr="00231F20">
        <w:rPr>
          <w:rFonts w:ascii="微软雅黑" w:eastAsia="微软雅黑" w:hAnsi="微软雅黑"/>
        </w:rPr>
        <w:t>查询条件</w:t>
      </w:r>
    </w:p>
    <w:p w:rsidR="0010512C" w:rsidRPr="00231F20" w:rsidRDefault="0010512C" w:rsidP="0010512C">
      <w:pPr>
        <w:pStyle w:val="a5"/>
        <w:ind w:left="420" w:firstLineChars="0" w:firstLine="0"/>
        <w:rPr>
          <w:rFonts w:ascii="微软雅黑" w:eastAsia="微软雅黑" w:hAnsi="微软雅黑"/>
        </w:rPr>
      </w:pPr>
      <w:r w:rsidRPr="00231F20">
        <w:rPr>
          <w:rFonts w:ascii="微软雅黑" w:eastAsia="微软雅黑" w:hAnsi="微软雅黑" w:hint="eastAsia"/>
        </w:rPr>
        <w:t>查询条件</w:t>
      </w:r>
      <w:r w:rsidRPr="00231F20">
        <w:rPr>
          <w:rFonts w:ascii="微软雅黑" w:eastAsia="微软雅黑" w:hAnsi="微软雅黑"/>
        </w:rPr>
        <w:t>页面的数据表单</w:t>
      </w:r>
      <w:r w:rsidRPr="00231F20">
        <w:rPr>
          <w:rFonts w:ascii="微软雅黑" w:eastAsia="微软雅黑" w:hAnsi="微软雅黑" w:hint="eastAsia"/>
        </w:rPr>
        <w:t>与</w:t>
      </w:r>
      <w:r w:rsidRPr="00231F20">
        <w:rPr>
          <w:rFonts w:ascii="微软雅黑" w:eastAsia="微软雅黑" w:hAnsi="微软雅黑"/>
        </w:rPr>
        <w:t>员工管理列表页的数据表单</w:t>
      </w:r>
      <w:r w:rsidRPr="00231F20">
        <w:rPr>
          <w:rFonts w:ascii="微软雅黑" w:eastAsia="微软雅黑" w:hAnsi="微软雅黑" w:hint="eastAsia"/>
        </w:rPr>
        <w:t>相同</w:t>
      </w:r>
    </w:p>
    <w:p w:rsidR="0010512C" w:rsidRPr="00231F20" w:rsidRDefault="0010512C" w:rsidP="0010512C">
      <w:pPr>
        <w:pStyle w:val="a5"/>
        <w:ind w:left="420" w:firstLineChars="0" w:firstLine="0"/>
        <w:rPr>
          <w:rFonts w:ascii="微软雅黑" w:eastAsia="微软雅黑" w:hAnsi="微软雅黑"/>
        </w:rPr>
      </w:pPr>
      <w:r w:rsidRPr="00231F20">
        <w:rPr>
          <w:rFonts w:ascii="微软雅黑" w:eastAsia="微软雅黑" w:hAnsi="微软雅黑" w:hint="eastAsia"/>
        </w:rPr>
        <w:t>数据源</w:t>
      </w:r>
      <w:r w:rsidR="00A931F0">
        <w:rPr>
          <w:rFonts w:ascii="微软雅黑" w:eastAsia="微软雅黑" w:hAnsi="微软雅黑"/>
        </w:rPr>
        <w:t>：是否离职为在职</w:t>
      </w:r>
      <w:r w:rsidR="00A931F0">
        <w:rPr>
          <w:rFonts w:ascii="微软雅黑" w:eastAsia="微软雅黑" w:hAnsi="微软雅黑" w:hint="eastAsia"/>
        </w:rPr>
        <w:t>，</w:t>
      </w:r>
      <w:r w:rsidR="00A931F0">
        <w:rPr>
          <w:rFonts w:ascii="微软雅黑" w:eastAsia="微软雅黑" w:hAnsi="微软雅黑"/>
        </w:rPr>
        <w:t>且当前未</w:t>
      </w:r>
      <w:r w:rsidR="00A931F0">
        <w:rPr>
          <w:rFonts w:ascii="微软雅黑" w:eastAsia="微软雅黑" w:hAnsi="微软雅黑" w:hint="eastAsia"/>
        </w:rPr>
        <w:t>关联</w:t>
      </w:r>
      <w:r w:rsidR="00A931F0">
        <w:rPr>
          <w:rFonts w:ascii="微软雅黑" w:eastAsia="微软雅黑" w:hAnsi="微软雅黑"/>
        </w:rPr>
        <w:t>账号的</w:t>
      </w:r>
      <w:r w:rsidRPr="00231F20">
        <w:rPr>
          <w:rFonts w:ascii="微软雅黑" w:eastAsia="微软雅黑" w:hAnsi="微软雅黑"/>
        </w:rPr>
        <w:t>员工</w:t>
      </w:r>
    </w:p>
    <w:p w:rsidR="0010512C" w:rsidRPr="00231F20" w:rsidRDefault="0010512C" w:rsidP="0010512C">
      <w:pPr>
        <w:pStyle w:val="a5"/>
        <w:ind w:left="420"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为单选框，选中后点击确认选择，则将员工编号及姓名回填入账号编辑页面。</w:t>
      </w:r>
    </w:p>
    <w:p w:rsidR="0010512C" w:rsidRPr="00231F20" w:rsidRDefault="0010512C" w:rsidP="0010512C">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则关闭员工选择页面，</w:t>
      </w:r>
      <w:r w:rsidRPr="00231F20">
        <w:rPr>
          <w:rFonts w:ascii="微软雅黑" w:eastAsia="微软雅黑" w:hAnsi="微软雅黑" w:hint="eastAsia"/>
        </w:rPr>
        <w:t>返回至</w:t>
      </w:r>
      <w:r w:rsidRPr="00231F20">
        <w:rPr>
          <w:rFonts w:ascii="微软雅黑" w:eastAsia="微软雅黑" w:hAnsi="微软雅黑"/>
        </w:rPr>
        <w:t>账号编辑页面</w:t>
      </w:r>
    </w:p>
    <w:p w:rsidR="0010512C" w:rsidRPr="00231F20" w:rsidRDefault="0010512C" w:rsidP="0010512C">
      <w:pPr>
        <w:pStyle w:val="a5"/>
        <w:ind w:left="42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按照员工的新建时间倒序排列展示</w:t>
      </w:r>
    </w:p>
    <w:p w:rsidR="0010512C" w:rsidRPr="00231F20" w:rsidRDefault="0010512C" w:rsidP="0010512C">
      <w:pPr>
        <w:pStyle w:val="a5"/>
        <w:ind w:left="420" w:firstLineChars="0" w:firstLine="0"/>
        <w:rPr>
          <w:rFonts w:ascii="微软雅黑" w:eastAsia="微软雅黑" w:hAnsi="微软雅黑"/>
        </w:rPr>
      </w:pPr>
      <w:r w:rsidRPr="00231F20">
        <w:rPr>
          <w:rFonts w:ascii="微软雅黑" w:eastAsia="微软雅黑" w:hAnsi="微软雅黑"/>
        </w:rPr>
        <w:t>默认展示全部</w:t>
      </w:r>
    </w:p>
    <w:p w:rsidR="0010512C" w:rsidRPr="00231F20" w:rsidRDefault="0010512C" w:rsidP="0010512C">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w:t>
      </w:r>
      <w:r w:rsidRPr="00231F20">
        <w:rPr>
          <w:rFonts w:ascii="微软雅黑" w:eastAsia="微软雅黑" w:hAnsi="微软雅黑" w:hint="eastAsia"/>
        </w:rPr>
        <w:t>，</w:t>
      </w:r>
      <w:r w:rsidRPr="00231F20">
        <w:rPr>
          <w:rFonts w:ascii="微软雅黑" w:eastAsia="微软雅黑" w:hAnsi="微软雅黑"/>
        </w:rPr>
        <w:t>点击查询，则展示全部在职的员工</w:t>
      </w:r>
    </w:p>
    <w:p w:rsidR="0010512C" w:rsidRPr="00231F20" w:rsidRDefault="0010512C" w:rsidP="0010512C">
      <w:pPr>
        <w:pStyle w:val="a5"/>
        <w:ind w:left="42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w:t>
      </w:r>
      <w:r w:rsidRPr="00231F20">
        <w:rPr>
          <w:rFonts w:ascii="微软雅黑" w:eastAsia="微软雅黑" w:hAnsi="微软雅黑" w:hint="eastAsia"/>
        </w:rPr>
        <w:t>非</w:t>
      </w:r>
      <w:r w:rsidRPr="00231F20">
        <w:rPr>
          <w:rFonts w:ascii="微软雅黑" w:eastAsia="微软雅黑" w:hAnsi="微软雅黑"/>
        </w:rPr>
        <w:t>空，</w:t>
      </w:r>
      <w:r w:rsidRPr="00231F20">
        <w:rPr>
          <w:rFonts w:ascii="微软雅黑" w:eastAsia="微软雅黑" w:hAnsi="微软雅黑" w:hint="eastAsia"/>
        </w:rPr>
        <w:t>点击查询</w:t>
      </w:r>
      <w:r w:rsidRPr="00231F20">
        <w:rPr>
          <w:rFonts w:ascii="微软雅黑" w:eastAsia="微软雅黑" w:hAnsi="微软雅黑"/>
        </w:rPr>
        <w:t>，则展示全部满足查询条件的在职员工</w:t>
      </w:r>
    </w:p>
    <w:p w:rsidR="0010512C" w:rsidRDefault="0010512C" w:rsidP="00D94607">
      <w:pPr>
        <w:pStyle w:val="a5"/>
        <w:numPr>
          <w:ilvl w:val="0"/>
          <w:numId w:val="84"/>
        </w:numPr>
        <w:ind w:firstLineChars="0"/>
        <w:rPr>
          <w:rFonts w:ascii="微软雅黑" w:eastAsia="微软雅黑" w:hAnsi="微软雅黑"/>
        </w:rPr>
      </w:pPr>
      <w:r>
        <w:rPr>
          <w:rFonts w:ascii="微软雅黑" w:eastAsia="微软雅黑" w:hAnsi="微软雅黑" w:hint="eastAsia"/>
        </w:rPr>
        <w:t>员工</w:t>
      </w:r>
      <w:r>
        <w:rPr>
          <w:rFonts w:ascii="微软雅黑" w:eastAsia="微软雅黑" w:hAnsi="微软雅黑"/>
        </w:rPr>
        <w:t>选择页面业务规则</w:t>
      </w:r>
    </w:p>
    <w:p w:rsidR="0010512C" w:rsidRDefault="0010512C" w:rsidP="0010512C">
      <w:pPr>
        <w:pStyle w:val="a5"/>
        <w:ind w:left="840" w:firstLineChars="0" w:firstLine="0"/>
        <w:rPr>
          <w:rFonts w:ascii="微软雅黑" w:eastAsia="微软雅黑" w:hAnsi="微软雅黑"/>
        </w:rPr>
      </w:pPr>
      <w:r>
        <w:rPr>
          <w:rFonts w:ascii="微软雅黑" w:eastAsia="微软雅黑" w:hAnsi="微软雅黑" w:hint="eastAsia"/>
        </w:rPr>
        <w:t>选中</w:t>
      </w:r>
      <w:r>
        <w:rPr>
          <w:rFonts w:ascii="微软雅黑" w:eastAsia="微软雅黑" w:hAnsi="微软雅黑"/>
        </w:rPr>
        <w:t>某个员工，【</w:t>
      </w:r>
      <w:r>
        <w:rPr>
          <w:rFonts w:ascii="微软雅黑" w:eastAsia="微软雅黑" w:hAnsi="微软雅黑" w:hint="eastAsia"/>
        </w:rPr>
        <w:t>确认选择</w:t>
      </w:r>
      <w:r>
        <w:rPr>
          <w:rFonts w:ascii="微软雅黑" w:eastAsia="微软雅黑" w:hAnsi="微软雅黑"/>
        </w:rPr>
        <w:t>】</w:t>
      </w:r>
      <w:r>
        <w:rPr>
          <w:rFonts w:ascii="微软雅黑" w:eastAsia="微软雅黑" w:hAnsi="微软雅黑" w:hint="eastAsia"/>
        </w:rPr>
        <w:t>功能</w:t>
      </w:r>
      <w:r>
        <w:rPr>
          <w:rFonts w:ascii="微软雅黑" w:eastAsia="微软雅黑" w:hAnsi="微软雅黑"/>
        </w:rPr>
        <w:t>按钮被激活，点击【</w:t>
      </w:r>
      <w:r>
        <w:rPr>
          <w:rFonts w:ascii="微软雅黑" w:eastAsia="微软雅黑" w:hAnsi="微软雅黑" w:hint="eastAsia"/>
        </w:rPr>
        <w:t>确认选择</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则</w:t>
      </w:r>
      <w:r>
        <w:rPr>
          <w:rFonts w:ascii="微软雅黑" w:eastAsia="微软雅黑" w:hAnsi="微软雅黑" w:hint="eastAsia"/>
        </w:rPr>
        <w:t>关闭</w:t>
      </w:r>
      <w:r>
        <w:rPr>
          <w:rFonts w:ascii="微软雅黑" w:eastAsia="微软雅黑" w:hAnsi="微软雅黑"/>
        </w:rPr>
        <w:t>员工选择页面，</w:t>
      </w:r>
      <w:r>
        <w:rPr>
          <w:rFonts w:ascii="微软雅黑" w:eastAsia="微软雅黑" w:hAnsi="微软雅黑" w:hint="eastAsia"/>
        </w:rPr>
        <w:t>返回到</w:t>
      </w:r>
      <w:r>
        <w:rPr>
          <w:rFonts w:ascii="微软雅黑" w:eastAsia="微软雅黑" w:hAnsi="微软雅黑"/>
        </w:rPr>
        <w:t>账号编辑页面，将员工信息回填入</w:t>
      </w:r>
      <w:r>
        <w:rPr>
          <w:rFonts w:ascii="微软雅黑" w:eastAsia="微软雅黑" w:hAnsi="微软雅黑" w:hint="eastAsia"/>
        </w:rPr>
        <w:t>账号</w:t>
      </w:r>
      <w:r>
        <w:rPr>
          <w:rFonts w:ascii="微软雅黑" w:eastAsia="微软雅黑" w:hAnsi="微软雅黑"/>
        </w:rPr>
        <w:t>编辑页面</w:t>
      </w:r>
    </w:p>
    <w:p w:rsidR="0010512C" w:rsidRPr="0010512C" w:rsidRDefault="0010512C" w:rsidP="0010512C">
      <w:pPr>
        <w:pStyle w:val="a5"/>
        <w:ind w:left="840" w:firstLineChars="0" w:firstLine="0"/>
        <w:rPr>
          <w:rFonts w:ascii="微软雅黑" w:eastAsia="微软雅黑" w:hAnsi="微软雅黑"/>
        </w:rPr>
      </w:pPr>
      <w:r>
        <w:rPr>
          <w:rFonts w:ascii="微软雅黑" w:eastAsia="微软雅黑" w:hAnsi="微软雅黑" w:hint="eastAsia"/>
        </w:rPr>
        <w:t>点击</w:t>
      </w:r>
      <w:r>
        <w:rPr>
          <w:rFonts w:ascii="微软雅黑" w:eastAsia="微软雅黑" w:hAnsi="微软雅黑"/>
        </w:rPr>
        <w:t>【</w:t>
      </w:r>
      <w:r>
        <w:rPr>
          <w:rFonts w:ascii="微软雅黑" w:eastAsia="微软雅黑" w:hAnsi="微软雅黑" w:hint="eastAsia"/>
        </w:rPr>
        <w:t>取消</w:t>
      </w:r>
      <w:r>
        <w:rPr>
          <w:rFonts w:ascii="微软雅黑" w:eastAsia="微软雅黑" w:hAnsi="微软雅黑"/>
        </w:rPr>
        <w:t>】</w:t>
      </w:r>
      <w:r>
        <w:rPr>
          <w:rFonts w:ascii="微软雅黑" w:eastAsia="微软雅黑" w:hAnsi="微软雅黑" w:hint="eastAsia"/>
        </w:rPr>
        <w:t>则</w:t>
      </w:r>
      <w:r>
        <w:rPr>
          <w:rFonts w:ascii="微软雅黑" w:eastAsia="微软雅黑" w:hAnsi="微软雅黑"/>
        </w:rPr>
        <w:t>关闭员工选择页面，并返回账号编辑页面。</w:t>
      </w:r>
    </w:p>
    <w:p w:rsidR="00616000" w:rsidRDefault="00616000" w:rsidP="00881FBB">
      <w:pPr>
        <w:pStyle w:val="4"/>
        <w:numPr>
          <w:ilvl w:val="2"/>
          <w:numId w:val="1"/>
        </w:numPr>
      </w:pPr>
      <w:bookmarkStart w:id="1385" w:name="_Toc1480529"/>
      <w:r>
        <w:rPr>
          <w:rFonts w:hint="eastAsia"/>
        </w:rPr>
        <w:lastRenderedPageBreak/>
        <w:t>账号选择</w:t>
      </w:r>
      <w:r>
        <w:t>页面</w:t>
      </w:r>
      <w:bookmarkEnd w:id="1385"/>
    </w:p>
    <w:p w:rsidR="00362418" w:rsidRPr="00231F20" w:rsidRDefault="00362418" w:rsidP="00D94607">
      <w:pPr>
        <w:pStyle w:val="a5"/>
        <w:numPr>
          <w:ilvl w:val="0"/>
          <w:numId w:val="86"/>
        </w:numPr>
        <w:ind w:firstLineChars="0"/>
        <w:rPr>
          <w:rFonts w:ascii="微软雅黑" w:eastAsia="微软雅黑" w:hAnsi="微软雅黑"/>
        </w:rPr>
      </w:pPr>
      <w:r w:rsidRPr="00231F20">
        <w:rPr>
          <w:rFonts w:ascii="微软雅黑" w:eastAsia="微软雅黑" w:hAnsi="微软雅黑" w:hint="eastAsia"/>
        </w:rPr>
        <w:t>查询条件</w:t>
      </w:r>
    </w:p>
    <w:tbl>
      <w:tblPr>
        <w:tblStyle w:val="a6"/>
        <w:tblW w:w="0" w:type="auto"/>
        <w:tblInd w:w="420" w:type="dxa"/>
        <w:tblLook w:val="04A0" w:firstRow="1" w:lastRow="0" w:firstColumn="1" w:lastColumn="0" w:noHBand="0" w:noVBand="1"/>
      </w:tblPr>
      <w:tblGrid>
        <w:gridCol w:w="1702"/>
        <w:gridCol w:w="1842"/>
        <w:gridCol w:w="4332"/>
      </w:tblGrid>
      <w:tr w:rsidR="00362418" w:rsidRPr="00231F20" w:rsidTr="00356782">
        <w:tc>
          <w:tcPr>
            <w:tcW w:w="1702" w:type="dxa"/>
          </w:tcPr>
          <w:p w:rsidR="00362418" w:rsidRPr="00231F20" w:rsidRDefault="00362418" w:rsidP="00356782">
            <w:pPr>
              <w:jc w:val="center"/>
              <w:rPr>
                <w:rFonts w:ascii="微软雅黑" w:eastAsia="微软雅黑" w:hAnsi="微软雅黑" w:cs="宋体"/>
                <w:color w:val="000000"/>
              </w:rPr>
            </w:pPr>
            <w:r w:rsidRPr="00231F20">
              <w:rPr>
                <w:rFonts w:ascii="微软雅黑" w:eastAsia="微软雅黑" w:hAnsi="微软雅黑" w:cs="宋体" w:hint="eastAsia"/>
                <w:color w:val="000000"/>
              </w:rPr>
              <w:t>字段名</w:t>
            </w:r>
          </w:p>
        </w:tc>
        <w:tc>
          <w:tcPr>
            <w:tcW w:w="1842" w:type="dxa"/>
          </w:tcPr>
          <w:p w:rsidR="00362418" w:rsidRPr="00231F20" w:rsidRDefault="00362418" w:rsidP="00356782">
            <w:pPr>
              <w:jc w:val="center"/>
              <w:rPr>
                <w:rFonts w:ascii="微软雅黑" w:eastAsia="微软雅黑" w:hAnsi="微软雅黑" w:cs="宋体"/>
                <w:color w:val="000000"/>
              </w:rPr>
            </w:pPr>
            <w:r w:rsidRPr="00231F20">
              <w:rPr>
                <w:rFonts w:ascii="微软雅黑" w:eastAsia="微软雅黑" w:hAnsi="微软雅黑" w:cs="宋体" w:hint="eastAsia"/>
                <w:color w:val="000000"/>
              </w:rPr>
              <w:t>类型</w:t>
            </w:r>
          </w:p>
        </w:tc>
        <w:tc>
          <w:tcPr>
            <w:tcW w:w="4332" w:type="dxa"/>
          </w:tcPr>
          <w:p w:rsidR="00362418" w:rsidRPr="00231F20" w:rsidRDefault="00362418" w:rsidP="00356782">
            <w:pPr>
              <w:jc w:val="center"/>
              <w:rPr>
                <w:rFonts w:ascii="微软雅黑" w:eastAsia="微软雅黑" w:hAnsi="微软雅黑" w:cs="宋体"/>
                <w:color w:val="000000"/>
              </w:rPr>
            </w:pPr>
            <w:r w:rsidRPr="00231F20">
              <w:rPr>
                <w:rFonts w:ascii="微软雅黑" w:eastAsia="微软雅黑" w:hAnsi="微软雅黑" w:cs="宋体" w:hint="eastAsia"/>
                <w:color w:val="000000"/>
              </w:rPr>
              <w:t>约束</w:t>
            </w:r>
          </w:p>
        </w:tc>
      </w:tr>
      <w:tr w:rsidR="00362418" w:rsidRPr="00231F20" w:rsidTr="00356782">
        <w:tc>
          <w:tcPr>
            <w:tcW w:w="170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登录账号</w:t>
            </w:r>
          </w:p>
        </w:tc>
        <w:tc>
          <w:tcPr>
            <w:tcW w:w="184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362418" w:rsidRPr="00231F20" w:rsidRDefault="00362418" w:rsidP="00356782">
            <w:pPr>
              <w:jc w:val="center"/>
              <w:rPr>
                <w:rFonts w:ascii="微软雅黑" w:eastAsia="微软雅黑" w:hAnsi="微软雅黑" w:cs="宋体"/>
                <w:color w:val="000000"/>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362418" w:rsidRPr="00231F20" w:rsidTr="00356782">
        <w:tc>
          <w:tcPr>
            <w:tcW w:w="170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员工</w:t>
            </w:r>
            <w:r w:rsidRPr="00231F20">
              <w:rPr>
                <w:rFonts w:ascii="微软雅黑" w:eastAsia="微软雅黑" w:hAnsi="微软雅黑"/>
              </w:rPr>
              <w:t>编号</w:t>
            </w:r>
          </w:p>
        </w:tc>
        <w:tc>
          <w:tcPr>
            <w:tcW w:w="184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362418" w:rsidRPr="00231F20" w:rsidTr="00356782">
        <w:tc>
          <w:tcPr>
            <w:tcW w:w="170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员工姓名</w:t>
            </w:r>
          </w:p>
        </w:tc>
        <w:tc>
          <w:tcPr>
            <w:tcW w:w="184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文本框</w:t>
            </w:r>
          </w:p>
        </w:tc>
        <w:tc>
          <w:tcPr>
            <w:tcW w:w="433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cs="宋体" w:hint="eastAsia"/>
                <w:color w:val="000000"/>
              </w:rPr>
              <w:t>支持</w:t>
            </w:r>
            <w:r w:rsidRPr="00231F20">
              <w:rPr>
                <w:rFonts w:ascii="微软雅黑" w:eastAsia="微软雅黑" w:hAnsi="微软雅黑" w:cs="宋体"/>
                <w:color w:val="000000"/>
              </w:rPr>
              <w:t>模糊查询</w:t>
            </w:r>
          </w:p>
        </w:tc>
      </w:tr>
      <w:tr w:rsidR="00362418" w:rsidRPr="00231F20" w:rsidTr="00356782">
        <w:tc>
          <w:tcPr>
            <w:tcW w:w="170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数据权限类型</w:t>
            </w:r>
          </w:p>
        </w:tc>
        <w:tc>
          <w:tcPr>
            <w:tcW w:w="184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默认为全选</w:t>
            </w:r>
            <w:r w:rsidRPr="00231F20">
              <w:rPr>
                <w:rFonts w:ascii="微软雅黑" w:eastAsia="微软雅黑" w:hAnsi="微软雅黑"/>
              </w:rPr>
              <w:t>，可选项为全</w:t>
            </w:r>
            <w:r w:rsidRPr="00231F20">
              <w:rPr>
                <w:rFonts w:ascii="微软雅黑" w:eastAsia="微软雅黑" w:hAnsi="微软雅黑" w:hint="eastAsia"/>
              </w:rPr>
              <w:t>选</w:t>
            </w:r>
            <w:r w:rsidRPr="00231F20">
              <w:rPr>
                <w:rFonts w:ascii="微软雅黑" w:eastAsia="微软雅黑" w:hAnsi="微软雅黑"/>
              </w:rPr>
              <w:t>、</w:t>
            </w:r>
            <w:r w:rsidRPr="00231F20">
              <w:rPr>
                <w:rFonts w:ascii="微软雅黑" w:eastAsia="微软雅黑" w:hAnsi="微软雅黑" w:hint="eastAsia"/>
              </w:rPr>
              <w:t>全部</w:t>
            </w:r>
            <w:r w:rsidRPr="00231F20">
              <w:rPr>
                <w:rFonts w:ascii="微软雅黑" w:eastAsia="微软雅黑" w:hAnsi="微软雅黑"/>
              </w:rPr>
              <w:t>、递归、本部门、本人</w:t>
            </w:r>
            <w:r w:rsidRPr="00231F20">
              <w:rPr>
                <w:rFonts w:ascii="微软雅黑" w:eastAsia="微软雅黑" w:hAnsi="微软雅黑" w:hint="eastAsia"/>
              </w:rPr>
              <w:t>、</w:t>
            </w:r>
            <w:r w:rsidRPr="00231F20">
              <w:rPr>
                <w:rFonts w:ascii="微软雅黑" w:eastAsia="微软雅黑" w:hAnsi="微软雅黑"/>
              </w:rPr>
              <w:t>手动选择</w:t>
            </w:r>
          </w:p>
        </w:tc>
      </w:tr>
      <w:tr w:rsidR="00362418" w:rsidRPr="00231F20" w:rsidTr="00356782">
        <w:tc>
          <w:tcPr>
            <w:tcW w:w="170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员工所属部门</w:t>
            </w:r>
          </w:p>
        </w:tc>
        <w:tc>
          <w:tcPr>
            <w:tcW w:w="184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选择</w:t>
            </w:r>
          </w:p>
        </w:tc>
        <w:tc>
          <w:tcPr>
            <w:tcW w:w="433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弹出部门列表页</w:t>
            </w:r>
            <w:r w:rsidRPr="00231F20">
              <w:rPr>
                <w:rFonts w:ascii="微软雅黑" w:eastAsia="微软雅黑" w:hAnsi="微软雅黑" w:hint="eastAsia"/>
              </w:rPr>
              <w:t>，</w:t>
            </w:r>
            <w:r w:rsidRPr="00231F20">
              <w:rPr>
                <w:rFonts w:ascii="微软雅黑" w:eastAsia="微软雅黑" w:hAnsi="微软雅黑"/>
              </w:rPr>
              <w:t>部门选中后，需将部门名称</w:t>
            </w:r>
            <w:r w:rsidRPr="00231F20">
              <w:rPr>
                <w:rFonts w:ascii="微软雅黑" w:eastAsia="微软雅黑" w:hAnsi="微软雅黑" w:hint="eastAsia"/>
              </w:rPr>
              <w:t>带出</w:t>
            </w:r>
            <w:r w:rsidRPr="00231F20">
              <w:rPr>
                <w:rFonts w:ascii="微软雅黑" w:eastAsia="微软雅黑" w:hAnsi="微软雅黑"/>
              </w:rPr>
              <w:t>显示在查询条件的文本框中</w:t>
            </w:r>
            <w:r w:rsidR="00AB3B87">
              <w:rPr>
                <w:rFonts w:ascii="微软雅黑" w:eastAsia="微软雅黑" w:hAnsi="微软雅黑" w:hint="eastAsia"/>
              </w:rPr>
              <w:t>2.11.1</w:t>
            </w:r>
          </w:p>
        </w:tc>
      </w:tr>
      <w:tr w:rsidR="00362418" w:rsidRPr="00231F20" w:rsidTr="00356782">
        <w:tc>
          <w:tcPr>
            <w:tcW w:w="170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是否</w:t>
            </w:r>
            <w:r w:rsidRPr="00231F20">
              <w:rPr>
                <w:rFonts w:ascii="微软雅黑" w:eastAsia="微软雅黑" w:hAnsi="微软雅黑"/>
              </w:rPr>
              <w:t>关联员工</w:t>
            </w:r>
          </w:p>
        </w:tc>
        <w:tc>
          <w:tcPr>
            <w:tcW w:w="184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下拉框</w:t>
            </w:r>
          </w:p>
        </w:tc>
        <w:tc>
          <w:tcPr>
            <w:tcW w:w="433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为全部，可选项为</w:t>
            </w:r>
            <w:r w:rsidRPr="00231F20">
              <w:rPr>
                <w:rFonts w:ascii="微软雅黑" w:eastAsia="微软雅黑" w:hAnsi="微软雅黑" w:hint="eastAsia"/>
              </w:rPr>
              <w:t>全部</w:t>
            </w:r>
            <w:r w:rsidRPr="00231F20">
              <w:rPr>
                <w:rFonts w:ascii="微软雅黑" w:eastAsia="微软雅黑" w:hAnsi="微软雅黑"/>
              </w:rPr>
              <w:t>、是、否</w:t>
            </w:r>
          </w:p>
        </w:tc>
      </w:tr>
      <w:tr w:rsidR="00362418" w:rsidRPr="00231F20" w:rsidTr="00356782">
        <w:tc>
          <w:tcPr>
            <w:tcW w:w="170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账号</w:t>
            </w:r>
            <w:r w:rsidRPr="00231F20">
              <w:rPr>
                <w:rFonts w:ascii="微软雅黑" w:eastAsia="微软雅黑" w:hAnsi="微软雅黑"/>
              </w:rPr>
              <w:t>状态</w:t>
            </w:r>
          </w:p>
        </w:tc>
        <w:tc>
          <w:tcPr>
            <w:tcW w:w="184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下拉</w:t>
            </w:r>
            <w:r w:rsidRPr="00231F20">
              <w:rPr>
                <w:rFonts w:ascii="微软雅黑" w:eastAsia="微软雅黑" w:hAnsi="微软雅黑"/>
              </w:rPr>
              <w:t>选项</w:t>
            </w:r>
          </w:p>
        </w:tc>
        <w:tc>
          <w:tcPr>
            <w:tcW w:w="4332" w:type="dxa"/>
          </w:tcPr>
          <w:p w:rsidR="00362418" w:rsidRPr="00231F20" w:rsidRDefault="00362418" w:rsidP="00356782">
            <w:pPr>
              <w:pStyle w:val="a5"/>
              <w:ind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为全部，可选项为正常、冻结</w:t>
            </w:r>
          </w:p>
        </w:tc>
      </w:tr>
    </w:tbl>
    <w:p w:rsidR="00362418" w:rsidRPr="00231F20" w:rsidRDefault="00362418" w:rsidP="00D94607">
      <w:pPr>
        <w:pStyle w:val="a5"/>
        <w:numPr>
          <w:ilvl w:val="0"/>
          <w:numId w:val="86"/>
        </w:numPr>
        <w:ind w:firstLineChars="0"/>
        <w:rPr>
          <w:rFonts w:ascii="微软雅黑" w:eastAsia="微软雅黑" w:hAnsi="微软雅黑"/>
        </w:rPr>
      </w:pPr>
      <w:r w:rsidRPr="00231F20">
        <w:rPr>
          <w:rFonts w:ascii="微软雅黑" w:eastAsia="微软雅黑" w:hAnsi="微软雅黑" w:hint="eastAsia"/>
        </w:rPr>
        <w:t>列表</w:t>
      </w:r>
    </w:p>
    <w:p w:rsidR="00362418" w:rsidRDefault="00362418" w:rsidP="00362418">
      <w:pPr>
        <w:rPr>
          <w:rFonts w:ascii="微软雅黑" w:eastAsia="微软雅黑" w:hAnsi="微软雅黑"/>
        </w:rPr>
      </w:pPr>
      <w:r w:rsidRPr="00231F20">
        <w:rPr>
          <w:rFonts w:ascii="微软雅黑" w:eastAsia="微软雅黑" w:hAnsi="微软雅黑" w:hint="eastAsia"/>
        </w:rPr>
        <w:t>单选框</w:t>
      </w:r>
      <w:r w:rsidRPr="00231F20">
        <w:rPr>
          <w:rFonts w:ascii="微软雅黑" w:eastAsia="微软雅黑" w:hAnsi="微软雅黑"/>
        </w:rPr>
        <w:t>、登录账号、员工编号、员工姓名、员工所属部门、数据权限类型、</w:t>
      </w:r>
      <w:r w:rsidRPr="00231F20">
        <w:rPr>
          <w:rFonts w:ascii="微软雅黑" w:eastAsia="微软雅黑" w:hAnsi="微软雅黑" w:hint="eastAsia"/>
        </w:rPr>
        <w:t>账号</w:t>
      </w:r>
      <w:r w:rsidRPr="00231F20">
        <w:rPr>
          <w:rFonts w:ascii="微软雅黑" w:eastAsia="微软雅黑" w:hAnsi="微软雅黑"/>
        </w:rPr>
        <w:t>状态、操作时间、操作人</w:t>
      </w:r>
    </w:p>
    <w:p w:rsidR="00362418" w:rsidRPr="00362418" w:rsidRDefault="00362418" w:rsidP="00D94607">
      <w:pPr>
        <w:pStyle w:val="a5"/>
        <w:numPr>
          <w:ilvl w:val="0"/>
          <w:numId w:val="86"/>
        </w:numPr>
        <w:ind w:firstLineChars="0"/>
        <w:rPr>
          <w:rFonts w:ascii="微软雅黑" w:eastAsia="微软雅黑" w:hAnsi="微软雅黑"/>
        </w:rPr>
      </w:pPr>
      <w:r>
        <w:rPr>
          <w:rFonts w:ascii="微软雅黑" w:eastAsia="微软雅黑" w:hAnsi="微软雅黑" w:hint="eastAsia"/>
        </w:rPr>
        <w:t>操作</w:t>
      </w:r>
      <w:r>
        <w:rPr>
          <w:rFonts w:ascii="微软雅黑" w:eastAsia="微软雅黑" w:hAnsi="微软雅黑"/>
        </w:rPr>
        <w:t>说明</w:t>
      </w:r>
    </w:p>
    <w:p w:rsidR="00362418" w:rsidRPr="00231F20" w:rsidRDefault="00362418" w:rsidP="00362418">
      <w:pPr>
        <w:pStyle w:val="a5"/>
        <w:ind w:left="840" w:firstLineChars="0" w:firstLine="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角色新建页面中，</w:t>
      </w: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选择</w:t>
      </w:r>
      <w:r w:rsidRPr="00231F20">
        <w:rPr>
          <w:rFonts w:ascii="微软雅黑" w:eastAsia="微软雅黑" w:hAnsi="微软雅黑"/>
        </w:rPr>
        <w:t>】</w:t>
      </w:r>
      <w:r w:rsidRPr="00231F20">
        <w:rPr>
          <w:rFonts w:ascii="微软雅黑" w:eastAsia="微软雅黑" w:hAnsi="微软雅黑" w:hint="eastAsia"/>
        </w:rPr>
        <w:t>，弹出</w:t>
      </w:r>
      <w:r w:rsidRPr="00231F20">
        <w:rPr>
          <w:rFonts w:ascii="微软雅黑" w:eastAsia="微软雅黑" w:hAnsi="微软雅黑"/>
        </w:rPr>
        <w:t>账号选择页面</w:t>
      </w:r>
    </w:p>
    <w:p w:rsidR="00362418" w:rsidRPr="00231F20" w:rsidRDefault="00362418" w:rsidP="00362418">
      <w:pPr>
        <w:pStyle w:val="a5"/>
        <w:numPr>
          <w:ilvl w:val="0"/>
          <w:numId w:val="28"/>
        </w:numPr>
        <w:ind w:firstLineChars="0"/>
        <w:rPr>
          <w:rFonts w:ascii="微软雅黑" w:eastAsia="微软雅黑" w:hAnsi="微软雅黑"/>
        </w:rPr>
      </w:pPr>
      <w:r w:rsidRPr="00231F20">
        <w:rPr>
          <w:rFonts w:ascii="微软雅黑" w:eastAsia="微软雅黑" w:hAnsi="微软雅黑" w:hint="eastAsia"/>
        </w:rPr>
        <w:t>在</w:t>
      </w:r>
      <w:r w:rsidRPr="00231F20">
        <w:rPr>
          <w:rFonts w:ascii="微软雅黑" w:eastAsia="微软雅黑" w:hAnsi="微软雅黑"/>
        </w:rPr>
        <w:t>账号选择页面中，</w:t>
      </w:r>
      <w:r w:rsidRPr="00231F20">
        <w:rPr>
          <w:rFonts w:ascii="微软雅黑" w:eastAsia="微软雅黑" w:hAnsi="微软雅黑" w:hint="eastAsia"/>
        </w:rPr>
        <w:t>选中</w:t>
      </w:r>
      <w:r w:rsidRPr="00231F20">
        <w:rPr>
          <w:rFonts w:ascii="微软雅黑" w:eastAsia="微软雅黑" w:hAnsi="微软雅黑"/>
        </w:rPr>
        <w:t>某一账号后，【</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被</w:t>
      </w:r>
      <w:r w:rsidRPr="00231F20">
        <w:rPr>
          <w:rFonts w:ascii="微软雅黑" w:eastAsia="微软雅黑" w:hAnsi="微软雅黑"/>
        </w:rPr>
        <w:t>激活，点击【</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w:t>
      </w:r>
      <w:r w:rsidRPr="00231F20">
        <w:rPr>
          <w:rFonts w:ascii="微软雅黑" w:eastAsia="微软雅黑" w:hAnsi="微软雅黑"/>
        </w:rPr>
        <w:t>若</w:t>
      </w:r>
      <w:r w:rsidRPr="00231F20">
        <w:rPr>
          <w:rFonts w:ascii="微软雅黑" w:eastAsia="微软雅黑" w:hAnsi="微软雅黑" w:hint="eastAsia"/>
        </w:rPr>
        <w:t>成功</w:t>
      </w:r>
      <w:r w:rsidRPr="00231F20">
        <w:rPr>
          <w:rFonts w:ascii="微软雅黑" w:eastAsia="微软雅黑" w:hAnsi="微软雅黑"/>
        </w:rPr>
        <w:t>，则返回至角色新建页面，并将</w:t>
      </w:r>
      <w:r w:rsidRPr="00231F20">
        <w:rPr>
          <w:rFonts w:ascii="微软雅黑" w:eastAsia="微软雅黑" w:hAnsi="微软雅黑" w:hint="eastAsia"/>
        </w:rPr>
        <w:t>账号</w:t>
      </w:r>
      <w:r w:rsidRPr="00231F20">
        <w:rPr>
          <w:rFonts w:ascii="微软雅黑" w:eastAsia="微软雅黑" w:hAnsi="微软雅黑"/>
        </w:rPr>
        <w:t>信息回填入角色新建页面</w:t>
      </w:r>
    </w:p>
    <w:p w:rsidR="00362418" w:rsidRPr="00231F20" w:rsidRDefault="00362418" w:rsidP="00362418">
      <w:pPr>
        <w:pStyle w:val="a5"/>
        <w:numPr>
          <w:ilvl w:val="0"/>
          <w:numId w:val="28"/>
        </w:numPr>
        <w:ind w:firstLineChars="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失败，则提示失败原因，并停留在账号选择页面</w:t>
      </w:r>
    </w:p>
    <w:p w:rsidR="00362418" w:rsidRPr="00231F20" w:rsidRDefault="00362418" w:rsidP="00362418">
      <w:pPr>
        <w:pStyle w:val="a5"/>
        <w:numPr>
          <w:ilvl w:val="0"/>
          <w:numId w:val="28"/>
        </w:numPr>
        <w:ind w:firstLineChars="0"/>
        <w:rPr>
          <w:rFonts w:ascii="微软雅黑" w:eastAsia="微软雅黑" w:hAnsi="微软雅黑"/>
        </w:rPr>
      </w:pPr>
      <w:r w:rsidRPr="00231F20">
        <w:rPr>
          <w:rFonts w:ascii="微软雅黑" w:eastAsia="微软雅黑" w:hAnsi="微软雅黑" w:hint="eastAsia"/>
        </w:rPr>
        <w:lastRenderedPageBreak/>
        <w:t>在</w:t>
      </w:r>
      <w:r w:rsidRPr="00231F20">
        <w:rPr>
          <w:rFonts w:ascii="微软雅黑" w:eastAsia="微软雅黑" w:hAnsi="微软雅黑"/>
        </w:rPr>
        <w:t>账号选择页面中，点击【</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则关闭账号选择页面，返回到</w:t>
      </w:r>
      <w:r w:rsidRPr="00231F20">
        <w:rPr>
          <w:rFonts w:ascii="微软雅黑" w:eastAsia="微软雅黑" w:hAnsi="微软雅黑" w:hint="eastAsia"/>
        </w:rPr>
        <w:t>角色</w:t>
      </w:r>
      <w:r w:rsidRPr="00231F20">
        <w:rPr>
          <w:rFonts w:ascii="微软雅黑" w:eastAsia="微软雅黑" w:hAnsi="微软雅黑"/>
        </w:rPr>
        <w:t>新建页面。</w:t>
      </w:r>
    </w:p>
    <w:p w:rsidR="00362418" w:rsidRPr="00231F20" w:rsidRDefault="00362418" w:rsidP="00D94607">
      <w:pPr>
        <w:pStyle w:val="a5"/>
        <w:numPr>
          <w:ilvl w:val="0"/>
          <w:numId w:val="86"/>
        </w:numPr>
        <w:ind w:firstLineChars="0"/>
        <w:rPr>
          <w:rFonts w:ascii="微软雅黑" w:eastAsia="微软雅黑" w:hAnsi="微软雅黑"/>
        </w:rPr>
      </w:pPr>
      <w:r w:rsidRPr="00231F20">
        <w:rPr>
          <w:rFonts w:ascii="微软雅黑" w:eastAsia="微软雅黑" w:hAnsi="微软雅黑" w:hint="eastAsia"/>
        </w:rPr>
        <w:t>账号选择</w:t>
      </w:r>
      <w:r w:rsidRPr="00231F20">
        <w:rPr>
          <w:rFonts w:ascii="微软雅黑" w:eastAsia="微软雅黑" w:hAnsi="微软雅黑"/>
        </w:rPr>
        <w:t>列表页</w:t>
      </w:r>
      <w:r w:rsidRPr="00231F20">
        <w:rPr>
          <w:rFonts w:ascii="微软雅黑" w:eastAsia="微软雅黑" w:hAnsi="微软雅黑" w:hint="eastAsia"/>
        </w:rPr>
        <w:t>规则</w:t>
      </w:r>
    </w:p>
    <w:p w:rsidR="00362418" w:rsidRPr="00231F20" w:rsidRDefault="00362418" w:rsidP="00362418">
      <w:pPr>
        <w:pStyle w:val="a5"/>
        <w:ind w:left="840" w:firstLineChars="0" w:firstLine="0"/>
        <w:rPr>
          <w:rFonts w:ascii="微软雅黑" w:eastAsia="微软雅黑" w:hAnsi="微软雅黑"/>
        </w:rPr>
      </w:pPr>
      <w:r w:rsidRPr="00231F20">
        <w:rPr>
          <w:rFonts w:ascii="微软雅黑" w:eastAsia="微软雅黑" w:hAnsi="微软雅黑" w:hint="eastAsia"/>
        </w:rPr>
        <w:t>默认</w:t>
      </w:r>
      <w:r w:rsidRPr="00231F20">
        <w:rPr>
          <w:rFonts w:ascii="微软雅黑" w:eastAsia="微软雅黑" w:hAnsi="微软雅黑"/>
        </w:rPr>
        <w:t>展示全部的状态为‘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或</w:t>
      </w:r>
      <w:r w:rsidRPr="00231F20">
        <w:rPr>
          <w:rFonts w:ascii="微软雅黑" w:eastAsia="微软雅黑" w:hAnsi="微软雅黑"/>
        </w:rPr>
        <w:t>‘</w:t>
      </w:r>
      <w:r w:rsidRPr="00231F20">
        <w:rPr>
          <w:rFonts w:ascii="微软雅黑" w:eastAsia="微软雅黑" w:hAnsi="微软雅黑" w:hint="eastAsia"/>
        </w:rPr>
        <w:t>已冻结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r w:rsidRPr="00231F20">
        <w:rPr>
          <w:rFonts w:ascii="微软雅黑" w:eastAsia="微软雅黑" w:hAnsi="微软雅黑" w:hint="eastAsia"/>
        </w:rPr>
        <w:t>，</w:t>
      </w:r>
      <w:r w:rsidRPr="00231F20">
        <w:rPr>
          <w:rFonts w:ascii="微软雅黑" w:eastAsia="微软雅黑" w:hAnsi="微软雅黑"/>
        </w:rPr>
        <w:t>按</w:t>
      </w:r>
      <w:r w:rsidRPr="00231F20">
        <w:rPr>
          <w:rFonts w:ascii="微软雅黑" w:eastAsia="微软雅黑" w:hAnsi="微软雅黑" w:hint="eastAsia"/>
        </w:rPr>
        <w:t>账号</w:t>
      </w:r>
      <w:r w:rsidRPr="00231F20">
        <w:rPr>
          <w:rFonts w:ascii="微软雅黑" w:eastAsia="微软雅黑" w:hAnsi="微软雅黑"/>
        </w:rPr>
        <w:t>创建时间</w:t>
      </w:r>
      <w:r w:rsidRPr="00231F20">
        <w:rPr>
          <w:rFonts w:ascii="微软雅黑" w:eastAsia="微软雅黑" w:hAnsi="微软雅黑" w:hint="eastAsia"/>
        </w:rPr>
        <w:t>倒序</w:t>
      </w:r>
      <w:r w:rsidRPr="00231F20">
        <w:rPr>
          <w:rFonts w:ascii="微软雅黑" w:eastAsia="微软雅黑" w:hAnsi="微软雅黑"/>
        </w:rPr>
        <w:t>排列展示</w:t>
      </w:r>
    </w:p>
    <w:p w:rsidR="00362418" w:rsidRPr="00231F20" w:rsidRDefault="00362418" w:rsidP="00362418">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查询条件为空，点击查询，则</w:t>
      </w:r>
      <w:r w:rsidRPr="00231F20">
        <w:rPr>
          <w:rFonts w:ascii="微软雅黑" w:eastAsia="微软雅黑" w:hAnsi="微软雅黑" w:hint="eastAsia"/>
        </w:rPr>
        <w:t>展示</w:t>
      </w:r>
      <w:r w:rsidRPr="00231F20">
        <w:rPr>
          <w:rFonts w:ascii="微软雅黑" w:eastAsia="微软雅黑" w:hAnsi="微软雅黑"/>
        </w:rPr>
        <w:t>全部数据</w:t>
      </w:r>
    </w:p>
    <w:p w:rsidR="00362418" w:rsidRPr="00231F20" w:rsidRDefault="00362418" w:rsidP="00362418">
      <w:pPr>
        <w:pStyle w:val="a5"/>
        <w:ind w:left="840" w:firstLineChars="0" w:firstLine="0"/>
        <w:rPr>
          <w:rFonts w:ascii="微软雅黑" w:eastAsia="微软雅黑" w:hAnsi="微软雅黑"/>
        </w:rPr>
      </w:pPr>
      <w:r w:rsidRPr="00231F20">
        <w:rPr>
          <w:rFonts w:ascii="微软雅黑" w:eastAsia="微软雅黑" w:hAnsi="微软雅黑" w:hint="eastAsia"/>
        </w:rPr>
        <w:t>若查询</w:t>
      </w:r>
      <w:r w:rsidRPr="00231F20">
        <w:rPr>
          <w:rFonts w:ascii="微软雅黑" w:eastAsia="微软雅黑" w:hAnsi="微软雅黑"/>
        </w:rPr>
        <w:t>条件非空，点击查询，则展示满足条件的数据</w:t>
      </w:r>
    </w:p>
    <w:p w:rsidR="00356782" w:rsidRDefault="00356782" w:rsidP="00881FBB">
      <w:pPr>
        <w:pStyle w:val="4"/>
        <w:numPr>
          <w:ilvl w:val="2"/>
          <w:numId w:val="1"/>
        </w:numPr>
      </w:pPr>
      <w:bookmarkStart w:id="1386" w:name="_Toc1480530"/>
      <w:r>
        <w:rPr>
          <w:rFonts w:hint="eastAsia"/>
        </w:rPr>
        <w:t>角色选择</w:t>
      </w:r>
      <w:r>
        <w:t>页面</w:t>
      </w:r>
      <w:bookmarkEnd w:id="1386"/>
    </w:p>
    <w:p w:rsidR="00356782" w:rsidRPr="00231F20" w:rsidRDefault="00356782" w:rsidP="00356782">
      <w:pPr>
        <w:pStyle w:val="a5"/>
        <w:ind w:left="425" w:firstLineChars="0" w:firstLine="0"/>
        <w:rPr>
          <w:rFonts w:ascii="微软雅黑" w:eastAsia="微软雅黑" w:hAnsi="微软雅黑"/>
        </w:rPr>
      </w:pPr>
      <w:r w:rsidRPr="00231F20">
        <w:rPr>
          <w:rFonts w:ascii="微软雅黑" w:eastAsia="微软雅黑" w:hAnsi="微软雅黑" w:hint="eastAsia"/>
        </w:rPr>
        <w:t>数据</w:t>
      </w:r>
      <w:r w:rsidRPr="00231F20">
        <w:rPr>
          <w:rFonts w:ascii="微软雅黑" w:eastAsia="微软雅黑" w:hAnsi="微软雅黑"/>
        </w:rPr>
        <w:t>表单</w:t>
      </w:r>
      <w:r w:rsidRPr="00231F20">
        <w:rPr>
          <w:rFonts w:ascii="微软雅黑" w:eastAsia="微软雅黑" w:hAnsi="微软雅黑" w:hint="eastAsia"/>
        </w:rPr>
        <w:t>与</w:t>
      </w:r>
      <w:r w:rsidRPr="00231F20">
        <w:rPr>
          <w:rFonts w:ascii="微软雅黑" w:eastAsia="微软雅黑" w:hAnsi="微软雅黑"/>
        </w:rPr>
        <w:t>角色管理列表页相同，</w:t>
      </w:r>
      <w:r w:rsidRPr="00231F20">
        <w:rPr>
          <w:rFonts w:ascii="微软雅黑" w:eastAsia="微软雅黑" w:hAnsi="微软雅黑" w:hint="eastAsia"/>
        </w:rPr>
        <w:t>操作按钮</w:t>
      </w:r>
      <w:r w:rsidRPr="00231F20">
        <w:rPr>
          <w:rFonts w:ascii="微软雅黑" w:eastAsia="微软雅黑" w:hAnsi="微软雅黑"/>
        </w:rPr>
        <w:t>不同，操作按钮</w:t>
      </w:r>
      <w:proofErr w:type="gramStart"/>
      <w:r w:rsidRPr="00231F20">
        <w:rPr>
          <w:rFonts w:ascii="微软雅黑" w:eastAsia="微软雅黑" w:hAnsi="微软雅黑"/>
        </w:rPr>
        <w:t>见操作</w:t>
      </w:r>
      <w:proofErr w:type="gramEnd"/>
      <w:r w:rsidRPr="00231F20">
        <w:rPr>
          <w:rFonts w:ascii="微软雅黑" w:eastAsia="微软雅黑" w:hAnsi="微软雅黑"/>
        </w:rPr>
        <w:t>说明</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列表为单选框</w:t>
      </w:r>
      <w:r w:rsidRPr="00231F20">
        <w:rPr>
          <w:rFonts w:ascii="微软雅黑" w:eastAsia="微软雅黑" w:hAnsi="微软雅黑" w:hint="eastAsia"/>
        </w:rPr>
        <w:t>，</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角色</w:t>
      </w:r>
      <w:r w:rsidRPr="00231F20">
        <w:rPr>
          <w:rFonts w:ascii="微软雅黑" w:eastAsia="微软雅黑" w:hAnsi="微软雅黑"/>
        </w:rPr>
        <w:t>列表默认展示全部</w:t>
      </w:r>
      <w:r w:rsidRPr="00231F20">
        <w:rPr>
          <w:rFonts w:ascii="微软雅黑" w:eastAsia="微软雅黑" w:hAnsi="微软雅黑" w:hint="eastAsia"/>
        </w:rPr>
        <w:t>有效</w:t>
      </w:r>
      <w:r w:rsidRPr="00231F20">
        <w:rPr>
          <w:rFonts w:ascii="微软雅黑" w:eastAsia="微软雅黑" w:hAnsi="微软雅黑"/>
        </w:rPr>
        <w:t>的角色、</w:t>
      </w:r>
      <w:r w:rsidRPr="00231F20">
        <w:rPr>
          <w:rFonts w:ascii="微软雅黑" w:eastAsia="微软雅黑" w:hAnsi="微软雅黑" w:hint="eastAsia"/>
        </w:rPr>
        <w:t>展示</w:t>
      </w:r>
      <w:r w:rsidRPr="00231F20">
        <w:rPr>
          <w:rFonts w:ascii="微软雅黑" w:eastAsia="微软雅黑" w:hAnsi="微软雅黑"/>
        </w:rPr>
        <w:t>规则与角色管理列表页相同。</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查询条件为空，</w:t>
      </w:r>
      <w:r w:rsidRPr="00231F20">
        <w:rPr>
          <w:rFonts w:ascii="微软雅黑" w:eastAsia="微软雅黑" w:hAnsi="微软雅黑" w:hint="eastAsia"/>
        </w:rPr>
        <w:t>则展示全部</w:t>
      </w:r>
      <w:r w:rsidRPr="00231F20">
        <w:rPr>
          <w:rFonts w:ascii="微软雅黑" w:eastAsia="微软雅黑" w:hAnsi="微软雅黑"/>
        </w:rPr>
        <w:t>数据</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若</w:t>
      </w:r>
      <w:r w:rsidRPr="00231F20">
        <w:rPr>
          <w:rFonts w:ascii="微软雅黑" w:eastAsia="微软雅黑" w:hAnsi="微软雅黑"/>
        </w:rPr>
        <w:t>查询条件非空，则展示满足查询条件的数据</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选中</w:t>
      </w:r>
      <w:r w:rsidRPr="00231F20">
        <w:rPr>
          <w:rFonts w:ascii="微软雅黑" w:eastAsia="微软雅黑" w:hAnsi="微软雅黑"/>
        </w:rPr>
        <w:t>某个角色后，</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】功能</w:t>
      </w:r>
      <w:r w:rsidRPr="00231F20">
        <w:rPr>
          <w:rFonts w:ascii="微软雅黑" w:eastAsia="微软雅黑" w:hAnsi="微软雅黑"/>
        </w:rPr>
        <w:t>按钮被激活，点击后，将选中的角色名称回填入角色申请页面中的“</w:t>
      </w:r>
      <w:r w:rsidRPr="00231F20">
        <w:rPr>
          <w:rFonts w:ascii="微软雅黑" w:eastAsia="微软雅黑" w:hAnsi="微软雅黑" w:hint="eastAsia"/>
        </w:rPr>
        <w:t>申请角色</w:t>
      </w:r>
      <w:r w:rsidRPr="00231F20">
        <w:rPr>
          <w:rFonts w:ascii="微软雅黑" w:eastAsia="微软雅黑" w:hAnsi="微软雅黑"/>
        </w:rPr>
        <w:t>”</w:t>
      </w:r>
      <w:r w:rsidRPr="00231F20">
        <w:rPr>
          <w:rFonts w:ascii="微软雅黑" w:eastAsia="微软雅黑" w:hAnsi="微软雅黑" w:hint="eastAsia"/>
        </w:rPr>
        <w:t>文本框</w:t>
      </w:r>
      <w:r w:rsidRPr="00231F20">
        <w:rPr>
          <w:rFonts w:ascii="微软雅黑" w:eastAsia="微软雅黑" w:hAnsi="微软雅黑"/>
        </w:rPr>
        <w:t>中。</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w:t>
      </w:r>
      <w:r w:rsidRPr="00231F20">
        <w:rPr>
          <w:rFonts w:ascii="微软雅黑" w:eastAsia="微软雅黑" w:hAnsi="微软雅黑"/>
        </w:rPr>
        <w:t>则关闭角色选择页面，返回到角色申请</w:t>
      </w:r>
      <w:r w:rsidRPr="00231F20">
        <w:rPr>
          <w:rFonts w:ascii="微软雅黑" w:eastAsia="微软雅黑" w:hAnsi="微软雅黑" w:hint="eastAsia"/>
        </w:rPr>
        <w:t>新建</w:t>
      </w:r>
      <w:r w:rsidRPr="00231F20">
        <w:rPr>
          <w:rFonts w:ascii="微软雅黑" w:eastAsia="微软雅黑" w:hAnsi="微软雅黑"/>
        </w:rPr>
        <w:t>页面</w:t>
      </w:r>
      <w:r w:rsidRPr="00231F20">
        <w:rPr>
          <w:rFonts w:ascii="微软雅黑" w:eastAsia="微软雅黑" w:hAnsi="微软雅黑" w:hint="eastAsia"/>
        </w:rPr>
        <w:t>，</w:t>
      </w:r>
      <w:r w:rsidRPr="00231F20">
        <w:rPr>
          <w:rFonts w:ascii="微软雅黑" w:eastAsia="微软雅黑" w:hAnsi="微软雅黑"/>
        </w:rPr>
        <w:t>角色申请页面中的“</w:t>
      </w:r>
      <w:r w:rsidRPr="00231F20">
        <w:rPr>
          <w:rFonts w:ascii="微软雅黑" w:eastAsia="微软雅黑" w:hAnsi="微软雅黑" w:hint="eastAsia"/>
        </w:rPr>
        <w:t>申请角色</w:t>
      </w:r>
      <w:r w:rsidRPr="00231F20">
        <w:rPr>
          <w:rFonts w:ascii="微软雅黑" w:eastAsia="微软雅黑" w:hAnsi="微软雅黑"/>
        </w:rPr>
        <w:t>”</w:t>
      </w:r>
      <w:r w:rsidRPr="00231F20">
        <w:rPr>
          <w:rFonts w:ascii="微软雅黑" w:eastAsia="微软雅黑" w:hAnsi="微软雅黑" w:hint="eastAsia"/>
        </w:rPr>
        <w:t>文本框仍为</w:t>
      </w:r>
      <w:r w:rsidRPr="00231F20">
        <w:rPr>
          <w:rFonts w:ascii="微软雅黑" w:eastAsia="微软雅黑" w:hAnsi="微软雅黑"/>
        </w:rPr>
        <w:t>之前的值</w:t>
      </w:r>
      <w:r w:rsidRPr="00231F20">
        <w:rPr>
          <w:rFonts w:ascii="微软雅黑" w:eastAsia="微软雅黑" w:hAnsi="微软雅黑" w:hint="eastAsia"/>
        </w:rPr>
        <w:t>，</w:t>
      </w:r>
      <w:r w:rsidRPr="00231F20">
        <w:rPr>
          <w:rFonts w:ascii="微软雅黑" w:eastAsia="微软雅黑" w:hAnsi="微软雅黑"/>
        </w:rPr>
        <w:t>不做更改。</w:t>
      </w:r>
    </w:p>
    <w:p w:rsidR="00356782" w:rsidRPr="00356782" w:rsidRDefault="00356782" w:rsidP="00356782"/>
    <w:p w:rsidR="00356782" w:rsidRDefault="00356782" w:rsidP="00881FBB">
      <w:pPr>
        <w:pStyle w:val="4"/>
        <w:numPr>
          <w:ilvl w:val="2"/>
          <w:numId w:val="1"/>
        </w:numPr>
      </w:pPr>
      <w:bookmarkStart w:id="1387" w:name="_Toc1480531"/>
      <w:r>
        <w:rPr>
          <w:rFonts w:hint="eastAsia"/>
        </w:rPr>
        <w:t>账号添加</w:t>
      </w:r>
      <w:r>
        <w:t>页面</w:t>
      </w:r>
      <w:bookmarkEnd w:id="1387"/>
    </w:p>
    <w:p w:rsidR="00231F20" w:rsidRPr="00362418" w:rsidRDefault="00356782" w:rsidP="00231F20">
      <w:r w:rsidRPr="00231F20">
        <w:rPr>
          <w:rFonts w:ascii="微软雅黑" w:eastAsia="微软雅黑" w:hAnsi="微软雅黑" w:hint="eastAsia"/>
        </w:rPr>
        <w:t>数据</w:t>
      </w:r>
      <w:r w:rsidRPr="00231F20">
        <w:rPr>
          <w:rFonts w:ascii="微软雅黑" w:eastAsia="微软雅黑" w:hAnsi="微软雅黑"/>
        </w:rPr>
        <w:t>表单与账号管理列表页相同，操作按钮不同，操作按钮</w:t>
      </w:r>
      <w:proofErr w:type="gramStart"/>
      <w:r w:rsidRPr="00231F20">
        <w:rPr>
          <w:rFonts w:ascii="微软雅黑" w:eastAsia="微软雅黑" w:hAnsi="微软雅黑"/>
        </w:rPr>
        <w:t>见操作</w:t>
      </w:r>
      <w:proofErr w:type="gramEnd"/>
      <w:r w:rsidRPr="00231F20">
        <w:rPr>
          <w:rFonts w:ascii="微软雅黑" w:eastAsia="微软雅黑" w:hAnsi="微软雅黑"/>
        </w:rPr>
        <w:t>说明</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列表</w:t>
      </w:r>
      <w:r w:rsidRPr="00231F20">
        <w:rPr>
          <w:rFonts w:ascii="微软雅黑" w:eastAsia="微软雅黑" w:hAnsi="微软雅黑"/>
        </w:rPr>
        <w:t>默认展示全部状态为‘</w:t>
      </w:r>
      <w:r w:rsidRPr="00231F20">
        <w:rPr>
          <w:rFonts w:ascii="微软雅黑" w:eastAsia="微软雅黑" w:hAnsi="微软雅黑" w:hint="eastAsia"/>
        </w:rPr>
        <w:t>正常</w:t>
      </w:r>
      <w:r w:rsidRPr="00231F20">
        <w:rPr>
          <w:rFonts w:ascii="微软雅黑" w:eastAsia="微软雅黑" w:hAnsi="微软雅黑"/>
        </w:rPr>
        <w:t>’</w:t>
      </w:r>
      <w:r w:rsidRPr="00231F20">
        <w:rPr>
          <w:rFonts w:ascii="微软雅黑" w:eastAsia="微软雅黑" w:hAnsi="微软雅黑" w:hint="eastAsia"/>
        </w:rPr>
        <w:t>或者</w:t>
      </w:r>
      <w:r w:rsidRPr="00231F20">
        <w:rPr>
          <w:rFonts w:ascii="微软雅黑" w:eastAsia="微软雅黑" w:hAnsi="微软雅黑"/>
        </w:rPr>
        <w:t>‘</w:t>
      </w:r>
      <w:r w:rsidRPr="00231F20">
        <w:rPr>
          <w:rFonts w:ascii="微软雅黑" w:eastAsia="微软雅黑" w:hAnsi="微软雅黑" w:hint="eastAsia"/>
        </w:rPr>
        <w:t>冻结</w:t>
      </w:r>
      <w:r w:rsidRPr="00231F20">
        <w:rPr>
          <w:rFonts w:ascii="微软雅黑" w:eastAsia="微软雅黑" w:hAnsi="微软雅黑"/>
        </w:rPr>
        <w:t>’</w:t>
      </w:r>
      <w:r w:rsidRPr="00231F20">
        <w:rPr>
          <w:rFonts w:ascii="微软雅黑" w:eastAsia="微软雅黑" w:hAnsi="微软雅黑" w:hint="eastAsia"/>
        </w:rPr>
        <w:t>的</w:t>
      </w:r>
      <w:r w:rsidRPr="00231F20">
        <w:rPr>
          <w:rFonts w:ascii="微软雅黑" w:eastAsia="微软雅黑" w:hAnsi="微软雅黑"/>
        </w:rPr>
        <w:t>账号</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展示</w:t>
      </w:r>
      <w:r w:rsidRPr="00231F20">
        <w:rPr>
          <w:rFonts w:ascii="微软雅黑" w:eastAsia="微软雅黑" w:hAnsi="微软雅黑"/>
        </w:rPr>
        <w:t>规则与</w:t>
      </w:r>
      <w:r w:rsidRPr="00231F20">
        <w:rPr>
          <w:rFonts w:ascii="微软雅黑" w:eastAsia="微软雅黑" w:hAnsi="微软雅黑" w:hint="eastAsia"/>
        </w:rPr>
        <w:t>账号</w:t>
      </w:r>
      <w:r w:rsidRPr="00231F20">
        <w:rPr>
          <w:rFonts w:ascii="微软雅黑" w:eastAsia="微软雅黑" w:hAnsi="微软雅黑"/>
        </w:rPr>
        <w:t>管理列表页相同</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lastRenderedPageBreak/>
        <w:t>列表</w:t>
      </w:r>
      <w:r w:rsidRPr="00231F20">
        <w:rPr>
          <w:rFonts w:ascii="微软雅黑" w:eastAsia="微软雅黑" w:hAnsi="微软雅黑"/>
        </w:rPr>
        <w:t>为复选框。</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选中某个</w:t>
      </w:r>
      <w:r w:rsidRPr="00231F20">
        <w:rPr>
          <w:rFonts w:ascii="微软雅黑" w:eastAsia="微软雅黑" w:hAnsi="微软雅黑"/>
        </w:rPr>
        <w:t>或某些账号，【</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按钮</w:t>
      </w:r>
      <w:r w:rsidRPr="00231F20">
        <w:rPr>
          <w:rFonts w:ascii="微软雅黑" w:eastAsia="微软雅黑" w:hAnsi="微软雅黑"/>
        </w:rPr>
        <w:t>被激活，点击【</w:t>
      </w:r>
      <w:r w:rsidRPr="00231F20">
        <w:rPr>
          <w:rFonts w:ascii="微软雅黑" w:eastAsia="微软雅黑" w:hAnsi="微软雅黑" w:hint="eastAsia"/>
        </w:rPr>
        <w:t>确认</w:t>
      </w:r>
      <w:r w:rsidRPr="00231F20">
        <w:rPr>
          <w:rFonts w:ascii="微软雅黑" w:eastAsia="微软雅黑" w:hAnsi="微软雅黑"/>
        </w:rPr>
        <w:t>选择】</w:t>
      </w:r>
      <w:r w:rsidRPr="00231F20">
        <w:rPr>
          <w:rFonts w:ascii="微软雅黑" w:eastAsia="微软雅黑" w:hAnsi="微软雅黑" w:hint="eastAsia"/>
        </w:rPr>
        <w:t>，需要</w:t>
      </w:r>
      <w:r w:rsidRPr="00231F20">
        <w:rPr>
          <w:rFonts w:ascii="微软雅黑" w:eastAsia="微软雅黑" w:hAnsi="微软雅黑"/>
        </w:rPr>
        <w:t>判断</w:t>
      </w:r>
      <w:r w:rsidRPr="00231F20">
        <w:rPr>
          <w:rFonts w:ascii="微软雅黑" w:eastAsia="微软雅黑" w:hAnsi="微软雅黑" w:hint="eastAsia"/>
        </w:rPr>
        <w:t>所选</w:t>
      </w:r>
      <w:r w:rsidRPr="00231F20">
        <w:rPr>
          <w:rFonts w:ascii="微软雅黑" w:eastAsia="微软雅黑" w:hAnsi="微软雅黑"/>
        </w:rPr>
        <w:t>账号与新建角色申请</w:t>
      </w:r>
      <w:r w:rsidRPr="00231F20">
        <w:rPr>
          <w:rFonts w:ascii="微软雅黑" w:eastAsia="微软雅黑" w:hAnsi="微软雅黑" w:hint="eastAsia"/>
        </w:rPr>
        <w:t>页面中</w:t>
      </w:r>
      <w:r w:rsidRPr="00231F20">
        <w:rPr>
          <w:rFonts w:ascii="微软雅黑" w:eastAsia="微软雅黑" w:hAnsi="微软雅黑"/>
        </w:rPr>
        <w:t>的账号</w:t>
      </w:r>
      <w:r w:rsidRPr="00231F20">
        <w:rPr>
          <w:rFonts w:ascii="微软雅黑" w:eastAsia="微软雅黑" w:hAnsi="微软雅黑" w:hint="eastAsia"/>
        </w:rPr>
        <w:t>是否</w:t>
      </w:r>
      <w:r w:rsidRPr="00231F20">
        <w:rPr>
          <w:rFonts w:ascii="微软雅黑" w:eastAsia="微软雅黑" w:hAnsi="微软雅黑"/>
        </w:rPr>
        <w:t>重复，若重复</w:t>
      </w:r>
      <w:r w:rsidRPr="00231F20">
        <w:rPr>
          <w:rFonts w:ascii="微软雅黑" w:eastAsia="微软雅黑" w:hAnsi="微软雅黑" w:hint="eastAsia"/>
        </w:rPr>
        <w:t>，</w:t>
      </w:r>
      <w:r w:rsidRPr="00231F20">
        <w:rPr>
          <w:rFonts w:ascii="微软雅黑" w:eastAsia="微软雅黑" w:hAnsi="微软雅黑"/>
        </w:rPr>
        <w:t>则提示“**</w:t>
      </w:r>
      <w:r w:rsidRPr="00231F20">
        <w:rPr>
          <w:rFonts w:ascii="微软雅黑" w:eastAsia="微软雅黑" w:hAnsi="微软雅黑" w:hint="eastAsia"/>
        </w:rPr>
        <w:t>账号</w:t>
      </w:r>
      <w:r w:rsidRPr="00231F20">
        <w:rPr>
          <w:rFonts w:ascii="微软雅黑" w:eastAsia="微软雅黑" w:hAnsi="微软雅黑"/>
        </w:rPr>
        <w:t>已存在，不可重复添加”</w:t>
      </w:r>
      <w:r w:rsidRPr="00231F20">
        <w:rPr>
          <w:rFonts w:ascii="微软雅黑" w:eastAsia="微软雅黑" w:hAnsi="微软雅黑" w:hint="eastAsia"/>
        </w:rPr>
        <w:t>；若</w:t>
      </w:r>
      <w:r w:rsidRPr="00231F20">
        <w:rPr>
          <w:rFonts w:ascii="微软雅黑" w:eastAsia="微软雅黑" w:hAnsi="微软雅黑"/>
        </w:rPr>
        <w:t>不重复，则将选中的账号</w:t>
      </w:r>
      <w:r w:rsidRPr="00231F20">
        <w:rPr>
          <w:rFonts w:ascii="微软雅黑" w:eastAsia="微软雅黑" w:hAnsi="微软雅黑" w:hint="eastAsia"/>
        </w:rPr>
        <w:t>在</w:t>
      </w:r>
      <w:r w:rsidRPr="00231F20">
        <w:rPr>
          <w:rFonts w:ascii="微软雅黑" w:eastAsia="微软雅黑" w:hAnsi="微软雅黑"/>
        </w:rPr>
        <w:t>角色申请页面中</w:t>
      </w:r>
      <w:r w:rsidRPr="00231F20">
        <w:rPr>
          <w:rFonts w:ascii="微软雅黑" w:eastAsia="微软雅黑" w:hAnsi="微软雅黑" w:hint="eastAsia"/>
        </w:rPr>
        <w:t>增加</w:t>
      </w:r>
      <w:r w:rsidRPr="00231F20">
        <w:rPr>
          <w:rFonts w:ascii="微软雅黑" w:eastAsia="微软雅黑" w:hAnsi="微软雅黑"/>
        </w:rPr>
        <w:t>相应的明细</w:t>
      </w:r>
    </w:p>
    <w:p w:rsidR="00356782" w:rsidRPr="00231F20" w:rsidRDefault="00356782" w:rsidP="00356782">
      <w:pPr>
        <w:pStyle w:val="a5"/>
        <w:ind w:left="840" w:firstLineChars="0" w:firstLine="0"/>
        <w:rPr>
          <w:rFonts w:ascii="微软雅黑" w:eastAsia="微软雅黑" w:hAnsi="微软雅黑"/>
        </w:rPr>
      </w:pPr>
      <w:r w:rsidRPr="00231F20">
        <w:rPr>
          <w:rFonts w:ascii="微软雅黑" w:eastAsia="微软雅黑" w:hAnsi="微软雅黑" w:hint="eastAsia"/>
        </w:rPr>
        <w:t>点击</w:t>
      </w:r>
      <w:r w:rsidRPr="00231F20">
        <w:rPr>
          <w:rFonts w:ascii="微软雅黑" w:eastAsia="微软雅黑" w:hAnsi="微软雅黑"/>
        </w:rPr>
        <w:t>【</w:t>
      </w:r>
      <w:r w:rsidRPr="00231F20">
        <w:rPr>
          <w:rFonts w:ascii="微软雅黑" w:eastAsia="微软雅黑" w:hAnsi="微软雅黑" w:hint="eastAsia"/>
        </w:rPr>
        <w:t>取消</w:t>
      </w:r>
      <w:r w:rsidRPr="00231F20">
        <w:rPr>
          <w:rFonts w:ascii="微软雅黑" w:eastAsia="微软雅黑" w:hAnsi="微软雅黑"/>
        </w:rPr>
        <w:t>】</w:t>
      </w:r>
      <w:r w:rsidRPr="00231F20">
        <w:rPr>
          <w:rFonts w:ascii="微软雅黑" w:eastAsia="微软雅黑" w:hAnsi="微软雅黑" w:hint="eastAsia"/>
        </w:rPr>
        <w:t>则</w:t>
      </w:r>
      <w:r w:rsidRPr="00231F20">
        <w:rPr>
          <w:rFonts w:ascii="微软雅黑" w:eastAsia="微软雅黑" w:hAnsi="微软雅黑"/>
        </w:rPr>
        <w:t>关闭账号选择页面，返回到新建角色申请页面，</w:t>
      </w:r>
      <w:r w:rsidRPr="00231F20">
        <w:rPr>
          <w:rFonts w:ascii="微软雅黑" w:eastAsia="微软雅黑" w:hAnsi="微软雅黑" w:hint="eastAsia"/>
        </w:rPr>
        <w:t>账号</w:t>
      </w:r>
      <w:r w:rsidRPr="00231F20">
        <w:rPr>
          <w:rFonts w:ascii="微软雅黑" w:eastAsia="微软雅黑" w:hAnsi="微软雅黑"/>
        </w:rPr>
        <w:t>申请明细中不做调整。</w:t>
      </w:r>
    </w:p>
    <w:p w:rsidR="000E407C" w:rsidRDefault="000E407C" w:rsidP="00881FBB">
      <w:pPr>
        <w:pStyle w:val="4"/>
        <w:numPr>
          <w:ilvl w:val="2"/>
          <w:numId w:val="1"/>
        </w:numPr>
      </w:pPr>
      <w:bookmarkStart w:id="1388" w:name="_Toc1480532"/>
      <w:r>
        <w:rPr>
          <w:rFonts w:hint="eastAsia"/>
        </w:rPr>
        <w:t>导出</w:t>
      </w:r>
      <w:r>
        <w:t>文件命名规则</w:t>
      </w:r>
      <w:bookmarkEnd w:id="1388"/>
    </w:p>
    <w:p w:rsidR="000E407C" w:rsidRPr="003A691C" w:rsidRDefault="000E407C" w:rsidP="000E407C">
      <w:pPr>
        <w:rPr>
          <w:rFonts w:ascii="微软雅黑" w:eastAsia="微软雅黑" w:hAnsi="微软雅黑"/>
        </w:rPr>
      </w:pPr>
      <w:r w:rsidRPr="003A691C">
        <w:rPr>
          <w:rFonts w:ascii="微软雅黑" w:eastAsia="微软雅黑" w:hAnsi="微软雅黑" w:hint="eastAsia"/>
        </w:rPr>
        <w:t>列表名称</w:t>
      </w:r>
      <w:r w:rsidRPr="003A691C">
        <w:rPr>
          <w:rFonts w:ascii="微软雅黑" w:eastAsia="微软雅黑" w:hAnsi="微软雅黑"/>
        </w:rPr>
        <w:t>+YYYYMMDD（</w:t>
      </w:r>
      <w:r w:rsidRPr="003A691C">
        <w:rPr>
          <w:rFonts w:ascii="微软雅黑" w:eastAsia="微软雅黑" w:hAnsi="微软雅黑" w:hint="eastAsia"/>
        </w:rPr>
        <w:t>为</w:t>
      </w:r>
      <w:r w:rsidRPr="003A691C">
        <w:rPr>
          <w:rFonts w:ascii="微软雅黑" w:eastAsia="微软雅黑" w:hAnsi="微软雅黑"/>
        </w:rPr>
        <w:t>操作导出的日期）</w:t>
      </w:r>
    </w:p>
    <w:p w:rsidR="001B1F19" w:rsidRPr="000E407C" w:rsidRDefault="001B1F19" w:rsidP="00AD2752">
      <w:pPr>
        <w:pStyle w:val="a5"/>
        <w:ind w:left="420" w:firstLineChars="0" w:firstLine="0"/>
        <w:rPr>
          <w:rFonts w:ascii="微软雅黑" w:eastAsia="微软雅黑" w:hAnsi="微软雅黑"/>
        </w:rPr>
      </w:pPr>
    </w:p>
    <w:sectPr w:rsidR="001B1F19" w:rsidRPr="000E407C">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1BC" w:rsidRDefault="002D51BC" w:rsidP="002F07CE">
      <w:r>
        <w:separator/>
      </w:r>
    </w:p>
  </w:endnote>
  <w:endnote w:type="continuationSeparator" w:id="0">
    <w:p w:rsidR="002D51BC" w:rsidRDefault="002D51BC" w:rsidP="002F0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665911"/>
      <w:docPartObj>
        <w:docPartGallery w:val="Page Numbers (Bottom of Page)"/>
        <w:docPartUnique/>
      </w:docPartObj>
    </w:sdtPr>
    <w:sdtContent>
      <w:p w:rsidR="001F008C" w:rsidRDefault="001F008C">
        <w:pPr>
          <w:pStyle w:val="a4"/>
          <w:jc w:val="right"/>
        </w:pPr>
        <w:r>
          <w:fldChar w:fldCharType="begin"/>
        </w:r>
        <w:r>
          <w:instrText>PAGE   \* MERGEFORMAT</w:instrText>
        </w:r>
        <w:r>
          <w:fldChar w:fldCharType="separate"/>
        </w:r>
        <w:r w:rsidR="00A36483" w:rsidRPr="00A36483">
          <w:rPr>
            <w:noProof/>
            <w:lang w:val="zh-CN"/>
          </w:rPr>
          <w:t>34</w:t>
        </w:r>
        <w:r>
          <w:fldChar w:fldCharType="end"/>
        </w:r>
      </w:p>
    </w:sdtContent>
  </w:sdt>
  <w:p w:rsidR="001F008C" w:rsidRDefault="001F00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1BC" w:rsidRDefault="002D51BC" w:rsidP="002F07CE">
      <w:r>
        <w:separator/>
      </w:r>
    </w:p>
  </w:footnote>
  <w:footnote w:type="continuationSeparator" w:id="0">
    <w:p w:rsidR="002D51BC" w:rsidRDefault="002D51BC" w:rsidP="002F0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F24"/>
    <w:multiLevelType w:val="hybridMultilevel"/>
    <w:tmpl w:val="3EC2FB2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F71461"/>
    <w:multiLevelType w:val="hybridMultilevel"/>
    <w:tmpl w:val="2528E68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D007B9"/>
    <w:multiLevelType w:val="hybridMultilevel"/>
    <w:tmpl w:val="9C1669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28263E"/>
    <w:multiLevelType w:val="hybridMultilevel"/>
    <w:tmpl w:val="9AEAA6E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4EE3B07"/>
    <w:multiLevelType w:val="hybridMultilevel"/>
    <w:tmpl w:val="F328058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5983560"/>
    <w:multiLevelType w:val="hybridMultilevel"/>
    <w:tmpl w:val="B7C45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0A4E85"/>
    <w:multiLevelType w:val="hybridMultilevel"/>
    <w:tmpl w:val="F72C0BF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EB395D"/>
    <w:multiLevelType w:val="hybridMultilevel"/>
    <w:tmpl w:val="F5B258C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B7535DC"/>
    <w:multiLevelType w:val="hybridMultilevel"/>
    <w:tmpl w:val="C1D6AD3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C7D54EC"/>
    <w:multiLevelType w:val="hybridMultilevel"/>
    <w:tmpl w:val="D374B6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DE407B9"/>
    <w:multiLevelType w:val="hybridMultilevel"/>
    <w:tmpl w:val="39AE54C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E812CB7"/>
    <w:multiLevelType w:val="hybridMultilevel"/>
    <w:tmpl w:val="478C137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F055395"/>
    <w:multiLevelType w:val="hybridMultilevel"/>
    <w:tmpl w:val="1578E08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21C66B4"/>
    <w:multiLevelType w:val="hybridMultilevel"/>
    <w:tmpl w:val="C33ED8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32930C1"/>
    <w:multiLevelType w:val="hybridMultilevel"/>
    <w:tmpl w:val="E974B7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D96997"/>
    <w:multiLevelType w:val="hybridMultilevel"/>
    <w:tmpl w:val="AA364BE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711235B"/>
    <w:multiLevelType w:val="hybridMultilevel"/>
    <w:tmpl w:val="9DB005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E92419"/>
    <w:multiLevelType w:val="hybridMultilevel"/>
    <w:tmpl w:val="FF04C1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565274"/>
    <w:multiLevelType w:val="hybridMultilevel"/>
    <w:tmpl w:val="C33ED8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CD24CE0"/>
    <w:multiLevelType w:val="hybridMultilevel"/>
    <w:tmpl w:val="D6E000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D905363"/>
    <w:multiLevelType w:val="hybridMultilevel"/>
    <w:tmpl w:val="2528E68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E973BD7"/>
    <w:multiLevelType w:val="hybridMultilevel"/>
    <w:tmpl w:val="E30CE0E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F7207EC"/>
    <w:multiLevelType w:val="hybridMultilevel"/>
    <w:tmpl w:val="33525B4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20F76A9B"/>
    <w:multiLevelType w:val="hybridMultilevel"/>
    <w:tmpl w:val="C0E6E12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4557870"/>
    <w:multiLevelType w:val="hybridMultilevel"/>
    <w:tmpl w:val="6D1667A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4E814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25804727"/>
    <w:multiLevelType w:val="hybridMultilevel"/>
    <w:tmpl w:val="4F4A44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5945B22"/>
    <w:multiLevelType w:val="hybridMultilevel"/>
    <w:tmpl w:val="B81ED0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6216AD6"/>
    <w:multiLevelType w:val="hybridMultilevel"/>
    <w:tmpl w:val="D75A48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76C2363"/>
    <w:multiLevelType w:val="hybridMultilevel"/>
    <w:tmpl w:val="7C6E0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86B40DD"/>
    <w:multiLevelType w:val="hybridMultilevel"/>
    <w:tmpl w:val="1B28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A467A80"/>
    <w:multiLevelType w:val="hybridMultilevel"/>
    <w:tmpl w:val="008E7D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2A692EB4"/>
    <w:multiLevelType w:val="hybridMultilevel"/>
    <w:tmpl w:val="3B76781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2CAA43B9"/>
    <w:multiLevelType w:val="hybridMultilevel"/>
    <w:tmpl w:val="0FA6A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CE3394B"/>
    <w:multiLevelType w:val="hybridMultilevel"/>
    <w:tmpl w:val="4F54A0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D46226D"/>
    <w:multiLevelType w:val="hybridMultilevel"/>
    <w:tmpl w:val="AAC026D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2DD216AE"/>
    <w:multiLevelType w:val="hybridMultilevel"/>
    <w:tmpl w:val="3EC2FB2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2DEE35C8"/>
    <w:multiLevelType w:val="hybridMultilevel"/>
    <w:tmpl w:val="82F0B9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F06442B"/>
    <w:multiLevelType w:val="hybridMultilevel"/>
    <w:tmpl w:val="2AE4F8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F366DEF"/>
    <w:multiLevelType w:val="multilevel"/>
    <w:tmpl w:val="20D60BA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321637B9"/>
    <w:multiLevelType w:val="hybridMultilevel"/>
    <w:tmpl w:val="08EA5A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3B97DF7"/>
    <w:multiLevelType w:val="hybridMultilevel"/>
    <w:tmpl w:val="6F8CC6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4153960"/>
    <w:multiLevelType w:val="hybridMultilevel"/>
    <w:tmpl w:val="508ECD96"/>
    <w:lvl w:ilvl="0" w:tplc="04090011">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5901536"/>
    <w:multiLevelType w:val="hybridMultilevel"/>
    <w:tmpl w:val="694888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5C86F55"/>
    <w:multiLevelType w:val="hybridMultilevel"/>
    <w:tmpl w:val="33EA26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A7A13A3"/>
    <w:multiLevelType w:val="hybridMultilevel"/>
    <w:tmpl w:val="0E60CB2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3B00308A"/>
    <w:multiLevelType w:val="hybridMultilevel"/>
    <w:tmpl w:val="75943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B277BF8"/>
    <w:multiLevelType w:val="hybridMultilevel"/>
    <w:tmpl w:val="6162416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3B614901"/>
    <w:multiLevelType w:val="hybridMultilevel"/>
    <w:tmpl w:val="89D08B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D407EA6"/>
    <w:multiLevelType w:val="hybridMultilevel"/>
    <w:tmpl w:val="58D0AE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F15517B"/>
    <w:multiLevelType w:val="hybridMultilevel"/>
    <w:tmpl w:val="C1D6AD3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F1F49AF"/>
    <w:multiLevelType w:val="hybridMultilevel"/>
    <w:tmpl w:val="478C137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15C29E6"/>
    <w:multiLevelType w:val="hybridMultilevel"/>
    <w:tmpl w:val="1578E08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33E6E71"/>
    <w:multiLevelType w:val="hybridMultilevel"/>
    <w:tmpl w:val="6108F7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43A849D1"/>
    <w:multiLevelType w:val="hybridMultilevel"/>
    <w:tmpl w:val="D2860C0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442F0419"/>
    <w:multiLevelType w:val="hybridMultilevel"/>
    <w:tmpl w:val="DE74C8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49627E7A"/>
    <w:multiLevelType w:val="hybridMultilevel"/>
    <w:tmpl w:val="0B5080B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49E04F87"/>
    <w:multiLevelType w:val="hybridMultilevel"/>
    <w:tmpl w:val="92205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A124B40"/>
    <w:multiLevelType w:val="hybridMultilevel"/>
    <w:tmpl w:val="FE5258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4B5F3EE9"/>
    <w:multiLevelType w:val="hybridMultilevel"/>
    <w:tmpl w:val="3B76781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4DD5266A"/>
    <w:multiLevelType w:val="hybridMultilevel"/>
    <w:tmpl w:val="DCBCB1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E7F1D6B"/>
    <w:multiLevelType w:val="hybridMultilevel"/>
    <w:tmpl w:val="508ECD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16D7938"/>
    <w:multiLevelType w:val="hybridMultilevel"/>
    <w:tmpl w:val="C33ED8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17A788C"/>
    <w:multiLevelType w:val="hybridMultilevel"/>
    <w:tmpl w:val="CE307D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1B00604"/>
    <w:multiLevelType w:val="hybridMultilevel"/>
    <w:tmpl w:val="513A7B8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520C6D42"/>
    <w:multiLevelType w:val="hybridMultilevel"/>
    <w:tmpl w:val="68CE44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2781428"/>
    <w:multiLevelType w:val="hybridMultilevel"/>
    <w:tmpl w:val="FE1AD12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52F25B0E"/>
    <w:multiLevelType w:val="hybridMultilevel"/>
    <w:tmpl w:val="45A09B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39B3665"/>
    <w:multiLevelType w:val="hybridMultilevel"/>
    <w:tmpl w:val="1CCADE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4306B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0" w15:restartNumberingAfterBreak="0">
    <w:nsid w:val="56820B60"/>
    <w:multiLevelType w:val="hybridMultilevel"/>
    <w:tmpl w:val="7A48BDF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56C931F8"/>
    <w:multiLevelType w:val="hybridMultilevel"/>
    <w:tmpl w:val="8DEE6F0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592067D9"/>
    <w:multiLevelType w:val="hybridMultilevel"/>
    <w:tmpl w:val="C866A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A6B72A2"/>
    <w:multiLevelType w:val="hybridMultilevel"/>
    <w:tmpl w:val="3EC2FB2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5B0A59DF"/>
    <w:multiLevelType w:val="hybridMultilevel"/>
    <w:tmpl w:val="24A65E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C935054"/>
    <w:multiLevelType w:val="hybridMultilevel"/>
    <w:tmpl w:val="6F9050E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5EB5129C"/>
    <w:multiLevelType w:val="hybridMultilevel"/>
    <w:tmpl w:val="BFA22F6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5F8F2DFF"/>
    <w:multiLevelType w:val="hybridMultilevel"/>
    <w:tmpl w:val="B0CADB0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60765E81"/>
    <w:multiLevelType w:val="hybridMultilevel"/>
    <w:tmpl w:val="4F4A44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619F514D"/>
    <w:multiLevelType w:val="hybridMultilevel"/>
    <w:tmpl w:val="A62A37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62465A7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1" w15:restartNumberingAfterBreak="0">
    <w:nsid w:val="62940504"/>
    <w:multiLevelType w:val="hybridMultilevel"/>
    <w:tmpl w:val="EBF843A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64E739B9"/>
    <w:multiLevelType w:val="hybridMultilevel"/>
    <w:tmpl w:val="316447A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673B1057"/>
    <w:multiLevelType w:val="hybridMultilevel"/>
    <w:tmpl w:val="694888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7BD14E9"/>
    <w:multiLevelType w:val="hybridMultilevel"/>
    <w:tmpl w:val="C866A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80A12A7"/>
    <w:multiLevelType w:val="hybridMultilevel"/>
    <w:tmpl w:val="F13E92E8"/>
    <w:lvl w:ilvl="0" w:tplc="04090019">
      <w:start w:val="1"/>
      <w:numFmt w:val="lowerLetter"/>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86" w15:restartNumberingAfterBreak="0">
    <w:nsid w:val="6D900A7E"/>
    <w:multiLevelType w:val="hybridMultilevel"/>
    <w:tmpl w:val="7F4AD0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15:restartNumberingAfterBreak="0">
    <w:nsid w:val="6DBF0D3A"/>
    <w:multiLevelType w:val="hybridMultilevel"/>
    <w:tmpl w:val="1578E08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6E62695B"/>
    <w:multiLevelType w:val="hybridMultilevel"/>
    <w:tmpl w:val="9C1669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FFA13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0" w15:restartNumberingAfterBreak="0">
    <w:nsid w:val="700D018F"/>
    <w:multiLevelType w:val="hybridMultilevel"/>
    <w:tmpl w:val="7BC6BD1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72A14E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2" w15:restartNumberingAfterBreak="0">
    <w:nsid w:val="74E835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3" w15:restartNumberingAfterBreak="0">
    <w:nsid w:val="75005712"/>
    <w:multiLevelType w:val="hybridMultilevel"/>
    <w:tmpl w:val="478C137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776077F4"/>
    <w:multiLevelType w:val="hybridMultilevel"/>
    <w:tmpl w:val="C866A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A485D47"/>
    <w:multiLevelType w:val="hybridMultilevel"/>
    <w:tmpl w:val="DCD090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7A8A40C6"/>
    <w:multiLevelType w:val="hybridMultilevel"/>
    <w:tmpl w:val="97AE714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7BD60C7A"/>
    <w:multiLevelType w:val="hybridMultilevel"/>
    <w:tmpl w:val="4F4A44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7BF118BA"/>
    <w:multiLevelType w:val="hybridMultilevel"/>
    <w:tmpl w:val="EAFECE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CBE5436"/>
    <w:multiLevelType w:val="hybridMultilevel"/>
    <w:tmpl w:val="1C006F7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9"/>
  </w:num>
  <w:num w:numId="2">
    <w:abstractNumId w:val="17"/>
  </w:num>
  <w:num w:numId="3">
    <w:abstractNumId w:val="30"/>
  </w:num>
  <w:num w:numId="4">
    <w:abstractNumId w:val="29"/>
  </w:num>
  <w:num w:numId="5">
    <w:abstractNumId w:val="6"/>
  </w:num>
  <w:num w:numId="6">
    <w:abstractNumId w:val="56"/>
  </w:num>
  <w:num w:numId="7">
    <w:abstractNumId w:val="76"/>
  </w:num>
  <w:num w:numId="8">
    <w:abstractNumId w:val="40"/>
  </w:num>
  <w:num w:numId="9">
    <w:abstractNumId w:val="45"/>
  </w:num>
  <w:num w:numId="10">
    <w:abstractNumId w:val="16"/>
  </w:num>
  <w:num w:numId="11">
    <w:abstractNumId w:val="66"/>
  </w:num>
  <w:num w:numId="12">
    <w:abstractNumId w:val="64"/>
  </w:num>
  <w:num w:numId="13">
    <w:abstractNumId w:val="57"/>
  </w:num>
  <w:num w:numId="14">
    <w:abstractNumId w:val="9"/>
  </w:num>
  <w:num w:numId="15">
    <w:abstractNumId w:val="88"/>
  </w:num>
  <w:num w:numId="16">
    <w:abstractNumId w:val="41"/>
  </w:num>
  <w:num w:numId="17">
    <w:abstractNumId w:val="10"/>
  </w:num>
  <w:num w:numId="18">
    <w:abstractNumId w:val="48"/>
  </w:num>
  <w:num w:numId="19">
    <w:abstractNumId w:val="35"/>
  </w:num>
  <w:num w:numId="20">
    <w:abstractNumId w:val="14"/>
  </w:num>
  <w:num w:numId="21">
    <w:abstractNumId w:val="81"/>
  </w:num>
  <w:num w:numId="22">
    <w:abstractNumId w:val="37"/>
  </w:num>
  <w:num w:numId="23">
    <w:abstractNumId w:val="61"/>
  </w:num>
  <w:num w:numId="24">
    <w:abstractNumId w:val="46"/>
  </w:num>
  <w:num w:numId="25">
    <w:abstractNumId w:val="44"/>
  </w:num>
  <w:num w:numId="26">
    <w:abstractNumId w:val="99"/>
  </w:num>
  <w:num w:numId="27">
    <w:abstractNumId w:val="58"/>
  </w:num>
  <w:num w:numId="28">
    <w:abstractNumId w:val="19"/>
  </w:num>
  <w:num w:numId="29">
    <w:abstractNumId w:val="3"/>
  </w:num>
  <w:num w:numId="30">
    <w:abstractNumId w:val="60"/>
  </w:num>
  <w:num w:numId="31">
    <w:abstractNumId w:val="38"/>
  </w:num>
  <w:num w:numId="32">
    <w:abstractNumId w:val="31"/>
  </w:num>
  <w:num w:numId="33">
    <w:abstractNumId w:val="22"/>
  </w:num>
  <w:num w:numId="34">
    <w:abstractNumId w:val="49"/>
  </w:num>
  <w:num w:numId="35">
    <w:abstractNumId w:val="34"/>
  </w:num>
  <w:num w:numId="36">
    <w:abstractNumId w:val="95"/>
  </w:num>
  <w:num w:numId="37">
    <w:abstractNumId w:val="65"/>
  </w:num>
  <w:num w:numId="38">
    <w:abstractNumId w:val="82"/>
  </w:num>
  <w:num w:numId="39">
    <w:abstractNumId w:val="47"/>
  </w:num>
  <w:num w:numId="40">
    <w:abstractNumId w:val="77"/>
  </w:num>
  <w:num w:numId="41">
    <w:abstractNumId w:val="98"/>
  </w:num>
  <w:num w:numId="42">
    <w:abstractNumId w:val="5"/>
  </w:num>
  <w:num w:numId="43">
    <w:abstractNumId w:val="75"/>
  </w:num>
  <w:num w:numId="44">
    <w:abstractNumId w:val="67"/>
  </w:num>
  <w:num w:numId="45">
    <w:abstractNumId w:val="18"/>
  </w:num>
  <w:num w:numId="46">
    <w:abstractNumId w:val="54"/>
  </w:num>
  <w:num w:numId="47">
    <w:abstractNumId w:val="13"/>
  </w:num>
  <w:num w:numId="48">
    <w:abstractNumId w:val="78"/>
  </w:num>
  <w:num w:numId="49">
    <w:abstractNumId w:val="51"/>
  </w:num>
  <w:num w:numId="50">
    <w:abstractNumId w:val="50"/>
  </w:num>
  <w:num w:numId="51">
    <w:abstractNumId w:val="62"/>
  </w:num>
  <w:num w:numId="52">
    <w:abstractNumId w:val="26"/>
  </w:num>
  <w:num w:numId="53">
    <w:abstractNumId w:val="11"/>
  </w:num>
  <w:num w:numId="54">
    <w:abstractNumId w:val="8"/>
  </w:num>
  <w:num w:numId="55">
    <w:abstractNumId w:val="72"/>
  </w:num>
  <w:num w:numId="56">
    <w:abstractNumId w:val="97"/>
  </w:num>
  <w:num w:numId="57">
    <w:abstractNumId w:val="93"/>
  </w:num>
  <w:num w:numId="58">
    <w:abstractNumId w:val="71"/>
  </w:num>
  <w:num w:numId="59">
    <w:abstractNumId w:val="84"/>
  </w:num>
  <w:num w:numId="60">
    <w:abstractNumId w:val="0"/>
  </w:num>
  <w:num w:numId="61">
    <w:abstractNumId w:val="12"/>
  </w:num>
  <w:num w:numId="62">
    <w:abstractNumId w:val="59"/>
  </w:num>
  <w:num w:numId="63">
    <w:abstractNumId w:val="94"/>
  </w:num>
  <w:num w:numId="64">
    <w:abstractNumId w:val="36"/>
  </w:num>
  <w:num w:numId="65">
    <w:abstractNumId w:val="87"/>
  </w:num>
  <w:num w:numId="66">
    <w:abstractNumId w:val="32"/>
  </w:num>
  <w:num w:numId="67">
    <w:abstractNumId w:val="63"/>
  </w:num>
  <w:num w:numId="68">
    <w:abstractNumId w:val="73"/>
  </w:num>
  <w:num w:numId="69">
    <w:abstractNumId w:val="52"/>
  </w:num>
  <w:num w:numId="70">
    <w:abstractNumId w:val="20"/>
  </w:num>
  <w:num w:numId="71">
    <w:abstractNumId w:val="33"/>
  </w:num>
  <w:num w:numId="72">
    <w:abstractNumId w:val="74"/>
  </w:num>
  <w:num w:numId="73">
    <w:abstractNumId w:val="1"/>
  </w:num>
  <w:num w:numId="74">
    <w:abstractNumId w:val="83"/>
  </w:num>
  <w:num w:numId="75">
    <w:abstractNumId w:val="2"/>
  </w:num>
  <w:num w:numId="76">
    <w:abstractNumId w:val="53"/>
  </w:num>
  <w:num w:numId="77">
    <w:abstractNumId w:val="79"/>
  </w:num>
  <w:num w:numId="78">
    <w:abstractNumId w:val="85"/>
  </w:num>
  <w:num w:numId="79">
    <w:abstractNumId w:val="4"/>
  </w:num>
  <w:num w:numId="80">
    <w:abstractNumId w:val="68"/>
  </w:num>
  <w:num w:numId="81">
    <w:abstractNumId w:val="15"/>
  </w:num>
  <w:num w:numId="82">
    <w:abstractNumId w:val="24"/>
  </w:num>
  <w:num w:numId="83">
    <w:abstractNumId w:val="23"/>
  </w:num>
  <w:num w:numId="84">
    <w:abstractNumId w:val="43"/>
  </w:num>
  <w:num w:numId="85">
    <w:abstractNumId w:val="90"/>
  </w:num>
  <w:num w:numId="86">
    <w:abstractNumId w:val="39"/>
  </w:num>
  <w:num w:numId="87">
    <w:abstractNumId w:val="92"/>
  </w:num>
  <w:num w:numId="88">
    <w:abstractNumId w:val="21"/>
  </w:num>
  <w:num w:numId="89">
    <w:abstractNumId w:val="28"/>
  </w:num>
  <w:num w:numId="90">
    <w:abstractNumId w:val="91"/>
  </w:num>
  <w:num w:numId="91">
    <w:abstractNumId w:val="89"/>
  </w:num>
  <w:num w:numId="92">
    <w:abstractNumId w:val="25"/>
  </w:num>
  <w:num w:numId="93">
    <w:abstractNumId w:val="42"/>
  </w:num>
  <w:num w:numId="94">
    <w:abstractNumId w:val="7"/>
  </w:num>
  <w:num w:numId="95">
    <w:abstractNumId w:val="86"/>
  </w:num>
  <w:num w:numId="96">
    <w:abstractNumId w:val="96"/>
  </w:num>
  <w:num w:numId="97">
    <w:abstractNumId w:val="80"/>
  </w:num>
  <w:num w:numId="98">
    <w:abstractNumId w:val="70"/>
  </w:num>
  <w:num w:numId="99">
    <w:abstractNumId w:val="55"/>
  </w:num>
  <w:num w:numId="100">
    <w:abstractNumId w:val="27"/>
  </w:num>
  <w:numIdMacAtCleanup w:val="10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春苹">
    <w15:presenceInfo w15:providerId="None" w15:userId="春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10"/>
    <w:rsid w:val="00001F7D"/>
    <w:rsid w:val="000023DB"/>
    <w:rsid w:val="00023755"/>
    <w:rsid w:val="0003145E"/>
    <w:rsid w:val="00041F21"/>
    <w:rsid w:val="0004423F"/>
    <w:rsid w:val="00045119"/>
    <w:rsid w:val="00047667"/>
    <w:rsid w:val="00054D4B"/>
    <w:rsid w:val="00062A42"/>
    <w:rsid w:val="000802C0"/>
    <w:rsid w:val="000813F8"/>
    <w:rsid w:val="00082210"/>
    <w:rsid w:val="00091D91"/>
    <w:rsid w:val="00094230"/>
    <w:rsid w:val="00096936"/>
    <w:rsid w:val="000A49B6"/>
    <w:rsid w:val="000A71AE"/>
    <w:rsid w:val="000A7345"/>
    <w:rsid w:val="000B4F36"/>
    <w:rsid w:val="000C2848"/>
    <w:rsid w:val="000C3B65"/>
    <w:rsid w:val="000C3CBD"/>
    <w:rsid w:val="000D28B3"/>
    <w:rsid w:val="000D3AC2"/>
    <w:rsid w:val="000E0A6B"/>
    <w:rsid w:val="000E3D58"/>
    <w:rsid w:val="000E407C"/>
    <w:rsid w:val="000E4347"/>
    <w:rsid w:val="000F71EF"/>
    <w:rsid w:val="0010512C"/>
    <w:rsid w:val="001123E6"/>
    <w:rsid w:val="0011389D"/>
    <w:rsid w:val="0011647B"/>
    <w:rsid w:val="00116E90"/>
    <w:rsid w:val="001223BF"/>
    <w:rsid w:val="0012799F"/>
    <w:rsid w:val="001365D3"/>
    <w:rsid w:val="001401C3"/>
    <w:rsid w:val="001411E4"/>
    <w:rsid w:val="001423F7"/>
    <w:rsid w:val="00144619"/>
    <w:rsid w:val="00145A9C"/>
    <w:rsid w:val="00145F39"/>
    <w:rsid w:val="001674D9"/>
    <w:rsid w:val="0018237B"/>
    <w:rsid w:val="001874A4"/>
    <w:rsid w:val="001960FC"/>
    <w:rsid w:val="001A2B0A"/>
    <w:rsid w:val="001A3550"/>
    <w:rsid w:val="001A59AC"/>
    <w:rsid w:val="001B0572"/>
    <w:rsid w:val="001B0CA5"/>
    <w:rsid w:val="001B0E84"/>
    <w:rsid w:val="001B1F19"/>
    <w:rsid w:val="001B2817"/>
    <w:rsid w:val="001B3204"/>
    <w:rsid w:val="001D1966"/>
    <w:rsid w:val="001D2308"/>
    <w:rsid w:val="001E046A"/>
    <w:rsid w:val="001F008C"/>
    <w:rsid w:val="001F49B8"/>
    <w:rsid w:val="001F5148"/>
    <w:rsid w:val="002033FB"/>
    <w:rsid w:val="00204979"/>
    <w:rsid w:val="002133AA"/>
    <w:rsid w:val="0021374D"/>
    <w:rsid w:val="00215C8D"/>
    <w:rsid w:val="00227937"/>
    <w:rsid w:val="002316F5"/>
    <w:rsid w:val="00231F20"/>
    <w:rsid w:val="00241350"/>
    <w:rsid w:val="00247617"/>
    <w:rsid w:val="00253E73"/>
    <w:rsid w:val="002610BC"/>
    <w:rsid w:val="00264A64"/>
    <w:rsid w:val="002721EE"/>
    <w:rsid w:val="00276844"/>
    <w:rsid w:val="00276DE4"/>
    <w:rsid w:val="002779C2"/>
    <w:rsid w:val="00281D82"/>
    <w:rsid w:val="00285B0A"/>
    <w:rsid w:val="002B0009"/>
    <w:rsid w:val="002B4186"/>
    <w:rsid w:val="002C619B"/>
    <w:rsid w:val="002D30CB"/>
    <w:rsid w:val="002D38EF"/>
    <w:rsid w:val="002D3A68"/>
    <w:rsid w:val="002D51BC"/>
    <w:rsid w:val="002D7BDA"/>
    <w:rsid w:val="002E2EE6"/>
    <w:rsid w:val="002F07CE"/>
    <w:rsid w:val="002F4462"/>
    <w:rsid w:val="003019AE"/>
    <w:rsid w:val="00311950"/>
    <w:rsid w:val="00317AAC"/>
    <w:rsid w:val="003341F0"/>
    <w:rsid w:val="003438E2"/>
    <w:rsid w:val="00345566"/>
    <w:rsid w:val="00351A5E"/>
    <w:rsid w:val="00354B64"/>
    <w:rsid w:val="00356782"/>
    <w:rsid w:val="003578A3"/>
    <w:rsid w:val="00357D81"/>
    <w:rsid w:val="003605C6"/>
    <w:rsid w:val="00360E05"/>
    <w:rsid w:val="00362418"/>
    <w:rsid w:val="0036453F"/>
    <w:rsid w:val="003645D1"/>
    <w:rsid w:val="00367471"/>
    <w:rsid w:val="00372B77"/>
    <w:rsid w:val="0037405B"/>
    <w:rsid w:val="00377689"/>
    <w:rsid w:val="003A07F6"/>
    <w:rsid w:val="003A691C"/>
    <w:rsid w:val="003C15EE"/>
    <w:rsid w:val="003D1E2B"/>
    <w:rsid w:val="003E1401"/>
    <w:rsid w:val="003E20DF"/>
    <w:rsid w:val="003E404C"/>
    <w:rsid w:val="003E6B8F"/>
    <w:rsid w:val="003E72CE"/>
    <w:rsid w:val="003F480D"/>
    <w:rsid w:val="004234FD"/>
    <w:rsid w:val="004244E1"/>
    <w:rsid w:val="00426E9E"/>
    <w:rsid w:val="00435B7C"/>
    <w:rsid w:val="0043720A"/>
    <w:rsid w:val="004403A6"/>
    <w:rsid w:val="00444CAF"/>
    <w:rsid w:val="004468D8"/>
    <w:rsid w:val="00450787"/>
    <w:rsid w:val="004522A6"/>
    <w:rsid w:val="004547E7"/>
    <w:rsid w:val="00456E4A"/>
    <w:rsid w:val="00461FDB"/>
    <w:rsid w:val="00472F20"/>
    <w:rsid w:val="00476C89"/>
    <w:rsid w:val="00492008"/>
    <w:rsid w:val="00494D0A"/>
    <w:rsid w:val="004B039F"/>
    <w:rsid w:val="004B21B9"/>
    <w:rsid w:val="004B38E7"/>
    <w:rsid w:val="004B5E7B"/>
    <w:rsid w:val="004B72A0"/>
    <w:rsid w:val="004D6324"/>
    <w:rsid w:val="004E0393"/>
    <w:rsid w:val="004E45A8"/>
    <w:rsid w:val="004E5DD6"/>
    <w:rsid w:val="004F02FF"/>
    <w:rsid w:val="004F1E8C"/>
    <w:rsid w:val="004F50C5"/>
    <w:rsid w:val="00502F85"/>
    <w:rsid w:val="00506318"/>
    <w:rsid w:val="00511C73"/>
    <w:rsid w:val="00513274"/>
    <w:rsid w:val="00533485"/>
    <w:rsid w:val="00541DD5"/>
    <w:rsid w:val="00556465"/>
    <w:rsid w:val="00563BC1"/>
    <w:rsid w:val="00567301"/>
    <w:rsid w:val="0057146D"/>
    <w:rsid w:val="00574309"/>
    <w:rsid w:val="005802FE"/>
    <w:rsid w:val="00584724"/>
    <w:rsid w:val="00587A9C"/>
    <w:rsid w:val="0059637A"/>
    <w:rsid w:val="005A085F"/>
    <w:rsid w:val="005A787F"/>
    <w:rsid w:val="005B7C28"/>
    <w:rsid w:val="005C5985"/>
    <w:rsid w:val="005C6C0D"/>
    <w:rsid w:val="005D13FE"/>
    <w:rsid w:val="005D3939"/>
    <w:rsid w:val="005E4D6A"/>
    <w:rsid w:val="00611993"/>
    <w:rsid w:val="00611AE1"/>
    <w:rsid w:val="00616000"/>
    <w:rsid w:val="00616374"/>
    <w:rsid w:val="00624559"/>
    <w:rsid w:val="00634F8D"/>
    <w:rsid w:val="00642A3B"/>
    <w:rsid w:val="00643B62"/>
    <w:rsid w:val="00646809"/>
    <w:rsid w:val="00650F88"/>
    <w:rsid w:val="00655A7C"/>
    <w:rsid w:val="0066131E"/>
    <w:rsid w:val="00663C98"/>
    <w:rsid w:val="00672916"/>
    <w:rsid w:val="0068071D"/>
    <w:rsid w:val="00681D7B"/>
    <w:rsid w:val="00687467"/>
    <w:rsid w:val="00695832"/>
    <w:rsid w:val="006A2B6C"/>
    <w:rsid w:val="006B7D78"/>
    <w:rsid w:val="006B7DAE"/>
    <w:rsid w:val="006C0CDF"/>
    <w:rsid w:val="006C1262"/>
    <w:rsid w:val="006C52C4"/>
    <w:rsid w:val="006D4C60"/>
    <w:rsid w:val="006D4E5B"/>
    <w:rsid w:val="006E33C7"/>
    <w:rsid w:val="006E680C"/>
    <w:rsid w:val="006F42FF"/>
    <w:rsid w:val="0071387A"/>
    <w:rsid w:val="00734017"/>
    <w:rsid w:val="00735120"/>
    <w:rsid w:val="00735FE3"/>
    <w:rsid w:val="007379FC"/>
    <w:rsid w:val="007403C6"/>
    <w:rsid w:val="00746509"/>
    <w:rsid w:val="00746C17"/>
    <w:rsid w:val="00762235"/>
    <w:rsid w:val="00767E89"/>
    <w:rsid w:val="0077007B"/>
    <w:rsid w:val="00770950"/>
    <w:rsid w:val="0077269E"/>
    <w:rsid w:val="00772CEA"/>
    <w:rsid w:val="00774E1C"/>
    <w:rsid w:val="00775C15"/>
    <w:rsid w:val="007820B8"/>
    <w:rsid w:val="00792242"/>
    <w:rsid w:val="007A15FF"/>
    <w:rsid w:val="007A7B94"/>
    <w:rsid w:val="007B0BAF"/>
    <w:rsid w:val="007B3A34"/>
    <w:rsid w:val="007B5AFE"/>
    <w:rsid w:val="007C7FA5"/>
    <w:rsid w:val="007D4F20"/>
    <w:rsid w:val="007E1B23"/>
    <w:rsid w:val="007E64E6"/>
    <w:rsid w:val="007F02C2"/>
    <w:rsid w:val="007F03EF"/>
    <w:rsid w:val="007F0B4D"/>
    <w:rsid w:val="007F3A3A"/>
    <w:rsid w:val="007F40CB"/>
    <w:rsid w:val="00802F10"/>
    <w:rsid w:val="00803960"/>
    <w:rsid w:val="00827869"/>
    <w:rsid w:val="00830FF6"/>
    <w:rsid w:val="00840972"/>
    <w:rsid w:val="00840C2A"/>
    <w:rsid w:val="00846380"/>
    <w:rsid w:val="00856D25"/>
    <w:rsid w:val="00862CEE"/>
    <w:rsid w:val="00865F7C"/>
    <w:rsid w:val="00877853"/>
    <w:rsid w:val="00881978"/>
    <w:rsid w:val="00881FBB"/>
    <w:rsid w:val="00895EF3"/>
    <w:rsid w:val="008A3116"/>
    <w:rsid w:val="008B4832"/>
    <w:rsid w:val="008B4C95"/>
    <w:rsid w:val="008C276B"/>
    <w:rsid w:val="008C49D2"/>
    <w:rsid w:val="008C5783"/>
    <w:rsid w:val="008D06CB"/>
    <w:rsid w:val="008D19FF"/>
    <w:rsid w:val="008E5FCA"/>
    <w:rsid w:val="008E65C2"/>
    <w:rsid w:val="008F367E"/>
    <w:rsid w:val="00901F04"/>
    <w:rsid w:val="00904EDD"/>
    <w:rsid w:val="00911CAE"/>
    <w:rsid w:val="00921288"/>
    <w:rsid w:val="00921EE9"/>
    <w:rsid w:val="00922A23"/>
    <w:rsid w:val="009405A1"/>
    <w:rsid w:val="00956F5A"/>
    <w:rsid w:val="00967A30"/>
    <w:rsid w:val="009702EA"/>
    <w:rsid w:val="0097551F"/>
    <w:rsid w:val="00982F07"/>
    <w:rsid w:val="00982F4A"/>
    <w:rsid w:val="00985DD7"/>
    <w:rsid w:val="00995CEC"/>
    <w:rsid w:val="00996810"/>
    <w:rsid w:val="009975CB"/>
    <w:rsid w:val="0099763A"/>
    <w:rsid w:val="009B575F"/>
    <w:rsid w:val="009B6F1A"/>
    <w:rsid w:val="009C36F1"/>
    <w:rsid w:val="009C6300"/>
    <w:rsid w:val="009C692E"/>
    <w:rsid w:val="009D4010"/>
    <w:rsid w:val="009F3ECF"/>
    <w:rsid w:val="00A024F7"/>
    <w:rsid w:val="00A1622D"/>
    <w:rsid w:val="00A2130F"/>
    <w:rsid w:val="00A22907"/>
    <w:rsid w:val="00A27058"/>
    <w:rsid w:val="00A30900"/>
    <w:rsid w:val="00A358B7"/>
    <w:rsid w:val="00A36483"/>
    <w:rsid w:val="00A44557"/>
    <w:rsid w:val="00A54BFE"/>
    <w:rsid w:val="00A55F6B"/>
    <w:rsid w:val="00A5671F"/>
    <w:rsid w:val="00A66399"/>
    <w:rsid w:val="00A66A09"/>
    <w:rsid w:val="00A67018"/>
    <w:rsid w:val="00A71895"/>
    <w:rsid w:val="00A7448E"/>
    <w:rsid w:val="00A8557A"/>
    <w:rsid w:val="00A92A2B"/>
    <w:rsid w:val="00A931F0"/>
    <w:rsid w:val="00A95087"/>
    <w:rsid w:val="00AB3B87"/>
    <w:rsid w:val="00AC22C9"/>
    <w:rsid w:val="00AC4E5D"/>
    <w:rsid w:val="00AC6E55"/>
    <w:rsid w:val="00AD2752"/>
    <w:rsid w:val="00AF25EE"/>
    <w:rsid w:val="00AF49EA"/>
    <w:rsid w:val="00B02328"/>
    <w:rsid w:val="00B07AC2"/>
    <w:rsid w:val="00B120C2"/>
    <w:rsid w:val="00B2107D"/>
    <w:rsid w:val="00B22C74"/>
    <w:rsid w:val="00B230C4"/>
    <w:rsid w:val="00B350F4"/>
    <w:rsid w:val="00B359D9"/>
    <w:rsid w:val="00B4153E"/>
    <w:rsid w:val="00B42E87"/>
    <w:rsid w:val="00B4767C"/>
    <w:rsid w:val="00B514BD"/>
    <w:rsid w:val="00B52495"/>
    <w:rsid w:val="00B52BCC"/>
    <w:rsid w:val="00B52F18"/>
    <w:rsid w:val="00B61FC7"/>
    <w:rsid w:val="00B6344C"/>
    <w:rsid w:val="00B635D5"/>
    <w:rsid w:val="00B63999"/>
    <w:rsid w:val="00B6512A"/>
    <w:rsid w:val="00B718A4"/>
    <w:rsid w:val="00B81C9B"/>
    <w:rsid w:val="00B901FC"/>
    <w:rsid w:val="00B958F7"/>
    <w:rsid w:val="00B96DB0"/>
    <w:rsid w:val="00B97138"/>
    <w:rsid w:val="00BA20F8"/>
    <w:rsid w:val="00BA3CD9"/>
    <w:rsid w:val="00BB0C6B"/>
    <w:rsid w:val="00BB0F27"/>
    <w:rsid w:val="00BB25C0"/>
    <w:rsid w:val="00BB5F41"/>
    <w:rsid w:val="00BC1BCE"/>
    <w:rsid w:val="00BC321F"/>
    <w:rsid w:val="00BD5048"/>
    <w:rsid w:val="00BE3446"/>
    <w:rsid w:val="00BE4B26"/>
    <w:rsid w:val="00BE4E7E"/>
    <w:rsid w:val="00BE561E"/>
    <w:rsid w:val="00BE711B"/>
    <w:rsid w:val="00BF4613"/>
    <w:rsid w:val="00BF6D6F"/>
    <w:rsid w:val="00C17C1E"/>
    <w:rsid w:val="00C2794B"/>
    <w:rsid w:val="00C4023F"/>
    <w:rsid w:val="00C42305"/>
    <w:rsid w:val="00C46D08"/>
    <w:rsid w:val="00C47995"/>
    <w:rsid w:val="00C70625"/>
    <w:rsid w:val="00C720AF"/>
    <w:rsid w:val="00C84C13"/>
    <w:rsid w:val="00C90120"/>
    <w:rsid w:val="00CA3B06"/>
    <w:rsid w:val="00CA6AC9"/>
    <w:rsid w:val="00CB564F"/>
    <w:rsid w:val="00CB66FB"/>
    <w:rsid w:val="00CB6EB6"/>
    <w:rsid w:val="00CB70C7"/>
    <w:rsid w:val="00CB7C58"/>
    <w:rsid w:val="00CC2457"/>
    <w:rsid w:val="00CC3197"/>
    <w:rsid w:val="00CC5765"/>
    <w:rsid w:val="00CC6E6C"/>
    <w:rsid w:val="00CE0C8A"/>
    <w:rsid w:val="00CE0DC3"/>
    <w:rsid w:val="00D000B0"/>
    <w:rsid w:val="00D0295A"/>
    <w:rsid w:val="00D10977"/>
    <w:rsid w:val="00D16A92"/>
    <w:rsid w:val="00D214C4"/>
    <w:rsid w:val="00D237C0"/>
    <w:rsid w:val="00D361FA"/>
    <w:rsid w:val="00D42EFF"/>
    <w:rsid w:val="00D5140C"/>
    <w:rsid w:val="00D55CE5"/>
    <w:rsid w:val="00D57E92"/>
    <w:rsid w:val="00D6032D"/>
    <w:rsid w:val="00D6177B"/>
    <w:rsid w:val="00D65A87"/>
    <w:rsid w:val="00D71201"/>
    <w:rsid w:val="00D7456D"/>
    <w:rsid w:val="00D775F5"/>
    <w:rsid w:val="00D80C75"/>
    <w:rsid w:val="00D82A40"/>
    <w:rsid w:val="00D8520D"/>
    <w:rsid w:val="00D86BF7"/>
    <w:rsid w:val="00D94607"/>
    <w:rsid w:val="00D94929"/>
    <w:rsid w:val="00D97B31"/>
    <w:rsid w:val="00DA135B"/>
    <w:rsid w:val="00DB16CF"/>
    <w:rsid w:val="00DB535D"/>
    <w:rsid w:val="00DB5EF2"/>
    <w:rsid w:val="00DB69AB"/>
    <w:rsid w:val="00DC06FA"/>
    <w:rsid w:val="00DC1CE8"/>
    <w:rsid w:val="00DC5ABE"/>
    <w:rsid w:val="00DE5774"/>
    <w:rsid w:val="00DE7D8A"/>
    <w:rsid w:val="00DF00F4"/>
    <w:rsid w:val="00DF1776"/>
    <w:rsid w:val="00DF675B"/>
    <w:rsid w:val="00DF7655"/>
    <w:rsid w:val="00E0190B"/>
    <w:rsid w:val="00E01BD4"/>
    <w:rsid w:val="00E02E01"/>
    <w:rsid w:val="00E03B3C"/>
    <w:rsid w:val="00E0404F"/>
    <w:rsid w:val="00E31EFE"/>
    <w:rsid w:val="00E371BF"/>
    <w:rsid w:val="00E37EFB"/>
    <w:rsid w:val="00E435AE"/>
    <w:rsid w:val="00E63075"/>
    <w:rsid w:val="00E729BC"/>
    <w:rsid w:val="00E773BE"/>
    <w:rsid w:val="00E84C54"/>
    <w:rsid w:val="00E86B9E"/>
    <w:rsid w:val="00E9435D"/>
    <w:rsid w:val="00EB0B30"/>
    <w:rsid w:val="00EB3A05"/>
    <w:rsid w:val="00EB7515"/>
    <w:rsid w:val="00EC1D03"/>
    <w:rsid w:val="00EC46EA"/>
    <w:rsid w:val="00EF2264"/>
    <w:rsid w:val="00EF2512"/>
    <w:rsid w:val="00F10F7D"/>
    <w:rsid w:val="00F12EEE"/>
    <w:rsid w:val="00F26A49"/>
    <w:rsid w:val="00F33BFC"/>
    <w:rsid w:val="00F37D3A"/>
    <w:rsid w:val="00F417EB"/>
    <w:rsid w:val="00F55608"/>
    <w:rsid w:val="00F71483"/>
    <w:rsid w:val="00F74E51"/>
    <w:rsid w:val="00F75661"/>
    <w:rsid w:val="00F75985"/>
    <w:rsid w:val="00F84003"/>
    <w:rsid w:val="00F92775"/>
    <w:rsid w:val="00F95D57"/>
    <w:rsid w:val="00F978DC"/>
    <w:rsid w:val="00FA4262"/>
    <w:rsid w:val="00FA4C59"/>
    <w:rsid w:val="00FB3EF9"/>
    <w:rsid w:val="00FB41C9"/>
    <w:rsid w:val="00FB65D1"/>
    <w:rsid w:val="00FD6E44"/>
    <w:rsid w:val="00FD77E7"/>
    <w:rsid w:val="00FE2658"/>
    <w:rsid w:val="00FE5129"/>
    <w:rsid w:val="00FF6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5D8D91-C564-4BC5-A404-32E9616C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22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7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07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19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6E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0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07CE"/>
    <w:rPr>
      <w:sz w:val="18"/>
      <w:szCs w:val="18"/>
    </w:rPr>
  </w:style>
  <w:style w:type="paragraph" w:styleId="a4">
    <w:name w:val="footer"/>
    <w:basedOn w:val="a"/>
    <w:link w:val="Char0"/>
    <w:uiPriority w:val="99"/>
    <w:unhideWhenUsed/>
    <w:rsid w:val="002F07CE"/>
    <w:pPr>
      <w:tabs>
        <w:tab w:val="center" w:pos="4153"/>
        <w:tab w:val="right" w:pos="8306"/>
      </w:tabs>
      <w:snapToGrid w:val="0"/>
      <w:jc w:val="left"/>
    </w:pPr>
    <w:rPr>
      <w:sz w:val="18"/>
      <w:szCs w:val="18"/>
    </w:rPr>
  </w:style>
  <w:style w:type="character" w:customStyle="1" w:styleId="Char0">
    <w:name w:val="页脚 Char"/>
    <w:basedOn w:val="a0"/>
    <w:link w:val="a4"/>
    <w:uiPriority w:val="99"/>
    <w:rsid w:val="002F07CE"/>
    <w:rPr>
      <w:sz w:val="18"/>
      <w:szCs w:val="18"/>
    </w:rPr>
  </w:style>
  <w:style w:type="character" w:customStyle="1" w:styleId="2Char">
    <w:name w:val="标题 2 Char"/>
    <w:basedOn w:val="a0"/>
    <w:link w:val="2"/>
    <w:uiPriority w:val="9"/>
    <w:rsid w:val="002F07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07CE"/>
    <w:rPr>
      <w:b/>
      <w:bCs/>
      <w:sz w:val="32"/>
      <w:szCs w:val="32"/>
    </w:rPr>
  </w:style>
  <w:style w:type="paragraph" w:styleId="a5">
    <w:name w:val="List Paragraph"/>
    <w:basedOn w:val="a"/>
    <w:uiPriority w:val="34"/>
    <w:qFormat/>
    <w:rsid w:val="002F07CE"/>
    <w:pPr>
      <w:ind w:firstLineChars="200" w:firstLine="420"/>
    </w:pPr>
  </w:style>
  <w:style w:type="character" w:customStyle="1" w:styleId="4Char">
    <w:name w:val="标题 4 Char"/>
    <w:basedOn w:val="a0"/>
    <w:link w:val="4"/>
    <w:uiPriority w:val="9"/>
    <w:rsid w:val="00E0190B"/>
    <w:rPr>
      <w:rFonts w:asciiTheme="majorHAnsi" w:eastAsiaTheme="majorEastAsia" w:hAnsiTheme="majorHAnsi" w:cstheme="majorBidi"/>
      <w:b/>
      <w:bCs/>
      <w:sz w:val="28"/>
      <w:szCs w:val="28"/>
    </w:rPr>
  </w:style>
  <w:style w:type="table" w:styleId="a6">
    <w:name w:val="Table Grid"/>
    <w:basedOn w:val="a1"/>
    <w:uiPriority w:val="59"/>
    <w:rsid w:val="00E01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FD6E44"/>
    <w:rPr>
      <w:b/>
      <w:bCs/>
      <w:sz w:val="28"/>
      <w:szCs w:val="28"/>
    </w:rPr>
  </w:style>
  <w:style w:type="character" w:customStyle="1" w:styleId="1Char">
    <w:name w:val="标题 1 Char"/>
    <w:basedOn w:val="a0"/>
    <w:link w:val="1"/>
    <w:uiPriority w:val="9"/>
    <w:rsid w:val="00EF2264"/>
    <w:rPr>
      <w:b/>
      <w:bCs/>
      <w:kern w:val="44"/>
      <w:sz w:val="44"/>
      <w:szCs w:val="44"/>
    </w:rPr>
  </w:style>
  <w:style w:type="paragraph" w:styleId="TOC">
    <w:name w:val="TOC Heading"/>
    <w:basedOn w:val="1"/>
    <w:next w:val="a"/>
    <w:uiPriority w:val="39"/>
    <w:unhideWhenUsed/>
    <w:qFormat/>
    <w:rsid w:val="00EF226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F2264"/>
  </w:style>
  <w:style w:type="paragraph" w:styleId="20">
    <w:name w:val="toc 2"/>
    <w:basedOn w:val="a"/>
    <w:next w:val="a"/>
    <w:autoRedefine/>
    <w:uiPriority w:val="39"/>
    <w:unhideWhenUsed/>
    <w:rsid w:val="00EF2264"/>
    <w:pPr>
      <w:ind w:leftChars="200" w:left="420"/>
    </w:pPr>
  </w:style>
  <w:style w:type="paragraph" w:styleId="30">
    <w:name w:val="toc 3"/>
    <w:basedOn w:val="a"/>
    <w:next w:val="a"/>
    <w:autoRedefine/>
    <w:uiPriority w:val="39"/>
    <w:unhideWhenUsed/>
    <w:rsid w:val="00EF2264"/>
    <w:pPr>
      <w:ind w:leftChars="400" w:left="840"/>
    </w:pPr>
  </w:style>
  <w:style w:type="character" w:styleId="a7">
    <w:name w:val="Hyperlink"/>
    <w:basedOn w:val="a0"/>
    <w:uiPriority w:val="99"/>
    <w:unhideWhenUsed/>
    <w:rsid w:val="00EF2264"/>
    <w:rPr>
      <w:color w:val="0563C1" w:themeColor="hyperlink"/>
      <w:u w:val="single"/>
    </w:rPr>
  </w:style>
  <w:style w:type="paragraph" w:styleId="40">
    <w:name w:val="toc 4"/>
    <w:basedOn w:val="a"/>
    <w:next w:val="a"/>
    <w:autoRedefine/>
    <w:uiPriority w:val="39"/>
    <w:unhideWhenUsed/>
    <w:rsid w:val="00EF2264"/>
    <w:pPr>
      <w:ind w:leftChars="600" w:left="1260"/>
    </w:pPr>
  </w:style>
  <w:style w:type="paragraph" w:styleId="a8">
    <w:name w:val="Balloon Text"/>
    <w:basedOn w:val="a"/>
    <w:link w:val="Char1"/>
    <w:uiPriority w:val="99"/>
    <w:semiHidden/>
    <w:unhideWhenUsed/>
    <w:rsid w:val="00881FBB"/>
    <w:rPr>
      <w:sz w:val="18"/>
      <w:szCs w:val="18"/>
    </w:rPr>
  </w:style>
  <w:style w:type="character" w:customStyle="1" w:styleId="Char1">
    <w:name w:val="批注框文本 Char"/>
    <w:basedOn w:val="a0"/>
    <w:link w:val="a8"/>
    <w:uiPriority w:val="99"/>
    <w:semiHidden/>
    <w:rsid w:val="00881F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594748">
      <w:bodyDiv w:val="1"/>
      <w:marLeft w:val="0"/>
      <w:marRight w:val="0"/>
      <w:marTop w:val="0"/>
      <w:marBottom w:val="0"/>
      <w:divBdr>
        <w:top w:val="none" w:sz="0" w:space="0" w:color="auto"/>
        <w:left w:val="none" w:sz="0" w:space="0" w:color="auto"/>
        <w:bottom w:val="none" w:sz="0" w:space="0" w:color="auto"/>
        <w:right w:val="none" w:sz="0" w:space="0" w:color="auto"/>
      </w:divBdr>
      <w:divsChild>
        <w:div w:id="692650704">
          <w:marLeft w:val="0"/>
          <w:marRight w:val="0"/>
          <w:marTop w:val="0"/>
          <w:marBottom w:val="0"/>
          <w:divBdr>
            <w:top w:val="none" w:sz="0" w:space="0" w:color="auto"/>
            <w:left w:val="none" w:sz="0" w:space="0" w:color="auto"/>
            <w:bottom w:val="none" w:sz="0" w:space="0" w:color="auto"/>
            <w:right w:val="none" w:sz="0" w:space="0" w:color="auto"/>
          </w:divBdr>
        </w:div>
        <w:div w:id="2047485600">
          <w:marLeft w:val="0"/>
          <w:marRight w:val="0"/>
          <w:marTop w:val="0"/>
          <w:marBottom w:val="0"/>
          <w:divBdr>
            <w:top w:val="none" w:sz="0" w:space="0" w:color="auto"/>
            <w:left w:val="none" w:sz="0" w:space="0" w:color="auto"/>
            <w:bottom w:val="none" w:sz="0" w:space="0" w:color="auto"/>
            <w:right w:val="none" w:sz="0" w:space="0" w:color="auto"/>
          </w:divBdr>
        </w:div>
        <w:div w:id="133001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6CAAF-B903-49B0-BB6D-85A8C3A4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79</Pages>
  <Words>5484</Words>
  <Characters>31264</Characters>
  <Application>Microsoft Office Word</Application>
  <DocSecurity>0</DocSecurity>
  <Lines>260</Lines>
  <Paragraphs>73</Paragraphs>
  <ScaleCrop>false</ScaleCrop>
  <Company>Microsoft</Company>
  <LinksUpToDate>false</LinksUpToDate>
  <CharactersWithSpaces>36675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春苹</dc:creator>
  <cp:keywords/>
  <dc:description/>
  <cp:lastModifiedBy>春苹</cp:lastModifiedBy>
  <cp:revision>26</cp:revision>
  <dcterms:created xsi:type="dcterms:W3CDTF">2019-02-19T06:17:00Z</dcterms:created>
  <dcterms:modified xsi:type="dcterms:W3CDTF">2019-02-20T05:27:00Z</dcterms:modified>
</cp:coreProperties>
</file>
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264" w:rsidRPr="00231F20" w:rsidRDefault="00EF2264" w:rsidP="00EF2264">
      <w:pPr>
        <w:pStyle w:val="1"/>
        <w:jc w:val="center"/>
        <w:rPr>
          <w:rFonts w:ascii="微软雅黑" w:eastAsia="微软雅黑" w:hAnsi="微软雅黑"/>
        </w:rPr>
      </w:pPr>
      <w:bookmarkStart w:id="0" w:name="_Toc536089913"/>
      <w:r w:rsidRPr="00231F20">
        <w:rPr>
          <w:rFonts w:ascii="微软雅黑" w:eastAsia="微软雅黑" w:hAnsi="微软雅黑" w:hint="eastAsia"/>
        </w:rPr>
        <w:t>【需求文档】</w:t>
      </w:r>
      <w:bookmarkEnd w:id="0"/>
    </w:p>
    <w:p w:rsidR="00EF2264" w:rsidRPr="00231F20" w:rsidDel="00CC6E6C" w:rsidRDefault="00EF2264" w:rsidP="00EF2264">
      <w:pPr>
        <w:jc w:val="right"/>
        <w:rPr>
          <w:del w:id="1" w:author="春苹" w:date="2019-01-24T10:41:00Z"/>
          <w:rFonts w:ascii="微软雅黑" w:eastAsia="微软雅黑" w:hAnsi="微软雅黑"/>
          <w:sz w:val="48"/>
          <w:szCs w:val="48"/>
        </w:rPr>
      </w:pPr>
      <w:r w:rsidRPr="00231F20">
        <w:rPr>
          <w:rFonts w:ascii="微软雅黑" w:eastAsia="微软雅黑" w:hAnsi="微软雅黑" w:hint="eastAsia"/>
          <w:sz w:val="48"/>
          <w:szCs w:val="48"/>
        </w:rPr>
        <w:t>——</w:t>
      </w:r>
      <w:r w:rsidRPr="00231F20">
        <w:rPr>
          <w:rFonts w:ascii="微软雅黑" w:eastAsia="微软雅黑" w:hAnsi="微软雅黑"/>
          <w:sz w:val="48"/>
          <w:szCs w:val="48"/>
        </w:rPr>
        <w:t>优车平台组织结构</w:t>
      </w:r>
    </w:p>
    <w:p w:rsidR="00EF2264" w:rsidRPr="00231F20" w:rsidDel="00CC6E6C" w:rsidRDefault="00EF2264" w:rsidP="00CC6E6C">
      <w:pPr>
        <w:jc w:val="right"/>
        <w:rPr>
          <w:del w:id="2" w:author="春苹" w:date="2019-01-24T10:41:00Z"/>
          <w:rFonts w:ascii="微软雅黑" w:eastAsia="微软雅黑" w:hAnsi="微软雅黑" w:hint="eastAsia"/>
        </w:rPr>
        <w:pPrChange w:id="3" w:author="春苹" w:date="2019-01-24T10:41:00Z">
          <w:pPr/>
        </w:pPrChange>
      </w:pPr>
    </w:p>
    <w:p w:rsidR="00EF2264" w:rsidRPr="00231F20" w:rsidDel="00CC6E6C" w:rsidRDefault="00EF2264" w:rsidP="00EF2264">
      <w:pPr>
        <w:rPr>
          <w:del w:id="4" w:author="春苹" w:date="2019-01-24T10:41:00Z"/>
          <w:rFonts w:ascii="微软雅黑" w:eastAsia="微软雅黑" w:hAnsi="微软雅黑" w:hint="eastAsia"/>
        </w:rPr>
      </w:pPr>
    </w:p>
    <w:p w:rsidR="00EF2264" w:rsidRPr="00231F20" w:rsidDel="00CC6E6C" w:rsidRDefault="00EF2264" w:rsidP="00EF2264">
      <w:pPr>
        <w:rPr>
          <w:del w:id="5" w:author="春苹" w:date="2019-01-24T10:41:00Z"/>
          <w:rFonts w:ascii="微软雅黑" w:eastAsia="微软雅黑" w:hAnsi="微软雅黑" w:hint="eastAsia"/>
        </w:rPr>
      </w:pPr>
    </w:p>
    <w:p w:rsidR="00EF2264" w:rsidRPr="00231F20" w:rsidDel="00CC6E6C" w:rsidRDefault="00EF2264" w:rsidP="00EF2264">
      <w:pPr>
        <w:rPr>
          <w:del w:id="6" w:author="春苹" w:date="2019-01-24T10:41:00Z"/>
          <w:rFonts w:ascii="微软雅黑" w:eastAsia="微软雅黑" w:hAnsi="微软雅黑" w:hint="eastAsia"/>
        </w:rPr>
      </w:pPr>
    </w:p>
    <w:p w:rsidR="00EF2264" w:rsidRPr="00231F20" w:rsidDel="00CC6E6C" w:rsidRDefault="00EF2264" w:rsidP="00EF2264">
      <w:pPr>
        <w:rPr>
          <w:del w:id="7" w:author="春苹" w:date="2019-01-24T10:41:00Z"/>
          <w:rFonts w:ascii="微软雅黑" w:eastAsia="微软雅黑" w:hAnsi="微软雅黑" w:hint="eastAsia"/>
        </w:rPr>
      </w:pPr>
    </w:p>
    <w:p w:rsidR="00EF2264" w:rsidRPr="00231F20" w:rsidDel="00CC6E6C" w:rsidRDefault="00EF2264" w:rsidP="00EF2264">
      <w:pPr>
        <w:rPr>
          <w:del w:id="8" w:author="春苹" w:date="2019-01-24T10:41:00Z"/>
          <w:rFonts w:ascii="微软雅黑" w:eastAsia="微软雅黑" w:hAnsi="微软雅黑" w:hint="eastAsia"/>
        </w:rPr>
      </w:pPr>
    </w:p>
    <w:p w:rsidR="00EF2264" w:rsidRPr="00231F20" w:rsidDel="00CC6E6C" w:rsidRDefault="00EF2264" w:rsidP="00EF2264">
      <w:pPr>
        <w:rPr>
          <w:del w:id="9" w:author="春苹" w:date="2019-01-24T10:41:00Z"/>
          <w:rFonts w:ascii="微软雅黑" w:eastAsia="微软雅黑" w:hAnsi="微软雅黑" w:hint="eastAsia"/>
        </w:rPr>
      </w:pPr>
    </w:p>
    <w:p w:rsidR="00EF2264" w:rsidRPr="00231F20" w:rsidDel="00CC6E6C" w:rsidRDefault="00EF2264" w:rsidP="00EF2264">
      <w:pPr>
        <w:rPr>
          <w:del w:id="10" w:author="春苹" w:date="2019-01-24T10:41:00Z"/>
          <w:rFonts w:ascii="微软雅黑" w:eastAsia="微软雅黑" w:hAnsi="微软雅黑" w:hint="eastAsia"/>
        </w:rPr>
      </w:pPr>
    </w:p>
    <w:p w:rsidR="00EF2264" w:rsidRPr="00231F20" w:rsidDel="00CC6E6C" w:rsidRDefault="00EF2264" w:rsidP="00EF2264">
      <w:pPr>
        <w:rPr>
          <w:del w:id="11" w:author="春苹" w:date="2019-01-24T10:41:00Z"/>
          <w:rFonts w:ascii="微软雅黑" w:eastAsia="微软雅黑" w:hAnsi="微软雅黑" w:hint="eastAsia"/>
        </w:rPr>
      </w:pPr>
    </w:p>
    <w:p w:rsidR="00EF2264" w:rsidRPr="00231F20" w:rsidRDefault="00EF2264" w:rsidP="00EF2264">
      <w:pPr>
        <w:rPr>
          <w:rFonts w:ascii="微软雅黑" w:eastAsia="微软雅黑" w:hAnsi="微软雅黑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3906"/>
      </w:tblGrid>
      <w:tr w:rsidR="00EF2264" w:rsidRPr="00231F20" w:rsidTr="006F42FF">
        <w:tc>
          <w:tcPr>
            <w:tcW w:w="1271" w:type="dxa"/>
          </w:tcPr>
          <w:p w:rsidR="00EF2264" w:rsidRPr="00231F20" w:rsidRDefault="00EF2264" w:rsidP="00EF226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操作</w:t>
            </w:r>
          </w:p>
        </w:tc>
        <w:tc>
          <w:tcPr>
            <w:tcW w:w="1418" w:type="dxa"/>
          </w:tcPr>
          <w:p w:rsidR="00EF2264" w:rsidRPr="00231F20" w:rsidRDefault="00EF2264" w:rsidP="00EF226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操作人</w:t>
            </w:r>
          </w:p>
        </w:tc>
        <w:tc>
          <w:tcPr>
            <w:tcW w:w="1701" w:type="dxa"/>
          </w:tcPr>
          <w:p w:rsidR="00EF2264" w:rsidRPr="00231F20" w:rsidRDefault="00EF2264" w:rsidP="00EF226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3906" w:type="dxa"/>
          </w:tcPr>
          <w:p w:rsidR="00EF2264" w:rsidRPr="00231F20" w:rsidRDefault="00EF2264" w:rsidP="00EF226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F2264" w:rsidRPr="00231F20" w:rsidTr="006F42FF">
        <w:tc>
          <w:tcPr>
            <w:tcW w:w="1271" w:type="dxa"/>
          </w:tcPr>
          <w:p w:rsidR="00EF2264" w:rsidRPr="00231F20" w:rsidRDefault="00EF2264" w:rsidP="00EF226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</w:t>
            </w:r>
          </w:p>
        </w:tc>
        <w:tc>
          <w:tcPr>
            <w:tcW w:w="1418" w:type="dxa"/>
          </w:tcPr>
          <w:p w:rsidR="00EF2264" w:rsidRPr="00231F20" w:rsidRDefault="00EF2264" w:rsidP="00EF226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王春苹</w:t>
            </w:r>
          </w:p>
        </w:tc>
        <w:tc>
          <w:tcPr>
            <w:tcW w:w="1701" w:type="dxa"/>
          </w:tcPr>
          <w:p w:rsidR="00EF2264" w:rsidRPr="00231F20" w:rsidRDefault="00EF2264" w:rsidP="00EF226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2019</w:t>
            </w:r>
            <w:r w:rsidRPr="00231F20">
              <w:rPr>
                <w:rFonts w:ascii="微软雅黑" w:eastAsia="微软雅黑" w:hAnsi="微软雅黑"/>
              </w:rPr>
              <w:t>-01-08</w:t>
            </w:r>
          </w:p>
        </w:tc>
        <w:tc>
          <w:tcPr>
            <w:tcW w:w="3906" w:type="dxa"/>
          </w:tcPr>
          <w:p w:rsidR="00EF2264" w:rsidRPr="00231F20" w:rsidRDefault="00EF2264" w:rsidP="00EF2264">
            <w:pPr>
              <w:rPr>
                <w:rFonts w:ascii="微软雅黑" w:eastAsia="微软雅黑" w:hAnsi="微软雅黑"/>
              </w:rPr>
            </w:pPr>
          </w:p>
        </w:tc>
      </w:tr>
      <w:tr w:rsidR="006F42FF" w:rsidRPr="00231F20" w:rsidTr="006F42FF">
        <w:tc>
          <w:tcPr>
            <w:tcW w:w="1271" w:type="dxa"/>
          </w:tcPr>
          <w:p w:rsidR="006F42FF" w:rsidRPr="00231F20" w:rsidRDefault="006F42FF" w:rsidP="00EF226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1418" w:type="dxa"/>
          </w:tcPr>
          <w:p w:rsidR="006F42FF" w:rsidRPr="00231F20" w:rsidRDefault="006F42FF" w:rsidP="00EF226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王春苹</w:t>
            </w:r>
          </w:p>
        </w:tc>
        <w:tc>
          <w:tcPr>
            <w:tcW w:w="1701" w:type="dxa"/>
          </w:tcPr>
          <w:p w:rsidR="006F42FF" w:rsidRPr="00231F20" w:rsidRDefault="006F42FF" w:rsidP="006F42FF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2019</w:t>
            </w:r>
            <w:r w:rsidRPr="00231F20">
              <w:rPr>
                <w:rFonts w:ascii="微软雅黑" w:eastAsia="微软雅黑" w:hAnsi="微软雅黑"/>
              </w:rPr>
              <w:t>-01-09</w:t>
            </w:r>
          </w:p>
        </w:tc>
        <w:tc>
          <w:tcPr>
            <w:tcW w:w="3906" w:type="dxa"/>
          </w:tcPr>
          <w:p w:rsidR="006F42FF" w:rsidRPr="00231F20" w:rsidRDefault="006F42FF" w:rsidP="00EF226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部门</w:t>
            </w:r>
            <w:r w:rsidRPr="00231F20">
              <w:rPr>
                <w:rFonts w:ascii="微软雅黑" w:eastAsia="微软雅黑" w:hAnsi="微软雅黑"/>
              </w:rPr>
              <w:t>信息中增加经纬度，并需要调取高德地图地址搜索功能</w:t>
            </w:r>
          </w:p>
        </w:tc>
      </w:tr>
      <w:tr w:rsidR="0066131E" w:rsidRPr="00231F20" w:rsidTr="006F42FF">
        <w:tc>
          <w:tcPr>
            <w:tcW w:w="1271" w:type="dxa"/>
          </w:tcPr>
          <w:p w:rsidR="0066131E" w:rsidRPr="00231F20" w:rsidRDefault="0066131E" w:rsidP="00EF22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1418" w:type="dxa"/>
          </w:tcPr>
          <w:p w:rsidR="0066131E" w:rsidRPr="00231F20" w:rsidRDefault="0066131E" w:rsidP="00EF22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王春苹</w:t>
            </w:r>
          </w:p>
        </w:tc>
        <w:tc>
          <w:tcPr>
            <w:tcW w:w="1701" w:type="dxa"/>
          </w:tcPr>
          <w:p w:rsidR="0066131E" w:rsidRPr="00231F20" w:rsidRDefault="0066131E" w:rsidP="006F4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/>
              </w:rPr>
              <w:t>-01-10</w:t>
            </w:r>
          </w:p>
        </w:tc>
        <w:tc>
          <w:tcPr>
            <w:tcW w:w="3906" w:type="dxa"/>
          </w:tcPr>
          <w:p w:rsidR="0066131E" w:rsidRDefault="0066131E" w:rsidP="00EF22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</w:t>
            </w:r>
            <w:r>
              <w:rPr>
                <w:rFonts w:ascii="微软雅黑" w:eastAsia="微软雅黑" w:hAnsi="微软雅黑"/>
              </w:rPr>
              <w:t>管理列表</w:t>
            </w:r>
            <w:r>
              <w:rPr>
                <w:rFonts w:ascii="微软雅黑" w:eastAsia="微软雅黑" w:hAnsi="微软雅黑" w:hint="eastAsia"/>
              </w:rPr>
              <w:t>及</w:t>
            </w:r>
            <w:r>
              <w:rPr>
                <w:rFonts w:ascii="微软雅黑" w:eastAsia="微软雅黑" w:hAnsi="微软雅黑"/>
              </w:rPr>
              <w:t>导出中员工手机号</w:t>
            </w:r>
            <w:r>
              <w:rPr>
                <w:rFonts w:ascii="微软雅黑" w:eastAsia="微软雅黑" w:hAnsi="微软雅黑" w:hint="eastAsia"/>
              </w:rPr>
              <w:t>做</w:t>
            </w:r>
            <w:r>
              <w:rPr>
                <w:rFonts w:ascii="微软雅黑" w:eastAsia="微软雅黑" w:hAnsi="微软雅黑"/>
              </w:rPr>
              <w:t>脱敏显示</w:t>
            </w:r>
          </w:p>
          <w:p w:rsidR="0066131E" w:rsidRPr="0066131E" w:rsidRDefault="0066131E" w:rsidP="00EF22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  <w:r>
              <w:rPr>
                <w:rFonts w:ascii="微软雅黑" w:eastAsia="微软雅黑" w:hAnsi="微软雅黑"/>
              </w:rPr>
              <w:t>区划管理中，去掉新建和修改功能</w:t>
            </w:r>
          </w:p>
        </w:tc>
      </w:tr>
      <w:tr w:rsidR="00CC3197" w:rsidRPr="00CC3197" w:rsidTr="006F42FF">
        <w:tc>
          <w:tcPr>
            <w:tcW w:w="1271" w:type="dxa"/>
          </w:tcPr>
          <w:p w:rsidR="00CC3197" w:rsidRDefault="00CC3197" w:rsidP="00EF22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1418" w:type="dxa"/>
          </w:tcPr>
          <w:p w:rsidR="00CC3197" w:rsidRDefault="00CC3197" w:rsidP="00EF22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王春苹</w:t>
            </w:r>
          </w:p>
        </w:tc>
        <w:tc>
          <w:tcPr>
            <w:tcW w:w="1701" w:type="dxa"/>
          </w:tcPr>
          <w:p w:rsidR="00CC3197" w:rsidRDefault="003A07F6" w:rsidP="006F4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</w:t>
            </w:r>
            <w:r>
              <w:rPr>
                <w:rFonts w:ascii="微软雅黑" w:eastAsia="微软雅黑" w:hAnsi="微软雅黑"/>
              </w:rPr>
              <w:t>-01-17</w:t>
            </w:r>
          </w:p>
        </w:tc>
        <w:tc>
          <w:tcPr>
            <w:tcW w:w="3906" w:type="dxa"/>
          </w:tcPr>
          <w:p w:rsidR="00CC3197" w:rsidRDefault="00CC3197" w:rsidP="00EF22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/>
              </w:rPr>
              <w:t>上级部门时，可</w:t>
            </w:r>
            <w:r>
              <w:rPr>
                <w:rFonts w:ascii="微软雅黑" w:eastAsia="微软雅黑" w:hAnsi="微软雅黑" w:hint="eastAsia"/>
              </w:rPr>
              <w:t>选</w:t>
            </w:r>
            <w:r>
              <w:rPr>
                <w:rFonts w:ascii="微软雅黑" w:eastAsia="微软雅黑" w:hAnsi="微软雅黑"/>
              </w:rPr>
              <w:t>部门为有效的部门</w:t>
            </w:r>
          </w:p>
          <w:p w:rsidR="00CC3197" w:rsidRDefault="00CC3197" w:rsidP="00EF22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账号密保</w:t>
            </w:r>
            <w:r>
              <w:rPr>
                <w:rFonts w:ascii="微软雅黑" w:eastAsia="微软雅黑" w:hAnsi="微软雅黑"/>
              </w:rPr>
              <w:t>邮箱，默认值=员工的邮箱</w:t>
            </w:r>
          </w:p>
          <w:p w:rsidR="003A07F6" w:rsidRDefault="003A07F6" w:rsidP="00EF22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员工信息</w:t>
            </w:r>
            <w:r>
              <w:rPr>
                <w:rFonts w:ascii="微软雅黑" w:eastAsia="微软雅黑" w:hAnsi="微软雅黑"/>
              </w:rPr>
              <w:t>中的邮箱修改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关联账号的密保邮箱同步修改</w:t>
            </w:r>
          </w:p>
          <w:p w:rsidR="00CC3197" w:rsidRDefault="00CC3197" w:rsidP="00EF22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</w:t>
            </w:r>
            <w:r>
              <w:rPr>
                <w:rFonts w:ascii="微软雅黑" w:eastAsia="微软雅黑" w:hAnsi="微软雅黑"/>
              </w:rPr>
              <w:t>管理</w:t>
            </w:r>
            <w:r>
              <w:rPr>
                <w:rFonts w:ascii="微软雅黑" w:eastAsia="微软雅黑" w:hAnsi="微软雅黑" w:hint="eastAsia"/>
              </w:rPr>
              <w:t>里</w:t>
            </w:r>
            <w:r w:rsidR="003A07F6">
              <w:rPr>
                <w:rFonts w:ascii="微软雅黑" w:eastAsia="微软雅黑" w:hAnsi="微软雅黑" w:hint="eastAsia"/>
              </w:rPr>
              <w:t>关联</w:t>
            </w:r>
            <w:r w:rsidR="003A07F6">
              <w:rPr>
                <w:rFonts w:ascii="微软雅黑" w:eastAsia="微软雅黑" w:hAnsi="微软雅黑"/>
              </w:rPr>
              <w:t>员工的邮箱为空或者未关联员工，则密保邮箱</w:t>
            </w:r>
            <w:r>
              <w:rPr>
                <w:rFonts w:ascii="微软雅黑" w:eastAsia="微软雅黑" w:hAnsi="微软雅黑"/>
              </w:rPr>
              <w:t>允许编辑</w:t>
            </w:r>
            <w:r w:rsidR="003A07F6">
              <w:rPr>
                <w:rFonts w:ascii="微软雅黑" w:eastAsia="微软雅黑" w:hAnsi="微软雅黑" w:hint="eastAsia"/>
              </w:rPr>
              <w:t>（新建/修改</w:t>
            </w:r>
            <w:r w:rsidR="003A07F6">
              <w:rPr>
                <w:rFonts w:ascii="微软雅黑" w:eastAsia="微软雅黑" w:hAnsi="微软雅黑"/>
              </w:rPr>
              <w:t>时均此规则</w:t>
            </w:r>
            <w:r w:rsidR="003A07F6">
              <w:rPr>
                <w:rFonts w:ascii="微软雅黑" w:eastAsia="微软雅黑" w:hAnsi="微软雅黑" w:hint="eastAsia"/>
              </w:rPr>
              <w:t>）</w:t>
            </w:r>
          </w:p>
          <w:p w:rsidR="003A691C" w:rsidRDefault="003A691C" w:rsidP="00EF22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补充</w:t>
            </w:r>
            <w:r>
              <w:rPr>
                <w:rFonts w:ascii="微软雅黑" w:eastAsia="微软雅黑" w:hAnsi="微软雅黑"/>
              </w:rPr>
              <w:t>角色管理的导出功能说明</w:t>
            </w:r>
            <w:r>
              <w:rPr>
                <w:rFonts w:ascii="微软雅黑" w:eastAsia="微软雅黑" w:hAnsi="微软雅黑" w:hint="eastAsia"/>
              </w:rPr>
              <w:t>2.4.7</w:t>
            </w:r>
          </w:p>
          <w:p w:rsidR="003A691C" w:rsidRPr="003A691C" w:rsidRDefault="003A691C" w:rsidP="00EF22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及</w:t>
            </w:r>
            <w:r>
              <w:rPr>
                <w:rFonts w:ascii="微软雅黑" w:eastAsia="微软雅黑" w:hAnsi="微软雅黑"/>
              </w:rPr>
              <w:t>公共规则中的导出文件命名规则</w:t>
            </w:r>
            <w:r>
              <w:rPr>
                <w:rFonts w:ascii="微软雅黑" w:eastAsia="微软雅黑" w:hAnsi="微软雅黑" w:hint="eastAsia"/>
              </w:rPr>
              <w:t>2.11.6</w:t>
            </w:r>
          </w:p>
        </w:tc>
      </w:tr>
      <w:tr w:rsidR="00CE0C8A" w:rsidRPr="00CC3197" w:rsidTr="006F42FF">
        <w:trPr>
          <w:ins w:id="12" w:author="春苹" w:date="2019-01-18T16:36:00Z"/>
        </w:trPr>
        <w:tc>
          <w:tcPr>
            <w:tcW w:w="1271" w:type="dxa"/>
          </w:tcPr>
          <w:p w:rsidR="00CE0C8A" w:rsidRDefault="00CE0C8A" w:rsidP="00EF2264">
            <w:pPr>
              <w:rPr>
                <w:ins w:id="13" w:author="春苹" w:date="2019-01-18T16:36:00Z"/>
                <w:rFonts w:ascii="微软雅黑" w:eastAsia="微软雅黑" w:hAnsi="微软雅黑"/>
              </w:rPr>
            </w:pPr>
            <w:ins w:id="14" w:author="春苹" w:date="2019-01-18T16:36:00Z">
              <w:r>
                <w:rPr>
                  <w:rFonts w:ascii="微软雅黑" w:eastAsia="微软雅黑" w:hAnsi="微软雅黑" w:hint="eastAsia"/>
                </w:rPr>
                <w:lastRenderedPageBreak/>
                <w:t>修改</w:t>
              </w:r>
            </w:ins>
          </w:p>
        </w:tc>
        <w:tc>
          <w:tcPr>
            <w:tcW w:w="1418" w:type="dxa"/>
          </w:tcPr>
          <w:p w:rsidR="00CE0C8A" w:rsidRDefault="00CE0C8A" w:rsidP="00EF2264">
            <w:pPr>
              <w:rPr>
                <w:ins w:id="15" w:author="春苹" w:date="2019-01-18T16:36:00Z"/>
                <w:rFonts w:ascii="微软雅黑" w:eastAsia="微软雅黑" w:hAnsi="微软雅黑"/>
              </w:rPr>
            </w:pPr>
            <w:ins w:id="16" w:author="春苹" w:date="2019-01-18T16:36:00Z">
              <w:r>
                <w:rPr>
                  <w:rFonts w:ascii="微软雅黑" w:eastAsia="微软雅黑" w:hAnsi="微软雅黑" w:hint="eastAsia"/>
                </w:rPr>
                <w:t>王春苹</w:t>
              </w:r>
            </w:ins>
          </w:p>
        </w:tc>
        <w:tc>
          <w:tcPr>
            <w:tcW w:w="1701" w:type="dxa"/>
          </w:tcPr>
          <w:p w:rsidR="00CE0C8A" w:rsidRDefault="00CE0C8A" w:rsidP="006F42FF">
            <w:pPr>
              <w:rPr>
                <w:ins w:id="17" w:author="春苹" w:date="2019-01-18T16:36:00Z"/>
                <w:rFonts w:ascii="微软雅黑" w:eastAsia="微软雅黑" w:hAnsi="微软雅黑"/>
              </w:rPr>
            </w:pPr>
            <w:ins w:id="18" w:author="春苹" w:date="2019-01-18T16:36:00Z">
              <w:r>
                <w:rPr>
                  <w:rFonts w:ascii="微软雅黑" w:eastAsia="微软雅黑" w:hAnsi="微软雅黑" w:hint="eastAsia"/>
                </w:rPr>
                <w:t>2019</w:t>
              </w:r>
              <w:r>
                <w:rPr>
                  <w:rFonts w:ascii="微软雅黑" w:eastAsia="微软雅黑" w:hAnsi="微软雅黑"/>
                </w:rPr>
                <w:t>-01-18</w:t>
              </w:r>
            </w:ins>
          </w:p>
        </w:tc>
        <w:tc>
          <w:tcPr>
            <w:tcW w:w="3906" w:type="dxa"/>
          </w:tcPr>
          <w:p w:rsidR="00CE0C8A" w:rsidRDefault="00CE0C8A" w:rsidP="00EF2264">
            <w:pPr>
              <w:rPr>
                <w:ins w:id="19" w:author="春苹" w:date="2019-01-18T17:00:00Z"/>
                <w:rFonts w:ascii="微软雅黑" w:eastAsia="微软雅黑" w:hAnsi="微软雅黑"/>
              </w:rPr>
            </w:pPr>
            <w:ins w:id="20" w:author="春苹" w:date="2019-01-18T16:37:00Z">
              <w:r>
                <w:rPr>
                  <w:rFonts w:ascii="微软雅黑" w:eastAsia="微软雅黑" w:hAnsi="微软雅黑" w:hint="eastAsia"/>
                </w:rPr>
                <w:t>新建员工</w:t>
              </w:r>
              <w:r>
                <w:rPr>
                  <w:rFonts w:ascii="微软雅黑" w:eastAsia="微软雅黑" w:hAnsi="微软雅黑"/>
                </w:rPr>
                <w:t>和</w:t>
              </w:r>
              <w:r>
                <w:rPr>
                  <w:rFonts w:ascii="微软雅黑" w:eastAsia="微软雅黑" w:hAnsi="微软雅黑" w:hint="eastAsia"/>
                </w:rPr>
                <w:t>修改</w:t>
              </w:r>
              <w:r>
                <w:rPr>
                  <w:rFonts w:ascii="微软雅黑" w:eastAsia="微软雅黑" w:hAnsi="微软雅黑"/>
                </w:rPr>
                <w:t>员工时，归属部门为必填项</w:t>
              </w:r>
            </w:ins>
          </w:p>
          <w:p w:rsidR="00901F04" w:rsidRDefault="00901F04" w:rsidP="00EF2264">
            <w:pPr>
              <w:rPr>
                <w:ins w:id="21" w:author="春苹" w:date="2019-01-18T16:36:00Z"/>
                <w:rFonts w:ascii="微软雅黑" w:eastAsia="微软雅黑" w:hAnsi="微软雅黑"/>
              </w:rPr>
            </w:pPr>
            <w:ins w:id="22" w:author="春苹" w:date="2019-01-18T17:00:00Z">
              <w:r>
                <w:rPr>
                  <w:rFonts w:ascii="微软雅黑" w:eastAsia="微软雅黑" w:hAnsi="微软雅黑" w:hint="eastAsia"/>
                </w:rPr>
                <w:t>部门</w:t>
              </w:r>
              <w:r>
                <w:rPr>
                  <w:rFonts w:ascii="微软雅黑" w:eastAsia="微软雅黑" w:hAnsi="微软雅黑"/>
                </w:rPr>
                <w:t>修改时</w:t>
              </w:r>
            </w:ins>
            <w:ins w:id="23" w:author="春苹" w:date="2019-01-18T17:01:00Z">
              <w:r>
                <w:rPr>
                  <w:rFonts w:ascii="微软雅黑" w:eastAsia="微软雅黑" w:hAnsi="微软雅黑"/>
                </w:rPr>
                <w:t>，取消勾选业务线增加限制</w:t>
              </w:r>
              <w:r w:rsidR="0003145E">
                <w:rPr>
                  <w:rFonts w:ascii="微软雅黑" w:eastAsia="微软雅黑" w:hAnsi="微软雅黑" w:hint="eastAsia"/>
                </w:rPr>
                <w:t>见2.1.3</w:t>
              </w:r>
            </w:ins>
          </w:p>
        </w:tc>
      </w:tr>
      <w:tr w:rsidR="003E72CE" w:rsidRPr="00CC3197" w:rsidTr="006F42FF">
        <w:trPr>
          <w:ins w:id="24" w:author="春苹" w:date="2019-01-21T17:35:00Z"/>
        </w:trPr>
        <w:tc>
          <w:tcPr>
            <w:tcW w:w="1271" w:type="dxa"/>
          </w:tcPr>
          <w:p w:rsidR="003E72CE" w:rsidRDefault="003E72CE" w:rsidP="00EF2264">
            <w:pPr>
              <w:rPr>
                <w:ins w:id="25" w:author="春苹" w:date="2019-01-21T17:35:00Z"/>
                <w:rFonts w:ascii="微软雅黑" w:eastAsia="微软雅黑" w:hAnsi="微软雅黑"/>
              </w:rPr>
            </w:pPr>
            <w:ins w:id="26" w:author="春苹" w:date="2019-01-21T17:35:00Z">
              <w:r>
                <w:rPr>
                  <w:rFonts w:ascii="微软雅黑" w:eastAsia="微软雅黑" w:hAnsi="微软雅黑" w:hint="eastAsia"/>
                </w:rPr>
                <w:t>修改</w:t>
              </w:r>
            </w:ins>
          </w:p>
        </w:tc>
        <w:tc>
          <w:tcPr>
            <w:tcW w:w="1418" w:type="dxa"/>
          </w:tcPr>
          <w:p w:rsidR="003E72CE" w:rsidRDefault="003E72CE" w:rsidP="00EF2264">
            <w:pPr>
              <w:rPr>
                <w:ins w:id="27" w:author="春苹" w:date="2019-01-21T17:35:00Z"/>
                <w:rFonts w:ascii="微软雅黑" w:eastAsia="微软雅黑" w:hAnsi="微软雅黑"/>
              </w:rPr>
            </w:pPr>
            <w:ins w:id="28" w:author="春苹" w:date="2019-01-21T17:35:00Z">
              <w:r>
                <w:rPr>
                  <w:rFonts w:ascii="微软雅黑" w:eastAsia="微软雅黑" w:hAnsi="微软雅黑" w:hint="eastAsia"/>
                </w:rPr>
                <w:t>王春苹</w:t>
              </w:r>
            </w:ins>
          </w:p>
        </w:tc>
        <w:tc>
          <w:tcPr>
            <w:tcW w:w="1701" w:type="dxa"/>
          </w:tcPr>
          <w:p w:rsidR="003E72CE" w:rsidRDefault="003E72CE" w:rsidP="006F42FF">
            <w:pPr>
              <w:rPr>
                <w:ins w:id="29" w:author="春苹" w:date="2019-01-21T17:35:00Z"/>
                <w:rFonts w:ascii="微软雅黑" w:eastAsia="微软雅黑" w:hAnsi="微软雅黑"/>
              </w:rPr>
            </w:pPr>
            <w:ins w:id="30" w:author="春苹" w:date="2019-01-21T17:36:00Z">
              <w:r>
                <w:rPr>
                  <w:rFonts w:ascii="微软雅黑" w:eastAsia="微软雅黑" w:hAnsi="微软雅黑" w:hint="eastAsia"/>
                </w:rPr>
                <w:t>2019</w:t>
              </w:r>
              <w:r>
                <w:rPr>
                  <w:rFonts w:ascii="微软雅黑" w:eastAsia="微软雅黑" w:hAnsi="微软雅黑"/>
                </w:rPr>
                <w:t>-01-21</w:t>
              </w:r>
            </w:ins>
          </w:p>
        </w:tc>
        <w:tc>
          <w:tcPr>
            <w:tcW w:w="3906" w:type="dxa"/>
          </w:tcPr>
          <w:p w:rsidR="003E72CE" w:rsidRDefault="003E72CE" w:rsidP="00EF2264">
            <w:pPr>
              <w:rPr>
                <w:ins w:id="31" w:author="春苹" w:date="2019-01-21T17:35:00Z"/>
                <w:rFonts w:ascii="微软雅黑" w:eastAsia="微软雅黑" w:hAnsi="微软雅黑"/>
              </w:rPr>
            </w:pPr>
            <w:ins w:id="32" w:author="春苹" w:date="2019-01-21T17:36:00Z">
              <w:r>
                <w:rPr>
                  <w:rFonts w:ascii="微软雅黑" w:eastAsia="微软雅黑" w:hAnsi="微软雅黑" w:hint="eastAsia"/>
                </w:rPr>
                <w:t>用例评审时</w:t>
              </w:r>
              <w:r>
                <w:rPr>
                  <w:rFonts w:ascii="微软雅黑" w:eastAsia="微软雅黑" w:hAnsi="微软雅黑"/>
                </w:rPr>
                <w:t>调整</w:t>
              </w:r>
            </w:ins>
          </w:p>
        </w:tc>
      </w:tr>
      <w:tr w:rsidR="00CC6E6C" w:rsidRPr="00CC3197" w:rsidTr="006F42FF">
        <w:trPr>
          <w:ins w:id="33" w:author="春苹" w:date="2019-01-24T10:41:00Z"/>
        </w:trPr>
        <w:tc>
          <w:tcPr>
            <w:tcW w:w="1271" w:type="dxa"/>
          </w:tcPr>
          <w:p w:rsidR="00CC6E6C" w:rsidRDefault="00CC6E6C" w:rsidP="00EF2264">
            <w:pPr>
              <w:rPr>
                <w:ins w:id="34" w:author="春苹" w:date="2019-01-24T10:41:00Z"/>
                <w:rFonts w:ascii="微软雅黑" w:eastAsia="微软雅黑" w:hAnsi="微软雅黑" w:hint="eastAsia"/>
              </w:rPr>
            </w:pPr>
            <w:ins w:id="35" w:author="春苹" w:date="2019-01-24T10:41:00Z">
              <w:r>
                <w:rPr>
                  <w:rFonts w:ascii="微软雅黑" w:eastAsia="微软雅黑" w:hAnsi="微软雅黑" w:hint="eastAsia"/>
                </w:rPr>
                <w:t>修改</w:t>
              </w:r>
            </w:ins>
          </w:p>
        </w:tc>
        <w:tc>
          <w:tcPr>
            <w:tcW w:w="1418" w:type="dxa"/>
          </w:tcPr>
          <w:p w:rsidR="00CC6E6C" w:rsidRDefault="00CC6E6C" w:rsidP="00EF2264">
            <w:pPr>
              <w:rPr>
                <w:ins w:id="36" w:author="春苹" w:date="2019-01-24T10:41:00Z"/>
                <w:rFonts w:ascii="微软雅黑" w:eastAsia="微软雅黑" w:hAnsi="微软雅黑" w:hint="eastAsia"/>
              </w:rPr>
            </w:pPr>
            <w:ins w:id="37" w:author="春苹" w:date="2019-01-24T10:41:00Z">
              <w:r>
                <w:rPr>
                  <w:rFonts w:ascii="微软雅黑" w:eastAsia="微软雅黑" w:hAnsi="微软雅黑" w:hint="eastAsia"/>
                </w:rPr>
                <w:t>王春苹</w:t>
              </w:r>
            </w:ins>
          </w:p>
        </w:tc>
        <w:tc>
          <w:tcPr>
            <w:tcW w:w="1701" w:type="dxa"/>
          </w:tcPr>
          <w:p w:rsidR="00CC6E6C" w:rsidRDefault="00CC6E6C" w:rsidP="006F42FF">
            <w:pPr>
              <w:rPr>
                <w:ins w:id="38" w:author="春苹" w:date="2019-01-24T10:41:00Z"/>
                <w:rFonts w:ascii="微软雅黑" w:eastAsia="微软雅黑" w:hAnsi="微软雅黑" w:hint="eastAsia"/>
              </w:rPr>
            </w:pPr>
            <w:ins w:id="39" w:author="春苹" w:date="2019-01-24T10:41:00Z">
              <w:r>
                <w:rPr>
                  <w:rFonts w:ascii="微软雅黑" w:eastAsia="微软雅黑" w:hAnsi="微软雅黑" w:hint="eastAsia"/>
                </w:rPr>
                <w:t>2019</w:t>
              </w:r>
              <w:r>
                <w:rPr>
                  <w:rFonts w:ascii="微软雅黑" w:eastAsia="微软雅黑" w:hAnsi="微软雅黑"/>
                </w:rPr>
                <w:t>-01-24</w:t>
              </w:r>
            </w:ins>
          </w:p>
        </w:tc>
        <w:tc>
          <w:tcPr>
            <w:tcW w:w="3906" w:type="dxa"/>
          </w:tcPr>
          <w:p w:rsidR="00CC6E6C" w:rsidRDefault="00CC2457" w:rsidP="00EF2264">
            <w:pPr>
              <w:rPr>
                <w:ins w:id="40" w:author="春苹" w:date="2019-01-24T10:41:00Z"/>
                <w:rFonts w:ascii="微软雅黑" w:eastAsia="微软雅黑" w:hAnsi="微软雅黑" w:hint="eastAsia"/>
              </w:rPr>
            </w:pPr>
            <w:ins w:id="41" w:author="春苹" w:date="2019-01-24T10:42:00Z">
              <w:r>
                <w:rPr>
                  <w:rFonts w:ascii="微软雅黑" w:eastAsia="微软雅黑" w:hAnsi="微软雅黑" w:hint="eastAsia"/>
                </w:rPr>
                <w:t>增加2.3.10节点</w:t>
              </w:r>
              <w:r>
                <w:rPr>
                  <w:rFonts w:ascii="微软雅黑" w:eastAsia="微软雅黑" w:hAnsi="微软雅黑"/>
                </w:rPr>
                <w:t>关于密码登录规则的</w:t>
              </w:r>
            </w:ins>
            <w:ins w:id="42" w:author="春苹" w:date="2019-01-24T10:43:00Z">
              <w:r>
                <w:rPr>
                  <w:rFonts w:ascii="微软雅黑" w:eastAsia="微软雅黑" w:hAnsi="微软雅黑"/>
                </w:rPr>
                <w:t>描述</w:t>
              </w:r>
            </w:ins>
          </w:p>
        </w:tc>
      </w:tr>
    </w:tbl>
    <w:p w:rsidR="00EF2264" w:rsidRPr="00231F20" w:rsidRDefault="00EF2264">
      <w:pPr>
        <w:widowControl/>
        <w:jc w:val="left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167761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2264" w:rsidRPr="00231F20" w:rsidRDefault="00EF2264" w:rsidP="00B958F7">
          <w:pPr>
            <w:pStyle w:val="TOC"/>
            <w:jc w:val="center"/>
            <w:rPr>
              <w:rFonts w:ascii="微软雅黑" w:eastAsia="微软雅黑" w:hAnsi="微软雅黑"/>
            </w:rPr>
          </w:pPr>
          <w:r w:rsidRPr="00231F20">
            <w:rPr>
              <w:rFonts w:ascii="微软雅黑" w:eastAsia="微软雅黑" w:hAnsi="微软雅黑"/>
              <w:lang w:val="zh-CN"/>
            </w:rPr>
            <w:t>目录</w:t>
          </w:r>
        </w:p>
        <w:p w:rsidR="00CC2457" w:rsidRDefault="00EF2264">
          <w:pPr>
            <w:pStyle w:val="10"/>
            <w:tabs>
              <w:tab w:val="right" w:leader="dot" w:pos="8296"/>
            </w:tabs>
            <w:rPr>
              <w:ins w:id="43" w:author="春苹" w:date="2019-01-24T10:43:00Z"/>
              <w:noProof/>
            </w:rPr>
          </w:pPr>
          <w:r w:rsidRPr="00231F20">
            <w:rPr>
              <w:rFonts w:ascii="微软雅黑" w:eastAsia="微软雅黑" w:hAnsi="微软雅黑"/>
            </w:rPr>
            <w:fldChar w:fldCharType="begin"/>
          </w:r>
          <w:r w:rsidRPr="00231F20">
            <w:rPr>
              <w:rFonts w:ascii="微软雅黑" w:eastAsia="微软雅黑" w:hAnsi="微软雅黑"/>
            </w:rPr>
            <w:instrText xml:space="preserve"> TOC \o "1-4" \h \z \u </w:instrText>
          </w:r>
          <w:r w:rsidRPr="00231F20">
            <w:rPr>
              <w:rFonts w:ascii="微软雅黑" w:eastAsia="微软雅黑" w:hAnsi="微软雅黑"/>
            </w:rPr>
            <w:fldChar w:fldCharType="separate"/>
          </w:r>
          <w:ins w:id="44" w:author="春苹" w:date="2019-01-24T10:43:00Z">
            <w:r w:rsidR="00CC2457" w:rsidRPr="00B0773E">
              <w:rPr>
                <w:rStyle w:val="a7"/>
                <w:noProof/>
              </w:rPr>
              <w:fldChar w:fldCharType="begin"/>
            </w:r>
            <w:r w:rsidR="00CC2457" w:rsidRPr="00B0773E">
              <w:rPr>
                <w:rStyle w:val="a7"/>
                <w:noProof/>
              </w:rPr>
              <w:instrText xml:space="preserve"> </w:instrText>
            </w:r>
            <w:r w:rsidR="00CC2457">
              <w:rPr>
                <w:noProof/>
              </w:rPr>
              <w:instrText>HYPERLINK \l "_Toc536089913"</w:instrText>
            </w:r>
            <w:r w:rsidR="00CC2457" w:rsidRPr="00B0773E">
              <w:rPr>
                <w:rStyle w:val="a7"/>
                <w:noProof/>
              </w:rPr>
              <w:instrText xml:space="preserve"> </w:instrText>
            </w:r>
            <w:r w:rsidR="00CC2457" w:rsidRPr="00B0773E">
              <w:rPr>
                <w:rStyle w:val="a7"/>
                <w:noProof/>
              </w:rPr>
            </w:r>
            <w:r w:rsidR="00CC2457" w:rsidRPr="00B0773E">
              <w:rPr>
                <w:rStyle w:val="a7"/>
                <w:noProof/>
              </w:rPr>
              <w:fldChar w:fldCharType="separate"/>
            </w:r>
            <w:r w:rsidR="00CC2457" w:rsidRPr="00B0773E">
              <w:rPr>
                <w:rStyle w:val="a7"/>
                <w:rFonts w:ascii="微软雅黑" w:eastAsia="微软雅黑" w:hAnsi="微软雅黑" w:hint="eastAsia"/>
                <w:noProof/>
              </w:rPr>
              <w:t>【需求文档】</w:t>
            </w:r>
            <w:r w:rsidR="00CC2457">
              <w:rPr>
                <w:noProof/>
                <w:webHidden/>
              </w:rPr>
              <w:tab/>
            </w:r>
            <w:r w:rsidR="00CC2457">
              <w:rPr>
                <w:noProof/>
                <w:webHidden/>
              </w:rPr>
              <w:fldChar w:fldCharType="begin"/>
            </w:r>
            <w:r w:rsidR="00CC2457">
              <w:rPr>
                <w:noProof/>
                <w:webHidden/>
              </w:rPr>
              <w:instrText xml:space="preserve"> PAGEREF _Toc536089913 \h </w:instrText>
            </w:r>
            <w:r w:rsidR="00CC2457">
              <w:rPr>
                <w:noProof/>
                <w:webHidden/>
              </w:rPr>
            </w:r>
          </w:ins>
          <w:r w:rsidR="00CC2457">
            <w:rPr>
              <w:noProof/>
              <w:webHidden/>
            </w:rPr>
            <w:fldChar w:fldCharType="separate"/>
          </w:r>
          <w:ins w:id="45" w:author="春苹" w:date="2019-01-24T10:43:00Z">
            <w:r w:rsidR="00CC2457">
              <w:rPr>
                <w:noProof/>
                <w:webHidden/>
              </w:rPr>
              <w:t>1</w:t>
            </w:r>
            <w:r w:rsidR="00CC2457">
              <w:rPr>
                <w:noProof/>
                <w:webHidden/>
              </w:rPr>
              <w:fldChar w:fldCharType="end"/>
            </w:r>
            <w:r w:rsidR="00CC2457"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20"/>
            <w:tabs>
              <w:tab w:val="left" w:pos="840"/>
              <w:tab w:val="right" w:leader="dot" w:pos="8296"/>
            </w:tabs>
            <w:rPr>
              <w:ins w:id="46" w:author="春苹" w:date="2019-01-24T10:43:00Z"/>
              <w:noProof/>
            </w:rPr>
          </w:pPr>
          <w:ins w:id="47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"_Toc536089914"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1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春苹" w:date="2019-01-24T10:4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30"/>
            <w:tabs>
              <w:tab w:val="left" w:pos="1470"/>
              <w:tab w:val="right" w:leader="dot" w:pos="8296"/>
            </w:tabs>
            <w:rPr>
              <w:ins w:id="49" w:author="春苹" w:date="2019-01-24T10:43:00Z"/>
              <w:noProof/>
            </w:rPr>
          </w:pPr>
          <w:ins w:id="50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"_Toc536089915"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功能节点结构图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春苹" w:date="2019-01-24T10:4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30"/>
            <w:tabs>
              <w:tab w:val="left" w:pos="1470"/>
              <w:tab w:val="right" w:leader="dot" w:pos="8296"/>
            </w:tabs>
            <w:rPr>
              <w:ins w:id="52" w:author="春苹" w:date="2019-01-24T10:43:00Z"/>
              <w:noProof/>
            </w:rPr>
          </w:pPr>
          <w:ins w:id="53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"_Toc536089916"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相关概念说明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春苹" w:date="2019-01-24T10:4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55" w:author="春苹" w:date="2019-01-24T10:43:00Z"/>
              <w:noProof/>
            </w:rPr>
          </w:pPr>
          <w:ins w:id="56" w:author="春苹" w:date="2019-01-24T10:43:00Z">
            <w:r w:rsidRPr="00B0773E">
              <w:rPr>
                <w:rStyle w:val="a7"/>
                <w:noProof/>
              </w:rPr>
              <w:lastRenderedPageBreak/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"_Toc536089917"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1.2.1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数据权限类型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春苹" w:date="2019-01-24T10:4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58" w:author="春苹" w:date="2019-01-24T10:43:00Z"/>
              <w:noProof/>
            </w:rPr>
          </w:pPr>
          <w:ins w:id="59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"_Toc536089918"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1.2.2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账号状态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0" w:author="春苹" w:date="2019-01-24T10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61" w:author="春苹" w:date="2019-01-24T10:43:00Z"/>
              <w:noProof/>
            </w:rPr>
          </w:pPr>
          <w:ins w:id="62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"_Toc536089919"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1.2.3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账号的功能权限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3" w:author="春苹" w:date="2019-01-24T10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64" w:author="春苹" w:date="2019-01-24T10:43:00Z"/>
              <w:noProof/>
            </w:rPr>
          </w:pPr>
          <w:ins w:id="65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"_Toc536089920"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1.2.4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部门级别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6" w:author="春苹" w:date="2019-01-24T10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67" w:author="春苹" w:date="2019-01-24T10:43:00Z"/>
              <w:noProof/>
            </w:rPr>
          </w:pPr>
          <w:ins w:id="68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"_Toc536089921"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1.2.5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部门类型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9" w:author="春苹" w:date="2019-01-24T10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70" w:author="春苹" w:date="2019-01-24T10:43:00Z"/>
              <w:noProof/>
            </w:rPr>
          </w:pPr>
          <w:ins w:id="71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"_Toc536089922"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1.2.6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操作失败提示原因</w:t>
            </w:r>
            <w:bookmarkStart w:id="72" w:name="_GoBack"/>
            <w:bookmarkEnd w:id="7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3" w:author="春苹" w:date="2019-01-24T10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20"/>
            <w:tabs>
              <w:tab w:val="left" w:pos="840"/>
              <w:tab w:val="right" w:leader="dot" w:pos="8296"/>
            </w:tabs>
            <w:rPr>
              <w:ins w:id="74" w:author="春苹" w:date="2019-01-24T10:43:00Z"/>
              <w:noProof/>
            </w:rPr>
          </w:pPr>
          <w:ins w:id="75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"_Toc536089923"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需求详情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6" w:author="春苹" w:date="2019-01-24T10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30"/>
            <w:tabs>
              <w:tab w:val="left" w:pos="1470"/>
              <w:tab w:val="right" w:leader="dot" w:pos="8296"/>
            </w:tabs>
            <w:rPr>
              <w:ins w:id="77" w:author="春苹" w:date="2019-01-24T10:43:00Z"/>
              <w:noProof/>
            </w:rPr>
          </w:pPr>
          <w:ins w:id="78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"_Toc536089924"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9" w:author="春苹" w:date="2019-01-24T10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80" w:author="春苹" w:date="2019-01-24T10:43:00Z"/>
              <w:noProof/>
            </w:rPr>
          </w:pPr>
          <w:ins w:id="81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"_Toc536089925"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2.1.1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部门管理列表页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2" w:author="春苹" w:date="2019-01-24T10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83" w:author="春苹" w:date="2019-01-24T10:43:00Z"/>
              <w:noProof/>
            </w:rPr>
          </w:pPr>
          <w:ins w:id="84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"_Toc536089926"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2.1.2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【新建子部门】功能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5" w:author="春苹" w:date="2019-01-24T10:43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86" w:author="春苹" w:date="2019-01-24T10:43:00Z"/>
              <w:noProof/>
            </w:rPr>
          </w:pPr>
          <w:ins w:id="87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"_Toc536089927"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2.1.3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【修改】功能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8" w:author="春苹" w:date="2019-01-24T10:43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89" w:author="春苹" w:date="2019-01-24T10:43:00Z"/>
              <w:noProof/>
            </w:rPr>
          </w:pPr>
          <w:ins w:id="90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"_Toc536089928"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2.1.4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【删除】功能按钮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1" w:author="春苹" w:date="2019-01-24T10:43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92" w:author="春苹" w:date="2019-01-24T10:43:00Z"/>
              <w:noProof/>
            </w:rPr>
          </w:pPr>
          <w:ins w:id="93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"_Toc536089929"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2.1.5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【修改上级部门】功能按钮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4" w:author="春苹" w:date="2019-01-24T10:43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95" w:author="春苹" w:date="2019-01-24T10:43:00Z"/>
              <w:noProof/>
            </w:rPr>
          </w:pPr>
          <w:ins w:id="96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"_Toc536089930"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2.1.6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【关联公司】功能按钮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7" w:author="春苹" w:date="2019-01-24T10:4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30"/>
            <w:tabs>
              <w:tab w:val="left" w:pos="1470"/>
              <w:tab w:val="right" w:leader="dot" w:pos="8296"/>
            </w:tabs>
            <w:rPr>
              <w:ins w:id="98" w:author="春苹" w:date="2019-01-24T10:43:00Z"/>
              <w:noProof/>
            </w:rPr>
          </w:pPr>
          <w:ins w:id="99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"_Toc536089931"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员工管理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0" w:author="春苹" w:date="2019-01-24T10:43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101" w:author="春苹" w:date="2019-01-24T10:43:00Z"/>
              <w:noProof/>
            </w:rPr>
          </w:pPr>
          <w:ins w:id="102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"_Toc536089932"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2.2.1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员工管理列表页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3" w:author="春苹" w:date="2019-01-24T10:43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04" w:author="春苹" w:date="2019-01-24T10:43:00Z"/>
              <w:noProof/>
            </w:rPr>
          </w:pPr>
          <w:ins w:id="105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"_Toc536089933"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2.2.2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【新建】功能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6" w:author="春苹" w:date="2019-01-24T10:4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07" w:author="春苹" w:date="2019-01-24T10:43:00Z"/>
              <w:noProof/>
            </w:rPr>
          </w:pPr>
          <w:ins w:id="108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"_Toc536089934"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2.2.3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【修改】功能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9" w:author="春苹" w:date="2019-01-24T10:43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10" w:author="春苹" w:date="2019-01-24T10:43:00Z"/>
              <w:noProof/>
            </w:rPr>
          </w:pPr>
          <w:ins w:id="111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"_Toc536089935"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2.2.4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【删除】功能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2" w:author="春苹" w:date="2019-01-24T10:43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13" w:author="春苹" w:date="2019-01-24T10:43:00Z"/>
              <w:noProof/>
            </w:rPr>
          </w:pPr>
          <w:ins w:id="114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"_Toc536089936"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2.2.5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【离职】功能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5" w:author="春苹" w:date="2019-01-24T10:43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16" w:author="春苹" w:date="2019-01-24T10:43:00Z"/>
              <w:noProof/>
            </w:rPr>
          </w:pPr>
          <w:ins w:id="117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"_Toc536089937"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2.2.6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【恢复】功能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8" w:author="春苹" w:date="2019-01-24T10:43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19" w:author="春苹" w:date="2019-01-24T10:43:00Z"/>
              <w:noProof/>
            </w:rPr>
          </w:pPr>
          <w:ins w:id="120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"_Toc536089938"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2.2.7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【分配部门】功能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1" w:author="春苹" w:date="2019-01-24T10:43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22" w:author="春苹" w:date="2019-01-24T10:43:00Z"/>
              <w:noProof/>
            </w:rPr>
          </w:pPr>
          <w:ins w:id="123" w:author="春苹" w:date="2019-01-24T10:43:00Z">
            <w:r w:rsidRPr="00B0773E">
              <w:rPr>
                <w:rStyle w:val="a7"/>
                <w:noProof/>
              </w:rPr>
              <w:lastRenderedPageBreak/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"_Toc536089939"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2.2.8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【导出】功能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4" w:author="春苹" w:date="2019-01-24T10:43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30"/>
            <w:tabs>
              <w:tab w:val="left" w:pos="1470"/>
              <w:tab w:val="right" w:leader="dot" w:pos="8296"/>
            </w:tabs>
            <w:rPr>
              <w:ins w:id="125" w:author="春苹" w:date="2019-01-24T10:43:00Z"/>
              <w:noProof/>
            </w:rPr>
          </w:pPr>
          <w:ins w:id="126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"_Toc536089940"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2.3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账号管理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7" w:author="春苹" w:date="2019-01-24T10:43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128" w:author="春苹" w:date="2019-01-24T10:43:00Z"/>
              <w:noProof/>
            </w:rPr>
          </w:pPr>
          <w:ins w:id="129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"_Toc536089941"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2.3.1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列表页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0" w:author="春苹" w:date="2019-01-24T10:43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31" w:author="春苹" w:date="2019-01-24T10:43:00Z"/>
              <w:noProof/>
            </w:rPr>
          </w:pPr>
          <w:ins w:id="132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"_Toc536089942"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2.3.2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【新建】功能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3" w:author="春苹" w:date="2019-01-24T10:43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34" w:author="春苹" w:date="2019-01-24T10:43:00Z"/>
              <w:noProof/>
            </w:rPr>
          </w:pPr>
          <w:ins w:id="135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"_Toc536089943"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2.3.3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【修改】功能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6" w:author="春苹" w:date="2019-01-24T10:43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37" w:author="春苹" w:date="2019-01-24T10:43:00Z"/>
              <w:noProof/>
            </w:rPr>
          </w:pPr>
          <w:ins w:id="138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"_Toc536089944"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2.3.4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【删除】功能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9" w:author="春苹" w:date="2019-01-24T10:43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40" w:author="春苹" w:date="2019-01-24T10:43:00Z"/>
              <w:noProof/>
            </w:rPr>
          </w:pPr>
          <w:ins w:id="141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"_Toc536089945"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2.3.5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【冻结】功能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2" w:author="春苹" w:date="2019-01-24T10:43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43" w:author="春苹" w:date="2019-01-24T10:43:00Z"/>
              <w:noProof/>
            </w:rPr>
          </w:pPr>
          <w:ins w:id="144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"_Toc536089946"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2.3.6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【解冻】功能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5" w:author="春苹" w:date="2019-01-24T10:43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46" w:author="春苹" w:date="2019-01-24T10:43:00Z"/>
              <w:noProof/>
            </w:rPr>
          </w:pPr>
          <w:ins w:id="147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"_Toc536089947"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2.3.7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【密码重置】功能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8" w:author="春苹" w:date="2019-01-24T10:43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49" w:author="春苹" w:date="2019-01-24T10:43:00Z"/>
              <w:noProof/>
            </w:rPr>
          </w:pPr>
          <w:ins w:id="150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"_Toc536089948"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2.3.8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【分配权限】功能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1" w:author="春苹" w:date="2019-01-24T10:43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52" w:author="春苹" w:date="2019-01-24T10:43:00Z"/>
              <w:noProof/>
            </w:rPr>
          </w:pPr>
          <w:ins w:id="153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"_Toc536089949"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2.3.9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【历史记录】功能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4" w:author="春苹" w:date="2019-01-24T10:43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2064"/>
              <w:tab w:val="right" w:leader="dot" w:pos="8296"/>
            </w:tabs>
            <w:rPr>
              <w:ins w:id="155" w:author="春苹" w:date="2019-01-24T10:43:00Z"/>
              <w:noProof/>
            </w:rPr>
          </w:pPr>
          <w:ins w:id="156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"_Toc536089950"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2.3.10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【密码登录】规则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7" w:author="春苹" w:date="2019-01-24T10:43:00Z"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30"/>
            <w:tabs>
              <w:tab w:val="left" w:pos="1470"/>
              <w:tab w:val="right" w:leader="dot" w:pos="8296"/>
            </w:tabs>
            <w:rPr>
              <w:ins w:id="158" w:author="春苹" w:date="2019-01-24T10:43:00Z"/>
              <w:noProof/>
            </w:rPr>
          </w:pPr>
          <w:ins w:id="159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"_Toc536089951"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2.4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0" w:author="春苹" w:date="2019-01-24T10:43:00Z"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161" w:author="春苹" w:date="2019-01-24T10:43:00Z"/>
              <w:noProof/>
            </w:rPr>
          </w:pPr>
          <w:ins w:id="162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"_Toc536089952"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2.4.1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列表页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3" w:author="春苹" w:date="2019-01-24T10:43:00Z"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64" w:author="春苹" w:date="2019-01-24T10:43:00Z"/>
              <w:noProof/>
            </w:rPr>
          </w:pPr>
          <w:ins w:id="165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"_Toc536089953"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2.4.2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【新建】功能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6" w:author="春苹" w:date="2019-01-24T10:43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67" w:author="春苹" w:date="2019-01-24T10:43:00Z"/>
              <w:noProof/>
            </w:rPr>
          </w:pPr>
          <w:ins w:id="168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"_Toc536089954"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2.4.3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【修改】功能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9" w:author="春苹" w:date="2019-01-24T10:43:00Z"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70" w:author="春苹" w:date="2019-01-24T10:43:00Z"/>
              <w:noProof/>
            </w:rPr>
          </w:pPr>
          <w:ins w:id="171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"_Toc536089955"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2.4.4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【删除】功能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_Toc536089955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2" w:author="春苹" w:date="2019-01-24T10:43:00Z"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73" w:author="春苹" w:date="2019-01-24T10:43:00Z"/>
              <w:noProof/>
            </w:rPr>
          </w:pPr>
          <w:ins w:id="174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"_Toc536089956"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2.4.5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【添加账号】功能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_Toc536089956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5" w:author="春苹" w:date="2019-01-24T10:43:00Z"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76" w:author="春苹" w:date="2019-01-24T10:43:00Z"/>
              <w:noProof/>
            </w:rPr>
          </w:pPr>
          <w:ins w:id="177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"_Toc536089957"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2.4.6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【分配权限】功能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_Toc536089957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8" w:author="春苹" w:date="2019-01-24T10:43:00Z"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79" w:author="春苹" w:date="2019-01-24T10:43:00Z"/>
              <w:noProof/>
            </w:rPr>
          </w:pPr>
          <w:ins w:id="180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"_Toc536089958"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2.4.7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【导出】功能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_Toc536089958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1" w:author="春苹" w:date="2019-01-24T10:43:00Z"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30"/>
            <w:tabs>
              <w:tab w:val="left" w:pos="1470"/>
              <w:tab w:val="right" w:leader="dot" w:pos="8296"/>
            </w:tabs>
            <w:rPr>
              <w:ins w:id="182" w:author="春苹" w:date="2019-01-24T10:43:00Z"/>
              <w:noProof/>
            </w:rPr>
          </w:pPr>
          <w:ins w:id="183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"_Toc536089959"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2.5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角色申请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_Toc536089959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4" w:author="春苹" w:date="2019-01-24T10:43:00Z"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185" w:author="春苹" w:date="2019-01-24T10:43:00Z"/>
              <w:noProof/>
            </w:rPr>
          </w:pPr>
          <w:ins w:id="186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"_Toc536089960"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2.5.1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列表页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_Toc536089960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7" w:author="春苹" w:date="2019-01-24T10:43:00Z"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88" w:author="春苹" w:date="2019-01-24T10:43:00Z"/>
              <w:noProof/>
            </w:rPr>
          </w:pPr>
          <w:ins w:id="189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"_Toc536089961"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2.5.2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【新建】功能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_Toc536089961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0" w:author="春苹" w:date="2019-01-24T10:43:00Z"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91" w:author="春苹" w:date="2019-01-24T10:43:00Z"/>
              <w:noProof/>
            </w:rPr>
          </w:pPr>
          <w:ins w:id="192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"_Toc536089962"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2.5.3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【修改】功能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_Toc536089962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3" w:author="春苹" w:date="2019-01-24T10:43:00Z"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94" w:author="春苹" w:date="2019-01-24T10:43:00Z"/>
              <w:noProof/>
            </w:rPr>
          </w:pPr>
          <w:ins w:id="195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"_Toc536089963"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2.5.4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【删除】功能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_Toc536089963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6" w:author="春苹" w:date="2019-01-24T10:43:00Z"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197" w:author="春苹" w:date="2019-01-24T10:43:00Z"/>
              <w:noProof/>
            </w:rPr>
          </w:pPr>
          <w:ins w:id="198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"_Toc536089964"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2.5.5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【提交审核】功能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_Toc536089964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9" w:author="春苹" w:date="2019-01-24T10:43:00Z"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41"/>
              <w:tab w:val="right" w:leader="dot" w:pos="8296"/>
            </w:tabs>
            <w:rPr>
              <w:ins w:id="200" w:author="春苹" w:date="2019-01-24T10:43:00Z"/>
              <w:noProof/>
            </w:rPr>
          </w:pPr>
          <w:ins w:id="201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"_Toc536089965"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2.5.6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【导出】功能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_Toc536089965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2" w:author="春苹" w:date="2019-01-24T10:43:00Z"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30"/>
            <w:tabs>
              <w:tab w:val="left" w:pos="1470"/>
              <w:tab w:val="right" w:leader="dot" w:pos="8296"/>
            </w:tabs>
            <w:rPr>
              <w:ins w:id="203" w:author="春苹" w:date="2019-01-24T10:43:00Z"/>
              <w:noProof/>
            </w:rPr>
          </w:pPr>
          <w:ins w:id="204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"_Toc536089966"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2.6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角色申请审批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_Toc536089966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5" w:author="春苹" w:date="2019-01-24T10:43:00Z"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206" w:author="春苹" w:date="2019-01-24T10:43:00Z"/>
              <w:noProof/>
            </w:rPr>
          </w:pPr>
          <w:ins w:id="207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"_Toc536089967"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2.6.1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列表页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_Toc536089967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8" w:author="春苹" w:date="2019-01-24T10:43:00Z"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209" w:author="春苹" w:date="2019-01-24T10:43:00Z"/>
              <w:noProof/>
            </w:rPr>
          </w:pPr>
          <w:ins w:id="210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"_Toc536089968"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2.6.2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_Toc536089968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1" w:author="春苹" w:date="2019-01-24T10:43:00Z"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30"/>
            <w:tabs>
              <w:tab w:val="left" w:pos="1470"/>
              <w:tab w:val="right" w:leader="dot" w:pos="8296"/>
            </w:tabs>
            <w:rPr>
              <w:ins w:id="212" w:author="春苹" w:date="2019-01-24T10:43:00Z"/>
              <w:noProof/>
            </w:rPr>
          </w:pPr>
          <w:ins w:id="213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"_Toc536089969"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2.7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_Toc536089969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4" w:author="春苹" w:date="2019-01-24T10:43:00Z"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215" w:author="春苹" w:date="2019-01-24T10:43:00Z"/>
              <w:noProof/>
            </w:rPr>
          </w:pPr>
          <w:ins w:id="216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"_Toc536089970"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2.7.1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部门查询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_Toc536089970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7" w:author="春苹" w:date="2019-01-24T10:43:00Z"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218" w:author="春苹" w:date="2019-01-24T10:43:00Z"/>
              <w:noProof/>
            </w:rPr>
          </w:pPr>
          <w:ins w:id="219" w:author="春苹" w:date="2019-01-24T10:43:00Z">
            <w:r w:rsidRPr="00B0773E">
              <w:rPr>
                <w:rStyle w:val="a7"/>
                <w:noProof/>
              </w:rPr>
              <w:lastRenderedPageBreak/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"_Toc536089971"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2.7.2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角色账号明细查询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_Toc536089971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0" w:author="春苹" w:date="2019-01-24T10:43:00Z"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221" w:author="春苹" w:date="2019-01-24T10:43:00Z"/>
              <w:noProof/>
            </w:rPr>
          </w:pPr>
          <w:ins w:id="222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"_Toc536089972"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2.7.3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角色功能权限明细查询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_Toc536089972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3" w:author="春苹" w:date="2019-01-24T10:43:00Z"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224" w:author="春苹" w:date="2019-01-24T10:43:00Z"/>
              <w:noProof/>
            </w:rPr>
          </w:pPr>
          <w:ins w:id="225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"_Toc536089973"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2.7.4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账号功能权限明细查询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_Toc536089973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6" w:author="春苹" w:date="2019-01-24T10:43:00Z"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30"/>
            <w:tabs>
              <w:tab w:val="left" w:pos="1470"/>
              <w:tab w:val="right" w:leader="dot" w:pos="8296"/>
            </w:tabs>
            <w:rPr>
              <w:ins w:id="227" w:author="春苹" w:date="2019-01-24T10:43:00Z"/>
              <w:noProof/>
            </w:rPr>
          </w:pPr>
          <w:ins w:id="228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"_Toc536089974"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2.8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行政区划管理（新建和修改功能沿用现有资产平台的）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_Toc536089974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9" w:author="春苹" w:date="2019-01-24T10:43:00Z"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230" w:author="春苹" w:date="2019-01-24T10:43:00Z"/>
              <w:noProof/>
            </w:rPr>
          </w:pPr>
          <w:ins w:id="231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"_Toc536089975"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2.8.1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省</w:t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/</w:t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_Toc536089975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2" w:author="春苹" w:date="2019-01-24T10:43:00Z"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233" w:author="春苹" w:date="2019-01-24T10:43:00Z"/>
              <w:noProof/>
            </w:rPr>
          </w:pPr>
          <w:ins w:id="234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"_Toc536089976"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2.8.2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_Toc536089976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5" w:author="春苹" w:date="2019-01-24T10:43:00Z"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236" w:author="春苹" w:date="2019-01-24T10:43:00Z"/>
              <w:noProof/>
            </w:rPr>
          </w:pPr>
          <w:ins w:id="237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"_Toc536089977"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2.8.3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区</w:t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/</w:t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_Toc536089977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8" w:author="春苹" w:date="2019-01-24T10:43:00Z"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30"/>
            <w:tabs>
              <w:tab w:val="left" w:pos="1470"/>
              <w:tab w:val="right" w:leader="dot" w:pos="8296"/>
            </w:tabs>
            <w:rPr>
              <w:ins w:id="239" w:author="春苹" w:date="2019-01-24T10:43:00Z"/>
              <w:noProof/>
            </w:rPr>
          </w:pPr>
          <w:ins w:id="240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"_Toc536089978"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2.9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个人账号管理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_Toc536089978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1" w:author="春苹" w:date="2019-01-24T10:43:00Z"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242" w:author="春苹" w:date="2019-01-24T10:43:00Z"/>
              <w:noProof/>
            </w:rPr>
          </w:pPr>
          <w:ins w:id="243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"_Toc536089979"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2.9.1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密码重置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_Toc536089979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4" w:author="春苹" w:date="2019-01-24T10:43:00Z"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1993"/>
              <w:tab w:val="right" w:leader="dot" w:pos="8296"/>
            </w:tabs>
            <w:rPr>
              <w:ins w:id="245" w:author="春苹" w:date="2019-01-24T10:43:00Z"/>
              <w:noProof/>
            </w:rPr>
          </w:pPr>
          <w:ins w:id="246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"_Toc536089980"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2.9.2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基本信息查看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7" w:author="春苹" w:date="2019-01-24T10:43:00Z"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30"/>
            <w:tabs>
              <w:tab w:val="left" w:pos="1680"/>
              <w:tab w:val="right" w:leader="dot" w:pos="8296"/>
            </w:tabs>
            <w:rPr>
              <w:ins w:id="248" w:author="春苹" w:date="2019-01-24T10:43:00Z"/>
              <w:noProof/>
            </w:rPr>
          </w:pPr>
          <w:ins w:id="249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"_Toc536089981"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2.10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公司管理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0" w:author="春苹" w:date="2019-01-24T10:43:00Z"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2116"/>
              <w:tab w:val="right" w:leader="dot" w:pos="8296"/>
            </w:tabs>
            <w:rPr>
              <w:ins w:id="251" w:author="春苹" w:date="2019-01-24T10:43:00Z"/>
              <w:noProof/>
            </w:rPr>
          </w:pPr>
          <w:ins w:id="252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"_Toc536089982"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2.10.1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列表页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3" w:author="春苹" w:date="2019-01-24T10:43:00Z"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2064"/>
              <w:tab w:val="right" w:leader="dot" w:pos="8296"/>
            </w:tabs>
            <w:rPr>
              <w:ins w:id="254" w:author="春苹" w:date="2019-01-24T10:43:00Z"/>
              <w:noProof/>
            </w:rPr>
          </w:pPr>
          <w:ins w:id="255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"_Toc536089983"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2.10.2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【新建】</w:t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/</w:t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【修改】功能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6" w:author="春苹" w:date="2019-01-24T10:43:00Z"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30"/>
            <w:tabs>
              <w:tab w:val="left" w:pos="1680"/>
              <w:tab w:val="right" w:leader="dot" w:pos="8296"/>
            </w:tabs>
            <w:rPr>
              <w:ins w:id="257" w:author="春苹" w:date="2019-01-24T10:43:00Z"/>
              <w:noProof/>
            </w:rPr>
          </w:pPr>
          <w:ins w:id="258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"_Toc536089984"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rFonts w:ascii="微软雅黑" w:eastAsia="微软雅黑" w:hAnsi="微软雅黑"/>
                <w:noProof/>
              </w:rPr>
              <w:t>2.11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ascii="微软雅黑" w:eastAsia="微软雅黑" w:hAnsi="微软雅黑" w:hint="eastAsia"/>
                <w:noProof/>
              </w:rPr>
              <w:t>公共规则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9" w:author="春苹" w:date="2019-01-24T10:43:00Z"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2054"/>
              <w:tab w:val="right" w:leader="dot" w:pos="8296"/>
            </w:tabs>
            <w:rPr>
              <w:ins w:id="260" w:author="春苹" w:date="2019-01-24T10:43:00Z"/>
              <w:noProof/>
            </w:rPr>
          </w:pPr>
          <w:ins w:id="261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"_Toc536089985"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noProof/>
              </w:rPr>
              <w:t>2.11.1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hint="eastAsia"/>
                <w:noProof/>
              </w:rPr>
              <w:t>部门选择（自动带入）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2" w:author="春苹" w:date="2019-01-24T10:43:00Z"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2054"/>
              <w:tab w:val="right" w:leader="dot" w:pos="8296"/>
            </w:tabs>
            <w:rPr>
              <w:ins w:id="263" w:author="春苹" w:date="2019-01-24T10:43:00Z"/>
              <w:noProof/>
            </w:rPr>
          </w:pPr>
          <w:ins w:id="264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"_Toc536089986"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noProof/>
              </w:rPr>
              <w:t>2.11.2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hint="eastAsia"/>
                <w:noProof/>
              </w:rPr>
              <w:t>员工选择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5" w:author="春苹" w:date="2019-01-24T10:43:00Z"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2054"/>
              <w:tab w:val="right" w:leader="dot" w:pos="8296"/>
            </w:tabs>
            <w:rPr>
              <w:ins w:id="266" w:author="春苹" w:date="2019-01-24T10:43:00Z"/>
              <w:noProof/>
            </w:rPr>
          </w:pPr>
          <w:ins w:id="267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"_Toc536089987"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noProof/>
              </w:rPr>
              <w:t>2.11.3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hint="eastAsia"/>
                <w:noProof/>
              </w:rPr>
              <w:t>账号选择页面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8" w:author="春苹" w:date="2019-01-24T10:43:00Z"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2054"/>
              <w:tab w:val="right" w:leader="dot" w:pos="8296"/>
            </w:tabs>
            <w:rPr>
              <w:ins w:id="269" w:author="春苹" w:date="2019-01-24T10:43:00Z"/>
              <w:noProof/>
            </w:rPr>
          </w:pPr>
          <w:ins w:id="270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"_Toc536089988"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noProof/>
              </w:rPr>
              <w:t>2.11.4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hint="eastAsia"/>
                <w:noProof/>
              </w:rPr>
              <w:t>角色选择页面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1" w:author="春苹" w:date="2019-01-24T10:43:00Z"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2054"/>
              <w:tab w:val="right" w:leader="dot" w:pos="8296"/>
            </w:tabs>
            <w:rPr>
              <w:ins w:id="272" w:author="春苹" w:date="2019-01-24T10:43:00Z"/>
              <w:noProof/>
            </w:rPr>
          </w:pPr>
          <w:ins w:id="273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"_Toc536089989"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noProof/>
              </w:rPr>
              <w:t>2.11.5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hint="eastAsia"/>
                <w:noProof/>
              </w:rPr>
              <w:t>账号添加页面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4" w:author="春苹" w:date="2019-01-24T10:43:00Z"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CC2457" w:rsidRDefault="00CC2457">
          <w:pPr>
            <w:pStyle w:val="40"/>
            <w:tabs>
              <w:tab w:val="left" w:pos="2054"/>
              <w:tab w:val="right" w:leader="dot" w:pos="8296"/>
            </w:tabs>
            <w:rPr>
              <w:ins w:id="275" w:author="春苹" w:date="2019-01-24T10:43:00Z"/>
              <w:noProof/>
            </w:rPr>
          </w:pPr>
          <w:ins w:id="276" w:author="春苹" w:date="2019-01-24T10:43:00Z">
            <w:r w:rsidRPr="00B0773E">
              <w:rPr>
                <w:rStyle w:val="a7"/>
                <w:noProof/>
              </w:rPr>
              <w:fldChar w:fldCharType="begin"/>
            </w:r>
            <w:r w:rsidRPr="00B0773E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"_Toc536089990"</w:instrText>
            </w:r>
            <w:r w:rsidRPr="00B0773E">
              <w:rPr>
                <w:rStyle w:val="a7"/>
                <w:noProof/>
              </w:rPr>
              <w:instrText xml:space="preserve"> </w:instrText>
            </w:r>
            <w:r w:rsidRPr="00B0773E">
              <w:rPr>
                <w:rStyle w:val="a7"/>
                <w:noProof/>
              </w:rPr>
            </w:r>
            <w:r w:rsidRPr="00B0773E">
              <w:rPr>
                <w:rStyle w:val="a7"/>
                <w:noProof/>
              </w:rPr>
              <w:fldChar w:fldCharType="separate"/>
            </w:r>
            <w:r w:rsidRPr="00B0773E">
              <w:rPr>
                <w:rStyle w:val="a7"/>
                <w:noProof/>
              </w:rPr>
              <w:t>2.11.6</w:t>
            </w:r>
            <w:r>
              <w:rPr>
                <w:noProof/>
              </w:rPr>
              <w:tab/>
            </w:r>
            <w:r w:rsidRPr="00B0773E">
              <w:rPr>
                <w:rStyle w:val="a7"/>
                <w:rFonts w:hint="eastAsia"/>
                <w:noProof/>
              </w:rPr>
              <w:t>导出文件命名规则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_Toc536089990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7" w:author="春苹" w:date="2019-01-24T10:43:00Z"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  <w:r w:rsidRPr="00B0773E">
              <w:rPr>
                <w:rStyle w:val="a7"/>
                <w:noProof/>
              </w:rPr>
              <w:fldChar w:fldCharType="end"/>
            </w:r>
          </w:ins>
        </w:p>
        <w:p w:rsidR="00EF2264" w:rsidRPr="00231F20" w:rsidDel="00CC2457" w:rsidRDefault="00EF2264">
          <w:pPr>
            <w:pStyle w:val="10"/>
            <w:tabs>
              <w:tab w:val="right" w:leader="dot" w:pos="8296"/>
            </w:tabs>
            <w:rPr>
              <w:del w:id="278" w:author="春苹" w:date="2019-01-24T10:43:00Z"/>
              <w:rFonts w:ascii="微软雅黑" w:eastAsia="微软雅黑" w:hAnsi="微软雅黑"/>
              <w:noProof/>
            </w:rPr>
          </w:pPr>
          <w:del w:id="279" w:author="春苹" w:date="2019-01-24T10:43:00Z">
            <w:r w:rsidRPr="00CC2457" w:rsidDel="00CC2457">
              <w:rPr>
                <w:rFonts w:ascii="微软雅黑" w:eastAsia="微软雅黑" w:hAnsi="微软雅黑" w:hint="eastAsia"/>
                <w:noProof/>
                <w:rPrChange w:id="280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【需求文档】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1</w:delText>
            </w:r>
          </w:del>
        </w:p>
        <w:p w:rsidR="00EF2264" w:rsidRPr="00231F20" w:rsidDel="00CC2457" w:rsidRDefault="00EF2264">
          <w:pPr>
            <w:pStyle w:val="20"/>
            <w:tabs>
              <w:tab w:val="left" w:pos="840"/>
              <w:tab w:val="right" w:leader="dot" w:pos="8296"/>
            </w:tabs>
            <w:rPr>
              <w:del w:id="281" w:author="春苹" w:date="2019-01-24T10:43:00Z"/>
              <w:rFonts w:ascii="微软雅黑" w:eastAsia="微软雅黑" w:hAnsi="微软雅黑"/>
              <w:noProof/>
            </w:rPr>
          </w:pPr>
          <w:del w:id="282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283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1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284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数据字典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6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470"/>
              <w:tab w:val="right" w:leader="dot" w:pos="8296"/>
            </w:tabs>
            <w:rPr>
              <w:del w:id="285" w:author="春苹" w:date="2019-01-24T10:43:00Z"/>
              <w:rFonts w:ascii="微软雅黑" w:eastAsia="微软雅黑" w:hAnsi="微软雅黑"/>
              <w:noProof/>
            </w:rPr>
          </w:pPr>
          <w:del w:id="286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287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1.1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288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账号管理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6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680"/>
              <w:tab w:val="right" w:leader="dot" w:pos="8296"/>
            </w:tabs>
            <w:rPr>
              <w:del w:id="289" w:author="春苹" w:date="2019-01-24T10:43:00Z"/>
              <w:rFonts w:ascii="微软雅黑" w:eastAsia="微软雅黑" w:hAnsi="微软雅黑"/>
              <w:noProof/>
            </w:rPr>
          </w:pPr>
          <w:del w:id="290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291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1.1.1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292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数据权限类型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6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680"/>
              <w:tab w:val="right" w:leader="dot" w:pos="8296"/>
            </w:tabs>
            <w:rPr>
              <w:del w:id="293" w:author="春苹" w:date="2019-01-24T10:43:00Z"/>
              <w:rFonts w:ascii="微软雅黑" w:eastAsia="微软雅黑" w:hAnsi="微软雅黑"/>
              <w:noProof/>
            </w:rPr>
          </w:pPr>
          <w:del w:id="294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295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1.1.2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296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账号状态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6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680"/>
              <w:tab w:val="right" w:leader="dot" w:pos="8296"/>
            </w:tabs>
            <w:rPr>
              <w:del w:id="297" w:author="春苹" w:date="2019-01-24T10:43:00Z"/>
              <w:rFonts w:ascii="微软雅黑" w:eastAsia="微软雅黑" w:hAnsi="微软雅黑"/>
              <w:noProof/>
            </w:rPr>
          </w:pPr>
          <w:del w:id="298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299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1.1.3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00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账号的功能权限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7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680"/>
              <w:tab w:val="right" w:leader="dot" w:pos="8296"/>
            </w:tabs>
            <w:rPr>
              <w:del w:id="301" w:author="春苹" w:date="2019-01-24T10:43:00Z"/>
              <w:rFonts w:ascii="微软雅黑" w:eastAsia="微软雅黑" w:hAnsi="微软雅黑"/>
              <w:noProof/>
            </w:rPr>
          </w:pPr>
          <w:del w:id="302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03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1.1.4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04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部门级别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7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680"/>
              <w:tab w:val="right" w:leader="dot" w:pos="8296"/>
            </w:tabs>
            <w:rPr>
              <w:del w:id="305" w:author="春苹" w:date="2019-01-24T10:43:00Z"/>
              <w:rFonts w:ascii="微软雅黑" w:eastAsia="微软雅黑" w:hAnsi="微软雅黑"/>
              <w:noProof/>
            </w:rPr>
          </w:pPr>
          <w:del w:id="306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07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1.1.5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08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部门类型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7</w:delText>
            </w:r>
          </w:del>
        </w:p>
        <w:p w:rsidR="00EF2264" w:rsidRPr="00231F20" w:rsidDel="00CC2457" w:rsidRDefault="00EF2264">
          <w:pPr>
            <w:pStyle w:val="20"/>
            <w:tabs>
              <w:tab w:val="left" w:pos="840"/>
              <w:tab w:val="right" w:leader="dot" w:pos="8296"/>
            </w:tabs>
            <w:rPr>
              <w:del w:id="309" w:author="春苹" w:date="2019-01-24T10:43:00Z"/>
              <w:rFonts w:ascii="微软雅黑" w:eastAsia="微软雅黑" w:hAnsi="微软雅黑"/>
              <w:noProof/>
            </w:rPr>
          </w:pPr>
          <w:del w:id="310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11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12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需求详情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7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470"/>
              <w:tab w:val="right" w:leader="dot" w:pos="8296"/>
            </w:tabs>
            <w:rPr>
              <w:del w:id="313" w:author="春苹" w:date="2019-01-24T10:43:00Z"/>
              <w:rFonts w:ascii="微软雅黑" w:eastAsia="微软雅黑" w:hAnsi="微软雅黑"/>
              <w:noProof/>
            </w:rPr>
          </w:pPr>
          <w:del w:id="314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15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2.1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16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部门管理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7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93"/>
              <w:tab w:val="right" w:leader="dot" w:pos="8296"/>
            </w:tabs>
            <w:rPr>
              <w:del w:id="317" w:author="春苹" w:date="2019-01-24T10:43:00Z"/>
              <w:rFonts w:ascii="微软雅黑" w:eastAsia="微软雅黑" w:hAnsi="微软雅黑"/>
              <w:noProof/>
            </w:rPr>
          </w:pPr>
          <w:del w:id="318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19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2.1.1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20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部门管理列表页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7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321" w:author="春苹" w:date="2019-01-24T10:43:00Z"/>
              <w:rFonts w:ascii="微软雅黑" w:eastAsia="微软雅黑" w:hAnsi="微软雅黑"/>
              <w:noProof/>
            </w:rPr>
          </w:pPr>
          <w:del w:id="322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23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2.1.2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24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【新建子部门】功能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8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325" w:author="春苹" w:date="2019-01-24T10:43:00Z"/>
              <w:rFonts w:ascii="微软雅黑" w:eastAsia="微软雅黑" w:hAnsi="微软雅黑"/>
              <w:noProof/>
            </w:rPr>
          </w:pPr>
          <w:del w:id="326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27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2.1.3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28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【修改】功能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11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329" w:author="春苹" w:date="2019-01-24T10:43:00Z"/>
              <w:rFonts w:ascii="微软雅黑" w:eastAsia="微软雅黑" w:hAnsi="微软雅黑"/>
              <w:noProof/>
            </w:rPr>
          </w:pPr>
          <w:del w:id="330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31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2.1.4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32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【删除】功能按钮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12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333" w:author="春苹" w:date="2019-01-24T10:43:00Z"/>
              <w:rFonts w:ascii="微软雅黑" w:eastAsia="微软雅黑" w:hAnsi="微软雅黑"/>
              <w:noProof/>
            </w:rPr>
          </w:pPr>
          <w:del w:id="334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35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2.1.5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36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【修改上级部门】功能按钮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12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337" w:author="春苹" w:date="2019-01-24T10:43:00Z"/>
              <w:rFonts w:ascii="微软雅黑" w:eastAsia="微软雅黑" w:hAnsi="微软雅黑"/>
              <w:noProof/>
            </w:rPr>
          </w:pPr>
          <w:del w:id="338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39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2.1.6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40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【关联公司】功能按钮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12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470"/>
              <w:tab w:val="right" w:leader="dot" w:pos="8296"/>
            </w:tabs>
            <w:rPr>
              <w:del w:id="341" w:author="春苹" w:date="2019-01-24T10:43:00Z"/>
              <w:rFonts w:ascii="微软雅黑" w:eastAsia="微软雅黑" w:hAnsi="微软雅黑"/>
              <w:noProof/>
            </w:rPr>
          </w:pPr>
          <w:del w:id="342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43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2.2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44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员工管理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14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93"/>
              <w:tab w:val="right" w:leader="dot" w:pos="8296"/>
            </w:tabs>
            <w:rPr>
              <w:del w:id="345" w:author="春苹" w:date="2019-01-24T10:43:00Z"/>
              <w:rFonts w:ascii="微软雅黑" w:eastAsia="微软雅黑" w:hAnsi="微软雅黑"/>
              <w:noProof/>
            </w:rPr>
          </w:pPr>
          <w:del w:id="346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47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2.2.1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48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员工管理列表页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14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349" w:author="春苹" w:date="2019-01-24T10:43:00Z"/>
              <w:rFonts w:ascii="微软雅黑" w:eastAsia="微软雅黑" w:hAnsi="微软雅黑"/>
              <w:noProof/>
            </w:rPr>
          </w:pPr>
          <w:del w:id="350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51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2.2.2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52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【新建】功能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15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353" w:author="春苹" w:date="2019-01-24T10:43:00Z"/>
              <w:rFonts w:ascii="微软雅黑" w:eastAsia="微软雅黑" w:hAnsi="微软雅黑"/>
              <w:noProof/>
            </w:rPr>
          </w:pPr>
          <w:del w:id="354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55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2.2.3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56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【修改】功能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17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357" w:author="春苹" w:date="2019-01-24T10:43:00Z"/>
              <w:rFonts w:ascii="微软雅黑" w:eastAsia="微软雅黑" w:hAnsi="微软雅黑"/>
              <w:noProof/>
            </w:rPr>
          </w:pPr>
          <w:del w:id="358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59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2.2.4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60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【删除】功能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18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361" w:author="春苹" w:date="2019-01-24T10:43:00Z"/>
              <w:rFonts w:ascii="微软雅黑" w:eastAsia="微软雅黑" w:hAnsi="微软雅黑"/>
              <w:noProof/>
            </w:rPr>
          </w:pPr>
          <w:del w:id="362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63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2.2.5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64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【离职】功能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18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365" w:author="春苹" w:date="2019-01-24T10:43:00Z"/>
              <w:rFonts w:ascii="微软雅黑" w:eastAsia="微软雅黑" w:hAnsi="微软雅黑"/>
              <w:noProof/>
            </w:rPr>
          </w:pPr>
          <w:del w:id="366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67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2.2.6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68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【恢复】功能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18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369" w:author="春苹" w:date="2019-01-24T10:43:00Z"/>
              <w:rFonts w:ascii="微软雅黑" w:eastAsia="微软雅黑" w:hAnsi="微软雅黑"/>
              <w:noProof/>
            </w:rPr>
          </w:pPr>
          <w:del w:id="370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71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2.2.7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72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【分配部门】功能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18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373" w:author="春苹" w:date="2019-01-24T10:43:00Z"/>
              <w:rFonts w:ascii="微软雅黑" w:eastAsia="微软雅黑" w:hAnsi="微软雅黑"/>
              <w:noProof/>
            </w:rPr>
          </w:pPr>
          <w:del w:id="374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75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2.2.8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76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【导出】功能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19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470"/>
              <w:tab w:val="right" w:leader="dot" w:pos="8296"/>
            </w:tabs>
            <w:rPr>
              <w:del w:id="377" w:author="春苹" w:date="2019-01-24T10:43:00Z"/>
              <w:rFonts w:ascii="微软雅黑" w:eastAsia="微软雅黑" w:hAnsi="微软雅黑"/>
              <w:noProof/>
            </w:rPr>
          </w:pPr>
          <w:del w:id="378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79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2.3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80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账号管理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20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93"/>
              <w:tab w:val="right" w:leader="dot" w:pos="8296"/>
            </w:tabs>
            <w:rPr>
              <w:del w:id="381" w:author="春苹" w:date="2019-01-24T10:43:00Z"/>
              <w:rFonts w:ascii="微软雅黑" w:eastAsia="微软雅黑" w:hAnsi="微软雅黑"/>
              <w:noProof/>
            </w:rPr>
          </w:pPr>
          <w:del w:id="382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83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2.3.1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84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列表页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20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385" w:author="春苹" w:date="2019-01-24T10:43:00Z"/>
              <w:rFonts w:ascii="微软雅黑" w:eastAsia="微软雅黑" w:hAnsi="微软雅黑"/>
              <w:noProof/>
            </w:rPr>
          </w:pPr>
          <w:del w:id="386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87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2.3.2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88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【新建】功能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21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389" w:author="春苹" w:date="2019-01-24T10:43:00Z"/>
              <w:rFonts w:ascii="微软雅黑" w:eastAsia="微软雅黑" w:hAnsi="微软雅黑"/>
              <w:noProof/>
            </w:rPr>
          </w:pPr>
          <w:del w:id="390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91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2.3.3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92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【修改】功能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24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393" w:author="春苹" w:date="2019-01-24T10:43:00Z"/>
              <w:rFonts w:ascii="微软雅黑" w:eastAsia="微软雅黑" w:hAnsi="微软雅黑"/>
              <w:noProof/>
            </w:rPr>
          </w:pPr>
          <w:del w:id="394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95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2.3.4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396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【删除】功能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24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397" w:author="春苹" w:date="2019-01-24T10:43:00Z"/>
              <w:rFonts w:ascii="微软雅黑" w:eastAsia="微软雅黑" w:hAnsi="微软雅黑"/>
              <w:noProof/>
            </w:rPr>
          </w:pPr>
          <w:del w:id="398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399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2.3.5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00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【冻结】功能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25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401" w:author="春苹" w:date="2019-01-24T10:43:00Z"/>
              <w:rFonts w:ascii="微软雅黑" w:eastAsia="微软雅黑" w:hAnsi="微软雅黑"/>
              <w:noProof/>
            </w:rPr>
          </w:pPr>
          <w:del w:id="402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03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2.3.6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04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【解冻】功能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25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405" w:author="春苹" w:date="2019-01-24T10:43:00Z"/>
              <w:rFonts w:ascii="微软雅黑" w:eastAsia="微软雅黑" w:hAnsi="微软雅黑"/>
              <w:noProof/>
            </w:rPr>
          </w:pPr>
          <w:del w:id="406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07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2.3.7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08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【密码重置】功能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26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409" w:author="春苹" w:date="2019-01-24T10:43:00Z"/>
              <w:rFonts w:ascii="微软雅黑" w:eastAsia="微软雅黑" w:hAnsi="微软雅黑"/>
              <w:noProof/>
            </w:rPr>
          </w:pPr>
          <w:del w:id="410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11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2.3.8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12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【分配权限】功能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26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413" w:author="春苹" w:date="2019-01-24T10:43:00Z"/>
              <w:rFonts w:ascii="微软雅黑" w:eastAsia="微软雅黑" w:hAnsi="微软雅黑"/>
              <w:noProof/>
            </w:rPr>
          </w:pPr>
          <w:del w:id="414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15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2.3.9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16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【历史记录】功能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27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470"/>
              <w:tab w:val="right" w:leader="dot" w:pos="8296"/>
            </w:tabs>
            <w:rPr>
              <w:del w:id="417" w:author="春苹" w:date="2019-01-24T10:43:00Z"/>
              <w:rFonts w:ascii="微软雅黑" w:eastAsia="微软雅黑" w:hAnsi="微软雅黑"/>
              <w:noProof/>
            </w:rPr>
          </w:pPr>
          <w:del w:id="418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19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2.4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20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角色管理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27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93"/>
              <w:tab w:val="right" w:leader="dot" w:pos="8296"/>
            </w:tabs>
            <w:rPr>
              <w:del w:id="421" w:author="春苹" w:date="2019-01-24T10:43:00Z"/>
              <w:rFonts w:ascii="微软雅黑" w:eastAsia="微软雅黑" w:hAnsi="微软雅黑"/>
              <w:noProof/>
            </w:rPr>
          </w:pPr>
          <w:del w:id="422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23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2.4.1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24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列表页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27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425" w:author="春苹" w:date="2019-01-24T10:43:00Z"/>
              <w:rFonts w:ascii="微软雅黑" w:eastAsia="微软雅黑" w:hAnsi="微软雅黑"/>
              <w:noProof/>
            </w:rPr>
          </w:pPr>
          <w:del w:id="426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27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2.4.2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28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【新建】功能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28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429" w:author="春苹" w:date="2019-01-24T10:43:00Z"/>
              <w:rFonts w:ascii="微软雅黑" w:eastAsia="微软雅黑" w:hAnsi="微软雅黑"/>
              <w:noProof/>
            </w:rPr>
          </w:pPr>
          <w:del w:id="430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31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2.4.3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32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【修改】功能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31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433" w:author="春苹" w:date="2019-01-24T10:43:00Z"/>
              <w:rFonts w:ascii="微软雅黑" w:eastAsia="微软雅黑" w:hAnsi="微软雅黑"/>
              <w:noProof/>
            </w:rPr>
          </w:pPr>
          <w:del w:id="434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35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2.4.4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36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【删除】功能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31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437" w:author="春苹" w:date="2019-01-24T10:43:00Z"/>
              <w:rFonts w:ascii="微软雅黑" w:eastAsia="微软雅黑" w:hAnsi="微软雅黑"/>
              <w:noProof/>
            </w:rPr>
          </w:pPr>
          <w:del w:id="438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39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2.4.5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40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【添加账号】功能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31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441" w:author="春苹" w:date="2019-01-24T10:43:00Z"/>
              <w:rFonts w:ascii="微软雅黑" w:eastAsia="微软雅黑" w:hAnsi="微软雅黑"/>
              <w:noProof/>
            </w:rPr>
          </w:pPr>
          <w:del w:id="442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43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2.4.6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44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【分配权限】功能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33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470"/>
              <w:tab w:val="right" w:leader="dot" w:pos="8296"/>
            </w:tabs>
            <w:rPr>
              <w:del w:id="445" w:author="春苹" w:date="2019-01-24T10:43:00Z"/>
              <w:rFonts w:ascii="微软雅黑" w:eastAsia="微软雅黑" w:hAnsi="微软雅黑"/>
              <w:noProof/>
            </w:rPr>
          </w:pPr>
          <w:del w:id="446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47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2.5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48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角色申请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34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93"/>
              <w:tab w:val="right" w:leader="dot" w:pos="8296"/>
            </w:tabs>
            <w:rPr>
              <w:del w:id="449" w:author="春苹" w:date="2019-01-24T10:43:00Z"/>
              <w:rFonts w:ascii="微软雅黑" w:eastAsia="微软雅黑" w:hAnsi="微软雅黑"/>
              <w:noProof/>
            </w:rPr>
          </w:pPr>
          <w:del w:id="450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51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2.5.1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52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列表页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34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453" w:author="春苹" w:date="2019-01-24T10:43:00Z"/>
              <w:rFonts w:ascii="微软雅黑" w:eastAsia="微软雅黑" w:hAnsi="微软雅黑"/>
              <w:noProof/>
            </w:rPr>
          </w:pPr>
          <w:del w:id="454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55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2.5.2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56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【新建】功能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35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457" w:author="春苹" w:date="2019-01-24T10:43:00Z"/>
              <w:rFonts w:ascii="微软雅黑" w:eastAsia="微软雅黑" w:hAnsi="微软雅黑"/>
              <w:noProof/>
            </w:rPr>
          </w:pPr>
          <w:del w:id="458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59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2.5.3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60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【修改】功能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39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461" w:author="春苹" w:date="2019-01-24T10:43:00Z"/>
              <w:rFonts w:ascii="微软雅黑" w:eastAsia="微软雅黑" w:hAnsi="微软雅黑"/>
              <w:noProof/>
            </w:rPr>
          </w:pPr>
          <w:del w:id="462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63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2.5.4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64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【删除】功能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39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465" w:author="春苹" w:date="2019-01-24T10:43:00Z"/>
              <w:rFonts w:ascii="微软雅黑" w:eastAsia="微软雅黑" w:hAnsi="微软雅黑"/>
              <w:noProof/>
            </w:rPr>
          </w:pPr>
          <w:del w:id="466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67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2.5.5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68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【提交审核】功能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40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41"/>
              <w:tab w:val="right" w:leader="dot" w:pos="8296"/>
            </w:tabs>
            <w:rPr>
              <w:del w:id="469" w:author="春苹" w:date="2019-01-24T10:43:00Z"/>
              <w:rFonts w:ascii="微软雅黑" w:eastAsia="微软雅黑" w:hAnsi="微软雅黑"/>
              <w:noProof/>
            </w:rPr>
          </w:pPr>
          <w:del w:id="470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71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2.5.6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72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【导出】功能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40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470"/>
              <w:tab w:val="right" w:leader="dot" w:pos="8296"/>
            </w:tabs>
            <w:rPr>
              <w:del w:id="473" w:author="春苹" w:date="2019-01-24T10:43:00Z"/>
              <w:rFonts w:ascii="微软雅黑" w:eastAsia="微软雅黑" w:hAnsi="微软雅黑"/>
              <w:noProof/>
            </w:rPr>
          </w:pPr>
          <w:del w:id="474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75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2.6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76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角色申请审批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41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93"/>
              <w:tab w:val="right" w:leader="dot" w:pos="8296"/>
            </w:tabs>
            <w:rPr>
              <w:del w:id="477" w:author="春苹" w:date="2019-01-24T10:43:00Z"/>
              <w:rFonts w:ascii="微软雅黑" w:eastAsia="微软雅黑" w:hAnsi="微软雅黑"/>
              <w:noProof/>
            </w:rPr>
          </w:pPr>
          <w:del w:id="478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79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2.6.1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80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列表页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41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93"/>
              <w:tab w:val="right" w:leader="dot" w:pos="8296"/>
            </w:tabs>
            <w:rPr>
              <w:del w:id="481" w:author="春苹" w:date="2019-01-24T10:43:00Z"/>
              <w:rFonts w:ascii="微软雅黑" w:eastAsia="微软雅黑" w:hAnsi="微软雅黑"/>
              <w:noProof/>
            </w:rPr>
          </w:pPr>
          <w:del w:id="482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83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2.6.2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84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审核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42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470"/>
              <w:tab w:val="right" w:leader="dot" w:pos="8296"/>
            </w:tabs>
            <w:rPr>
              <w:del w:id="485" w:author="春苹" w:date="2019-01-24T10:43:00Z"/>
              <w:rFonts w:ascii="微软雅黑" w:eastAsia="微软雅黑" w:hAnsi="微软雅黑"/>
              <w:noProof/>
            </w:rPr>
          </w:pPr>
          <w:del w:id="486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87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2.7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88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公司管理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43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470"/>
              <w:tab w:val="right" w:leader="dot" w:pos="8296"/>
            </w:tabs>
            <w:rPr>
              <w:del w:id="489" w:author="春苹" w:date="2019-01-24T10:43:00Z"/>
              <w:rFonts w:ascii="微软雅黑" w:eastAsia="微软雅黑" w:hAnsi="微软雅黑"/>
              <w:noProof/>
            </w:rPr>
          </w:pPr>
          <w:del w:id="490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91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2.8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92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查询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43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93"/>
              <w:tab w:val="right" w:leader="dot" w:pos="8296"/>
            </w:tabs>
            <w:rPr>
              <w:del w:id="493" w:author="春苹" w:date="2019-01-24T10:43:00Z"/>
              <w:rFonts w:ascii="微软雅黑" w:eastAsia="微软雅黑" w:hAnsi="微软雅黑"/>
              <w:noProof/>
            </w:rPr>
          </w:pPr>
          <w:del w:id="494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95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2.8.1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496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部门查询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43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93"/>
              <w:tab w:val="right" w:leader="dot" w:pos="8296"/>
            </w:tabs>
            <w:rPr>
              <w:del w:id="497" w:author="春苹" w:date="2019-01-24T10:43:00Z"/>
              <w:rFonts w:ascii="微软雅黑" w:eastAsia="微软雅黑" w:hAnsi="微软雅黑"/>
              <w:noProof/>
            </w:rPr>
          </w:pPr>
          <w:del w:id="498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499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2.8.2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500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角色账号明细查询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45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93"/>
              <w:tab w:val="right" w:leader="dot" w:pos="8296"/>
            </w:tabs>
            <w:rPr>
              <w:del w:id="501" w:author="春苹" w:date="2019-01-24T10:43:00Z"/>
              <w:rFonts w:ascii="微软雅黑" w:eastAsia="微软雅黑" w:hAnsi="微软雅黑"/>
              <w:noProof/>
            </w:rPr>
          </w:pPr>
          <w:del w:id="502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503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2.8.3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504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角色功能权限明细查询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47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93"/>
              <w:tab w:val="right" w:leader="dot" w:pos="8296"/>
            </w:tabs>
            <w:rPr>
              <w:del w:id="505" w:author="春苹" w:date="2019-01-24T10:43:00Z"/>
              <w:rFonts w:ascii="微软雅黑" w:eastAsia="微软雅黑" w:hAnsi="微软雅黑"/>
              <w:noProof/>
            </w:rPr>
          </w:pPr>
          <w:del w:id="506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507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2.8.4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508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账号功能权限明细查询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48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470"/>
              <w:tab w:val="right" w:leader="dot" w:pos="8296"/>
            </w:tabs>
            <w:rPr>
              <w:del w:id="509" w:author="春苹" w:date="2019-01-24T10:43:00Z"/>
              <w:rFonts w:ascii="微软雅黑" w:eastAsia="微软雅黑" w:hAnsi="微软雅黑"/>
              <w:noProof/>
            </w:rPr>
          </w:pPr>
          <w:del w:id="510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511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2.9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512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城市信息管理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50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93"/>
              <w:tab w:val="right" w:leader="dot" w:pos="8296"/>
            </w:tabs>
            <w:rPr>
              <w:del w:id="513" w:author="春苹" w:date="2019-01-24T10:43:00Z"/>
              <w:rFonts w:ascii="微软雅黑" w:eastAsia="微软雅黑" w:hAnsi="微软雅黑"/>
              <w:noProof/>
            </w:rPr>
          </w:pPr>
          <w:del w:id="514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515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2.9.1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516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省</w:delText>
            </w:r>
            <w:r w:rsidRPr="00CC2457" w:rsidDel="00CC2457">
              <w:rPr>
                <w:rFonts w:ascii="微软雅黑" w:eastAsia="微软雅黑" w:hAnsi="微软雅黑"/>
                <w:noProof/>
                <w:rPrChange w:id="517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/</w:delText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518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市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50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93"/>
              <w:tab w:val="right" w:leader="dot" w:pos="8296"/>
            </w:tabs>
            <w:rPr>
              <w:del w:id="519" w:author="春苹" w:date="2019-01-24T10:43:00Z"/>
              <w:rFonts w:ascii="微软雅黑" w:eastAsia="微软雅黑" w:hAnsi="微软雅黑"/>
              <w:noProof/>
            </w:rPr>
          </w:pPr>
          <w:del w:id="520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521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2.9.2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522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城市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52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1993"/>
              <w:tab w:val="right" w:leader="dot" w:pos="8296"/>
            </w:tabs>
            <w:rPr>
              <w:del w:id="523" w:author="春苹" w:date="2019-01-24T10:43:00Z"/>
              <w:rFonts w:ascii="微软雅黑" w:eastAsia="微软雅黑" w:hAnsi="微软雅黑"/>
              <w:noProof/>
            </w:rPr>
          </w:pPr>
          <w:del w:id="524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525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2.9.3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526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区</w:delText>
            </w:r>
            <w:r w:rsidRPr="00CC2457" w:rsidDel="00CC2457">
              <w:rPr>
                <w:rFonts w:ascii="微软雅黑" w:eastAsia="微软雅黑" w:hAnsi="微软雅黑"/>
                <w:noProof/>
                <w:rPrChange w:id="527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/</w:delText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528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县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54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680"/>
              <w:tab w:val="right" w:leader="dot" w:pos="8296"/>
            </w:tabs>
            <w:rPr>
              <w:del w:id="529" w:author="春苹" w:date="2019-01-24T10:43:00Z"/>
              <w:rFonts w:ascii="微软雅黑" w:eastAsia="微软雅黑" w:hAnsi="微软雅黑"/>
              <w:noProof/>
            </w:rPr>
          </w:pPr>
          <w:del w:id="530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531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2.10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532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个人账号管理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56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2116"/>
              <w:tab w:val="right" w:leader="dot" w:pos="8296"/>
            </w:tabs>
            <w:rPr>
              <w:del w:id="533" w:author="春苹" w:date="2019-01-24T10:43:00Z"/>
              <w:rFonts w:ascii="微软雅黑" w:eastAsia="微软雅黑" w:hAnsi="微软雅黑"/>
              <w:noProof/>
            </w:rPr>
          </w:pPr>
          <w:del w:id="534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535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2.10.1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536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密码重置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56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2116"/>
              <w:tab w:val="right" w:leader="dot" w:pos="8296"/>
            </w:tabs>
            <w:rPr>
              <w:del w:id="537" w:author="春苹" w:date="2019-01-24T10:43:00Z"/>
              <w:rFonts w:ascii="微软雅黑" w:eastAsia="微软雅黑" w:hAnsi="微软雅黑"/>
              <w:noProof/>
            </w:rPr>
          </w:pPr>
          <w:del w:id="538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539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2.10.2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540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基本信息查看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57</w:delText>
            </w:r>
          </w:del>
        </w:p>
        <w:p w:rsidR="00EF2264" w:rsidRPr="00231F20" w:rsidDel="00CC2457" w:rsidRDefault="00EF2264">
          <w:pPr>
            <w:pStyle w:val="30"/>
            <w:tabs>
              <w:tab w:val="left" w:pos="1680"/>
              <w:tab w:val="right" w:leader="dot" w:pos="8296"/>
            </w:tabs>
            <w:rPr>
              <w:del w:id="541" w:author="春苹" w:date="2019-01-24T10:43:00Z"/>
              <w:rFonts w:ascii="微软雅黑" w:eastAsia="微软雅黑" w:hAnsi="微软雅黑"/>
              <w:noProof/>
            </w:rPr>
          </w:pPr>
          <w:del w:id="542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543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2.11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544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公司管理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57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2116"/>
              <w:tab w:val="right" w:leader="dot" w:pos="8296"/>
            </w:tabs>
            <w:rPr>
              <w:del w:id="545" w:author="春苹" w:date="2019-01-24T10:43:00Z"/>
              <w:rFonts w:ascii="微软雅黑" w:eastAsia="微软雅黑" w:hAnsi="微软雅黑"/>
              <w:noProof/>
            </w:rPr>
          </w:pPr>
          <w:del w:id="546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547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2.11.1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548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列表页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57</w:delText>
            </w:r>
          </w:del>
        </w:p>
        <w:p w:rsidR="00EF2264" w:rsidRPr="00231F20" w:rsidDel="00CC2457" w:rsidRDefault="00EF2264">
          <w:pPr>
            <w:pStyle w:val="40"/>
            <w:tabs>
              <w:tab w:val="left" w:pos="2064"/>
              <w:tab w:val="right" w:leader="dot" w:pos="8296"/>
            </w:tabs>
            <w:rPr>
              <w:del w:id="549" w:author="春苹" w:date="2019-01-24T10:43:00Z"/>
              <w:rFonts w:ascii="微软雅黑" w:eastAsia="微软雅黑" w:hAnsi="微软雅黑"/>
              <w:noProof/>
            </w:rPr>
          </w:pPr>
          <w:del w:id="550" w:author="春苹" w:date="2019-01-24T10:43:00Z">
            <w:r w:rsidRPr="00CC2457" w:rsidDel="00CC2457">
              <w:rPr>
                <w:rFonts w:ascii="微软雅黑" w:eastAsia="微软雅黑" w:hAnsi="微软雅黑"/>
                <w:noProof/>
                <w:rPrChange w:id="551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2.11.2</w:delText>
            </w:r>
            <w:r w:rsidRPr="00231F20" w:rsidDel="00CC2457">
              <w:rPr>
                <w:rFonts w:ascii="微软雅黑" w:eastAsia="微软雅黑" w:hAnsi="微软雅黑"/>
                <w:noProof/>
              </w:rPr>
              <w:tab/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552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【新建】</w:delText>
            </w:r>
            <w:r w:rsidRPr="00CC2457" w:rsidDel="00CC2457">
              <w:rPr>
                <w:rFonts w:ascii="微软雅黑" w:eastAsia="微软雅黑" w:hAnsi="微软雅黑"/>
                <w:noProof/>
                <w:rPrChange w:id="553" w:author="春苹" w:date="2019-01-24T10:43:00Z">
                  <w:rPr>
                    <w:rStyle w:val="a7"/>
                    <w:rFonts w:ascii="微软雅黑" w:eastAsia="微软雅黑" w:hAnsi="微软雅黑"/>
                    <w:noProof/>
                  </w:rPr>
                </w:rPrChange>
              </w:rPr>
              <w:delText>/</w:delText>
            </w:r>
            <w:r w:rsidRPr="00CC2457" w:rsidDel="00CC2457">
              <w:rPr>
                <w:rFonts w:ascii="微软雅黑" w:eastAsia="微软雅黑" w:hAnsi="微软雅黑" w:hint="eastAsia"/>
                <w:noProof/>
                <w:rPrChange w:id="554" w:author="春苹" w:date="2019-01-24T10:43:00Z">
                  <w:rPr>
                    <w:rStyle w:val="a7"/>
                    <w:rFonts w:ascii="微软雅黑" w:eastAsia="微软雅黑" w:hAnsi="微软雅黑" w:hint="eastAsia"/>
                    <w:noProof/>
                  </w:rPr>
                </w:rPrChange>
              </w:rPr>
              <w:delText>【修改】功能</w:delText>
            </w:r>
            <w:r w:rsidRPr="00231F20" w:rsidDel="00CC2457">
              <w:rPr>
                <w:rFonts w:ascii="微软雅黑" w:eastAsia="微软雅黑" w:hAnsi="微软雅黑"/>
                <w:noProof/>
                <w:webHidden/>
              </w:rPr>
              <w:tab/>
              <w:delText>58</w:delText>
            </w:r>
          </w:del>
        </w:p>
        <w:p w:rsidR="00EF2264" w:rsidRPr="00231F20" w:rsidRDefault="00EF2264">
          <w:pPr>
            <w:rPr>
              <w:rFonts w:ascii="微软雅黑" w:eastAsia="微软雅黑" w:hAnsi="微软雅黑"/>
            </w:rPr>
          </w:pPr>
          <w:r w:rsidRPr="00231F20">
            <w:rPr>
              <w:rFonts w:ascii="微软雅黑" w:eastAsia="微软雅黑" w:hAnsi="微软雅黑"/>
            </w:rPr>
            <w:fldChar w:fldCharType="end"/>
          </w:r>
        </w:p>
      </w:sdtContent>
    </w:sdt>
    <w:p w:rsidR="00EF2264" w:rsidRPr="00231F20" w:rsidRDefault="00EF2264" w:rsidP="00EF2264">
      <w:pPr>
        <w:widowControl/>
        <w:jc w:val="left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br w:type="page"/>
      </w:r>
    </w:p>
    <w:p w:rsidR="00EF2264" w:rsidRPr="00231F20" w:rsidRDefault="00EF2264" w:rsidP="00EF226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555" w:name="_Toc536089914"/>
      <w:r w:rsidRPr="00231F20">
        <w:rPr>
          <w:rFonts w:ascii="微软雅黑" w:eastAsia="微软雅黑" w:hAnsi="微软雅黑" w:hint="eastAsia"/>
        </w:rPr>
        <w:lastRenderedPageBreak/>
        <w:t>项目概述</w:t>
      </w:r>
      <w:bookmarkEnd w:id="555"/>
    </w:p>
    <w:p w:rsidR="00EF2264" w:rsidRPr="00231F20" w:rsidRDefault="00EF2264" w:rsidP="00EF2264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本文档</w:t>
      </w:r>
      <w:r w:rsidRPr="00231F20">
        <w:rPr>
          <w:rFonts w:ascii="微软雅黑" w:eastAsia="微软雅黑" w:hAnsi="微软雅黑"/>
        </w:rPr>
        <w:t>主要描述系统管理部分的组织结构管理</w:t>
      </w:r>
      <w:r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/>
        </w:rPr>
        <w:t>账号管理、员工管理、公司管理</w:t>
      </w:r>
      <w:r w:rsidR="00DE7D8A" w:rsidRPr="00231F20">
        <w:rPr>
          <w:rFonts w:ascii="微软雅黑" w:eastAsia="微软雅黑" w:hAnsi="微软雅黑" w:hint="eastAsia"/>
        </w:rPr>
        <w:t>模块</w:t>
      </w:r>
      <w:r w:rsidR="00DE7D8A" w:rsidRPr="00231F20">
        <w:rPr>
          <w:rFonts w:ascii="微软雅黑" w:eastAsia="微软雅黑" w:hAnsi="微软雅黑"/>
        </w:rPr>
        <w:t>的</w:t>
      </w:r>
      <w:r w:rsidRPr="00231F20">
        <w:rPr>
          <w:rFonts w:ascii="微软雅黑" w:eastAsia="微软雅黑" w:hAnsi="微软雅黑"/>
        </w:rPr>
        <w:t>系统设计相关的数据表单、操作说明</w:t>
      </w:r>
      <w:r w:rsidRPr="00231F20">
        <w:rPr>
          <w:rFonts w:ascii="微软雅黑" w:eastAsia="微软雅黑" w:hAnsi="微软雅黑" w:hint="eastAsia"/>
        </w:rPr>
        <w:t>及</w:t>
      </w:r>
      <w:r w:rsidRPr="00231F20">
        <w:rPr>
          <w:rFonts w:ascii="微软雅黑" w:eastAsia="微软雅黑" w:hAnsi="微软雅黑"/>
        </w:rPr>
        <w:t>业务规则。具体</w:t>
      </w:r>
      <w:r w:rsidRPr="00231F20">
        <w:rPr>
          <w:rFonts w:ascii="微软雅黑" w:eastAsia="微软雅黑" w:hAnsi="微软雅黑" w:hint="eastAsia"/>
        </w:rPr>
        <w:t>页面</w:t>
      </w:r>
      <w:r w:rsidRPr="00231F20">
        <w:rPr>
          <w:rFonts w:ascii="微软雅黑" w:eastAsia="微软雅黑" w:hAnsi="微软雅黑"/>
        </w:rPr>
        <w:t>请见原型图</w:t>
      </w:r>
    </w:p>
    <w:p w:rsidR="00D71201" w:rsidRPr="00231F20" w:rsidRDefault="00D71201" w:rsidP="00EF2264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编号是部门的唯一标识，各</w:t>
      </w:r>
      <w:r w:rsidR="00DE7D8A" w:rsidRPr="00231F20">
        <w:rPr>
          <w:rFonts w:ascii="微软雅黑" w:eastAsia="微软雅黑" w:hAnsi="微软雅黑" w:hint="eastAsia"/>
        </w:rPr>
        <w:t>业务</w:t>
      </w:r>
      <w:r w:rsidRPr="00231F20">
        <w:rPr>
          <w:rFonts w:ascii="微软雅黑" w:eastAsia="微软雅黑" w:hAnsi="微软雅黑"/>
        </w:rPr>
        <w:t>系统</w:t>
      </w:r>
      <w:r w:rsidRPr="00231F20">
        <w:rPr>
          <w:rFonts w:ascii="微软雅黑" w:eastAsia="微软雅黑" w:hAnsi="微软雅黑" w:hint="eastAsia"/>
        </w:rPr>
        <w:t>间</w:t>
      </w:r>
      <w:r w:rsidRPr="00231F20">
        <w:rPr>
          <w:rFonts w:ascii="微软雅黑" w:eastAsia="微软雅黑" w:hAnsi="微软雅黑"/>
        </w:rPr>
        <w:t>通过部门编号来做部门</w:t>
      </w:r>
      <w:r w:rsidRPr="00231F20">
        <w:rPr>
          <w:rFonts w:ascii="微软雅黑" w:eastAsia="微软雅黑" w:hAnsi="微软雅黑" w:hint="eastAsia"/>
        </w:rPr>
        <w:t>间</w:t>
      </w:r>
      <w:r w:rsidRPr="00231F20">
        <w:rPr>
          <w:rFonts w:ascii="微软雅黑" w:eastAsia="微软雅黑" w:hAnsi="微软雅黑"/>
        </w:rPr>
        <w:t>的对应关系</w:t>
      </w:r>
    </w:p>
    <w:p w:rsidR="00D71201" w:rsidRPr="00231F20" w:rsidRDefault="00D71201" w:rsidP="00EF2264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办公点</w:t>
      </w:r>
      <w:r w:rsidRPr="00231F20">
        <w:rPr>
          <w:rFonts w:ascii="微软雅黑" w:eastAsia="微软雅黑" w:hAnsi="微软雅黑"/>
        </w:rPr>
        <w:t>标识，同一父节点下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办公点标识不允许重复</w:t>
      </w:r>
    </w:p>
    <w:p w:rsidR="00D71201" w:rsidRPr="00231F20" w:rsidRDefault="00D71201" w:rsidP="00EF2264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但</w:t>
      </w:r>
      <w:r w:rsidRPr="00231F20">
        <w:rPr>
          <w:rFonts w:ascii="微软雅黑" w:eastAsia="微软雅黑" w:hAnsi="微软雅黑"/>
        </w:rPr>
        <w:t>不同</w:t>
      </w:r>
      <w:r w:rsidRPr="00231F20">
        <w:rPr>
          <w:rFonts w:ascii="微软雅黑" w:eastAsia="微软雅黑" w:hAnsi="微软雅黑" w:hint="eastAsia"/>
        </w:rPr>
        <w:t>父</w:t>
      </w:r>
      <w:r w:rsidRPr="00231F20">
        <w:rPr>
          <w:rFonts w:ascii="微软雅黑" w:eastAsia="微软雅黑" w:hAnsi="微软雅黑"/>
        </w:rPr>
        <w:t>节点下的部门办公点标识允许重复，用于标识是否为一家实体店。</w:t>
      </w:r>
    </w:p>
    <w:p w:rsidR="00EF2264" w:rsidRPr="00231F20" w:rsidRDefault="00EF2264" w:rsidP="002F07CE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556" w:name="_Toc536089915"/>
      <w:r w:rsidRPr="00231F20">
        <w:rPr>
          <w:rFonts w:ascii="微软雅黑" w:eastAsia="微软雅黑" w:hAnsi="微软雅黑" w:hint="eastAsia"/>
        </w:rPr>
        <w:lastRenderedPageBreak/>
        <w:t>功能节点</w:t>
      </w:r>
      <w:r w:rsidRPr="00231F20">
        <w:rPr>
          <w:rFonts w:ascii="微软雅黑" w:eastAsia="微软雅黑" w:hAnsi="微软雅黑"/>
        </w:rPr>
        <w:t>结构图</w:t>
      </w:r>
      <w:bookmarkEnd w:id="556"/>
    </w:p>
    <w:p w:rsidR="00EF2264" w:rsidRPr="00231F20" w:rsidRDefault="00EF2264" w:rsidP="00EF2264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  <w:noProof/>
        </w:rPr>
        <w:drawing>
          <wp:inline distT="0" distB="0" distL="0" distR="0" wp14:anchorId="26F87C19" wp14:editId="760B334F">
            <wp:extent cx="3048000" cy="64406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343" cy="6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E3" w:rsidRPr="00231F20" w:rsidRDefault="00EF2264" w:rsidP="002F07CE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557" w:name="_Toc536089916"/>
      <w:r w:rsidRPr="00231F20">
        <w:rPr>
          <w:rFonts w:ascii="微软雅黑" w:eastAsia="微软雅黑" w:hAnsi="微软雅黑" w:hint="eastAsia"/>
        </w:rPr>
        <w:t>相关概念</w:t>
      </w:r>
      <w:r w:rsidRPr="00231F20">
        <w:rPr>
          <w:rFonts w:ascii="微软雅黑" w:eastAsia="微软雅黑" w:hAnsi="微软雅黑"/>
        </w:rPr>
        <w:t>说明</w:t>
      </w:r>
      <w:bookmarkEnd w:id="557"/>
    </w:p>
    <w:p w:rsidR="002F07CE" w:rsidRPr="00231F20" w:rsidRDefault="00BA3CD9" w:rsidP="00EF2264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558" w:name="_Toc536089917"/>
      <w:r w:rsidRPr="00231F20">
        <w:rPr>
          <w:rFonts w:ascii="微软雅黑" w:eastAsia="微软雅黑" w:hAnsi="微软雅黑" w:hint="eastAsia"/>
        </w:rPr>
        <w:t>数据</w:t>
      </w:r>
      <w:r w:rsidR="00A5671F" w:rsidRPr="00231F20">
        <w:rPr>
          <w:rFonts w:ascii="微软雅黑" w:eastAsia="微软雅黑" w:hAnsi="微软雅黑" w:hint="eastAsia"/>
        </w:rPr>
        <w:t>权限</w:t>
      </w:r>
      <w:r w:rsidRPr="00231F20">
        <w:rPr>
          <w:rFonts w:ascii="微软雅黑" w:eastAsia="微软雅黑" w:hAnsi="微软雅黑" w:hint="eastAsia"/>
        </w:rPr>
        <w:t>类型</w:t>
      </w:r>
      <w:bookmarkEnd w:id="558"/>
    </w:p>
    <w:p w:rsidR="002F07CE" w:rsidRPr="00231F20" w:rsidRDefault="002F07CE" w:rsidP="002F07C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全部</w:t>
      </w:r>
    </w:p>
    <w:p w:rsidR="002F07CE" w:rsidRPr="00231F20" w:rsidRDefault="002F07CE" w:rsidP="002F07C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能看到</w:t>
      </w:r>
      <w:r w:rsidRPr="00231F20">
        <w:rPr>
          <w:rFonts w:ascii="微软雅黑" w:eastAsia="微软雅黑" w:hAnsi="微软雅黑"/>
        </w:rPr>
        <w:t>所有的数据</w:t>
      </w:r>
    </w:p>
    <w:p w:rsidR="002F07CE" w:rsidRPr="00231F20" w:rsidRDefault="002F07CE" w:rsidP="002F07C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递归</w:t>
      </w:r>
    </w:p>
    <w:p w:rsidR="002F07CE" w:rsidRPr="00231F20" w:rsidRDefault="002F07CE" w:rsidP="002F07C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能看到</w:t>
      </w:r>
      <w:r w:rsidRPr="00231F20">
        <w:rPr>
          <w:rFonts w:ascii="微软雅黑" w:eastAsia="微软雅黑" w:hAnsi="微软雅黑"/>
        </w:rPr>
        <w:t>本部门及所有下属部门的数据</w:t>
      </w:r>
      <w:r w:rsidR="00001F7D" w:rsidRPr="00231F20">
        <w:rPr>
          <w:rFonts w:ascii="微软雅黑" w:eastAsia="微软雅黑" w:hAnsi="微软雅黑" w:hint="eastAsia"/>
        </w:rPr>
        <w:t>(账号</w:t>
      </w:r>
      <w:r w:rsidR="00001F7D" w:rsidRPr="00231F20">
        <w:rPr>
          <w:rFonts w:ascii="微软雅黑" w:eastAsia="微软雅黑" w:hAnsi="微软雅黑"/>
        </w:rPr>
        <w:t>的归属人需非</w:t>
      </w:r>
      <w:r w:rsidR="00001F7D" w:rsidRPr="00231F20">
        <w:rPr>
          <w:rFonts w:ascii="微软雅黑" w:eastAsia="微软雅黑" w:hAnsi="微软雅黑" w:hint="eastAsia"/>
        </w:rPr>
        <w:t>空)</w:t>
      </w:r>
    </w:p>
    <w:p w:rsidR="002F07CE" w:rsidRPr="00231F20" w:rsidRDefault="002F07CE" w:rsidP="002F07C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本部门</w:t>
      </w:r>
    </w:p>
    <w:p w:rsidR="002F07CE" w:rsidRPr="00231F20" w:rsidRDefault="002F07CE" w:rsidP="002F07C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能看到</w:t>
      </w:r>
      <w:r w:rsidRPr="00231F20">
        <w:rPr>
          <w:rFonts w:ascii="微软雅黑" w:eastAsia="微软雅黑" w:hAnsi="微软雅黑"/>
        </w:rPr>
        <w:t>所在部门的数据</w:t>
      </w:r>
      <w:r w:rsidR="00317AAC" w:rsidRPr="00231F20">
        <w:rPr>
          <w:rFonts w:ascii="微软雅黑" w:eastAsia="微软雅黑" w:hAnsi="微软雅黑" w:hint="eastAsia"/>
        </w:rPr>
        <w:t>（账号的</w:t>
      </w:r>
      <w:r w:rsidR="00317AAC" w:rsidRPr="00231F20">
        <w:rPr>
          <w:rFonts w:ascii="微软雅黑" w:eastAsia="微软雅黑" w:hAnsi="微软雅黑"/>
        </w:rPr>
        <w:t>归属人需非空</w:t>
      </w:r>
      <w:r w:rsidR="00317AAC" w:rsidRPr="00231F20">
        <w:rPr>
          <w:rFonts w:ascii="微软雅黑" w:eastAsia="微软雅黑" w:hAnsi="微软雅黑" w:hint="eastAsia"/>
        </w:rPr>
        <w:t>）</w:t>
      </w:r>
    </w:p>
    <w:p w:rsidR="002F07CE" w:rsidRPr="00231F20" w:rsidRDefault="002F07CE" w:rsidP="002F07C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本人</w:t>
      </w:r>
    </w:p>
    <w:p w:rsidR="002F07CE" w:rsidRPr="00231F20" w:rsidRDefault="002F07CE" w:rsidP="002F07CE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能看到</w:t>
      </w:r>
      <w:r w:rsidRPr="00231F20">
        <w:rPr>
          <w:rFonts w:ascii="微软雅黑" w:eastAsia="微软雅黑" w:hAnsi="微软雅黑"/>
        </w:rPr>
        <w:t>本人的数据</w:t>
      </w:r>
    </w:p>
    <w:p w:rsidR="002F07CE" w:rsidRPr="00231F20" w:rsidRDefault="002F07CE" w:rsidP="002F07C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手动</w:t>
      </w:r>
      <w:r w:rsidRPr="00231F20">
        <w:rPr>
          <w:rFonts w:ascii="微软雅黑" w:eastAsia="微软雅黑" w:hAnsi="微软雅黑"/>
        </w:rPr>
        <w:t>选择</w:t>
      </w:r>
    </w:p>
    <w:p w:rsidR="002F07CE" w:rsidRPr="00231F20" w:rsidRDefault="002F07CE" w:rsidP="002F07C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能看到</w:t>
      </w:r>
      <w:r w:rsidRPr="00231F20">
        <w:rPr>
          <w:rFonts w:ascii="微软雅黑" w:eastAsia="微软雅黑" w:hAnsi="微软雅黑"/>
        </w:rPr>
        <w:t>手动选择的部门的数据</w:t>
      </w:r>
      <w:r w:rsidR="00DE7D8A" w:rsidRPr="00231F20">
        <w:rPr>
          <w:rFonts w:ascii="微软雅黑" w:eastAsia="微软雅黑" w:hAnsi="微软雅黑" w:hint="eastAsia"/>
        </w:rPr>
        <w:t>，</w:t>
      </w:r>
      <w:r w:rsidR="00DE7D8A" w:rsidRPr="00231F20">
        <w:rPr>
          <w:rFonts w:ascii="微软雅黑" w:eastAsia="微软雅黑" w:hAnsi="微软雅黑"/>
        </w:rPr>
        <w:t>手动选择的部门与账号及员工的所在部门没有关系，只与账号中勾选的部门有关，部门支持多选。</w:t>
      </w:r>
    </w:p>
    <w:p w:rsidR="00735FE3" w:rsidRPr="00231F20" w:rsidRDefault="00735FE3" w:rsidP="00EF2264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559" w:name="_Toc536089918"/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状态</w:t>
      </w:r>
      <w:bookmarkEnd w:id="559"/>
    </w:p>
    <w:p w:rsidR="001B0E84" w:rsidRPr="00231F20" w:rsidRDefault="00045119" w:rsidP="001B0E84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正常、已冻结</w:t>
      </w:r>
      <w:r w:rsidRPr="00231F20">
        <w:rPr>
          <w:rFonts w:ascii="微软雅黑" w:eastAsia="微软雅黑" w:hAnsi="微软雅黑"/>
        </w:rPr>
        <w:t>、无效</w:t>
      </w:r>
    </w:p>
    <w:p w:rsidR="00982F4A" w:rsidRPr="00231F20" w:rsidRDefault="00982F4A" w:rsidP="001B0E84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状态默认为正</w:t>
      </w:r>
      <w:r w:rsidRPr="00231F20">
        <w:rPr>
          <w:rFonts w:ascii="微软雅黑" w:eastAsia="微软雅黑" w:hAnsi="微软雅黑" w:hint="eastAsia"/>
        </w:rPr>
        <w:t>常</w:t>
      </w:r>
    </w:p>
    <w:p w:rsidR="00982F4A" w:rsidRPr="00231F20" w:rsidRDefault="00982F4A" w:rsidP="001B0E84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后台</w:t>
      </w:r>
      <w:r w:rsidRPr="00231F20">
        <w:rPr>
          <w:rFonts w:ascii="微软雅黑" w:eastAsia="微软雅黑" w:hAnsi="微软雅黑"/>
        </w:rPr>
        <w:t>操作冻结后，状态置为‘</w:t>
      </w:r>
      <w:r w:rsidRPr="00231F20">
        <w:rPr>
          <w:rFonts w:ascii="微软雅黑" w:eastAsia="微软雅黑" w:hAnsi="微软雅黑" w:hint="eastAsia"/>
        </w:rPr>
        <w:t>已冻结</w:t>
      </w:r>
      <w:r w:rsidRPr="00231F20">
        <w:rPr>
          <w:rFonts w:ascii="微软雅黑" w:eastAsia="微软雅黑" w:hAnsi="微软雅黑"/>
        </w:rPr>
        <w:t>’</w:t>
      </w:r>
    </w:p>
    <w:p w:rsidR="00982F4A" w:rsidRPr="00231F20" w:rsidRDefault="00982F4A" w:rsidP="001B0E84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后台</w:t>
      </w:r>
      <w:r w:rsidRPr="00231F20">
        <w:rPr>
          <w:rFonts w:ascii="微软雅黑" w:eastAsia="微软雅黑" w:hAnsi="微软雅黑"/>
        </w:rPr>
        <w:t>将账号删除</w:t>
      </w:r>
      <w:r w:rsidRPr="00231F20">
        <w:rPr>
          <w:rFonts w:ascii="微软雅黑" w:eastAsia="微软雅黑" w:hAnsi="微软雅黑" w:hint="eastAsia"/>
        </w:rPr>
        <w:t>后</w:t>
      </w:r>
      <w:r w:rsidRPr="00231F20">
        <w:rPr>
          <w:rFonts w:ascii="微软雅黑" w:eastAsia="微软雅黑" w:hAnsi="微软雅黑"/>
        </w:rPr>
        <w:t>置为‘</w:t>
      </w:r>
      <w:r w:rsidRPr="00231F20">
        <w:rPr>
          <w:rFonts w:ascii="微软雅黑" w:eastAsia="微软雅黑" w:hAnsi="微软雅黑" w:hint="eastAsia"/>
        </w:rPr>
        <w:t>无效</w:t>
      </w:r>
      <w:r w:rsidRPr="00231F20">
        <w:rPr>
          <w:rFonts w:ascii="微软雅黑" w:eastAsia="微软雅黑" w:hAnsi="微软雅黑"/>
        </w:rPr>
        <w:t>’</w:t>
      </w:r>
    </w:p>
    <w:p w:rsidR="00735120" w:rsidRPr="00231F20" w:rsidRDefault="00735120" w:rsidP="00EF2264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560" w:name="_Toc536089919"/>
      <w:r w:rsidRPr="00231F20">
        <w:rPr>
          <w:rFonts w:ascii="微软雅黑" w:eastAsia="微软雅黑" w:hAnsi="微软雅黑" w:hint="eastAsia"/>
        </w:rPr>
        <w:t>账号的</w:t>
      </w:r>
      <w:r w:rsidRPr="00231F20">
        <w:rPr>
          <w:rFonts w:ascii="微软雅黑" w:eastAsia="微软雅黑" w:hAnsi="微软雅黑"/>
        </w:rPr>
        <w:t>功能权限</w:t>
      </w:r>
      <w:bookmarkEnd w:id="560"/>
    </w:p>
    <w:p w:rsidR="00735120" w:rsidRPr="00231F20" w:rsidRDefault="00735120" w:rsidP="001B0E84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拥有的功能权限=账号所属的角色拥有的功能权限+账号拥有的特殊权限。</w:t>
      </w:r>
    </w:p>
    <w:p w:rsidR="002721EE" w:rsidRPr="00231F20" w:rsidRDefault="002721EE" w:rsidP="00EF2264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561" w:name="_Toc536089920"/>
      <w:r w:rsidRPr="00231F20">
        <w:rPr>
          <w:rFonts w:ascii="微软雅黑" w:eastAsia="微软雅黑" w:hAnsi="微软雅黑" w:hint="eastAsia"/>
        </w:rPr>
        <w:t>部门级别</w:t>
      </w:r>
      <w:bookmarkEnd w:id="561"/>
    </w:p>
    <w:p w:rsidR="002721EE" w:rsidRPr="00231F20" w:rsidRDefault="002721EE" w:rsidP="002721EE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总部</w:t>
      </w:r>
      <w:r w:rsidR="00D0295A"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 w:hint="eastAsia"/>
        </w:rPr>
        <w:t>分公司</w:t>
      </w:r>
      <w:r w:rsidR="00D0295A"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 w:hint="eastAsia"/>
        </w:rPr>
        <w:t>管理部</w:t>
      </w:r>
      <w:r w:rsidR="00D0295A"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 w:hint="eastAsia"/>
        </w:rPr>
        <w:t>区域</w:t>
      </w:r>
      <w:r w:rsidR="00D0295A"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 w:hint="eastAsia"/>
        </w:rPr>
        <w:t>办公点</w:t>
      </w:r>
    </w:p>
    <w:p w:rsidR="00982F4A" w:rsidRPr="00231F20" w:rsidRDefault="00982F4A" w:rsidP="002721EE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部门</w:t>
      </w:r>
      <w:r w:rsidRPr="00231F20">
        <w:rPr>
          <w:rFonts w:ascii="微软雅黑" w:eastAsia="微软雅黑" w:hAnsi="微软雅黑"/>
        </w:rPr>
        <w:t>的上下级关系，与部门级别没</w:t>
      </w:r>
      <w:r w:rsidRPr="00231F20">
        <w:rPr>
          <w:rFonts w:ascii="微软雅黑" w:eastAsia="微软雅黑" w:hAnsi="微软雅黑" w:hint="eastAsia"/>
        </w:rPr>
        <w:t>有</w:t>
      </w:r>
      <w:r w:rsidRPr="00231F20">
        <w:rPr>
          <w:rFonts w:ascii="微软雅黑" w:eastAsia="微软雅黑" w:hAnsi="微软雅黑"/>
        </w:rPr>
        <w:t>必然关系。</w:t>
      </w:r>
    </w:p>
    <w:p w:rsidR="00FE5129" w:rsidRPr="00231F20" w:rsidRDefault="00FE5129" w:rsidP="00EF2264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562" w:name="_Toc536089921"/>
      <w:r w:rsidRPr="00231F20">
        <w:rPr>
          <w:rFonts w:ascii="微软雅黑" w:eastAsia="微软雅黑" w:hAnsi="微软雅黑" w:hint="eastAsia"/>
        </w:rPr>
        <w:t>部门类型</w:t>
      </w:r>
      <w:bookmarkEnd w:id="562"/>
    </w:p>
    <w:p w:rsidR="002721EE" w:rsidRPr="00231F20" w:rsidRDefault="00FE5129" w:rsidP="001B0E84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当</w:t>
      </w:r>
      <w:r w:rsidRPr="00231F20">
        <w:rPr>
          <w:rFonts w:ascii="微软雅黑" w:eastAsia="微软雅黑" w:hAnsi="微软雅黑"/>
        </w:rPr>
        <w:t>部门级别</w:t>
      </w:r>
      <w:r w:rsidRPr="00231F20">
        <w:rPr>
          <w:rFonts w:ascii="微软雅黑" w:eastAsia="微软雅黑" w:hAnsi="微软雅黑" w:hint="eastAsia"/>
        </w:rPr>
        <w:t>选择</w:t>
      </w:r>
      <w:r w:rsidRPr="00231F20">
        <w:rPr>
          <w:rFonts w:ascii="微软雅黑" w:eastAsia="微软雅黑" w:hAnsi="微软雅黑"/>
        </w:rPr>
        <w:t>为办公点</w:t>
      </w:r>
      <w:r w:rsidRPr="00231F20">
        <w:rPr>
          <w:rFonts w:ascii="微软雅黑" w:eastAsia="微软雅黑" w:hAnsi="微软雅黑" w:hint="eastAsia"/>
        </w:rPr>
        <w:t>时</w:t>
      </w:r>
      <w:r w:rsidRPr="00231F20">
        <w:rPr>
          <w:rFonts w:ascii="微软雅黑" w:eastAsia="微软雅黑" w:hAnsi="微软雅黑"/>
        </w:rPr>
        <w:t>，部门类型展示，且为必填项</w:t>
      </w:r>
    </w:p>
    <w:p w:rsidR="00FE5129" w:rsidRPr="00231F20" w:rsidRDefault="00FE5129" w:rsidP="001B0E84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可选项</w:t>
      </w:r>
      <w:r w:rsidRPr="00231F20">
        <w:rPr>
          <w:rFonts w:ascii="微软雅黑" w:eastAsia="微软雅黑" w:hAnsi="微软雅黑"/>
        </w:rPr>
        <w:t>有</w:t>
      </w:r>
      <w:r w:rsidRPr="00231F20">
        <w:rPr>
          <w:rFonts w:ascii="微软雅黑" w:eastAsia="微软雅黑" w:hAnsi="微软雅黑" w:hint="eastAsia"/>
        </w:rPr>
        <w:t>门店</w:t>
      </w:r>
      <w:r w:rsidRPr="00231F20">
        <w:rPr>
          <w:rFonts w:ascii="微软雅黑" w:eastAsia="微软雅黑" w:hAnsi="微软雅黑"/>
        </w:rPr>
        <w:t>、停车场、</w:t>
      </w:r>
      <w:r w:rsidRPr="00231F20">
        <w:rPr>
          <w:rFonts w:ascii="微软雅黑" w:eastAsia="微软雅黑" w:hAnsi="微软雅黑" w:hint="eastAsia"/>
        </w:rPr>
        <w:t>交车</w:t>
      </w:r>
      <w:r w:rsidRPr="00231F20">
        <w:rPr>
          <w:rFonts w:ascii="微软雅黑" w:eastAsia="微软雅黑" w:hAnsi="微软雅黑"/>
        </w:rPr>
        <w:t>中心、维修厂</w:t>
      </w:r>
    </w:p>
    <w:p w:rsidR="00C42305" w:rsidRPr="00231F20" w:rsidRDefault="00C42305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563" w:name="_Toc536089922"/>
      <w:r w:rsidRPr="00231F20">
        <w:rPr>
          <w:rFonts w:ascii="微软雅黑" w:eastAsia="微软雅黑" w:hAnsi="微软雅黑" w:hint="eastAsia"/>
        </w:rPr>
        <w:t>操作失败</w:t>
      </w:r>
      <w:r w:rsidRPr="00231F20">
        <w:rPr>
          <w:rFonts w:ascii="微软雅黑" w:eastAsia="微软雅黑" w:hAnsi="微软雅黑"/>
        </w:rPr>
        <w:t>提示原因</w:t>
      </w:r>
      <w:bookmarkEnd w:id="563"/>
    </w:p>
    <w:p w:rsidR="00C42305" w:rsidRPr="00231F20" w:rsidRDefault="00C42305" w:rsidP="00C42305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规则问题，则提示具体的原因</w:t>
      </w:r>
    </w:p>
    <w:p w:rsidR="00C42305" w:rsidRPr="00231F20" w:rsidRDefault="00C42305" w:rsidP="001B0E84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因系统问题，则提示</w:t>
      </w:r>
      <w:r w:rsidRPr="00231F20">
        <w:rPr>
          <w:rFonts w:ascii="微软雅黑" w:eastAsia="微软雅黑" w:hAnsi="微软雅黑" w:hint="eastAsia"/>
        </w:rPr>
        <w:t>稍后</w:t>
      </w:r>
      <w:r w:rsidRPr="00231F20">
        <w:rPr>
          <w:rFonts w:ascii="微软雅黑" w:eastAsia="微软雅黑" w:hAnsi="微软雅黑"/>
        </w:rPr>
        <w:t>重试</w:t>
      </w:r>
    </w:p>
    <w:p w:rsidR="00AC6E55" w:rsidRPr="00231F20" w:rsidRDefault="00AC6E55" w:rsidP="00C423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564" w:name="_Toc536089923"/>
      <w:r w:rsidRPr="00231F20">
        <w:rPr>
          <w:rFonts w:ascii="微软雅黑" w:eastAsia="微软雅黑" w:hAnsi="微软雅黑" w:hint="eastAsia"/>
        </w:rPr>
        <w:t>需求详情</w:t>
      </w:r>
      <w:bookmarkEnd w:id="564"/>
    </w:p>
    <w:p w:rsidR="00C47995" w:rsidRPr="00231F20" w:rsidRDefault="00C47995" w:rsidP="00C47995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除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外</w:t>
      </w:r>
      <w:r w:rsidRPr="00231F20">
        <w:rPr>
          <w:rFonts w:ascii="微软雅黑" w:eastAsia="微软雅黑" w:hAnsi="微软雅黑"/>
        </w:rPr>
        <w:t>，所有的功能按钮均需要做功能权限控制。</w:t>
      </w:r>
    </w:p>
    <w:p w:rsidR="00AC6E55" w:rsidRPr="00231F20" w:rsidRDefault="009B575F" w:rsidP="00C42305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565" w:name="_Toc536089924"/>
      <w:r w:rsidRPr="00231F20">
        <w:rPr>
          <w:rFonts w:ascii="微软雅黑" w:eastAsia="微软雅黑" w:hAnsi="微软雅黑" w:hint="eastAsia"/>
        </w:rPr>
        <w:t>部门管理</w:t>
      </w:r>
      <w:bookmarkEnd w:id="565"/>
    </w:p>
    <w:p w:rsidR="00116E90" w:rsidRPr="00231F20" w:rsidRDefault="00116E90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566" w:name="_Toc536089925"/>
      <w:r w:rsidRPr="00231F20">
        <w:rPr>
          <w:rFonts w:ascii="微软雅黑" w:eastAsia="微软雅黑" w:hAnsi="微软雅黑" w:hint="eastAsia"/>
        </w:rPr>
        <w:t>部门管理</w:t>
      </w:r>
      <w:r w:rsidRPr="00231F20">
        <w:rPr>
          <w:rFonts w:ascii="微软雅黑" w:eastAsia="微软雅黑" w:hAnsi="微软雅黑"/>
        </w:rPr>
        <w:t>列表页</w:t>
      </w:r>
      <w:bookmarkEnd w:id="566"/>
    </w:p>
    <w:p w:rsidR="00116E90" w:rsidRPr="00231F20" w:rsidRDefault="00116E90" w:rsidP="00EC46EA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管理页面展示规则</w:t>
      </w:r>
    </w:p>
    <w:p w:rsidR="00116E90" w:rsidRPr="00231F20" w:rsidRDefault="00116E90" w:rsidP="00EC46EA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以树形</w:t>
      </w:r>
      <w:r w:rsidRPr="00231F20">
        <w:rPr>
          <w:rFonts w:ascii="微软雅黑" w:eastAsia="微软雅黑" w:hAnsi="微软雅黑"/>
        </w:rPr>
        <w:t>结构展示，默认有一个根节点为‘</w:t>
      </w:r>
      <w:r w:rsidRPr="00231F20">
        <w:rPr>
          <w:rFonts w:ascii="微软雅黑" w:eastAsia="微软雅黑" w:hAnsi="微软雅黑" w:hint="eastAsia"/>
        </w:rPr>
        <w:t>总公司</w:t>
      </w:r>
      <w:r w:rsidRPr="00231F20">
        <w:rPr>
          <w:rFonts w:ascii="微软雅黑" w:eastAsia="微软雅黑" w:hAnsi="微软雅黑"/>
        </w:rPr>
        <w:t>’</w:t>
      </w:r>
    </w:p>
    <w:p w:rsidR="007F03EF" w:rsidRPr="00231F20" w:rsidRDefault="007F03EF" w:rsidP="007F03E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默认</w:t>
      </w:r>
      <w:r w:rsidRPr="00231F20">
        <w:rPr>
          <w:rFonts w:ascii="微软雅黑" w:eastAsia="微软雅黑" w:hAnsi="微软雅黑"/>
        </w:rPr>
        <w:t>根节点，部门</w:t>
      </w:r>
      <w:r w:rsidRPr="00231F20">
        <w:rPr>
          <w:rFonts w:ascii="微软雅黑" w:eastAsia="微软雅黑" w:hAnsi="微软雅黑" w:hint="eastAsia"/>
        </w:rPr>
        <w:t>编号</w:t>
      </w:r>
      <w:r w:rsidRPr="00231F20">
        <w:rPr>
          <w:rFonts w:ascii="微软雅黑" w:eastAsia="微软雅黑" w:hAnsi="微软雅黑"/>
        </w:rPr>
        <w:t>为</w:t>
      </w:r>
      <w:r w:rsidRPr="00231F20">
        <w:rPr>
          <w:rFonts w:ascii="微软雅黑" w:eastAsia="微软雅黑" w:hAnsi="微软雅黑" w:hint="eastAsia"/>
        </w:rPr>
        <w:t>Z</w:t>
      </w:r>
      <w:r w:rsidRPr="00231F20">
        <w:rPr>
          <w:rFonts w:ascii="微软雅黑" w:eastAsia="微软雅黑" w:hAnsi="微软雅黑"/>
        </w:rPr>
        <w:t>000001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部门名称为总公司，所在城市</w:t>
      </w:r>
      <w:r w:rsidR="0057146D" w:rsidRPr="00231F20">
        <w:rPr>
          <w:rFonts w:ascii="微软雅黑" w:eastAsia="微软雅黑" w:hAnsi="微软雅黑" w:hint="eastAsia"/>
        </w:rPr>
        <w:t>为</w:t>
      </w:r>
      <w:r w:rsidR="0057146D" w:rsidRPr="00231F20">
        <w:rPr>
          <w:rFonts w:ascii="微软雅黑" w:eastAsia="微软雅黑" w:hAnsi="微软雅黑"/>
        </w:rPr>
        <w:t>北京</w:t>
      </w:r>
      <w:r w:rsidR="002D38EF" w:rsidRPr="00231F20">
        <w:rPr>
          <w:rFonts w:ascii="微软雅黑" w:eastAsia="微软雅黑" w:hAnsi="微软雅黑" w:hint="eastAsia"/>
        </w:rPr>
        <w:t>，</w:t>
      </w:r>
      <w:r w:rsidR="002D38EF" w:rsidRPr="00231F20">
        <w:rPr>
          <w:rFonts w:ascii="微软雅黑" w:eastAsia="微软雅黑" w:hAnsi="微软雅黑"/>
        </w:rPr>
        <w:t>部门级别为总部、</w:t>
      </w:r>
      <w:r w:rsidR="002D38EF" w:rsidRPr="00231F20">
        <w:rPr>
          <w:rFonts w:ascii="微软雅黑" w:eastAsia="微软雅黑" w:hAnsi="微软雅黑" w:hint="eastAsia"/>
        </w:rPr>
        <w:t>支持</w:t>
      </w:r>
      <w:r w:rsidR="002D38EF" w:rsidRPr="00231F20">
        <w:rPr>
          <w:rFonts w:ascii="微软雅黑" w:eastAsia="微软雅黑" w:hAnsi="微软雅黑"/>
        </w:rPr>
        <w:t>业务线</w:t>
      </w:r>
      <w:r w:rsidR="002D38EF" w:rsidRPr="00231F20">
        <w:rPr>
          <w:rFonts w:ascii="微软雅黑" w:eastAsia="微软雅黑" w:hAnsi="微软雅黑" w:hint="eastAsia"/>
        </w:rPr>
        <w:t>均</w:t>
      </w:r>
      <w:r w:rsidR="002D38EF" w:rsidRPr="00231F20">
        <w:rPr>
          <w:rFonts w:ascii="微软雅黑" w:eastAsia="微软雅黑" w:hAnsi="微软雅黑"/>
        </w:rPr>
        <w:t>勾选，新建时间</w:t>
      </w:r>
      <w:r w:rsidR="002D38EF" w:rsidRPr="00231F20">
        <w:rPr>
          <w:rFonts w:ascii="微软雅黑" w:eastAsia="微软雅黑" w:hAnsi="微软雅黑" w:hint="eastAsia"/>
        </w:rPr>
        <w:t>为</w:t>
      </w:r>
      <w:r w:rsidR="002D38EF" w:rsidRPr="00231F20">
        <w:rPr>
          <w:rFonts w:ascii="微软雅黑" w:eastAsia="微软雅黑" w:hAnsi="微软雅黑"/>
        </w:rPr>
        <w:t>系统上线时间，新建人</w:t>
      </w:r>
      <w:r w:rsidR="002D38EF" w:rsidRPr="00231F20">
        <w:rPr>
          <w:rFonts w:ascii="微软雅黑" w:eastAsia="微软雅黑" w:hAnsi="微软雅黑" w:hint="eastAsia"/>
        </w:rPr>
        <w:t>为超级管理员</w:t>
      </w:r>
      <w:r w:rsidR="002D38EF" w:rsidRPr="00231F20">
        <w:rPr>
          <w:rFonts w:ascii="微软雅黑" w:eastAsia="微软雅黑" w:hAnsi="微软雅黑"/>
        </w:rPr>
        <w:t>。其他</w:t>
      </w:r>
      <w:r w:rsidR="002D38EF" w:rsidRPr="00231F20">
        <w:rPr>
          <w:rFonts w:ascii="微软雅黑" w:eastAsia="微软雅黑" w:hAnsi="微软雅黑" w:hint="eastAsia"/>
        </w:rPr>
        <w:t>信息</w:t>
      </w:r>
      <w:r w:rsidR="002D38EF" w:rsidRPr="00231F20">
        <w:rPr>
          <w:rFonts w:ascii="微软雅黑" w:eastAsia="微软雅黑" w:hAnsi="微软雅黑"/>
        </w:rPr>
        <w:t>为空。允许修改。</w:t>
      </w:r>
    </w:p>
    <w:p w:rsidR="00116E90" w:rsidRPr="00231F20" w:rsidRDefault="00116E90" w:rsidP="00EC46EA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每个</w:t>
      </w:r>
      <w:r w:rsidRPr="00231F20">
        <w:rPr>
          <w:rFonts w:ascii="微软雅黑" w:eastAsia="微软雅黑" w:hAnsi="微软雅黑"/>
        </w:rPr>
        <w:t>节点</w:t>
      </w:r>
      <w:r w:rsidRPr="00231F20">
        <w:rPr>
          <w:rFonts w:ascii="微软雅黑" w:eastAsia="微软雅黑" w:hAnsi="微软雅黑" w:hint="eastAsia"/>
        </w:rPr>
        <w:t>由</w:t>
      </w:r>
      <w:r w:rsidRPr="00231F20">
        <w:rPr>
          <w:rFonts w:ascii="微软雅黑" w:eastAsia="微软雅黑" w:hAnsi="微软雅黑"/>
        </w:rPr>
        <w:t>单选框</w:t>
      </w:r>
      <w:r w:rsidRPr="00231F20">
        <w:rPr>
          <w:rFonts w:ascii="微软雅黑" w:eastAsia="微软雅黑" w:hAnsi="微软雅黑" w:hint="eastAsia"/>
        </w:rPr>
        <w:t>和</w:t>
      </w:r>
      <w:r w:rsidRPr="00231F20">
        <w:rPr>
          <w:rFonts w:ascii="微软雅黑" w:eastAsia="微软雅黑" w:hAnsi="微软雅黑"/>
        </w:rPr>
        <w:t>部门名称构成，</w:t>
      </w:r>
      <w:r w:rsidRPr="00231F20">
        <w:rPr>
          <w:rFonts w:ascii="微软雅黑" w:eastAsia="微软雅黑" w:hAnsi="微软雅黑" w:hint="eastAsia"/>
        </w:rPr>
        <w:t>树状</w:t>
      </w:r>
      <w:r w:rsidRPr="00231F20">
        <w:rPr>
          <w:rFonts w:ascii="微软雅黑" w:eastAsia="微软雅黑" w:hAnsi="微软雅黑"/>
        </w:rPr>
        <w:t>结构展示。</w:t>
      </w:r>
    </w:p>
    <w:p w:rsidR="00116E90" w:rsidRPr="00231F20" w:rsidRDefault="00116E90" w:rsidP="00EC46EA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每个</w:t>
      </w:r>
      <w:r w:rsidRPr="00231F20">
        <w:rPr>
          <w:rFonts w:ascii="微软雅黑" w:eastAsia="微软雅黑" w:hAnsi="微软雅黑"/>
        </w:rPr>
        <w:t>节点的子节点为，上级部门为该部门的所有部门</w:t>
      </w:r>
    </w:p>
    <w:p w:rsidR="00116E90" w:rsidRPr="00231F20" w:rsidRDefault="00116E90" w:rsidP="0057146D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例如北京公司</w:t>
      </w:r>
      <w:r w:rsidRPr="00231F20">
        <w:rPr>
          <w:rFonts w:ascii="微软雅黑" w:eastAsia="微软雅黑" w:hAnsi="微软雅黑"/>
        </w:rPr>
        <w:t>的上级部门为总公司、天津公司的上级部门为总公司、上海总公司的上级部门是总公司</w:t>
      </w:r>
    </w:p>
    <w:p w:rsidR="00116E90" w:rsidRPr="00231F20" w:rsidRDefault="00116E90" w:rsidP="00116E90">
      <w:pPr>
        <w:ind w:firstLine="42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北京</w:t>
      </w:r>
      <w:r w:rsidRPr="00231F20">
        <w:rPr>
          <w:rFonts w:ascii="微软雅黑" w:eastAsia="微软雅黑" w:hAnsi="微软雅黑"/>
        </w:rPr>
        <w:t>门店</w:t>
      </w:r>
      <w:r w:rsidRPr="00231F20">
        <w:rPr>
          <w:rFonts w:ascii="微软雅黑" w:eastAsia="微软雅黑" w:hAnsi="微软雅黑" w:hint="eastAsia"/>
        </w:rPr>
        <w:t>1的</w:t>
      </w:r>
      <w:r w:rsidRPr="00231F20">
        <w:rPr>
          <w:rFonts w:ascii="微软雅黑" w:eastAsia="微软雅黑" w:hAnsi="微软雅黑"/>
        </w:rPr>
        <w:t>上级部门为北京公司</w:t>
      </w:r>
      <w:r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/>
        </w:rPr>
        <w:t>北京门店</w:t>
      </w:r>
      <w:r w:rsidRPr="00231F20">
        <w:rPr>
          <w:rFonts w:ascii="微软雅黑" w:eastAsia="微软雅黑" w:hAnsi="微软雅黑" w:hint="eastAsia"/>
        </w:rPr>
        <w:t>2的</w:t>
      </w:r>
      <w:r w:rsidRPr="00231F20">
        <w:rPr>
          <w:rFonts w:ascii="微软雅黑" w:eastAsia="微软雅黑" w:hAnsi="微软雅黑"/>
        </w:rPr>
        <w:t>上级部门为北京公司，</w:t>
      </w:r>
    </w:p>
    <w:p w:rsidR="00116E90" w:rsidRPr="00231F20" w:rsidRDefault="00116E90" w:rsidP="00116E90">
      <w:pPr>
        <w:ind w:firstLine="42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则</w:t>
      </w:r>
      <w:r w:rsidRPr="00231F20">
        <w:rPr>
          <w:rFonts w:ascii="微软雅黑" w:eastAsia="微软雅黑" w:hAnsi="微软雅黑"/>
        </w:rPr>
        <w:t>组织</w:t>
      </w:r>
      <w:r w:rsidRPr="00231F20">
        <w:rPr>
          <w:rFonts w:ascii="微软雅黑" w:eastAsia="微软雅黑" w:hAnsi="微软雅黑" w:hint="eastAsia"/>
        </w:rPr>
        <w:t>结构树</w:t>
      </w:r>
      <w:r w:rsidRPr="00231F20">
        <w:rPr>
          <w:rFonts w:ascii="微软雅黑" w:eastAsia="微软雅黑" w:hAnsi="微软雅黑"/>
        </w:rPr>
        <w:t>展示如下图</w:t>
      </w:r>
    </w:p>
    <w:p w:rsidR="00116E90" w:rsidRPr="00231F20" w:rsidRDefault="00116E90" w:rsidP="00116E90">
      <w:pPr>
        <w:ind w:firstLine="42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  <w:noProof/>
        </w:rPr>
        <w:drawing>
          <wp:inline distT="0" distB="0" distL="0" distR="0" wp14:anchorId="367DCE84" wp14:editId="13686D88">
            <wp:extent cx="2428571" cy="18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90" w:rsidRPr="00231F20" w:rsidRDefault="00116E90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567" w:name="_Toc536089926"/>
      <w:r w:rsidRPr="00231F20">
        <w:rPr>
          <w:rFonts w:ascii="微软雅黑" w:eastAsia="微软雅黑" w:hAnsi="微软雅黑" w:hint="eastAsia"/>
        </w:rPr>
        <w:t>【新建</w:t>
      </w:r>
      <w:r w:rsidRPr="00231F20">
        <w:rPr>
          <w:rFonts w:ascii="微软雅黑" w:eastAsia="微软雅黑" w:hAnsi="微软雅黑"/>
        </w:rPr>
        <w:t>子部门</w:t>
      </w:r>
      <w:r w:rsidRPr="00231F20">
        <w:rPr>
          <w:rFonts w:ascii="微软雅黑" w:eastAsia="微软雅黑" w:hAnsi="微软雅黑" w:hint="eastAsia"/>
        </w:rPr>
        <w:t>】功能</w:t>
      </w:r>
      <w:bookmarkEnd w:id="567"/>
    </w:p>
    <w:p w:rsidR="00E371BF" w:rsidRPr="00231F20" w:rsidRDefault="00116E90" w:rsidP="00EC46EA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1838"/>
        <w:gridCol w:w="1134"/>
        <w:gridCol w:w="5670"/>
      </w:tblGrid>
      <w:tr w:rsidR="002D7BDA" w:rsidRPr="00231F20" w:rsidTr="00E371BF">
        <w:tc>
          <w:tcPr>
            <w:tcW w:w="1838" w:type="dxa"/>
          </w:tcPr>
          <w:p w:rsidR="002D7BDA" w:rsidRPr="00231F20" w:rsidRDefault="002D7BDA" w:rsidP="002D7BDA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字段名</w:t>
            </w:r>
          </w:p>
        </w:tc>
        <w:tc>
          <w:tcPr>
            <w:tcW w:w="1134" w:type="dxa"/>
          </w:tcPr>
          <w:p w:rsidR="002D7BDA" w:rsidRPr="00231F20" w:rsidRDefault="002D7BDA" w:rsidP="002D7BDA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类型</w:t>
            </w:r>
          </w:p>
        </w:tc>
        <w:tc>
          <w:tcPr>
            <w:tcW w:w="5670" w:type="dxa"/>
          </w:tcPr>
          <w:p w:rsidR="002D7BDA" w:rsidRPr="00231F20" w:rsidRDefault="002D7BDA" w:rsidP="002D7BDA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约束</w:t>
            </w:r>
          </w:p>
        </w:tc>
      </w:tr>
      <w:tr w:rsidR="002316F5" w:rsidRPr="00231F20" w:rsidTr="00426E9E">
        <w:tc>
          <w:tcPr>
            <w:tcW w:w="8642" w:type="dxa"/>
            <w:gridSpan w:val="3"/>
          </w:tcPr>
          <w:p w:rsidR="002316F5" w:rsidRPr="00231F20" w:rsidRDefault="002316F5" w:rsidP="002D7BDA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基本信息</w:t>
            </w:r>
          </w:p>
        </w:tc>
      </w:tr>
      <w:tr w:rsidR="002D7BDA" w:rsidRPr="00231F20" w:rsidTr="00E371BF">
        <w:tc>
          <w:tcPr>
            <w:tcW w:w="1838" w:type="dxa"/>
          </w:tcPr>
          <w:p w:rsidR="002D7BDA" w:rsidRPr="00231F20" w:rsidRDefault="00E371BF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部门编号</w:t>
            </w:r>
          </w:p>
        </w:tc>
        <w:tc>
          <w:tcPr>
            <w:tcW w:w="1134" w:type="dxa"/>
          </w:tcPr>
          <w:p w:rsidR="002D7BDA" w:rsidRPr="00231F20" w:rsidRDefault="00E371BF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5670" w:type="dxa"/>
          </w:tcPr>
          <w:p w:rsidR="002D7BDA" w:rsidRPr="00231F20" w:rsidRDefault="00E371BF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允许</w:t>
            </w:r>
            <w:r w:rsidRPr="00231F20">
              <w:rPr>
                <w:rFonts w:ascii="微软雅黑" w:eastAsia="微软雅黑" w:hAnsi="微软雅黑"/>
              </w:rPr>
              <w:t>录入</w:t>
            </w:r>
            <w:r w:rsidR="004B72A0" w:rsidRPr="00231F20">
              <w:rPr>
                <w:rFonts w:ascii="微软雅黑" w:eastAsia="微软雅黑" w:hAnsi="微软雅黑" w:hint="eastAsia"/>
              </w:rPr>
              <w:t>固定</w:t>
            </w:r>
            <w:r w:rsidR="004B72A0" w:rsidRPr="00231F20">
              <w:rPr>
                <w:rFonts w:ascii="微软雅黑" w:eastAsia="微软雅黑" w:hAnsi="微软雅黑"/>
              </w:rPr>
              <w:t>首字母+</w:t>
            </w:r>
            <w:r w:rsidRPr="00231F20">
              <w:rPr>
                <w:rFonts w:ascii="微软雅黑" w:eastAsia="微软雅黑" w:hAnsi="微软雅黑" w:hint="eastAsia"/>
              </w:rPr>
              <w:t>6位</w:t>
            </w:r>
            <w:r w:rsidR="00802F10" w:rsidRPr="00231F20">
              <w:rPr>
                <w:rFonts w:ascii="微软雅黑" w:eastAsia="微软雅黑" w:hAnsi="微软雅黑"/>
              </w:rPr>
              <w:t>字符</w:t>
            </w:r>
            <w:r w:rsidR="004B72A0" w:rsidRPr="00231F20">
              <w:rPr>
                <w:rFonts w:ascii="微软雅黑" w:eastAsia="微软雅黑" w:hAnsi="微软雅黑" w:hint="eastAsia"/>
              </w:rPr>
              <w:t>（共7位）</w:t>
            </w:r>
            <w:r w:rsidR="00802F10" w:rsidRPr="00231F20">
              <w:rPr>
                <w:rFonts w:ascii="微软雅黑" w:eastAsia="微软雅黑" w:hAnsi="微软雅黑"/>
              </w:rPr>
              <w:t>，支持数字和字母，不支持特殊符号</w:t>
            </w:r>
            <w:r w:rsidR="00802F10" w:rsidRPr="00231F20">
              <w:rPr>
                <w:rFonts w:ascii="微软雅黑" w:eastAsia="微软雅黑" w:hAnsi="微软雅黑" w:hint="eastAsia"/>
              </w:rPr>
              <w:t>，</w:t>
            </w:r>
            <w:r w:rsidR="00B120C2" w:rsidRPr="00231F20">
              <w:rPr>
                <w:rFonts w:ascii="微软雅黑" w:eastAsia="微软雅黑" w:hAnsi="微软雅黑" w:hint="eastAsia"/>
              </w:rPr>
              <w:t>必填</w:t>
            </w:r>
            <w:r w:rsidR="00B120C2" w:rsidRPr="00231F20">
              <w:rPr>
                <w:rFonts w:ascii="微软雅黑" w:eastAsia="微软雅黑" w:hAnsi="微软雅黑"/>
              </w:rPr>
              <w:t>。</w:t>
            </w:r>
            <w:r w:rsidR="004B72A0" w:rsidRPr="00231F20">
              <w:rPr>
                <w:rFonts w:ascii="微软雅黑" w:eastAsia="微软雅黑" w:hAnsi="微软雅黑" w:hint="eastAsia"/>
              </w:rPr>
              <w:t>固定首字母规则</w:t>
            </w:r>
            <w:r w:rsidR="004B72A0" w:rsidRPr="00231F20">
              <w:rPr>
                <w:rFonts w:ascii="微软雅黑" w:eastAsia="微软雅黑" w:hAnsi="微软雅黑"/>
              </w:rPr>
              <w:t>如下</w:t>
            </w:r>
            <w:r w:rsidR="00802F10" w:rsidRPr="00231F20">
              <w:rPr>
                <w:rFonts w:ascii="微软雅黑" w:eastAsia="微软雅黑" w:hAnsi="微软雅黑"/>
              </w:rPr>
              <w:t>。</w:t>
            </w:r>
          </w:p>
          <w:p w:rsidR="00802F10" w:rsidRPr="00231F20" w:rsidRDefault="00802F10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部门</w:t>
            </w:r>
            <w:r w:rsidRPr="00231F20">
              <w:rPr>
                <w:rFonts w:ascii="微软雅黑" w:eastAsia="微软雅黑" w:hAnsi="微软雅黑"/>
              </w:rPr>
              <w:t>级别为总部的，首字母必须为Z</w:t>
            </w:r>
          </w:p>
          <w:p w:rsidR="00802F10" w:rsidRPr="00231F20" w:rsidRDefault="00802F10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部门</w:t>
            </w:r>
            <w:r w:rsidRPr="00231F20">
              <w:rPr>
                <w:rFonts w:ascii="微软雅黑" w:eastAsia="微软雅黑" w:hAnsi="微软雅黑"/>
              </w:rPr>
              <w:t>级别为</w:t>
            </w:r>
            <w:r w:rsidRPr="00231F20">
              <w:rPr>
                <w:rFonts w:ascii="微软雅黑" w:eastAsia="微软雅黑" w:hAnsi="微软雅黑" w:hint="eastAsia"/>
              </w:rPr>
              <w:t>分公司</w:t>
            </w:r>
            <w:r w:rsidRPr="00231F20">
              <w:rPr>
                <w:rFonts w:ascii="微软雅黑" w:eastAsia="微软雅黑" w:hAnsi="微软雅黑"/>
              </w:rPr>
              <w:t>，首字母必须为F</w:t>
            </w:r>
          </w:p>
          <w:p w:rsidR="00802F10" w:rsidRPr="00231F20" w:rsidRDefault="00802F10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部门</w:t>
            </w:r>
            <w:r w:rsidRPr="00231F20">
              <w:rPr>
                <w:rFonts w:ascii="微软雅黑" w:eastAsia="微软雅黑" w:hAnsi="微软雅黑"/>
              </w:rPr>
              <w:t xml:space="preserve">级别为管理部，首字母必须为G </w:t>
            </w:r>
          </w:p>
          <w:p w:rsidR="00802F10" w:rsidRPr="00231F20" w:rsidRDefault="00802F10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部门</w:t>
            </w:r>
            <w:r w:rsidRPr="00231F20">
              <w:rPr>
                <w:rFonts w:ascii="微软雅黑" w:eastAsia="微软雅黑" w:hAnsi="微软雅黑"/>
              </w:rPr>
              <w:t>级别为区域，首字母必须为</w:t>
            </w:r>
            <w:r w:rsidRPr="00231F20">
              <w:rPr>
                <w:rFonts w:ascii="微软雅黑" w:eastAsia="微软雅黑" w:hAnsi="微软雅黑" w:hint="eastAsia"/>
              </w:rPr>
              <w:t>Q</w:t>
            </w:r>
          </w:p>
          <w:p w:rsidR="00802F10" w:rsidRPr="00231F20" w:rsidRDefault="00802F10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部门</w:t>
            </w:r>
            <w:r w:rsidRPr="00231F20">
              <w:rPr>
                <w:rFonts w:ascii="微软雅黑" w:eastAsia="微软雅黑" w:hAnsi="微软雅黑"/>
              </w:rPr>
              <w:t>级别为办公点，首字母必须为B</w:t>
            </w:r>
          </w:p>
          <w:p w:rsidR="00BF6D6F" w:rsidRPr="00231F20" w:rsidRDefault="00BF6D6F" w:rsidP="007D4F20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部门</w:t>
            </w:r>
            <w:r w:rsidRPr="00231F20">
              <w:rPr>
                <w:rFonts w:ascii="微软雅黑" w:eastAsia="微软雅黑" w:hAnsi="微软雅黑"/>
              </w:rPr>
              <w:t>编号</w:t>
            </w:r>
            <w:r w:rsidRPr="00231F20">
              <w:rPr>
                <w:rFonts w:ascii="微软雅黑" w:eastAsia="微软雅黑" w:hAnsi="微软雅黑" w:hint="eastAsia"/>
              </w:rPr>
              <w:t>需唯一</w:t>
            </w:r>
            <w:r w:rsidRPr="00231F20">
              <w:rPr>
                <w:rFonts w:ascii="微软雅黑" w:eastAsia="微软雅黑" w:hAnsi="微软雅黑"/>
              </w:rPr>
              <w:t>，不允许重复。</w:t>
            </w:r>
          </w:p>
        </w:tc>
      </w:tr>
      <w:tr w:rsidR="00774E1C" w:rsidRPr="00231F20" w:rsidTr="00E371BF">
        <w:tc>
          <w:tcPr>
            <w:tcW w:w="1838" w:type="dxa"/>
          </w:tcPr>
          <w:p w:rsidR="00774E1C" w:rsidRPr="00231F20" w:rsidRDefault="00774E1C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lastRenderedPageBreak/>
              <w:t>办公点</w:t>
            </w:r>
            <w:r w:rsidRPr="00231F20">
              <w:rPr>
                <w:rFonts w:ascii="微软雅黑" w:eastAsia="微软雅黑" w:hAnsi="微软雅黑"/>
              </w:rPr>
              <w:t>标识</w:t>
            </w:r>
          </w:p>
        </w:tc>
        <w:tc>
          <w:tcPr>
            <w:tcW w:w="1134" w:type="dxa"/>
          </w:tcPr>
          <w:p w:rsidR="00774E1C" w:rsidRPr="00231F20" w:rsidRDefault="00774E1C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5670" w:type="dxa"/>
          </w:tcPr>
          <w:p w:rsidR="00774E1C" w:rsidRPr="00231F20" w:rsidRDefault="00774E1C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支持</w:t>
            </w:r>
            <w:r w:rsidRPr="00231F20">
              <w:rPr>
                <w:rFonts w:ascii="微软雅黑" w:eastAsia="微软雅黑" w:hAnsi="微软雅黑"/>
              </w:rPr>
              <w:t>3</w:t>
            </w:r>
            <w:r w:rsidRPr="00231F20">
              <w:rPr>
                <w:rFonts w:ascii="微软雅黑" w:eastAsia="微软雅黑" w:hAnsi="微软雅黑" w:hint="eastAsia"/>
              </w:rPr>
              <w:t>位</w:t>
            </w:r>
            <w:r w:rsidRPr="00231F20">
              <w:rPr>
                <w:rFonts w:ascii="微软雅黑" w:eastAsia="微软雅黑" w:hAnsi="微软雅黑"/>
              </w:rPr>
              <w:t>数字</w:t>
            </w:r>
          </w:p>
          <w:p w:rsidR="00774E1C" w:rsidRPr="00231F20" w:rsidRDefault="00774E1C" w:rsidP="00774E1C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当</w:t>
            </w:r>
            <w:r w:rsidRPr="00231F20">
              <w:rPr>
                <w:rFonts w:ascii="微软雅黑" w:eastAsia="微软雅黑" w:hAnsi="微软雅黑"/>
              </w:rPr>
              <w:t>部门级别为办公点时，显示，且为必填，</w:t>
            </w:r>
            <w:r w:rsidRPr="00231F20">
              <w:rPr>
                <w:rFonts w:ascii="微软雅黑" w:eastAsia="微软雅黑" w:hAnsi="微软雅黑" w:hint="eastAsia"/>
              </w:rPr>
              <w:t>同一</w:t>
            </w:r>
            <w:r w:rsidRPr="00231F20">
              <w:rPr>
                <w:rFonts w:ascii="微软雅黑" w:eastAsia="微软雅黑" w:hAnsi="微软雅黑"/>
              </w:rPr>
              <w:t>父节点下需唯一，不同父节点下</w:t>
            </w:r>
            <w:r w:rsidRPr="00231F20">
              <w:rPr>
                <w:rFonts w:ascii="微软雅黑" w:eastAsia="微软雅黑" w:hAnsi="微软雅黑" w:hint="eastAsia"/>
              </w:rPr>
              <w:t>可重复</w:t>
            </w:r>
          </w:p>
        </w:tc>
      </w:tr>
      <w:tr w:rsidR="002D7BDA" w:rsidRPr="00231F20" w:rsidTr="00E371BF">
        <w:tc>
          <w:tcPr>
            <w:tcW w:w="1838" w:type="dxa"/>
          </w:tcPr>
          <w:p w:rsidR="002D7BDA" w:rsidRPr="00231F20" w:rsidRDefault="007D4F20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部门</w:t>
            </w:r>
            <w:r w:rsidRPr="00231F20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2D7BDA" w:rsidRPr="00231F20" w:rsidRDefault="007D4F20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5670" w:type="dxa"/>
          </w:tcPr>
          <w:p w:rsidR="00B120C2" w:rsidRPr="00231F20" w:rsidRDefault="00476C89" w:rsidP="00476C89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允许</w:t>
            </w:r>
            <w:r w:rsidRPr="00231F20">
              <w:rPr>
                <w:rFonts w:ascii="微软雅黑" w:eastAsia="微软雅黑" w:hAnsi="微软雅黑"/>
              </w:rPr>
              <w:t>录入</w:t>
            </w:r>
            <w:r w:rsidRPr="00231F20">
              <w:rPr>
                <w:rFonts w:ascii="微软雅黑" w:eastAsia="微软雅黑" w:hAnsi="微软雅黑" w:hint="eastAsia"/>
              </w:rPr>
              <w:t>1</w:t>
            </w:r>
            <w:r w:rsidRPr="00231F20">
              <w:rPr>
                <w:rFonts w:ascii="微软雅黑" w:eastAsia="微软雅黑" w:hAnsi="微软雅黑"/>
              </w:rPr>
              <w:t>-40</w:t>
            </w:r>
            <w:r w:rsidRPr="00231F20">
              <w:rPr>
                <w:rFonts w:ascii="微软雅黑" w:eastAsia="微软雅黑" w:hAnsi="微软雅黑" w:hint="eastAsia"/>
              </w:rPr>
              <w:t>位</w:t>
            </w:r>
            <w:r w:rsidRPr="00231F20">
              <w:rPr>
                <w:rFonts w:ascii="微软雅黑" w:eastAsia="微软雅黑" w:hAnsi="微软雅黑"/>
              </w:rPr>
              <w:t>字符</w:t>
            </w:r>
            <w:r w:rsidR="00B120C2" w:rsidRPr="00231F20">
              <w:rPr>
                <w:rFonts w:ascii="微软雅黑" w:eastAsia="微软雅黑" w:hAnsi="微软雅黑" w:hint="eastAsia"/>
              </w:rPr>
              <w:t>，必填</w:t>
            </w:r>
          </w:p>
        </w:tc>
      </w:tr>
      <w:tr w:rsidR="00476C89" w:rsidRPr="00231F20" w:rsidTr="00E371BF">
        <w:tc>
          <w:tcPr>
            <w:tcW w:w="1838" w:type="dxa"/>
          </w:tcPr>
          <w:p w:rsidR="00476C89" w:rsidRPr="00231F20" w:rsidRDefault="00922A23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负责人</w:t>
            </w:r>
            <w:r w:rsidRPr="00231F20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134" w:type="dxa"/>
          </w:tcPr>
          <w:p w:rsidR="00476C89" w:rsidRPr="00231F20" w:rsidRDefault="00922A23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5670" w:type="dxa"/>
          </w:tcPr>
          <w:p w:rsidR="00476C89" w:rsidRPr="00231F20" w:rsidRDefault="00922A23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点击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选择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弹出员工选择列表页</w:t>
            </w:r>
            <w:ins w:id="568" w:author="春苹" w:date="2019-01-21T14:33:00Z">
              <w:r w:rsidR="001411E4">
                <w:rPr>
                  <w:rFonts w:ascii="微软雅黑" w:eastAsia="微软雅黑" w:hAnsi="微软雅黑" w:hint="eastAsia"/>
                </w:rPr>
                <w:t>，</w:t>
              </w:r>
              <w:r w:rsidR="001411E4">
                <w:rPr>
                  <w:rFonts w:ascii="微软雅黑" w:eastAsia="微软雅黑" w:hAnsi="微软雅黑"/>
                </w:rPr>
                <w:t>可选项为当前有效</w:t>
              </w:r>
            </w:ins>
            <w:ins w:id="569" w:author="春苹" w:date="2019-01-21T14:34:00Z">
              <w:r w:rsidR="001411E4">
                <w:rPr>
                  <w:rFonts w:ascii="微软雅黑" w:eastAsia="微软雅黑" w:hAnsi="微软雅黑" w:hint="eastAsia"/>
                </w:rPr>
                <w:t>且</w:t>
              </w:r>
              <w:r w:rsidR="001411E4">
                <w:rPr>
                  <w:rFonts w:ascii="微软雅黑" w:eastAsia="微软雅黑" w:hAnsi="微软雅黑"/>
                </w:rPr>
                <w:t>在职的员工</w:t>
              </w:r>
            </w:ins>
          </w:p>
          <w:p w:rsidR="00922A23" w:rsidRPr="00231F20" w:rsidRDefault="00922A23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选择员工</w:t>
            </w:r>
            <w:r w:rsidRPr="00231F20">
              <w:rPr>
                <w:rFonts w:ascii="微软雅黑" w:eastAsia="微软雅黑" w:hAnsi="微软雅黑"/>
              </w:rPr>
              <w:t>成功后，将员工编号回填入负责人ID文本框，不允许编辑</w:t>
            </w:r>
            <w:r w:rsidRPr="00231F20">
              <w:rPr>
                <w:rFonts w:ascii="微软雅黑" w:eastAsia="微软雅黑" w:hAnsi="微软雅黑" w:hint="eastAsia"/>
              </w:rPr>
              <w:t>，若要修改</w:t>
            </w:r>
            <w:r w:rsidRPr="00231F20">
              <w:rPr>
                <w:rFonts w:ascii="微软雅黑" w:eastAsia="微软雅黑" w:hAnsi="微软雅黑"/>
              </w:rPr>
              <w:t>可重新选择员工。</w:t>
            </w:r>
          </w:p>
          <w:p w:rsidR="00922A23" w:rsidRPr="00231F20" w:rsidRDefault="002316F5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非必填</w:t>
            </w:r>
          </w:p>
        </w:tc>
      </w:tr>
      <w:tr w:rsidR="00476C89" w:rsidRPr="00231F20" w:rsidTr="00E371BF">
        <w:tc>
          <w:tcPr>
            <w:tcW w:w="1838" w:type="dxa"/>
          </w:tcPr>
          <w:p w:rsidR="00476C89" w:rsidRPr="00231F20" w:rsidRDefault="002316F5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负责人</w:t>
            </w:r>
            <w:r w:rsidRPr="00231F20">
              <w:rPr>
                <w:rFonts w:ascii="微软雅黑" w:eastAsia="微软雅黑" w:hAnsi="微软雅黑"/>
              </w:rPr>
              <w:t>姓名</w:t>
            </w:r>
          </w:p>
        </w:tc>
        <w:tc>
          <w:tcPr>
            <w:tcW w:w="1134" w:type="dxa"/>
          </w:tcPr>
          <w:p w:rsidR="00476C89" w:rsidRPr="00231F20" w:rsidRDefault="002316F5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</w:t>
            </w:r>
            <w:r w:rsidRPr="00231F20">
              <w:rPr>
                <w:rFonts w:ascii="微软雅黑" w:eastAsia="微软雅黑" w:hAnsi="微软雅黑"/>
              </w:rPr>
              <w:t>框</w:t>
            </w:r>
          </w:p>
        </w:tc>
        <w:tc>
          <w:tcPr>
            <w:tcW w:w="5670" w:type="dxa"/>
          </w:tcPr>
          <w:p w:rsidR="00476C89" w:rsidRPr="00231F20" w:rsidRDefault="002316F5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选择</w:t>
            </w:r>
            <w:r w:rsidRPr="00231F20">
              <w:rPr>
                <w:rFonts w:ascii="微软雅黑" w:eastAsia="微软雅黑" w:hAnsi="微软雅黑"/>
              </w:rPr>
              <w:t>负责人后，自动带入，取值=员工姓名</w:t>
            </w:r>
          </w:p>
          <w:p w:rsidR="002316F5" w:rsidRPr="00231F20" w:rsidRDefault="002316F5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不允许</w:t>
            </w:r>
            <w:r w:rsidRPr="00231F20">
              <w:rPr>
                <w:rFonts w:ascii="微软雅黑" w:eastAsia="微软雅黑" w:hAnsi="微软雅黑"/>
              </w:rPr>
              <w:t>编辑，非必填</w:t>
            </w:r>
          </w:p>
        </w:tc>
      </w:tr>
      <w:tr w:rsidR="00476C89" w:rsidRPr="00231F20" w:rsidTr="00E371BF">
        <w:tc>
          <w:tcPr>
            <w:tcW w:w="1838" w:type="dxa"/>
          </w:tcPr>
          <w:p w:rsidR="00476C89" w:rsidRPr="00231F20" w:rsidRDefault="002316F5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所在</w:t>
            </w:r>
            <w:r w:rsidRPr="00231F20">
              <w:rPr>
                <w:rFonts w:ascii="微软雅黑" w:eastAsia="微软雅黑" w:hAnsi="微软雅黑"/>
              </w:rPr>
              <w:t>城市</w:t>
            </w:r>
          </w:p>
        </w:tc>
        <w:tc>
          <w:tcPr>
            <w:tcW w:w="1134" w:type="dxa"/>
          </w:tcPr>
          <w:p w:rsidR="00476C89" w:rsidRPr="00231F20" w:rsidRDefault="002316F5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下拉选项</w:t>
            </w:r>
          </w:p>
        </w:tc>
        <w:tc>
          <w:tcPr>
            <w:tcW w:w="5670" w:type="dxa"/>
          </w:tcPr>
          <w:p w:rsidR="00476C89" w:rsidRDefault="002316F5" w:rsidP="002D7BDA">
            <w:pPr>
              <w:rPr>
                <w:ins w:id="570" w:author="春苹" w:date="2019-01-21T14:35:00Z"/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为空，下拉选项为全部的城市，支持搜索，必填</w:t>
            </w:r>
          </w:p>
          <w:p w:rsidR="001411E4" w:rsidRPr="00231F20" w:rsidRDefault="001411E4" w:rsidP="002D7BDA">
            <w:pPr>
              <w:rPr>
                <w:rFonts w:ascii="微软雅黑" w:eastAsia="微软雅黑" w:hAnsi="微软雅黑"/>
              </w:rPr>
            </w:pPr>
            <w:ins w:id="571" w:author="春苹" w:date="2019-01-21T14:35:00Z">
              <w:r>
                <w:rPr>
                  <w:rFonts w:ascii="微软雅黑" w:eastAsia="微软雅黑" w:hAnsi="微软雅黑" w:hint="eastAsia"/>
                </w:rPr>
                <w:t>支持</w:t>
              </w:r>
              <w:r>
                <w:rPr>
                  <w:rFonts w:ascii="微软雅黑" w:eastAsia="微软雅黑" w:hAnsi="微软雅黑"/>
                </w:rPr>
                <w:t>城市</w:t>
              </w:r>
            </w:ins>
            <w:ins w:id="572" w:author="春苹" w:date="2019-01-21T14:36:00Z">
              <w:r>
                <w:rPr>
                  <w:rFonts w:ascii="微软雅黑" w:eastAsia="微软雅黑" w:hAnsi="微软雅黑"/>
                </w:rPr>
                <w:t>和区县</w:t>
              </w:r>
            </w:ins>
          </w:p>
        </w:tc>
      </w:tr>
      <w:tr w:rsidR="002316F5" w:rsidRPr="00231F20" w:rsidTr="00E371BF">
        <w:tc>
          <w:tcPr>
            <w:tcW w:w="1838" w:type="dxa"/>
          </w:tcPr>
          <w:p w:rsidR="002316F5" w:rsidRPr="00231F20" w:rsidRDefault="002316F5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详细地址</w:t>
            </w:r>
          </w:p>
        </w:tc>
        <w:tc>
          <w:tcPr>
            <w:tcW w:w="1134" w:type="dxa"/>
          </w:tcPr>
          <w:p w:rsidR="002316F5" w:rsidRPr="00231F20" w:rsidRDefault="002316F5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5670" w:type="dxa"/>
          </w:tcPr>
          <w:p w:rsidR="00494D0A" w:rsidRPr="00231F20" w:rsidRDefault="002316F5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为空，</w:t>
            </w:r>
            <w:r w:rsidR="00494D0A" w:rsidRPr="00231F20">
              <w:rPr>
                <w:rFonts w:ascii="微软雅黑" w:eastAsia="微软雅黑" w:hAnsi="微软雅黑" w:hint="eastAsia"/>
              </w:rPr>
              <w:t>需</w:t>
            </w:r>
            <w:r w:rsidR="00494D0A" w:rsidRPr="00231F20">
              <w:rPr>
                <w:rFonts w:ascii="微软雅黑" w:eastAsia="微软雅黑" w:hAnsi="微软雅黑"/>
              </w:rPr>
              <w:t>先选定城市，才能编辑详细地址</w:t>
            </w:r>
          </w:p>
          <w:p w:rsidR="002316F5" w:rsidRPr="00231F20" w:rsidRDefault="00204979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  <w:r w:rsidRPr="00231F20">
              <w:rPr>
                <w:rFonts w:ascii="微软雅黑" w:eastAsia="微软雅黑" w:hAnsi="微软雅黑"/>
              </w:rPr>
              <w:t>获取焦点后，</w:t>
            </w:r>
            <w:r w:rsidR="006C1262" w:rsidRPr="00231F20">
              <w:rPr>
                <w:rFonts w:ascii="微软雅黑" w:eastAsia="微软雅黑" w:hAnsi="微软雅黑" w:hint="eastAsia"/>
              </w:rPr>
              <w:t>需要调取</w:t>
            </w:r>
            <w:r w:rsidRPr="00231F20">
              <w:rPr>
                <w:rFonts w:ascii="微软雅黑" w:eastAsia="微软雅黑" w:hAnsi="微软雅黑" w:hint="eastAsia"/>
              </w:rPr>
              <w:t>地图</w:t>
            </w:r>
            <w:r w:rsidRPr="00231F20">
              <w:rPr>
                <w:rFonts w:ascii="微软雅黑" w:eastAsia="微软雅黑" w:hAnsi="微软雅黑"/>
              </w:rPr>
              <w:t>服务</w:t>
            </w:r>
            <w:r w:rsidRPr="00231F20">
              <w:rPr>
                <w:rFonts w:ascii="微软雅黑" w:eastAsia="微软雅黑" w:hAnsi="微软雅黑" w:hint="eastAsia"/>
              </w:rPr>
              <w:t>，支持模糊</w:t>
            </w:r>
            <w:r w:rsidRPr="00231F20">
              <w:rPr>
                <w:rFonts w:ascii="微软雅黑" w:eastAsia="微软雅黑" w:hAnsi="微软雅黑"/>
              </w:rPr>
              <w:t>搜索功能，</w:t>
            </w:r>
          </w:p>
          <w:p w:rsidR="006F42FF" w:rsidRPr="00231F20" w:rsidRDefault="00204979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选定</w:t>
            </w:r>
            <w:r w:rsidRPr="00231F20">
              <w:rPr>
                <w:rFonts w:ascii="微软雅黑" w:eastAsia="微软雅黑" w:hAnsi="微软雅黑"/>
              </w:rPr>
              <w:t>地点后，</w:t>
            </w:r>
            <w:r w:rsidR="00CE0DC3" w:rsidRPr="00231F20">
              <w:rPr>
                <w:rFonts w:ascii="微软雅黑" w:eastAsia="微软雅黑" w:hAnsi="微软雅黑" w:hint="eastAsia"/>
              </w:rPr>
              <w:t>分别</w:t>
            </w:r>
            <w:r w:rsidR="00CE0DC3" w:rsidRPr="00231F20">
              <w:rPr>
                <w:rFonts w:ascii="微软雅黑" w:eastAsia="微软雅黑" w:hAnsi="微软雅黑"/>
              </w:rPr>
              <w:t>填入选定地点的名称及详细地址</w:t>
            </w:r>
          </w:p>
          <w:p w:rsidR="002F4462" w:rsidRPr="00231F20" w:rsidRDefault="002F4462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若</w:t>
            </w:r>
            <w:r w:rsidR="006F42FF" w:rsidRPr="00231F20">
              <w:rPr>
                <w:rFonts w:ascii="微软雅黑" w:eastAsia="微软雅黑" w:hAnsi="微软雅黑" w:hint="eastAsia"/>
              </w:rPr>
              <w:t>未选定</w:t>
            </w:r>
            <w:r w:rsidR="006F42FF" w:rsidRPr="00231F20">
              <w:rPr>
                <w:rFonts w:ascii="微软雅黑" w:eastAsia="微软雅黑" w:hAnsi="微软雅黑"/>
              </w:rPr>
              <w:t>地点</w:t>
            </w:r>
            <w:r w:rsidRPr="00231F20">
              <w:rPr>
                <w:rFonts w:ascii="微软雅黑" w:eastAsia="微软雅黑" w:hAnsi="微软雅黑"/>
              </w:rPr>
              <w:t>，则</w:t>
            </w:r>
            <w:r w:rsidRPr="00231F20">
              <w:rPr>
                <w:rFonts w:ascii="微软雅黑" w:eastAsia="微软雅黑" w:hAnsi="微软雅黑" w:hint="eastAsia"/>
              </w:rPr>
              <w:t>保存</w:t>
            </w:r>
            <w:r w:rsidRPr="00231F20">
              <w:rPr>
                <w:rFonts w:ascii="微软雅黑" w:eastAsia="微软雅黑" w:hAnsi="微软雅黑"/>
              </w:rPr>
              <w:t>录入搜索框的</w:t>
            </w:r>
            <w:r w:rsidRPr="00231F20">
              <w:rPr>
                <w:rFonts w:ascii="微软雅黑" w:eastAsia="微软雅黑" w:hAnsi="微软雅黑" w:hint="eastAsia"/>
              </w:rPr>
              <w:t>内容</w:t>
            </w:r>
            <w:r w:rsidRPr="00231F20">
              <w:rPr>
                <w:rFonts w:ascii="微软雅黑" w:eastAsia="微软雅黑" w:hAnsi="微软雅黑"/>
              </w:rPr>
              <w:t>，并需要手动录入经纬度。</w:t>
            </w:r>
          </w:p>
          <w:p w:rsidR="001E046A" w:rsidRPr="00231F20" w:rsidRDefault="001E046A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当</w:t>
            </w:r>
            <w:r w:rsidRPr="00231F20">
              <w:rPr>
                <w:rFonts w:ascii="微软雅黑" w:eastAsia="微软雅黑" w:hAnsi="微软雅黑"/>
              </w:rPr>
              <w:t>部门级别为办公点时为必填项</w:t>
            </w:r>
          </w:p>
          <w:p w:rsidR="001E046A" w:rsidRPr="00231F20" w:rsidRDefault="001E046A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当</w:t>
            </w:r>
            <w:r w:rsidRPr="00231F20">
              <w:rPr>
                <w:rFonts w:ascii="微软雅黑" w:eastAsia="微软雅黑" w:hAnsi="微软雅黑"/>
              </w:rPr>
              <w:t>部门级别非办公点时非必填</w:t>
            </w:r>
          </w:p>
        </w:tc>
      </w:tr>
      <w:tr w:rsidR="002F4462" w:rsidRPr="00231F20" w:rsidTr="00E371BF">
        <w:tc>
          <w:tcPr>
            <w:tcW w:w="1838" w:type="dxa"/>
          </w:tcPr>
          <w:p w:rsidR="002F4462" w:rsidRPr="00231F20" w:rsidRDefault="002F4462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经度</w:t>
            </w:r>
          </w:p>
        </w:tc>
        <w:tc>
          <w:tcPr>
            <w:tcW w:w="1134" w:type="dxa"/>
          </w:tcPr>
          <w:p w:rsidR="002F4462" w:rsidRPr="00231F20" w:rsidRDefault="002F4462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5670" w:type="dxa"/>
          </w:tcPr>
          <w:p w:rsidR="002F4462" w:rsidRPr="00231F20" w:rsidRDefault="00E01BD4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若</w:t>
            </w:r>
            <w:r w:rsidRPr="00231F20">
              <w:rPr>
                <w:rFonts w:ascii="微软雅黑" w:eastAsia="微软雅黑" w:hAnsi="微软雅黑"/>
              </w:rPr>
              <w:t>地址</w:t>
            </w:r>
            <w:r w:rsidRPr="00231F20">
              <w:rPr>
                <w:rFonts w:ascii="微软雅黑" w:eastAsia="微软雅黑" w:hAnsi="微软雅黑" w:hint="eastAsia"/>
              </w:rPr>
              <w:t>搜索</w:t>
            </w:r>
            <w:r w:rsidRPr="00231F20">
              <w:rPr>
                <w:rFonts w:ascii="微软雅黑" w:eastAsia="微软雅黑" w:hAnsi="微软雅黑"/>
              </w:rPr>
              <w:t>成功并选中，则自动填入高德返回选定地点的经度</w:t>
            </w:r>
            <w:r w:rsidR="005E4D6A" w:rsidRPr="00231F20">
              <w:rPr>
                <w:rFonts w:ascii="微软雅黑" w:eastAsia="微软雅黑" w:hAnsi="微软雅黑" w:hint="eastAsia"/>
              </w:rPr>
              <w:t>。</w:t>
            </w:r>
            <w:r w:rsidR="005E4D6A" w:rsidRPr="00231F20">
              <w:rPr>
                <w:rFonts w:ascii="微软雅黑" w:eastAsia="微软雅黑" w:hAnsi="微软雅黑"/>
              </w:rPr>
              <w:t>若</w:t>
            </w:r>
            <w:r w:rsidR="005E4D6A" w:rsidRPr="00231F20">
              <w:rPr>
                <w:rFonts w:ascii="微软雅黑" w:eastAsia="微软雅黑" w:hAnsi="微软雅黑" w:hint="eastAsia"/>
              </w:rPr>
              <w:t>详细地址</w:t>
            </w:r>
            <w:r w:rsidR="005E4D6A" w:rsidRPr="00231F20">
              <w:rPr>
                <w:rFonts w:ascii="微软雅黑" w:eastAsia="微软雅黑" w:hAnsi="微软雅黑"/>
              </w:rPr>
              <w:t>修改了则需要</w:t>
            </w:r>
            <w:r w:rsidR="005E4D6A" w:rsidRPr="00231F20">
              <w:rPr>
                <w:rFonts w:ascii="微软雅黑" w:eastAsia="微软雅黑" w:hAnsi="微软雅黑" w:hint="eastAsia"/>
              </w:rPr>
              <w:t>更新</w:t>
            </w:r>
            <w:r w:rsidR="005E4D6A" w:rsidRPr="00231F20">
              <w:rPr>
                <w:rFonts w:ascii="微软雅黑" w:eastAsia="微软雅黑" w:hAnsi="微软雅黑"/>
              </w:rPr>
              <w:t>经纬度</w:t>
            </w:r>
          </w:p>
          <w:p w:rsidR="006F42FF" w:rsidRPr="00231F20" w:rsidRDefault="00E01BD4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lastRenderedPageBreak/>
              <w:t>否则</w:t>
            </w:r>
            <w:r w:rsidRPr="00231F20">
              <w:rPr>
                <w:rFonts w:ascii="微软雅黑" w:eastAsia="微软雅黑" w:hAnsi="微软雅黑"/>
              </w:rPr>
              <w:t>需要</w:t>
            </w:r>
            <w:r w:rsidRPr="00231F20">
              <w:rPr>
                <w:rFonts w:ascii="微软雅黑" w:eastAsia="微软雅黑" w:hAnsi="微软雅黑" w:hint="eastAsia"/>
              </w:rPr>
              <w:t>手动</w:t>
            </w:r>
            <w:r w:rsidRPr="00231F20">
              <w:rPr>
                <w:rFonts w:ascii="微软雅黑" w:eastAsia="微软雅黑" w:hAnsi="微软雅黑"/>
              </w:rPr>
              <w:t>填入，</w:t>
            </w:r>
            <w:r w:rsidRPr="00231F20">
              <w:rPr>
                <w:rFonts w:ascii="微软雅黑" w:eastAsia="微软雅黑" w:hAnsi="微软雅黑" w:hint="eastAsia"/>
              </w:rPr>
              <w:t>可选项</w:t>
            </w:r>
            <w:r w:rsidRPr="00231F20">
              <w:rPr>
                <w:rFonts w:ascii="微软雅黑" w:eastAsia="微软雅黑" w:hAnsi="微软雅黑"/>
              </w:rPr>
              <w:t>为E、W，数值部分，支持小数点后</w:t>
            </w:r>
            <w:r w:rsidRPr="00231F20">
              <w:rPr>
                <w:rFonts w:ascii="微软雅黑" w:eastAsia="微软雅黑" w:hAnsi="微软雅黑" w:hint="eastAsia"/>
              </w:rPr>
              <w:t>10位</w:t>
            </w:r>
            <w:r w:rsidRPr="00231F20">
              <w:rPr>
                <w:rFonts w:ascii="微软雅黑" w:eastAsia="微软雅黑" w:hAnsi="微软雅黑"/>
              </w:rPr>
              <w:t>。</w:t>
            </w:r>
            <w:r w:rsidRPr="00231F20">
              <w:rPr>
                <w:rFonts w:ascii="微软雅黑" w:eastAsia="微软雅黑" w:hAnsi="微软雅黑" w:hint="eastAsia"/>
              </w:rPr>
              <w:t>整数位</w:t>
            </w:r>
            <w:r w:rsidRPr="00231F20">
              <w:rPr>
                <w:rFonts w:ascii="微软雅黑" w:eastAsia="微软雅黑" w:hAnsi="微软雅黑"/>
              </w:rPr>
              <w:t>最多支持</w:t>
            </w:r>
            <w:r w:rsidRPr="00231F20">
              <w:rPr>
                <w:rFonts w:ascii="微软雅黑" w:eastAsia="微软雅黑" w:hAnsi="微软雅黑" w:hint="eastAsia"/>
              </w:rPr>
              <w:t>3位，</w:t>
            </w:r>
          </w:p>
          <w:p w:rsidR="00E01BD4" w:rsidRPr="00231F20" w:rsidRDefault="00E01BD4" w:rsidP="002D7BDA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/>
              </w:rPr>
              <w:t>若部门级别为办公点时必填。</w:t>
            </w:r>
          </w:p>
        </w:tc>
      </w:tr>
      <w:tr w:rsidR="00E01BD4" w:rsidRPr="00231F20" w:rsidTr="00E371BF">
        <w:tc>
          <w:tcPr>
            <w:tcW w:w="1838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lastRenderedPageBreak/>
              <w:t>纬度</w:t>
            </w:r>
          </w:p>
        </w:tc>
        <w:tc>
          <w:tcPr>
            <w:tcW w:w="1134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5670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若</w:t>
            </w:r>
            <w:r w:rsidRPr="00231F20">
              <w:rPr>
                <w:rFonts w:ascii="微软雅黑" w:eastAsia="微软雅黑" w:hAnsi="微软雅黑"/>
              </w:rPr>
              <w:t>地址</w:t>
            </w:r>
            <w:r w:rsidRPr="00231F20">
              <w:rPr>
                <w:rFonts w:ascii="微软雅黑" w:eastAsia="微软雅黑" w:hAnsi="微软雅黑" w:hint="eastAsia"/>
              </w:rPr>
              <w:t>搜索</w:t>
            </w:r>
            <w:r w:rsidRPr="00231F20">
              <w:rPr>
                <w:rFonts w:ascii="微软雅黑" w:eastAsia="微软雅黑" w:hAnsi="微软雅黑"/>
              </w:rPr>
              <w:t>成功并选中，则自动填入高德返回选定地点的</w:t>
            </w:r>
            <w:r w:rsidRPr="00231F20">
              <w:rPr>
                <w:rFonts w:ascii="微软雅黑" w:eastAsia="微软雅黑" w:hAnsi="微软雅黑" w:hint="eastAsia"/>
              </w:rPr>
              <w:t>纬度</w:t>
            </w:r>
            <w:r w:rsidR="005E4D6A" w:rsidRPr="00231F20">
              <w:rPr>
                <w:rFonts w:ascii="微软雅黑" w:eastAsia="微软雅黑" w:hAnsi="微软雅黑" w:hint="eastAsia"/>
              </w:rPr>
              <w:t>。</w:t>
            </w:r>
            <w:r w:rsidR="005E4D6A" w:rsidRPr="00231F20">
              <w:rPr>
                <w:rFonts w:ascii="微软雅黑" w:eastAsia="微软雅黑" w:hAnsi="微软雅黑"/>
              </w:rPr>
              <w:t>若</w:t>
            </w:r>
            <w:r w:rsidR="005E4D6A" w:rsidRPr="00231F20">
              <w:rPr>
                <w:rFonts w:ascii="微软雅黑" w:eastAsia="微软雅黑" w:hAnsi="微软雅黑" w:hint="eastAsia"/>
              </w:rPr>
              <w:t>详细地址</w:t>
            </w:r>
            <w:r w:rsidR="005E4D6A" w:rsidRPr="00231F20">
              <w:rPr>
                <w:rFonts w:ascii="微软雅黑" w:eastAsia="微软雅黑" w:hAnsi="微软雅黑"/>
              </w:rPr>
              <w:t>修改了则需要</w:t>
            </w:r>
            <w:r w:rsidR="005E4D6A" w:rsidRPr="00231F20">
              <w:rPr>
                <w:rFonts w:ascii="微软雅黑" w:eastAsia="微软雅黑" w:hAnsi="微软雅黑" w:hint="eastAsia"/>
              </w:rPr>
              <w:t>更新</w:t>
            </w:r>
            <w:r w:rsidR="005E4D6A" w:rsidRPr="00231F20">
              <w:rPr>
                <w:rFonts w:ascii="微软雅黑" w:eastAsia="微软雅黑" w:hAnsi="微软雅黑"/>
              </w:rPr>
              <w:t>经纬度</w:t>
            </w:r>
          </w:p>
          <w:p w:rsidR="006F42FF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否则</w:t>
            </w:r>
            <w:r w:rsidRPr="00231F20">
              <w:rPr>
                <w:rFonts w:ascii="微软雅黑" w:eastAsia="微软雅黑" w:hAnsi="微软雅黑"/>
              </w:rPr>
              <w:t>需要</w:t>
            </w:r>
            <w:r w:rsidRPr="00231F20">
              <w:rPr>
                <w:rFonts w:ascii="微软雅黑" w:eastAsia="微软雅黑" w:hAnsi="微软雅黑" w:hint="eastAsia"/>
              </w:rPr>
              <w:t>手动</w:t>
            </w:r>
            <w:r w:rsidRPr="00231F20">
              <w:rPr>
                <w:rFonts w:ascii="微软雅黑" w:eastAsia="微软雅黑" w:hAnsi="微软雅黑"/>
              </w:rPr>
              <w:t>填入，</w:t>
            </w:r>
            <w:r w:rsidRPr="00231F20">
              <w:rPr>
                <w:rFonts w:ascii="微软雅黑" w:eastAsia="微软雅黑" w:hAnsi="微软雅黑" w:hint="eastAsia"/>
              </w:rPr>
              <w:t>可选项</w:t>
            </w:r>
            <w:r w:rsidRPr="00231F20">
              <w:rPr>
                <w:rFonts w:ascii="微软雅黑" w:eastAsia="微软雅黑" w:hAnsi="微软雅黑"/>
              </w:rPr>
              <w:t>为N、S，数值部分，支持小数点后</w:t>
            </w:r>
            <w:r w:rsidRPr="00231F20">
              <w:rPr>
                <w:rFonts w:ascii="微软雅黑" w:eastAsia="微软雅黑" w:hAnsi="微软雅黑" w:hint="eastAsia"/>
              </w:rPr>
              <w:t>10位</w:t>
            </w:r>
            <w:r w:rsidRPr="00231F20">
              <w:rPr>
                <w:rFonts w:ascii="微软雅黑" w:eastAsia="微软雅黑" w:hAnsi="微软雅黑"/>
              </w:rPr>
              <w:t>。</w:t>
            </w:r>
            <w:r w:rsidRPr="00231F20">
              <w:rPr>
                <w:rFonts w:ascii="微软雅黑" w:eastAsia="微软雅黑" w:hAnsi="微软雅黑" w:hint="eastAsia"/>
              </w:rPr>
              <w:t>整数位</w:t>
            </w:r>
            <w:r w:rsidRPr="00231F20">
              <w:rPr>
                <w:rFonts w:ascii="微软雅黑" w:eastAsia="微软雅黑" w:hAnsi="微软雅黑"/>
              </w:rPr>
              <w:t>最多支持</w:t>
            </w:r>
            <w:r w:rsidRPr="00231F20">
              <w:rPr>
                <w:rFonts w:ascii="微软雅黑" w:eastAsia="微软雅黑" w:hAnsi="微软雅黑" w:hint="eastAsia"/>
              </w:rPr>
              <w:t>3位，</w:t>
            </w:r>
          </w:p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/>
              </w:rPr>
              <w:t>若部门级别为办公点时必填。</w:t>
            </w:r>
          </w:p>
        </w:tc>
      </w:tr>
      <w:tr w:rsidR="00E01BD4" w:rsidRPr="00231F20" w:rsidTr="00E371BF">
        <w:tc>
          <w:tcPr>
            <w:tcW w:w="1838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手机号</w:t>
            </w:r>
          </w:p>
        </w:tc>
        <w:tc>
          <w:tcPr>
            <w:tcW w:w="1134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5670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，允许录入</w:t>
            </w:r>
            <w:r w:rsidRPr="00231F20">
              <w:rPr>
                <w:rFonts w:ascii="微软雅黑" w:eastAsia="微软雅黑" w:hAnsi="微软雅黑" w:hint="eastAsia"/>
              </w:rPr>
              <w:t>11位</w:t>
            </w:r>
            <w:r w:rsidRPr="00231F20">
              <w:rPr>
                <w:rFonts w:ascii="微软雅黑" w:eastAsia="微软雅黑" w:hAnsi="微软雅黑"/>
              </w:rPr>
              <w:t>数字，需做简单的手机号规则校验，必填</w:t>
            </w:r>
          </w:p>
        </w:tc>
      </w:tr>
      <w:tr w:rsidR="00E01BD4" w:rsidRPr="00231F20" w:rsidTr="00E371BF">
        <w:tc>
          <w:tcPr>
            <w:tcW w:w="1838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邮箱</w:t>
            </w:r>
          </w:p>
        </w:tc>
        <w:tc>
          <w:tcPr>
            <w:tcW w:w="1134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5670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，允许录入</w:t>
            </w:r>
            <w:r w:rsidRPr="00231F20">
              <w:rPr>
                <w:rFonts w:ascii="微软雅黑" w:eastAsia="微软雅黑" w:hAnsi="微软雅黑" w:hint="eastAsia"/>
              </w:rPr>
              <w:t>1</w:t>
            </w:r>
            <w:r w:rsidRPr="00231F20">
              <w:rPr>
                <w:rFonts w:ascii="微软雅黑" w:eastAsia="微软雅黑" w:hAnsi="微软雅黑"/>
              </w:rPr>
              <w:t>-30</w:t>
            </w:r>
            <w:r w:rsidRPr="00231F20">
              <w:rPr>
                <w:rFonts w:ascii="微软雅黑" w:eastAsia="微软雅黑" w:hAnsi="微软雅黑" w:hint="eastAsia"/>
              </w:rPr>
              <w:t>个</w:t>
            </w:r>
            <w:r w:rsidRPr="00231F20">
              <w:rPr>
                <w:rFonts w:ascii="微软雅黑" w:eastAsia="微软雅黑" w:hAnsi="微软雅黑"/>
              </w:rPr>
              <w:t>字符，需做简单的邮箱规则校验，</w:t>
            </w:r>
            <w:r w:rsidRPr="00231F20">
              <w:rPr>
                <w:rFonts w:ascii="微软雅黑" w:eastAsia="微软雅黑" w:hAnsi="微软雅黑" w:hint="eastAsia"/>
              </w:rPr>
              <w:t>非必填</w:t>
            </w:r>
          </w:p>
        </w:tc>
      </w:tr>
      <w:tr w:rsidR="00E01BD4" w:rsidRPr="00231F20" w:rsidTr="00E371BF">
        <w:tc>
          <w:tcPr>
            <w:tcW w:w="1838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座机号</w:t>
            </w:r>
          </w:p>
        </w:tc>
        <w:tc>
          <w:tcPr>
            <w:tcW w:w="1134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5670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，允许录入</w:t>
            </w:r>
            <w:r w:rsidRPr="00231F20">
              <w:rPr>
                <w:rFonts w:ascii="微软雅黑" w:eastAsia="微软雅黑" w:hAnsi="微软雅黑" w:hint="eastAsia"/>
              </w:rPr>
              <w:t>11</w:t>
            </w:r>
            <w:r w:rsidRPr="00231F20">
              <w:rPr>
                <w:rFonts w:ascii="微软雅黑" w:eastAsia="微软雅黑" w:hAnsi="微软雅黑"/>
              </w:rPr>
              <w:t>-12</w:t>
            </w:r>
            <w:r w:rsidRPr="00231F20">
              <w:rPr>
                <w:rFonts w:ascii="微软雅黑" w:eastAsia="微软雅黑" w:hAnsi="微软雅黑" w:hint="eastAsia"/>
              </w:rPr>
              <w:t>位</w:t>
            </w:r>
            <w:r w:rsidRPr="00231F20">
              <w:rPr>
                <w:rFonts w:ascii="微软雅黑" w:eastAsia="微软雅黑" w:hAnsi="微软雅黑"/>
              </w:rPr>
              <w:t>数字，格式为</w:t>
            </w:r>
            <w:r w:rsidRPr="00231F20">
              <w:rPr>
                <w:rFonts w:ascii="微软雅黑" w:eastAsia="微软雅黑" w:hAnsi="微软雅黑" w:hint="eastAsia"/>
              </w:rPr>
              <w:t>8888</w:t>
            </w:r>
            <w:r w:rsidRPr="00231F20">
              <w:rPr>
                <w:rFonts w:ascii="微软雅黑" w:eastAsia="微软雅黑" w:hAnsi="微软雅黑"/>
              </w:rPr>
              <w:t>-2222222</w:t>
            </w:r>
          </w:p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非必填</w:t>
            </w:r>
          </w:p>
        </w:tc>
      </w:tr>
      <w:tr w:rsidR="00E01BD4" w:rsidRPr="00231F20" w:rsidTr="00426E9E">
        <w:tc>
          <w:tcPr>
            <w:tcW w:w="8642" w:type="dxa"/>
            <w:gridSpan w:val="3"/>
          </w:tcPr>
          <w:p w:rsidR="00E01BD4" w:rsidRPr="00231F20" w:rsidRDefault="00E01BD4" w:rsidP="00E01BD4">
            <w:pPr>
              <w:jc w:val="center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业务信息</w:t>
            </w:r>
          </w:p>
        </w:tc>
      </w:tr>
      <w:tr w:rsidR="00E01BD4" w:rsidRPr="00231F20" w:rsidTr="00E371BF">
        <w:tc>
          <w:tcPr>
            <w:tcW w:w="1838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部门</w:t>
            </w:r>
            <w:r w:rsidRPr="00231F20">
              <w:rPr>
                <w:rFonts w:ascii="微软雅黑" w:eastAsia="微软雅黑" w:hAnsi="微软雅黑"/>
              </w:rPr>
              <w:t>级别</w:t>
            </w:r>
          </w:p>
        </w:tc>
        <w:tc>
          <w:tcPr>
            <w:tcW w:w="1134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</w:t>
            </w:r>
            <w:r w:rsidRPr="00231F20">
              <w:rPr>
                <w:rFonts w:ascii="微软雅黑" w:eastAsia="微软雅黑" w:hAnsi="微软雅黑"/>
              </w:rPr>
              <w:t>选项</w:t>
            </w:r>
          </w:p>
        </w:tc>
        <w:tc>
          <w:tcPr>
            <w:tcW w:w="5670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为</w:t>
            </w:r>
            <w:r w:rsidRPr="00231F20">
              <w:rPr>
                <w:rFonts w:ascii="微软雅黑" w:eastAsia="微软雅黑" w:hAnsi="微软雅黑" w:hint="eastAsia"/>
              </w:rPr>
              <w:t>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下拉</w:t>
            </w:r>
            <w:r w:rsidRPr="00231F20">
              <w:rPr>
                <w:rFonts w:ascii="微软雅黑" w:eastAsia="微软雅黑" w:hAnsi="微软雅黑"/>
              </w:rPr>
              <w:t>选项可选项为总部、分公司、管理部、区域、办公点</w:t>
            </w:r>
            <w:ins w:id="573" w:author="春苹" w:date="2019-01-21T14:42:00Z">
              <w:r w:rsidR="00A7448E">
                <w:rPr>
                  <w:rFonts w:ascii="微软雅黑" w:eastAsia="微软雅黑" w:hAnsi="微软雅黑" w:hint="eastAsia"/>
                </w:rPr>
                <w:t>、</w:t>
              </w:r>
              <w:r w:rsidR="00A7448E">
                <w:rPr>
                  <w:rFonts w:ascii="微软雅黑" w:eastAsia="微软雅黑" w:hAnsi="微软雅黑"/>
                </w:rPr>
                <w:t>必填</w:t>
              </w:r>
            </w:ins>
          </w:p>
        </w:tc>
      </w:tr>
      <w:tr w:rsidR="00E01BD4" w:rsidRPr="00231F20" w:rsidTr="00E371BF">
        <w:tc>
          <w:tcPr>
            <w:tcW w:w="1838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上级部门</w:t>
            </w:r>
          </w:p>
        </w:tc>
        <w:tc>
          <w:tcPr>
            <w:tcW w:w="1134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670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在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部门</w:t>
            </w:r>
            <w:r w:rsidRPr="00231F20">
              <w:rPr>
                <w:rFonts w:ascii="微软雅黑" w:eastAsia="微软雅黑" w:hAnsi="微软雅黑"/>
              </w:rPr>
              <w:t>管理】</w:t>
            </w:r>
            <w:r w:rsidRPr="00231F20">
              <w:rPr>
                <w:rFonts w:ascii="微软雅黑" w:eastAsia="微软雅黑" w:hAnsi="微软雅黑" w:hint="eastAsia"/>
              </w:rPr>
              <w:t>页面</w:t>
            </w:r>
            <w:r w:rsidRPr="00231F20">
              <w:rPr>
                <w:rFonts w:ascii="微软雅黑" w:eastAsia="微软雅黑" w:hAnsi="微软雅黑"/>
              </w:rPr>
              <w:t>点击【</w:t>
            </w:r>
            <w:r w:rsidRPr="00231F20">
              <w:rPr>
                <w:rFonts w:ascii="微软雅黑" w:eastAsia="微软雅黑" w:hAnsi="微软雅黑" w:hint="eastAsia"/>
              </w:rPr>
              <w:t>新建</w:t>
            </w:r>
            <w:r w:rsidRPr="00231F20">
              <w:rPr>
                <w:rFonts w:ascii="微软雅黑" w:eastAsia="微软雅黑" w:hAnsi="微软雅黑"/>
              </w:rPr>
              <w:t>子部门】</w:t>
            </w:r>
            <w:r w:rsidRPr="00231F20">
              <w:rPr>
                <w:rFonts w:ascii="微软雅黑" w:eastAsia="微软雅黑" w:hAnsi="微软雅黑" w:hint="eastAsia"/>
              </w:rPr>
              <w:t>时</w:t>
            </w:r>
            <w:r w:rsidRPr="00231F20">
              <w:rPr>
                <w:rFonts w:ascii="微软雅黑" w:eastAsia="微软雅黑" w:hAnsi="微软雅黑"/>
              </w:rPr>
              <w:t>选中</w:t>
            </w:r>
            <w:r w:rsidRPr="00231F20">
              <w:rPr>
                <w:rFonts w:ascii="微软雅黑" w:eastAsia="微软雅黑" w:hAnsi="微软雅黑" w:hint="eastAsia"/>
              </w:rPr>
              <w:t>的</w:t>
            </w:r>
            <w:r w:rsidRPr="00231F20">
              <w:rPr>
                <w:rFonts w:ascii="微软雅黑" w:eastAsia="微软雅黑" w:hAnsi="微软雅黑"/>
              </w:rPr>
              <w:t>节点</w:t>
            </w:r>
            <w:r w:rsidRPr="00231F20">
              <w:rPr>
                <w:rFonts w:ascii="微软雅黑" w:eastAsia="微软雅黑" w:hAnsi="微软雅黑" w:hint="eastAsia"/>
              </w:rPr>
              <w:t>名称</w:t>
            </w:r>
            <w:r w:rsidRPr="00231F20">
              <w:rPr>
                <w:rFonts w:ascii="微软雅黑" w:eastAsia="微软雅黑" w:hAnsi="微软雅黑"/>
              </w:rPr>
              <w:t>，在新建子部门页面自动带</w:t>
            </w:r>
            <w:r w:rsidRPr="00231F20">
              <w:rPr>
                <w:rFonts w:ascii="微软雅黑" w:eastAsia="微软雅黑" w:hAnsi="微软雅黑" w:hint="eastAsia"/>
              </w:rPr>
              <w:t>入</w:t>
            </w:r>
            <w:r w:rsidRPr="00231F20">
              <w:rPr>
                <w:rFonts w:ascii="微软雅黑" w:eastAsia="微软雅黑" w:hAnsi="微软雅黑"/>
              </w:rPr>
              <w:t>，不允许编辑，只做查看</w:t>
            </w:r>
          </w:p>
        </w:tc>
      </w:tr>
      <w:tr w:rsidR="00E01BD4" w:rsidRPr="00231F20" w:rsidTr="00E371BF">
        <w:tc>
          <w:tcPr>
            <w:tcW w:w="1838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支持</w:t>
            </w:r>
            <w:r w:rsidRPr="00231F20">
              <w:rPr>
                <w:rFonts w:ascii="微软雅黑" w:eastAsia="微软雅黑" w:hAnsi="微软雅黑"/>
              </w:rPr>
              <w:t>业务线</w:t>
            </w:r>
          </w:p>
        </w:tc>
        <w:tc>
          <w:tcPr>
            <w:tcW w:w="1134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复选框</w:t>
            </w:r>
          </w:p>
        </w:tc>
        <w:tc>
          <w:tcPr>
            <w:tcW w:w="5670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均不选择，</w:t>
            </w:r>
            <w:r w:rsidRPr="00231F20">
              <w:rPr>
                <w:rFonts w:ascii="微软雅黑" w:eastAsia="微软雅黑" w:hAnsi="微软雅黑" w:hint="eastAsia"/>
              </w:rPr>
              <w:t>为</w:t>
            </w:r>
            <w:r w:rsidRPr="00231F20">
              <w:rPr>
                <w:rFonts w:ascii="微软雅黑" w:eastAsia="微软雅黑" w:hAnsi="微软雅黑"/>
              </w:rPr>
              <w:t>必选项</w:t>
            </w:r>
          </w:p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当上级</w:t>
            </w:r>
            <w:r w:rsidRPr="00231F20">
              <w:rPr>
                <w:rFonts w:ascii="微软雅黑" w:eastAsia="微软雅黑" w:hAnsi="微软雅黑"/>
              </w:rPr>
              <w:t>部门为总公司时，支持业务线可选项为买买车、</w:t>
            </w:r>
            <w:r w:rsidRPr="00231F20">
              <w:rPr>
                <w:rFonts w:ascii="微软雅黑" w:eastAsia="微软雅黑" w:hAnsi="微软雅黑" w:hint="eastAsia"/>
              </w:rPr>
              <w:t>闪贷</w:t>
            </w:r>
            <w:r w:rsidRPr="00231F20">
              <w:rPr>
                <w:rFonts w:ascii="微软雅黑" w:eastAsia="微软雅黑" w:hAnsi="微软雅黑"/>
              </w:rPr>
              <w:t>、租车、</w:t>
            </w:r>
            <w:r w:rsidRPr="00231F20">
              <w:rPr>
                <w:rFonts w:ascii="微软雅黑" w:eastAsia="微软雅黑" w:hAnsi="微软雅黑" w:hint="eastAsia"/>
              </w:rPr>
              <w:t>专车</w:t>
            </w:r>
            <w:r w:rsidRPr="00231F20">
              <w:rPr>
                <w:rFonts w:ascii="微软雅黑" w:eastAsia="微软雅黑" w:hAnsi="微软雅黑"/>
              </w:rPr>
              <w:t>、保险，</w:t>
            </w:r>
          </w:p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lastRenderedPageBreak/>
              <w:t>当</w:t>
            </w:r>
            <w:r w:rsidRPr="00231F20">
              <w:rPr>
                <w:rFonts w:ascii="微软雅黑" w:eastAsia="微软雅黑" w:hAnsi="微软雅黑"/>
              </w:rPr>
              <w:t>上级部门非总公司时，支持业务线可选项为上级部门已勾选的业务线。</w:t>
            </w:r>
          </w:p>
        </w:tc>
      </w:tr>
      <w:tr w:rsidR="00E01BD4" w:rsidRPr="00231F20" w:rsidTr="00E371BF">
        <w:tc>
          <w:tcPr>
            <w:tcW w:w="1838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lastRenderedPageBreak/>
              <w:t>部门</w:t>
            </w:r>
            <w:r w:rsidRPr="00231F20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1134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下拉选项</w:t>
            </w:r>
          </w:p>
        </w:tc>
        <w:tc>
          <w:tcPr>
            <w:tcW w:w="5670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当</w:t>
            </w:r>
            <w:r w:rsidRPr="00231F20">
              <w:rPr>
                <w:rFonts w:ascii="微软雅黑" w:eastAsia="微软雅黑" w:hAnsi="微软雅黑"/>
              </w:rPr>
              <w:t>部门类型为办公点时，展示该字段，且为必填项</w:t>
            </w:r>
          </w:p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下拉</w:t>
            </w:r>
            <w:r w:rsidRPr="00231F20">
              <w:rPr>
                <w:rFonts w:ascii="微软雅黑" w:eastAsia="微软雅黑" w:hAnsi="微软雅黑"/>
              </w:rPr>
              <w:t>选项有门店、</w:t>
            </w:r>
            <w:r w:rsidRPr="00231F20">
              <w:rPr>
                <w:rFonts w:ascii="微软雅黑" w:eastAsia="微软雅黑" w:hAnsi="微软雅黑" w:hint="eastAsia"/>
              </w:rPr>
              <w:t>停车场</w:t>
            </w:r>
            <w:r w:rsidRPr="00231F20">
              <w:rPr>
                <w:rFonts w:ascii="微软雅黑" w:eastAsia="微软雅黑" w:hAnsi="微软雅黑"/>
              </w:rPr>
              <w:t>、交车中心</w:t>
            </w:r>
            <w:r w:rsidRPr="00231F20">
              <w:rPr>
                <w:rFonts w:ascii="微软雅黑" w:eastAsia="微软雅黑" w:hAnsi="微软雅黑" w:hint="eastAsia"/>
              </w:rPr>
              <w:t>、</w:t>
            </w:r>
            <w:r w:rsidRPr="00231F20">
              <w:rPr>
                <w:rFonts w:ascii="微软雅黑" w:eastAsia="微软雅黑" w:hAnsi="微软雅黑"/>
              </w:rPr>
              <w:t>维修厂</w:t>
            </w:r>
          </w:p>
        </w:tc>
      </w:tr>
      <w:tr w:rsidR="00E01BD4" w:rsidRPr="00231F20" w:rsidTr="00E371BF">
        <w:tc>
          <w:tcPr>
            <w:tcW w:w="1838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  <w:strike/>
              </w:rPr>
            </w:pPr>
            <w:r w:rsidRPr="00231F20">
              <w:rPr>
                <w:rFonts w:ascii="微软雅黑" w:eastAsia="微软雅黑" w:hAnsi="微软雅黑" w:hint="eastAsia"/>
                <w:strike/>
              </w:rPr>
              <w:t>部门</w:t>
            </w:r>
            <w:r w:rsidRPr="00231F20">
              <w:rPr>
                <w:rFonts w:ascii="微软雅黑" w:eastAsia="微软雅黑" w:hAnsi="微软雅黑"/>
                <w:strike/>
              </w:rPr>
              <w:t>性质</w:t>
            </w:r>
          </w:p>
        </w:tc>
        <w:tc>
          <w:tcPr>
            <w:tcW w:w="1134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  <w:strike/>
              </w:rPr>
            </w:pPr>
            <w:r w:rsidRPr="00231F20">
              <w:rPr>
                <w:rFonts w:ascii="微软雅黑" w:eastAsia="微软雅黑" w:hAnsi="微软雅黑" w:hint="eastAsia"/>
                <w:strike/>
              </w:rPr>
              <w:t>单选</w:t>
            </w:r>
            <w:r w:rsidRPr="00231F20">
              <w:rPr>
                <w:rFonts w:ascii="微软雅黑" w:eastAsia="微软雅黑" w:hAnsi="微软雅黑"/>
                <w:strike/>
              </w:rPr>
              <w:t>项</w:t>
            </w:r>
          </w:p>
        </w:tc>
        <w:tc>
          <w:tcPr>
            <w:tcW w:w="5670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  <w:strike/>
              </w:rPr>
            </w:pPr>
            <w:r w:rsidRPr="00231F20">
              <w:rPr>
                <w:rFonts w:ascii="微软雅黑" w:eastAsia="微软雅黑" w:hAnsi="微软雅黑" w:hint="eastAsia"/>
                <w:strike/>
              </w:rPr>
              <w:t>当</w:t>
            </w:r>
            <w:r w:rsidRPr="00231F20">
              <w:rPr>
                <w:rFonts w:ascii="微软雅黑" w:eastAsia="微软雅黑" w:hAnsi="微软雅黑"/>
                <w:strike/>
              </w:rPr>
              <w:t>部门类型为办公点时，展示该字段，且为必填项</w:t>
            </w:r>
          </w:p>
          <w:p w:rsidR="00E01BD4" w:rsidRPr="00231F20" w:rsidRDefault="00E01BD4" w:rsidP="00E01BD4">
            <w:pPr>
              <w:rPr>
                <w:rFonts w:ascii="微软雅黑" w:eastAsia="微软雅黑" w:hAnsi="微软雅黑"/>
                <w:strike/>
              </w:rPr>
            </w:pPr>
            <w:r w:rsidRPr="00231F20">
              <w:rPr>
                <w:rFonts w:ascii="微软雅黑" w:eastAsia="微软雅黑" w:hAnsi="微软雅黑" w:hint="eastAsia"/>
                <w:strike/>
              </w:rPr>
              <w:t>默认</w:t>
            </w:r>
            <w:r w:rsidRPr="00231F20">
              <w:rPr>
                <w:rFonts w:ascii="微软雅黑" w:eastAsia="微软雅黑" w:hAnsi="微软雅黑"/>
                <w:strike/>
              </w:rPr>
              <w:t>均不选择，可选项有直营、分销</w:t>
            </w:r>
          </w:p>
        </w:tc>
      </w:tr>
      <w:tr w:rsidR="00E01BD4" w:rsidRPr="00231F20" w:rsidTr="00426E9E">
        <w:tc>
          <w:tcPr>
            <w:tcW w:w="8642" w:type="dxa"/>
            <w:gridSpan w:val="3"/>
          </w:tcPr>
          <w:p w:rsidR="00E01BD4" w:rsidRPr="00231F20" w:rsidRDefault="00E01BD4" w:rsidP="00E01BD4">
            <w:pPr>
              <w:jc w:val="center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其他</w:t>
            </w:r>
            <w:r w:rsidRPr="00231F20">
              <w:rPr>
                <w:rFonts w:ascii="微软雅黑" w:eastAsia="微软雅黑" w:hAnsi="微软雅黑"/>
              </w:rPr>
              <w:t>信息</w:t>
            </w:r>
          </w:p>
        </w:tc>
      </w:tr>
      <w:tr w:rsidR="00E01BD4" w:rsidRPr="00231F20" w:rsidTr="00E371BF">
        <w:tc>
          <w:tcPr>
            <w:tcW w:w="1838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新建时间</w:t>
            </w:r>
          </w:p>
        </w:tc>
        <w:tc>
          <w:tcPr>
            <w:tcW w:w="1134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5670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新建保存</w:t>
            </w:r>
            <w:r w:rsidRPr="00231F20">
              <w:rPr>
                <w:rFonts w:ascii="微软雅黑" w:eastAsia="微软雅黑" w:hAnsi="微软雅黑"/>
              </w:rPr>
              <w:t>成功后，自动填入，默认</w:t>
            </w:r>
            <w:r w:rsidRPr="00231F20">
              <w:rPr>
                <w:rFonts w:ascii="微软雅黑" w:eastAsia="微软雅黑" w:hAnsi="微软雅黑" w:hint="eastAsia"/>
              </w:rPr>
              <w:t>为空</w:t>
            </w:r>
            <w:r w:rsidRPr="00231F20">
              <w:rPr>
                <w:rFonts w:ascii="微软雅黑" w:eastAsia="微软雅黑" w:hAnsi="微软雅黑"/>
              </w:rPr>
              <w:t>。取值</w:t>
            </w:r>
            <w:r w:rsidRPr="00231F20">
              <w:rPr>
                <w:rFonts w:ascii="微软雅黑" w:eastAsia="微软雅黑" w:hAnsi="微软雅黑" w:hint="eastAsia"/>
              </w:rPr>
              <w:t>=</w:t>
            </w:r>
            <w:r w:rsidRPr="00231F20">
              <w:rPr>
                <w:rFonts w:ascii="微软雅黑" w:eastAsia="微软雅黑" w:hAnsi="微软雅黑"/>
              </w:rPr>
              <w:t xml:space="preserve">保存成功时的系统时间，格式为yyyy-mm-dd </w:t>
            </w:r>
            <w:r w:rsidRPr="00231F20">
              <w:rPr>
                <w:rFonts w:ascii="微软雅黑" w:eastAsia="微软雅黑" w:hAnsi="微软雅黑" w:hint="eastAsia"/>
              </w:rPr>
              <w:t>hh:</w:t>
            </w:r>
            <w:r w:rsidRPr="00231F20">
              <w:rPr>
                <w:rFonts w:ascii="微软雅黑" w:eastAsia="微软雅黑" w:hAnsi="微软雅黑"/>
              </w:rPr>
              <w:t>mm</w:t>
            </w:r>
            <w:r w:rsidRPr="00231F20">
              <w:rPr>
                <w:rFonts w:ascii="微软雅黑" w:eastAsia="微软雅黑" w:hAnsi="微软雅黑" w:hint="eastAsia"/>
              </w:rPr>
              <w:t>:</w:t>
            </w:r>
            <w:r w:rsidRPr="00231F20">
              <w:rPr>
                <w:rFonts w:ascii="微软雅黑" w:eastAsia="微软雅黑" w:hAnsi="微软雅黑"/>
              </w:rPr>
              <w:t>ss</w:t>
            </w:r>
          </w:p>
        </w:tc>
      </w:tr>
      <w:tr w:rsidR="00E01BD4" w:rsidRPr="00231F20" w:rsidTr="00E371BF">
        <w:tc>
          <w:tcPr>
            <w:tcW w:w="1838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新建人</w:t>
            </w:r>
          </w:p>
        </w:tc>
        <w:tc>
          <w:tcPr>
            <w:tcW w:w="1134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5670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新建保存</w:t>
            </w:r>
            <w:r w:rsidRPr="00231F20">
              <w:rPr>
                <w:rFonts w:ascii="微软雅黑" w:eastAsia="微软雅黑" w:hAnsi="微软雅黑"/>
              </w:rPr>
              <w:t>成功后，自动填入，默认</w:t>
            </w:r>
            <w:r w:rsidRPr="00231F20">
              <w:rPr>
                <w:rFonts w:ascii="微软雅黑" w:eastAsia="微软雅黑" w:hAnsi="微软雅黑" w:hint="eastAsia"/>
              </w:rPr>
              <w:t>为空</w:t>
            </w:r>
            <w:r w:rsidRPr="00231F20">
              <w:rPr>
                <w:rFonts w:ascii="微软雅黑" w:eastAsia="微软雅黑" w:hAnsi="微软雅黑"/>
              </w:rPr>
              <w:t>。取值</w:t>
            </w:r>
            <w:r w:rsidRPr="00231F20">
              <w:rPr>
                <w:rFonts w:ascii="微软雅黑" w:eastAsia="微软雅黑" w:hAnsi="微软雅黑" w:hint="eastAsia"/>
              </w:rPr>
              <w:t>=保存成功时</w:t>
            </w:r>
            <w:r w:rsidRPr="00231F20">
              <w:rPr>
                <w:rFonts w:ascii="微软雅黑" w:eastAsia="微软雅黑" w:hAnsi="微软雅黑"/>
              </w:rPr>
              <w:t>当前系统的登录人，显示</w:t>
            </w:r>
            <w:r w:rsidRPr="00231F20">
              <w:rPr>
                <w:rFonts w:ascii="微软雅黑" w:eastAsia="微软雅黑" w:hAnsi="微软雅黑" w:hint="eastAsia"/>
              </w:rPr>
              <w:t>规则：</w:t>
            </w:r>
            <w:r w:rsidRPr="00231F20">
              <w:rPr>
                <w:rFonts w:ascii="微软雅黑" w:eastAsia="微软雅黑" w:hAnsi="微软雅黑"/>
              </w:rPr>
              <w:t>登录账号（</w:t>
            </w:r>
            <w:r w:rsidRPr="00231F20">
              <w:rPr>
                <w:rFonts w:ascii="微软雅黑" w:eastAsia="微软雅黑" w:hAnsi="微软雅黑" w:hint="eastAsia"/>
              </w:rPr>
              <w:t>员工</w:t>
            </w:r>
            <w:r w:rsidRPr="00231F20">
              <w:rPr>
                <w:rFonts w:ascii="微软雅黑" w:eastAsia="微软雅黑" w:hAnsi="微软雅黑"/>
              </w:rPr>
              <w:t>姓名）</w:t>
            </w:r>
          </w:p>
        </w:tc>
      </w:tr>
      <w:tr w:rsidR="00E01BD4" w:rsidRPr="00231F20" w:rsidTr="00E371BF">
        <w:tc>
          <w:tcPr>
            <w:tcW w:w="1838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修改</w:t>
            </w:r>
            <w:r w:rsidRPr="00231F20">
              <w:rPr>
                <w:rFonts w:ascii="微软雅黑" w:eastAsia="微软雅黑" w:hAnsi="微软雅黑"/>
              </w:rPr>
              <w:t>时间</w:t>
            </w:r>
          </w:p>
        </w:tc>
        <w:tc>
          <w:tcPr>
            <w:tcW w:w="1134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5670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新建时，</w:t>
            </w:r>
            <w:r w:rsidRPr="00231F20">
              <w:rPr>
                <w:rFonts w:ascii="微软雅黑" w:eastAsia="微软雅黑" w:hAnsi="微软雅黑"/>
              </w:rPr>
              <w:t>默认=新建时间</w:t>
            </w:r>
          </w:p>
        </w:tc>
      </w:tr>
      <w:tr w:rsidR="00E01BD4" w:rsidRPr="00231F20" w:rsidTr="00E371BF">
        <w:tc>
          <w:tcPr>
            <w:tcW w:w="1838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修改</w:t>
            </w:r>
            <w:r w:rsidRPr="00231F20">
              <w:rPr>
                <w:rFonts w:ascii="微软雅黑" w:eastAsia="微软雅黑" w:hAnsi="微软雅黑"/>
              </w:rPr>
              <w:t>人</w:t>
            </w:r>
          </w:p>
        </w:tc>
        <w:tc>
          <w:tcPr>
            <w:tcW w:w="1134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5670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新建时</w:t>
            </w:r>
            <w:r w:rsidRPr="00231F20">
              <w:rPr>
                <w:rFonts w:ascii="微软雅黑" w:eastAsia="微软雅黑" w:hAnsi="微软雅黑"/>
              </w:rPr>
              <w:t>，默认=新建人</w:t>
            </w:r>
          </w:p>
        </w:tc>
      </w:tr>
      <w:tr w:rsidR="00E01BD4" w:rsidRPr="00231F20" w:rsidTr="00E371BF">
        <w:tc>
          <w:tcPr>
            <w:tcW w:w="1838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134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5670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</w:t>
            </w:r>
            <w:r w:rsidRPr="00231F20">
              <w:rPr>
                <w:rFonts w:ascii="微软雅黑" w:eastAsia="微软雅黑" w:hAnsi="微软雅黑"/>
              </w:rPr>
              <w:t>有效，不允许编辑</w:t>
            </w:r>
          </w:p>
        </w:tc>
      </w:tr>
      <w:tr w:rsidR="00E01BD4" w:rsidRPr="00231F20" w:rsidTr="00E371BF">
        <w:tc>
          <w:tcPr>
            <w:tcW w:w="1838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1134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5670" w:type="dxa"/>
          </w:tcPr>
          <w:p w:rsidR="00E01BD4" w:rsidRPr="00231F20" w:rsidRDefault="00E01BD4" w:rsidP="00E01BD4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，允许录入</w:t>
            </w:r>
            <w:r w:rsidRPr="00231F20">
              <w:rPr>
                <w:rFonts w:ascii="微软雅黑" w:eastAsia="微软雅黑" w:hAnsi="微软雅黑" w:hint="eastAsia"/>
              </w:rPr>
              <w:t>0</w:t>
            </w:r>
            <w:r w:rsidRPr="00231F20">
              <w:rPr>
                <w:rFonts w:ascii="微软雅黑" w:eastAsia="微软雅黑" w:hAnsi="微软雅黑"/>
              </w:rPr>
              <w:t>-200</w:t>
            </w:r>
            <w:r w:rsidRPr="00231F20">
              <w:rPr>
                <w:rFonts w:ascii="微软雅黑" w:eastAsia="微软雅黑" w:hAnsi="微软雅黑" w:hint="eastAsia"/>
              </w:rPr>
              <w:t>个</w:t>
            </w:r>
            <w:r w:rsidRPr="00231F20">
              <w:rPr>
                <w:rFonts w:ascii="微软雅黑" w:eastAsia="微软雅黑" w:hAnsi="微软雅黑"/>
              </w:rPr>
              <w:t>字符，非必填</w:t>
            </w:r>
          </w:p>
        </w:tc>
      </w:tr>
    </w:tbl>
    <w:p w:rsidR="00116E90" w:rsidRPr="00231F20" w:rsidRDefault="00116E90" w:rsidP="00EC46EA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规则</w:t>
      </w:r>
    </w:p>
    <w:p w:rsidR="00116E90" w:rsidRPr="00231F20" w:rsidRDefault="00116E90" w:rsidP="00116E90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【新建</w:t>
      </w:r>
      <w:r w:rsidRPr="00231F20">
        <w:rPr>
          <w:rFonts w:ascii="微软雅黑" w:eastAsia="微软雅黑" w:hAnsi="微软雅黑"/>
        </w:rPr>
        <w:t>子部门</w:t>
      </w:r>
      <w:r w:rsidRPr="00231F20">
        <w:rPr>
          <w:rFonts w:ascii="微软雅黑" w:eastAsia="微软雅黑" w:hAnsi="微软雅黑" w:hint="eastAsia"/>
        </w:rPr>
        <w:t>】功能</w:t>
      </w:r>
      <w:r w:rsidRPr="00231F20">
        <w:rPr>
          <w:rFonts w:ascii="微软雅黑" w:eastAsia="微软雅黑" w:hAnsi="微软雅黑"/>
        </w:rPr>
        <w:t>按钮</w:t>
      </w:r>
    </w:p>
    <w:p w:rsidR="00116E90" w:rsidRPr="00231F20" w:rsidRDefault="00116E90" w:rsidP="00EC46EA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</w:t>
      </w:r>
      <w:r w:rsidR="00E729BC" w:rsidRPr="00231F20">
        <w:rPr>
          <w:rFonts w:ascii="微软雅黑" w:eastAsia="微软雅黑" w:hAnsi="微软雅黑" w:hint="eastAsia"/>
        </w:rPr>
        <w:t>有效</w:t>
      </w:r>
      <w:r w:rsidR="00E729BC" w:rsidRPr="00231F20">
        <w:rPr>
          <w:rFonts w:ascii="微软雅黑" w:eastAsia="微软雅黑" w:hAnsi="微软雅黑"/>
        </w:rPr>
        <w:t>的</w:t>
      </w:r>
      <w:r w:rsidRPr="00231F20">
        <w:rPr>
          <w:rFonts w:ascii="微软雅黑" w:eastAsia="微软雅黑" w:hAnsi="微软雅黑"/>
        </w:rPr>
        <w:t>部门节点</w:t>
      </w:r>
      <w:r w:rsidRPr="00231F20">
        <w:rPr>
          <w:rFonts w:ascii="微软雅黑" w:eastAsia="微软雅黑" w:hAnsi="微软雅黑" w:hint="eastAsia"/>
        </w:rPr>
        <w:t>后</w:t>
      </w:r>
      <w:r w:rsidRPr="00231F20">
        <w:rPr>
          <w:rFonts w:ascii="微软雅黑" w:eastAsia="微软雅黑" w:hAnsi="微软雅黑"/>
        </w:rPr>
        <w:t>，【</w:t>
      </w:r>
      <w:r w:rsidRPr="00231F20">
        <w:rPr>
          <w:rFonts w:ascii="微软雅黑" w:eastAsia="微软雅黑" w:hAnsi="微软雅黑" w:hint="eastAsia"/>
        </w:rPr>
        <w:t>新建</w:t>
      </w:r>
      <w:r w:rsidRPr="00231F20">
        <w:rPr>
          <w:rFonts w:ascii="微软雅黑" w:eastAsia="微软雅黑" w:hAnsi="微软雅黑"/>
        </w:rPr>
        <w:t>子部门】</w:t>
      </w:r>
      <w:r w:rsidRPr="00231F20">
        <w:rPr>
          <w:rFonts w:ascii="微软雅黑" w:eastAsia="微软雅黑" w:hAnsi="微软雅黑" w:hint="eastAsia"/>
        </w:rPr>
        <w:t>功能</w:t>
      </w:r>
      <w:r w:rsidRPr="00231F20">
        <w:rPr>
          <w:rFonts w:ascii="微软雅黑" w:eastAsia="微软雅黑" w:hAnsi="微软雅黑"/>
        </w:rPr>
        <w:t>按钮激活</w:t>
      </w:r>
    </w:p>
    <w:p w:rsidR="00116E90" w:rsidRPr="00231F20" w:rsidRDefault="00116E90" w:rsidP="00EC46EA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点击【新建</w:t>
      </w:r>
      <w:r w:rsidRPr="00231F20">
        <w:rPr>
          <w:rFonts w:ascii="微软雅黑" w:eastAsia="微软雅黑" w:hAnsi="微软雅黑"/>
        </w:rPr>
        <w:t>子部门】</w:t>
      </w:r>
      <w:r w:rsidRPr="00231F20">
        <w:rPr>
          <w:rFonts w:ascii="微软雅黑" w:eastAsia="微软雅黑" w:hAnsi="微软雅黑" w:hint="eastAsia"/>
        </w:rPr>
        <w:t>功能按钮</w:t>
      </w:r>
      <w:r w:rsidRPr="00231F20">
        <w:rPr>
          <w:rFonts w:ascii="微软雅黑" w:eastAsia="微软雅黑" w:hAnsi="微软雅黑"/>
        </w:rPr>
        <w:t>，在新建页面打开“</w:t>
      </w:r>
      <w:r w:rsidRPr="00231F20">
        <w:rPr>
          <w:rFonts w:ascii="微软雅黑" w:eastAsia="微软雅黑" w:hAnsi="微软雅黑" w:hint="eastAsia"/>
        </w:rPr>
        <w:t>新建子部门</w:t>
      </w:r>
      <w:r w:rsidRPr="00231F20">
        <w:rPr>
          <w:rFonts w:ascii="微软雅黑" w:eastAsia="微软雅黑" w:hAnsi="微软雅黑"/>
        </w:rPr>
        <w:t>”</w:t>
      </w:r>
      <w:r w:rsidRPr="00231F20">
        <w:rPr>
          <w:rFonts w:ascii="微软雅黑" w:eastAsia="微软雅黑" w:hAnsi="微软雅黑" w:hint="eastAsia"/>
        </w:rPr>
        <w:t>页面</w:t>
      </w:r>
      <w:r w:rsidRPr="00231F20">
        <w:rPr>
          <w:rFonts w:ascii="微软雅黑" w:eastAsia="微软雅黑" w:hAnsi="微软雅黑"/>
        </w:rPr>
        <w:t>。</w:t>
      </w:r>
    </w:p>
    <w:p w:rsidR="009C692E" w:rsidRPr="00231F20" w:rsidRDefault="00116E90" w:rsidP="00EC46EA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页面</w:t>
      </w:r>
      <w:r w:rsidRPr="00231F20">
        <w:rPr>
          <w:rFonts w:ascii="微软雅黑" w:eastAsia="微软雅黑" w:hAnsi="微软雅黑"/>
        </w:rPr>
        <w:t>点击【</w:t>
      </w:r>
      <w:r w:rsidRPr="00231F20">
        <w:rPr>
          <w:rFonts w:ascii="微软雅黑" w:eastAsia="微软雅黑" w:hAnsi="微软雅黑" w:hint="eastAsia"/>
        </w:rPr>
        <w:t>保存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需要</w:t>
      </w:r>
      <w:r w:rsidRPr="00231F20">
        <w:rPr>
          <w:rFonts w:ascii="微软雅黑" w:eastAsia="微软雅黑" w:hAnsi="微软雅黑"/>
        </w:rPr>
        <w:t>做必填项及唯一性校验，</w:t>
      </w: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均满足条件，则弹窗提示“</w:t>
      </w: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创建成功”</w:t>
      </w:r>
      <w:r w:rsidRPr="00231F20">
        <w:rPr>
          <w:rFonts w:ascii="微软雅黑" w:eastAsia="微软雅黑" w:hAnsi="微软雅黑" w:hint="eastAsia"/>
        </w:rPr>
        <w:t>并</w:t>
      </w:r>
      <w:r w:rsidRPr="00231F20">
        <w:rPr>
          <w:rFonts w:ascii="微软雅黑" w:eastAsia="微软雅黑" w:hAnsi="微软雅黑"/>
        </w:rPr>
        <w:t>返回到部门管理页面</w:t>
      </w:r>
      <w:r w:rsidRPr="00231F20">
        <w:rPr>
          <w:rFonts w:ascii="微软雅黑" w:eastAsia="微软雅黑" w:hAnsi="微软雅黑" w:hint="eastAsia"/>
        </w:rPr>
        <w:t>，</w:t>
      </w:r>
      <w:r w:rsidR="009C692E" w:rsidRPr="00231F20">
        <w:rPr>
          <w:rFonts w:ascii="微软雅黑" w:eastAsia="微软雅黑" w:hAnsi="微软雅黑" w:hint="eastAsia"/>
        </w:rPr>
        <w:t>在</w:t>
      </w:r>
      <w:r w:rsidR="009C692E" w:rsidRPr="00231F20">
        <w:rPr>
          <w:rFonts w:ascii="微软雅黑" w:eastAsia="微软雅黑" w:hAnsi="微软雅黑"/>
        </w:rPr>
        <w:t>之前选中的节点下增加子节点</w:t>
      </w:r>
    </w:p>
    <w:p w:rsidR="00116E90" w:rsidRPr="00231F20" w:rsidRDefault="00116E90" w:rsidP="009C692E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t>否则提示</w:t>
      </w:r>
      <w:r w:rsidRPr="00231F20">
        <w:rPr>
          <w:rFonts w:ascii="微软雅黑" w:eastAsia="微软雅黑" w:hAnsi="微软雅黑" w:hint="eastAsia"/>
        </w:rPr>
        <w:t>“创建失败</w:t>
      </w:r>
      <w:r w:rsidRPr="00231F20">
        <w:rPr>
          <w:rFonts w:ascii="微软雅黑" w:eastAsia="微软雅黑" w:hAnsi="微软雅黑"/>
        </w:rPr>
        <w:t>，失败原因：</w:t>
      </w:r>
      <w:r w:rsidRPr="00231F20">
        <w:rPr>
          <w:rFonts w:ascii="微软雅黑" w:eastAsia="微软雅黑" w:hAnsi="微软雅黑" w:hint="eastAsia"/>
        </w:rPr>
        <w:t>”</w:t>
      </w:r>
    </w:p>
    <w:p w:rsidR="00116E90" w:rsidRPr="00231F20" w:rsidRDefault="00116E90" w:rsidP="00EC46EA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lastRenderedPageBreak/>
        <w:t>校验规则</w:t>
      </w:r>
      <w:r w:rsidRPr="00231F20">
        <w:rPr>
          <w:rFonts w:ascii="微软雅黑" w:eastAsia="微软雅黑" w:hAnsi="微软雅黑" w:hint="eastAsia"/>
        </w:rPr>
        <w:t>及</w:t>
      </w:r>
      <w:r w:rsidRPr="00231F20">
        <w:rPr>
          <w:rFonts w:ascii="微软雅黑" w:eastAsia="微软雅黑" w:hAnsi="微软雅黑"/>
        </w:rPr>
        <w:t>失败原因如下</w:t>
      </w:r>
    </w:p>
    <w:p w:rsidR="009C692E" w:rsidRPr="00231F20" w:rsidRDefault="009C692E" w:rsidP="009C692E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字段按照</w:t>
      </w:r>
      <w:r w:rsidRPr="00231F20">
        <w:rPr>
          <w:rFonts w:ascii="微软雅黑" w:eastAsia="微软雅黑" w:hAnsi="微软雅黑"/>
        </w:rPr>
        <w:t>页面顺序进行校验</w:t>
      </w:r>
    </w:p>
    <w:p w:rsidR="00116E90" w:rsidRPr="00231F20" w:rsidRDefault="00116E90" w:rsidP="00116E90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必填项</w:t>
      </w:r>
      <w:r w:rsidRPr="00231F20">
        <w:rPr>
          <w:rFonts w:ascii="微软雅黑" w:eastAsia="微软雅黑" w:hAnsi="微软雅黑"/>
        </w:rPr>
        <w:t>均非空，否则提示“**为必填项，不允许为空”</w:t>
      </w:r>
    </w:p>
    <w:p w:rsidR="00116E90" w:rsidRPr="00231F20" w:rsidRDefault="00116E90" w:rsidP="00116E90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字段</w:t>
      </w:r>
      <w:r w:rsidRPr="00231F20">
        <w:rPr>
          <w:rFonts w:ascii="微软雅黑" w:eastAsia="微软雅黑" w:hAnsi="微软雅黑"/>
        </w:rPr>
        <w:t>均满足录入条件，否则提示“**不满足录入条件”</w:t>
      </w:r>
    </w:p>
    <w:p w:rsidR="00116E90" w:rsidRPr="00231F20" w:rsidRDefault="00116E90" w:rsidP="00116E90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编号需唯一，否则提示“</w:t>
      </w: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编号已存在，不允许重复创建”</w:t>
      </w:r>
    </w:p>
    <w:p w:rsidR="00116E90" w:rsidRPr="00231F20" w:rsidRDefault="00116E90" w:rsidP="00EC46EA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页面点击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则关闭部门新建页面，返回到部门管理页面。</w:t>
      </w:r>
    </w:p>
    <w:p w:rsidR="00116E90" w:rsidRPr="00231F20" w:rsidRDefault="00AC22C9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574" w:name="_Toc536089927"/>
      <w:r w:rsidRPr="00231F20">
        <w:rPr>
          <w:rFonts w:ascii="微软雅黑" w:eastAsia="微软雅黑" w:hAnsi="微软雅黑" w:hint="eastAsia"/>
        </w:rPr>
        <w:t>【修改】功能</w:t>
      </w:r>
      <w:bookmarkEnd w:id="574"/>
    </w:p>
    <w:p w:rsidR="00A024F7" w:rsidRPr="00231F20" w:rsidRDefault="00AC22C9" w:rsidP="00EC46EA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p w:rsidR="00E0190B" w:rsidRPr="00231F20" w:rsidRDefault="00A024F7" w:rsidP="00E0190B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字段</w:t>
      </w:r>
      <w:r w:rsidRPr="00231F20">
        <w:rPr>
          <w:rFonts w:ascii="微软雅黑" w:eastAsia="微软雅黑" w:hAnsi="微软雅黑"/>
        </w:rPr>
        <w:t>的</w:t>
      </w:r>
      <w:r w:rsidRPr="00231F20">
        <w:rPr>
          <w:rFonts w:ascii="微软雅黑" w:eastAsia="微软雅黑" w:hAnsi="微软雅黑" w:hint="eastAsia"/>
        </w:rPr>
        <w:t>类型</w:t>
      </w:r>
      <w:r w:rsidRPr="00231F20">
        <w:rPr>
          <w:rFonts w:ascii="微软雅黑" w:eastAsia="微软雅黑" w:hAnsi="微软雅黑"/>
        </w:rPr>
        <w:t>及录入规则与新建页面相同</w:t>
      </w:r>
    </w:p>
    <w:p w:rsidR="00A024F7" w:rsidRPr="00231F20" w:rsidRDefault="00A024F7" w:rsidP="00E0190B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允许</w:t>
      </w:r>
      <w:r w:rsidRPr="00231F20">
        <w:rPr>
          <w:rFonts w:ascii="微软雅黑" w:eastAsia="微软雅黑" w:hAnsi="微软雅黑"/>
        </w:rPr>
        <w:t>修改字段如下：</w:t>
      </w:r>
    </w:p>
    <w:p w:rsidR="00A024F7" w:rsidRPr="00231F20" w:rsidRDefault="00BA20F8" w:rsidP="00E0190B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名称、负责人ID、手机号、邮箱、座机号、</w:t>
      </w:r>
      <w:r w:rsidRPr="00231F20">
        <w:rPr>
          <w:rFonts w:ascii="微软雅黑" w:eastAsia="微软雅黑" w:hAnsi="微软雅黑" w:hint="eastAsia"/>
        </w:rPr>
        <w:t>支持</w:t>
      </w:r>
      <w:r w:rsidRPr="00231F20">
        <w:rPr>
          <w:rFonts w:ascii="微软雅黑" w:eastAsia="微软雅黑" w:hAnsi="微软雅黑"/>
        </w:rPr>
        <w:t>业务线、</w:t>
      </w:r>
      <w:r w:rsidRPr="00231F20">
        <w:rPr>
          <w:rFonts w:ascii="微软雅黑" w:eastAsia="微软雅黑" w:hAnsi="微软雅黑"/>
          <w:strike/>
        </w:rPr>
        <w:t>部门性质</w:t>
      </w:r>
      <w:r w:rsidR="00D55CE5" w:rsidRPr="00231F20">
        <w:rPr>
          <w:rFonts w:ascii="微软雅黑" w:eastAsia="微软雅黑" w:hAnsi="微软雅黑" w:hint="eastAsia"/>
          <w:strike/>
        </w:rPr>
        <w:t>、</w:t>
      </w:r>
      <w:r w:rsidR="00D55CE5" w:rsidRPr="00231F20">
        <w:rPr>
          <w:rFonts w:ascii="微软雅黑" w:eastAsia="微软雅黑" w:hAnsi="微软雅黑"/>
        </w:rPr>
        <w:t>所在城市、详细地址</w:t>
      </w:r>
      <w:r w:rsidR="00D55CE5" w:rsidRPr="00231F20">
        <w:rPr>
          <w:rFonts w:ascii="微软雅黑" w:eastAsia="微软雅黑" w:hAnsi="微软雅黑" w:hint="eastAsia"/>
        </w:rPr>
        <w:t>、经度</w:t>
      </w:r>
      <w:r w:rsidR="00D55CE5" w:rsidRPr="00231F20">
        <w:rPr>
          <w:rFonts w:ascii="微软雅黑" w:eastAsia="微软雅黑" w:hAnsi="微软雅黑"/>
        </w:rPr>
        <w:t>、</w:t>
      </w:r>
      <w:r w:rsidR="00D55CE5" w:rsidRPr="00231F20">
        <w:rPr>
          <w:rFonts w:ascii="微软雅黑" w:eastAsia="微软雅黑" w:hAnsi="微软雅黑" w:hint="eastAsia"/>
        </w:rPr>
        <w:t>纬</w:t>
      </w:r>
      <w:r w:rsidR="00D55CE5" w:rsidRPr="00231F20">
        <w:rPr>
          <w:rFonts w:ascii="微软雅黑" w:eastAsia="微软雅黑" w:hAnsi="微软雅黑"/>
        </w:rPr>
        <w:t>度、</w:t>
      </w:r>
    </w:p>
    <w:p w:rsidR="00AC22C9" w:rsidRPr="00231F20" w:rsidRDefault="00AC22C9" w:rsidP="00EC46EA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业务规则</w:t>
      </w:r>
    </w:p>
    <w:p w:rsidR="00AC22C9" w:rsidRPr="00231F20" w:rsidRDefault="00AC22C9" w:rsidP="00AC22C9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</w:t>
      </w:r>
      <w:r w:rsidRPr="00231F20">
        <w:rPr>
          <w:rFonts w:ascii="微软雅黑" w:eastAsia="微软雅黑" w:hAnsi="微软雅黑" w:hint="eastAsia"/>
        </w:rPr>
        <w:t>有效</w:t>
      </w:r>
      <w:r w:rsidRPr="00231F20">
        <w:rPr>
          <w:rFonts w:ascii="微软雅黑" w:eastAsia="微软雅黑" w:hAnsi="微软雅黑"/>
        </w:rPr>
        <w:t>部门节点</w:t>
      </w:r>
      <w:r w:rsidRPr="00231F20">
        <w:rPr>
          <w:rFonts w:ascii="微软雅黑" w:eastAsia="微软雅黑" w:hAnsi="微软雅黑" w:hint="eastAsia"/>
        </w:rPr>
        <w:t>后</w:t>
      </w:r>
      <w:r w:rsidRPr="00231F20">
        <w:rPr>
          <w:rFonts w:ascii="微软雅黑" w:eastAsia="微软雅黑" w:hAnsi="微软雅黑"/>
        </w:rPr>
        <w:t>，【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功能</w:t>
      </w:r>
      <w:r w:rsidRPr="00231F20">
        <w:rPr>
          <w:rFonts w:ascii="微软雅黑" w:eastAsia="微软雅黑" w:hAnsi="微软雅黑"/>
        </w:rPr>
        <w:t>按钮</w:t>
      </w:r>
      <w:r w:rsidRPr="00231F20">
        <w:rPr>
          <w:rFonts w:ascii="微软雅黑" w:eastAsia="微软雅黑" w:hAnsi="微软雅黑" w:hint="eastAsia"/>
        </w:rPr>
        <w:t>被</w:t>
      </w:r>
      <w:r w:rsidRPr="00231F20">
        <w:rPr>
          <w:rFonts w:ascii="微软雅黑" w:eastAsia="微软雅黑" w:hAnsi="微软雅黑"/>
        </w:rPr>
        <w:t>激活</w:t>
      </w:r>
    </w:p>
    <w:p w:rsidR="00AC22C9" w:rsidRDefault="00AC22C9" w:rsidP="00AC22C9">
      <w:pPr>
        <w:pStyle w:val="a5"/>
        <w:ind w:left="420" w:firstLineChars="0" w:firstLine="0"/>
        <w:rPr>
          <w:ins w:id="575" w:author="春苹" w:date="2019-01-18T16:57:00Z"/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，新建窗口</w:t>
      </w:r>
      <w:r w:rsidRPr="00231F20">
        <w:rPr>
          <w:rFonts w:ascii="微软雅黑" w:eastAsia="微软雅黑" w:hAnsi="微软雅黑"/>
        </w:rPr>
        <w:t>打开部门修改页面</w:t>
      </w:r>
    </w:p>
    <w:p w:rsidR="002B4186" w:rsidRDefault="002B4186" w:rsidP="00AC22C9">
      <w:pPr>
        <w:pStyle w:val="a5"/>
        <w:ind w:left="420" w:firstLineChars="0" w:firstLine="0"/>
        <w:rPr>
          <w:ins w:id="576" w:author="春苹" w:date="2019-01-21T14:53:00Z"/>
          <w:rFonts w:ascii="微软雅黑" w:eastAsia="微软雅黑" w:hAnsi="微软雅黑"/>
        </w:rPr>
      </w:pPr>
      <w:ins w:id="577" w:author="春苹" w:date="2019-01-18T16:57:00Z">
        <w:r>
          <w:rPr>
            <w:rFonts w:ascii="微软雅黑" w:eastAsia="微软雅黑" w:hAnsi="微软雅黑" w:hint="eastAsia"/>
          </w:rPr>
          <w:t>修改支持</w:t>
        </w:r>
        <w:r>
          <w:rPr>
            <w:rFonts w:ascii="微软雅黑" w:eastAsia="微软雅黑" w:hAnsi="微软雅黑"/>
          </w:rPr>
          <w:t>业务线时，</w:t>
        </w:r>
        <w:r>
          <w:rPr>
            <w:rFonts w:ascii="微软雅黑" w:eastAsia="微软雅黑" w:hAnsi="微软雅黑" w:hint="eastAsia"/>
          </w:rPr>
          <w:t>需要</w:t>
        </w:r>
        <w:r>
          <w:rPr>
            <w:rFonts w:ascii="微软雅黑" w:eastAsia="微软雅黑" w:hAnsi="微软雅黑"/>
          </w:rPr>
          <w:t>保证</w:t>
        </w:r>
      </w:ins>
      <w:ins w:id="578" w:author="春苹" w:date="2019-01-18T16:58:00Z">
        <w:r>
          <w:rPr>
            <w:rFonts w:ascii="微软雅黑" w:eastAsia="微软雅黑" w:hAnsi="微软雅黑" w:hint="eastAsia"/>
          </w:rPr>
          <w:t>已</w:t>
        </w:r>
        <w:r>
          <w:rPr>
            <w:rFonts w:ascii="微软雅黑" w:eastAsia="微软雅黑" w:hAnsi="微软雅黑"/>
          </w:rPr>
          <w:t>勾选的业务线应该</w:t>
        </w:r>
        <w:r>
          <w:rPr>
            <w:rFonts w:ascii="微软雅黑" w:eastAsia="微软雅黑" w:hAnsi="微软雅黑" w:hint="eastAsia"/>
          </w:rPr>
          <w:t>覆盖</w:t>
        </w:r>
        <w:r>
          <w:rPr>
            <w:rFonts w:ascii="微软雅黑" w:eastAsia="微软雅黑" w:hAnsi="微软雅黑"/>
          </w:rPr>
          <w:t>该部门的所有下属部门</w:t>
        </w:r>
        <w:r>
          <w:rPr>
            <w:rFonts w:ascii="微软雅黑" w:eastAsia="微软雅黑" w:hAnsi="微软雅黑" w:hint="eastAsia"/>
          </w:rPr>
          <w:t>已</w:t>
        </w:r>
        <w:r>
          <w:rPr>
            <w:rFonts w:ascii="微软雅黑" w:eastAsia="微软雅黑" w:hAnsi="微软雅黑"/>
          </w:rPr>
          <w:t>勾选的业务线。也即</w:t>
        </w:r>
        <w:r>
          <w:rPr>
            <w:rFonts w:ascii="微软雅黑" w:eastAsia="微软雅黑" w:hAnsi="微软雅黑" w:hint="eastAsia"/>
          </w:rPr>
          <w:t>下属</w:t>
        </w:r>
        <w:r>
          <w:rPr>
            <w:rFonts w:ascii="微软雅黑" w:eastAsia="微软雅黑" w:hAnsi="微软雅黑"/>
          </w:rPr>
          <w:t>部门已勾选的业务线，</w:t>
        </w:r>
        <w:r>
          <w:rPr>
            <w:rFonts w:ascii="微软雅黑" w:eastAsia="微软雅黑" w:hAnsi="微软雅黑" w:hint="eastAsia"/>
          </w:rPr>
          <w:t>上级</w:t>
        </w:r>
        <w:r>
          <w:rPr>
            <w:rFonts w:ascii="微软雅黑" w:eastAsia="微软雅黑" w:hAnsi="微软雅黑"/>
          </w:rPr>
          <w:t>部门不允许取消勾选。</w:t>
        </w:r>
      </w:ins>
    </w:p>
    <w:p w:rsidR="008C5783" w:rsidRPr="008C5783" w:rsidDel="00B52F18" w:rsidRDefault="008C5783">
      <w:pPr>
        <w:pStyle w:val="a5"/>
        <w:ind w:left="420" w:firstLineChars="0" w:firstLine="0"/>
        <w:rPr>
          <w:del w:id="579" w:author="春苹" w:date="2019-01-21T17:01:00Z"/>
          <w:rFonts w:ascii="微软雅黑" w:eastAsia="微软雅黑" w:hAnsi="微软雅黑"/>
        </w:rPr>
      </w:pPr>
    </w:p>
    <w:p w:rsidR="00AC22C9" w:rsidRPr="00231F20" w:rsidRDefault="00AC22C9" w:rsidP="00AC22C9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保存</w:t>
      </w:r>
      <w:r w:rsidRPr="00231F20">
        <w:rPr>
          <w:rFonts w:ascii="微软雅黑" w:eastAsia="微软雅黑" w:hAnsi="微软雅黑"/>
        </w:rPr>
        <w:t>校验条件及规则与新建相同</w:t>
      </w:r>
    </w:p>
    <w:p w:rsidR="00DF00F4" w:rsidRPr="00231F20" w:rsidRDefault="00AC22C9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580" w:name="_Toc536089928"/>
      <w:r w:rsidRPr="00231F20">
        <w:rPr>
          <w:rFonts w:ascii="微软雅黑" w:eastAsia="微软雅黑" w:hAnsi="微软雅黑" w:hint="eastAsia"/>
        </w:rPr>
        <w:t>【删除】功能按钮</w:t>
      </w:r>
      <w:bookmarkEnd w:id="580"/>
    </w:p>
    <w:p w:rsidR="0021374D" w:rsidRPr="00231F20" w:rsidRDefault="0021374D" w:rsidP="00D94607">
      <w:pPr>
        <w:pStyle w:val="a5"/>
        <w:numPr>
          <w:ilvl w:val="0"/>
          <w:numId w:val="8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</w:t>
      </w:r>
      <w:r w:rsidR="00AC22C9" w:rsidRPr="00231F20">
        <w:rPr>
          <w:rFonts w:ascii="微软雅黑" w:eastAsia="微软雅黑" w:hAnsi="微软雅黑" w:hint="eastAsia"/>
        </w:rPr>
        <w:t>有效</w:t>
      </w:r>
      <w:r w:rsidR="00AC22C9" w:rsidRPr="00231F20">
        <w:rPr>
          <w:rFonts w:ascii="微软雅黑" w:eastAsia="微软雅黑" w:hAnsi="微软雅黑"/>
        </w:rPr>
        <w:t>的</w:t>
      </w:r>
      <w:r w:rsidRPr="00231F20">
        <w:rPr>
          <w:rFonts w:ascii="微软雅黑" w:eastAsia="微软雅黑" w:hAnsi="微软雅黑"/>
        </w:rPr>
        <w:t>部门节点后</w:t>
      </w:r>
      <w:r w:rsidR="00AC22C9" w:rsidRPr="00231F20">
        <w:rPr>
          <w:rFonts w:ascii="微软雅黑" w:eastAsia="微软雅黑" w:hAnsi="微软雅黑" w:hint="eastAsia"/>
        </w:rPr>
        <w:t>（除</w:t>
      </w:r>
      <w:r w:rsidR="00AC22C9" w:rsidRPr="00231F20">
        <w:rPr>
          <w:rFonts w:ascii="微软雅黑" w:eastAsia="微软雅黑" w:hAnsi="微软雅黑"/>
        </w:rPr>
        <w:t>总公司节点外</w:t>
      </w:r>
      <w:r w:rsidR="00AC22C9" w:rsidRPr="00231F20">
        <w:rPr>
          <w:rFonts w:ascii="微软雅黑" w:eastAsia="微软雅黑" w:hAnsi="微软雅黑" w:hint="eastAsia"/>
        </w:rPr>
        <w:t>）</w:t>
      </w:r>
      <w:r w:rsidRPr="00231F20">
        <w:rPr>
          <w:rFonts w:ascii="微软雅黑" w:eastAsia="微软雅黑" w:hAnsi="微软雅黑"/>
        </w:rPr>
        <w:t>，【</w:t>
      </w:r>
      <w:r w:rsidRPr="00231F20">
        <w:rPr>
          <w:rFonts w:ascii="微软雅黑" w:eastAsia="微软雅黑" w:hAnsi="微软雅黑" w:hint="eastAsia"/>
        </w:rPr>
        <w:t>删除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功能</w:t>
      </w:r>
      <w:r w:rsidRPr="00231F20">
        <w:rPr>
          <w:rFonts w:ascii="微软雅黑" w:eastAsia="微软雅黑" w:hAnsi="微软雅黑"/>
        </w:rPr>
        <w:t>按钮被激活</w:t>
      </w:r>
    </w:p>
    <w:p w:rsidR="0021374D" w:rsidRPr="00231F20" w:rsidRDefault="0021374D" w:rsidP="000A49B6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删除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，弹出</w:t>
      </w:r>
      <w:r w:rsidRPr="00231F20">
        <w:rPr>
          <w:rFonts w:ascii="微软雅黑" w:eastAsia="微软雅黑" w:hAnsi="微软雅黑"/>
        </w:rPr>
        <w:t>删除确认框</w:t>
      </w:r>
    </w:p>
    <w:p w:rsidR="00D55CE5" w:rsidRPr="00231F20" w:rsidRDefault="0021374D" w:rsidP="00D94607">
      <w:pPr>
        <w:pStyle w:val="a5"/>
        <w:numPr>
          <w:ilvl w:val="0"/>
          <w:numId w:val="8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删除确认框中，点击【</w:t>
      </w:r>
      <w:r w:rsidR="00D55CE5" w:rsidRPr="00231F20">
        <w:rPr>
          <w:rFonts w:ascii="微软雅黑" w:eastAsia="微软雅黑" w:hAnsi="微软雅黑" w:hint="eastAsia"/>
        </w:rPr>
        <w:t>确定</w:t>
      </w:r>
      <w:r w:rsidRPr="00231F20">
        <w:rPr>
          <w:rFonts w:ascii="微软雅黑" w:eastAsia="微软雅黑" w:hAnsi="微软雅黑"/>
        </w:rPr>
        <w:t>】需要判断当前节点是否存在</w:t>
      </w:r>
      <w:r w:rsidRPr="00231F20">
        <w:rPr>
          <w:rFonts w:ascii="微软雅黑" w:eastAsia="微软雅黑" w:hAnsi="微软雅黑" w:hint="eastAsia"/>
        </w:rPr>
        <w:t>下级部门</w:t>
      </w:r>
      <w:r w:rsidR="00B6512A">
        <w:rPr>
          <w:rFonts w:ascii="微软雅黑" w:eastAsia="微软雅黑" w:hAnsi="微软雅黑" w:hint="eastAsia"/>
        </w:rPr>
        <w:t>。</w:t>
      </w:r>
    </w:p>
    <w:p w:rsidR="0021374D" w:rsidRPr="00231F20" w:rsidRDefault="0021374D" w:rsidP="00D55CE5">
      <w:pPr>
        <w:pStyle w:val="a5"/>
        <w:ind w:left="840" w:firstLineChars="50" w:firstLine="105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t>若存在，则提示“</w:t>
      </w:r>
      <w:r w:rsidRPr="00231F20">
        <w:rPr>
          <w:rFonts w:ascii="微软雅黑" w:eastAsia="微软雅黑" w:hAnsi="微软雅黑" w:hint="eastAsia"/>
        </w:rPr>
        <w:t>删除失败，请先删除</w:t>
      </w:r>
      <w:r w:rsidRPr="00231F20">
        <w:rPr>
          <w:rFonts w:ascii="微软雅黑" w:eastAsia="微软雅黑" w:hAnsi="微软雅黑"/>
        </w:rPr>
        <w:t>该部门的下级部门”</w:t>
      </w:r>
      <w:r w:rsidR="00A931F0" w:rsidRPr="00231F20">
        <w:rPr>
          <w:rFonts w:ascii="微软雅黑" w:eastAsia="微软雅黑" w:hAnsi="微软雅黑" w:hint="eastAsia"/>
        </w:rPr>
        <w:t xml:space="preserve"> </w:t>
      </w:r>
    </w:p>
    <w:p w:rsidR="0021374D" w:rsidRDefault="0021374D" w:rsidP="00D55CE5">
      <w:pPr>
        <w:pStyle w:val="a5"/>
        <w:ind w:left="420" w:firstLineChars="300" w:firstLine="63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当前部门不存在下级部门，则将部门的状态修改为‘</w:t>
      </w:r>
      <w:r w:rsidRPr="00231F20">
        <w:rPr>
          <w:rFonts w:ascii="微软雅黑" w:eastAsia="微软雅黑" w:hAnsi="微软雅黑" w:hint="eastAsia"/>
        </w:rPr>
        <w:t>无效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节点</w:t>
      </w:r>
      <w:r w:rsidRPr="00231F20">
        <w:rPr>
          <w:rFonts w:ascii="微软雅黑" w:eastAsia="微软雅黑" w:hAnsi="微软雅黑" w:hint="eastAsia"/>
        </w:rPr>
        <w:t>字体</w:t>
      </w:r>
      <w:r w:rsidRPr="00231F20">
        <w:rPr>
          <w:rFonts w:ascii="微软雅黑" w:eastAsia="微软雅黑" w:hAnsi="微软雅黑"/>
        </w:rPr>
        <w:t>标红展示。</w:t>
      </w:r>
      <w:r w:rsidR="00F417EB" w:rsidRPr="00231F20">
        <w:rPr>
          <w:rFonts w:ascii="微软雅黑" w:eastAsia="微软雅黑" w:hAnsi="微软雅黑" w:hint="eastAsia"/>
        </w:rPr>
        <w:t>并提示</w:t>
      </w:r>
      <w:r w:rsidR="00F417EB" w:rsidRPr="00231F20">
        <w:rPr>
          <w:rFonts w:ascii="微软雅黑" w:eastAsia="微软雅黑" w:hAnsi="微软雅黑"/>
        </w:rPr>
        <w:t>“</w:t>
      </w:r>
      <w:r w:rsidR="00F417EB" w:rsidRPr="00231F20">
        <w:rPr>
          <w:rFonts w:ascii="微软雅黑" w:eastAsia="微软雅黑" w:hAnsi="微软雅黑" w:hint="eastAsia"/>
        </w:rPr>
        <w:t>部门删除</w:t>
      </w:r>
      <w:r w:rsidR="00F417EB" w:rsidRPr="00231F20">
        <w:rPr>
          <w:rFonts w:ascii="微软雅黑" w:eastAsia="微软雅黑" w:hAnsi="微软雅黑"/>
        </w:rPr>
        <w:t>成功”</w:t>
      </w:r>
    </w:p>
    <w:p w:rsidR="00A931F0" w:rsidRPr="00231F20" w:rsidRDefault="00A931F0" w:rsidP="00D55CE5">
      <w:pPr>
        <w:pStyle w:val="a5"/>
        <w:ind w:left="42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</w:t>
      </w:r>
      <w:r>
        <w:rPr>
          <w:rFonts w:ascii="微软雅黑" w:eastAsia="微软雅黑" w:hAnsi="微软雅黑"/>
        </w:rPr>
        <w:t>成功后，</w:t>
      </w:r>
      <w:r>
        <w:rPr>
          <w:rFonts w:ascii="微软雅黑" w:eastAsia="微软雅黑" w:hAnsi="微软雅黑" w:hint="eastAsia"/>
        </w:rPr>
        <w:t>部门</w:t>
      </w:r>
      <w:r>
        <w:rPr>
          <w:rFonts w:ascii="微软雅黑" w:eastAsia="微软雅黑" w:hAnsi="微软雅黑"/>
        </w:rPr>
        <w:t>下的所有员工的所属部门</w:t>
      </w:r>
      <w:r>
        <w:rPr>
          <w:rFonts w:ascii="微软雅黑" w:eastAsia="微软雅黑" w:hAnsi="微软雅黑" w:hint="eastAsia"/>
        </w:rPr>
        <w:t>不受影响</w:t>
      </w:r>
      <w:r>
        <w:rPr>
          <w:rFonts w:ascii="微软雅黑" w:eastAsia="微软雅黑" w:hAnsi="微软雅黑"/>
        </w:rPr>
        <w:t>。</w:t>
      </w:r>
    </w:p>
    <w:p w:rsidR="00D55CE5" w:rsidRPr="00231F20" w:rsidRDefault="00D55CE5" w:rsidP="00D94607">
      <w:pPr>
        <w:pStyle w:val="a5"/>
        <w:numPr>
          <w:ilvl w:val="0"/>
          <w:numId w:val="8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在删除</w:t>
      </w:r>
      <w:r w:rsidRPr="00231F20">
        <w:rPr>
          <w:rFonts w:ascii="微软雅黑" w:eastAsia="微软雅黑" w:hAnsi="微软雅黑"/>
        </w:rPr>
        <w:t>确认框中，点击【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则关闭删除确认框，返回到部门管理页面。</w:t>
      </w:r>
    </w:p>
    <w:p w:rsidR="00F417EB" w:rsidRPr="00231F20" w:rsidRDefault="00F417EB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581" w:name="_Toc536089929"/>
      <w:r w:rsidRPr="00231F20">
        <w:rPr>
          <w:rFonts w:ascii="微软雅黑" w:eastAsia="微软雅黑" w:hAnsi="微软雅黑" w:hint="eastAsia"/>
        </w:rPr>
        <w:t>【修改上级部门】功能</w:t>
      </w:r>
      <w:r w:rsidRPr="00231F20">
        <w:rPr>
          <w:rFonts w:ascii="微软雅黑" w:eastAsia="微软雅黑" w:hAnsi="微软雅黑"/>
        </w:rPr>
        <w:t>按钮</w:t>
      </w:r>
      <w:bookmarkEnd w:id="581"/>
    </w:p>
    <w:p w:rsidR="00F417EB" w:rsidRPr="00231F20" w:rsidRDefault="00F417EB" w:rsidP="00D94607">
      <w:pPr>
        <w:pStyle w:val="a5"/>
        <w:numPr>
          <w:ilvl w:val="0"/>
          <w:numId w:val="8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</w:t>
      </w:r>
      <w:r w:rsidR="00AC22C9" w:rsidRPr="00231F20">
        <w:rPr>
          <w:rFonts w:ascii="微软雅黑" w:eastAsia="微软雅黑" w:hAnsi="微软雅黑" w:hint="eastAsia"/>
        </w:rPr>
        <w:t>有效</w:t>
      </w:r>
      <w:r w:rsidR="00AC22C9" w:rsidRPr="00231F20">
        <w:rPr>
          <w:rFonts w:ascii="微软雅黑" w:eastAsia="微软雅黑" w:hAnsi="微软雅黑"/>
        </w:rPr>
        <w:t>的</w:t>
      </w:r>
      <w:r w:rsidRPr="00231F20">
        <w:rPr>
          <w:rFonts w:ascii="微软雅黑" w:eastAsia="微软雅黑" w:hAnsi="微软雅黑"/>
        </w:rPr>
        <w:t>部门节点后</w:t>
      </w:r>
      <w:r w:rsidRPr="00231F20">
        <w:rPr>
          <w:rFonts w:ascii="微软雅黑" w:eastAsia="微软雅黑" w:hAnsi="微软雅黑" w:hint="eastAsia"/>
        </w:rPr>
        <w:t>（除</w:t>
      </w:r>
      <w:r w:rsidRPr="00231F20">
        <w:rPr>
          <w:rFonts w:ascii="微软雅黑" w:eastAsia="微软雅黑" w:hAnsi="微软雅黑"/>
        </w:rPr>
        <w:t>总公司节点外</w:t>
      </w:r>
      <w:r w:rsidRPr="00231F20">
        <w:rPr>
          <w:rFonts w:ascii="微软雅黑" w:eastAsia="微软雅黑" w:hAnsi="微软雅黑" w:hint="eastAsia"/>
        </w:rPr>
        <w:t>）</w:t>
      </w:r>
      <w:r w:rsidRPr="00231F20">
        <w:rPr>
          <w:rFonts w:ascii="微软雅黑" w:eastAsia="微软雅黑" w:hAnsi="微软雅黑"/>
        </w:rPr>
        <w:t>，【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上级部门】</w:t>
      </w:r>
      <w:r w:rsidRPr="00231F20">
        <w:rPr>
          <w:rFonts w:ascii="微软雅黑" w:eastAsia="微软雅黑" w:hAnsi="微软雅黑" w:hint="eastAsia"/>
        </w:rPr>
        <w:t>功能按钮</w:t>
      </w:r>
      <w:r w:rsidRPr="00231F20">
        <w:rPr>
          <w:rFonts w:ascii="微软雅黑" w:eastAsia="微软雅黑" w:hAnsi="微软雅黑"/>
        </w:rPr>
        <w:t>被激活</w:t>
      </w:r>
    </w:p>
    <w:p w:rsidR="00E31EFE" w:rsidRPr="00231F20" w:rsidRDefault="00E31EFE" w:rsidP="00F417E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弹出</w:t>
      </w:r>
      <w:r w:rsidRPr="00231F20">
        <w:rPr>
          <w:rFonts w:ascii="微软雅黑" w:eastAsia="微软雅黑" w:hAnsi="微软雅黑"/>
        </w:rPr>
        <w:t>页面展示“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上级部门”</w:t>
      </w:r>
      <w:r w:rsidRPr="00231F20">
        <w:rPr>
          <w:rFonts w:ascii="微软雅黑" w:eastAsia="微软雅黑" w:hAnsi="微软雅黑" w:hint="eastAsia"/>
        </w:rPr>
        <w:t>页面</w:t>
      </w:r>
    </w:p>
    <w:p w:rsidR="00E31EFE" w:rsidRDefault="00E31EFE" w:rsidP="00D94607">
      <w:pPr>
        <w:pStyle w:val="a5"/>
        <w:numPr>
          <w:ilvl w:val="0"/>
          <w:numId w:val="82"/>
        </w:numPr>
        <w:ind w:firstLineChars="0"/>
        <w:rPr>
          <w:ins w:id="582" w:author="春苹" w:date="2019-01-21T14:57:00Z"/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页面</w:t>
      </w:r>
      <w:r w:rsidRPr="00231F20">
        <w:rPr>
          <w:rFonts w:ascii="微软雅黑" w:eastAsia="微软雅黑" w:hAnsi="微软雅黑"/>
        </w:rPr>
        <w:t>展示内容与部门管理相同，</w:t>
      </w:r>
      <w:r w:rsidR="0099763A" w:rsidRPr="00231F20">
        <w:rPr>
          <w:rFonts w:ascii="微软雅黑" w:eastAsia="微软雅黑" w:hAnsi="微软雅黑" w:hint="eastAsia"/>
        </w:rPr>
        <w:t>上级</w:t>
      </w:r>
      <w:r w:rsidR="0099763A" w:rsidRPr="00231F20">
        <w:rPr>
          <w:rFonts w:ascii="微软雅黑" w:eastAsia="微软雅黑" w:hAnsi="微软雅黑"/>
        </w:rPr>
        <w:t>部门选择页面中，</w:t>
      </w:r>
      <w:r w:rsidR="0099763A" w:rsidRPr="00231F20">
        <w:rPr>
          <w:rFonts w:ascii="微软雅黑" w:eastAsia="微软雅黑" w:hAnsi="微软雅黑" w:hint="eastAsia"/>
        </w:rPr>
        <w:t>本</w:t>
      </w:r>
      <w:r w:rsidRPr="00231F20">
        <w:rPr>
          <w:rFonts w:ascii="微软雅黑" w:eastAsia="微软雅黑" w:hAnsi="微软雅黑"/>
        </w:rPr>
        <w:t>部门，</w:t>
      </w:r>
      <w:r w:rsidRPr="00231F20">
        <w:rPr>
          <w:rFonts w:ascii="微软雅黑" w:eastAsia="微软雅黑" w:hAnsi="微软雅黑" w:hint="eastAsia"/>
        </w:rPr>
        <w:t>及</w:t>
      </w:r>
      <w:r w:rsidRPr="00231F20">
        <w:rPr>
          <w:rFonts w:ascii="微软雅黑" w:eastAsia="微软雅黑" w:hAnsi="微软雅黑"/>
        </w:rPr>
        <w:t>其</w:t>
      </w:r>
      <w:r w:rsidRPr="00231F20">
        <w:rPr>
          <w:rFonts w:ascii="微软雅黑" w:eastAsia="微软雅黑" w:hAnsi="微软雅黑" w:hint="eastAsia"/>
        </w:rPr>
        <w:t>下级</w:t>
      </w:r>
      <w:r w:rsidRPr="00231F20">
        <w:rPr>
          <w:rFonts w:ascii="微软雅黑" w:eastAsia="微软雅黑" w:hAnsi="微软雅黑"/>
        </w:rPr>
        <w:t>部门不可选择</w:t>
      </w:r>
      <w:r w:rsidRPr="00231F20">
        <w:rPr>
          <w:rFonts w:ascii="微软雅黑" w:eastAsia="微软雅黑" w:hAnsi="微软雅黑" w:hint="eastAsia"/>
        </w:rPr>
        <w:t>（无</w:t>
      </w:r>
      <w:r w:rsidRPr="00231F20">
        <w:rPr>
          <w:rFonts w:ascii="微软雅黑" w:eastAsia="微软雅黑" w:hAnsi="微软雅黑"/>
        </w:rPr>
        <w:t>单选框）</w:t>
      </w:r>
      <w:r w:rsidRPr="00231F20">
        <w:rPr>
          <w:rFonts w:ascii="微软雅黑" w:eastAsia="微软雅黑" w:hAnsi="微软雅黑" w:hint="eastAsia"/>
        </w:rPr>
        <w:t>。</w:t>
      </w:r>
      <w:r w:rsidR="0099763A" w:rsidRPr="00830FF6">
        <w:rPr>
          <w:rFonts w:ascii="微软雅黑" w:eastAsia="微软雅黑" w:hAnsi="微软雅黑" w:hint="eastAsia"/>
          <w:strike/>
          <w:rPrChange w:id="583" w:author="春苹" w:date="2019-01-21T14:58:00Z">
            <w:rPr>
              <w:rFonts w:ascii="微软雅黑" w:eastAsia="微软雅黑" w:hAnsi="微软雅黑" w:hint="eastAsia"/>
            </w:rPr>
          </w:rPrChange>
        </w:rPr>
        <w:t>其他</w:t>
      </w:r>
      <w:r w:rsidR="00A66A09" w:rsidRPr="00830FF6">
        <w:rPr>
          <w:rFonts w:ascii="微软雅黑" w:eastAsia="微软雅黑" w:hAnsi="微软雅黑" w:hint="eastAsia"/>
          <w:strike/>
          <w:rPrChange w:id="584" w:author="春苹" w:date="2019-01-21T14:58:00Z">
            <w:rPr>
              <w:rFonts w:ascii="微软雅黑" w:eastAsia="微软雅黑" w:hAnsi="微软雅黑" w:hint="eastAsia"/>
            </w:rPr>
          </w:rPrChange>
        </w:rPr>
        <w:t>有效的</w:t>
      </w:r>
      <w:r w:rsidR="0099763A" w:rsidRPr="00830FF6">
        <w:rPr>
          <w:rFonts w:ascii="微软雅黑" w:eastAsia="微软雅黑" w:hAnsi="微软雅黑"/>
          <w:strike/>
          <w:rPrChange w:id="585" w:author="春苹" w:date="2019-01-21T14:58:00Z">
            <w:rPr>
              <w:rFonts w:ascii="微软雅黑" w:eastAsia="微软雅黑" w:hAnsi="微软雅黑"/>
            </w:rPr>
          </w:rPrChange>
        </w:rPr>
        <w:t>部门均可选择</w:t>
      </w:r>
      <w:r w:rsidR="0099763A" w:rsidRPr="00830FF6">
        <w:rPr>
          <w:rFonts w:ascii="微软雅黑" w:eastAsia="微软雅黑" w:hAnsi="微软雅黑" w:hint="eastAsia"/>
          <w:strike/>
          <w:rPrChange w:id="586" w:author="春苹" w:date="2019-01-21T14:58:00Z">
            <w:rPr>
              <w:rFonts w:ascii="微软雅黑" w:eastAsia="微软雅黑" w:hAnsi="微软雅黑" w:hint="eastAsia"/>
            </w:rPr>
          </w:rPrChange>
        </w:rPr>
        <w:t>，</w:t>
      </w:r>
      <w:r w:rsidR="0099763A" w:rsidRPr="00830FF6">
        <w:rPr>
          <w:rFonts w:ascii="微软雅黑" w:eastAsia="微软雅黑" w:hAnsi="微软雅黑"/>
          <w:strike/>
          <w:rPrChange w:id="587" w:author="春苹" w:date="2019-01-21T14:58:00Z">
            <w:rPr>
              <w:rFonts w:ascii="微软雅黑" w:eastAsia="微软雅黑" w:hAnsi="微软雅黑"/>
            </w:rPr>
          </w:rPrChange>
        </w:rPr>
        <w:t>默认选中该部门当前的上级部门。</w:t>
      </w:r>
    </w:p>
    <w:p w:rsidR="00830FF6" w:rsidRPr="00231F20" w:rsidRDefault="00830FF6">
      <w:pPr>
        <w:pStyle w:val="a5"/>
        <w:ind w:left="840" w:firstLineChars="0" w:firstLine="0"/>
        <w:rPr>
          <w:rFonts w:ascii="微软雅黑" w:eastAsia="微软雅黑" w:hAnsi="微软雅黑"/>
        </w:rPr>
        <w:pPrChange w:id="588" w:author="春苹" w:date="2019-01-21T14:57:00Z">
          <w:pPr>
            <w:pStyle w:val="a5"/>
            <w:numPr>
              <w:numId w:val="82"/>
            </w:numPr>
            <w:ind w:left="840" w:firstLineChars="0" w:hanging="420"/>
          </w:pPr>
        </w:pPrChange>
      </w:pPr>
      <w:ins w:id="589" w:author="春苹" w:date="2019-01-21T14:57:00Z">
        <w:r>
          <w:rPr>
            <w:rFonts w:ascii="微软雅黑" w:eastAsia="微软雅黑" w:hAnsi="微软雅黑" w:hint="eastAsia"/>
          </w:rPr>
          <w:t>可选择</w:t>
        </w:r>
        <w:r>
          <w:rPr>
            <w:rFonts w:ascii="微软雅黑" w:eastAsia="微软雅黑" w:hAnsi="微软雅黑"/>
          </w:rPr>
          <w:t>的上级部门为</w:t>
        </w:r>
        <w:r>
          <w:rPr>
            <w:rFonts w:ascii="微软雅黑" w:eastAsia="微软雅黑" w:hAnsi="微软雅黑" w:hint="eastAsia"/>
          </w:rPr>
          <w:t>状态</w:t>
        </w:r>
        <w:r>
          <w:rPr>
            <w:rFonts w:ascii="微软雅黑" w:eastAsia="微软雅黑" w:hAnsi="微软雅黑"/>
          </w:rPr>
          <w:t>为有效，且支持业务线包含该部门</w:t>
        </w:r>
        <w:r>
          <w:rPr>
            <w:rFonts w:ascii="微软雅黑" w:eastAsia="微软雅黑" w:hAnsi="微软雅黑" w:hint="eastAsia"/>
          </w:rPr>
          <w:t>支持的</w:t>
        </w:r>
        <w:r>
          <w:rPr>
            <w:rFonts w:ascii="微软雅黑" w:eastAsia="微软雅黑" w:hAnsi="微软雅黑"/>
          </w:rPr>
          <w:t>业务线</w:t>
        </w:r>
        <w:r>
          <w:rPr>
            <w:rFonts w:ascii="微软雅黑" w:eastAsia="微软雅黑" w:hAnsi="微软雅黑" w:hint="eastAsia"/>
          </w:rPr>
          <w:t>的所有部门</w:t>
        </w:r>
      </w:ins>
      <w:ins w:id="590" w:author="春苹" w:date="2019-01-21T14:58:00Z">
        <w:r>
          <w:rPr>
            <w:rFonts w:ascii="微软雅黑" w:eastAsia="微软雅黑" w:hAnsi="微软雅黑" w:hint="eastAsia"/>
          </w:rPr>
          <w:t>中</w:t>
        </w:r>
        <w:r>
          <w:rPr>
            <w:rFonts w:ascii="微软雅黑" w:eastAsia="微软雅黑" w:hAnsi="微软雅黑"/>
          </w:rPr>
          <w:t>，除本部门及其下级部门</w:t>
        </w:r>
        <w:r>
          <w:rPr>
            <w:rFonts w:ascii="微软雅黑" w:eastAsia="微软雅黑" w:hAnsi="微软雅黑" w:hint="eastAsia"/>
          </w:rPr>
          <w:t>之外</w:t>
        </w:r>
        <w:r>
          <w:rPr>
            <w:rFonts w:ascii="微软雅黑" w:eastAsia="微软雅黑" w:hAnsi="微软雅黑"/>
          </w:rPr>
          <w:t>。</w:t>
        </w:r>
      </w:ins>
    </w:p>
    <w:p w:rsidR="0099763A" w:rsidRPr="00231F20" w:rsidRDefault="00E31EFE" w:rsidP="00D94607">
      <w:pPr>
        <w:pStyle w:val="a5"/>
        <w:numPr>
          <w:ilvl w:val="0"/>
          <w:numId w:val="8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“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上级部门”</w:t>
      </w:r>
      <w:r w:rsidRPr="00231F20">
        <w:rPr>
          <w:rFonts w:ascii="微软雅黑" w:eastAsia="微软雅黑" w:hAnsi="微软雅黑" w:hint="eastAsia"/>
        </w:rPr>
        <w:t>页面中</w:t>
      </w:r>
      <w:r w:rsidRPr="00231F20">
        <w:rPr>
          <w:rFonts w:ascii="微软雅黑" w:eastAsia="微软雅黑" w:hAnsi="微软雅黑"/>
        </w:rPr>
        <w:t>，点击【</w:t>
      </w:r>
      <w:r w:rsidRPr="00231F20">
        <w:rPr>
          <w:rFonts w:ascii="微软雅黑" w:eastAsia="微软雅黑" w:hAnsi="微软雅黑" w:hint="eastAsia"/>
        </w:rPr>
        <w:t>保存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</w:p>
    <w:p w:rsidR="00E31EFE" w:rsidRPr="00231F20" w:rsidRDefault="00E31EFE" w:rsidP="0099763A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t>若修改成功，</w:t>
      </w:r>
      <w:r w:rsidRPr="00231F20">
        <w:rPr>
          <w:rFonts w:ascii="微软雅黑" w:eastAsia="微软雅黑" w:hAnsi="微软雅黑" w:hint="eastAsia"/>
        </w:rPr>
        <w:t>则</w:t>
      </w:r>
      <w:r w:rsidRPr="00231F20">
        <w:rPr>
          <w:rFonts w:ascii="微软雅黑" w:eastAsia="微软雅黑" w:hAnsi="微软雅黑"/>
        </w:rPr>
        <w:t>提示“</w:t>
      </w:r>
      <w:r w:rsidRPr="00231F20">
        <w:rPr>
          <w:rFonts w:ascii="微软雅黑" w:eastAsia="微软雅黑" w:hAnsi="微软雅黑" w:hint="eastAsia"/>
        </w:rPr>
        <w:t>上级部门</w:t>
      </w:r>
      <w:r w:rsidRPr="00231F20">
        <w:rPr>
          <w:rFonts w:ascii="微软雅黑" w:eastAsia="微软雅黑" w:hAnsi="微软雅黑"/>
        </w:rPr>
        <w:t>修改成功”</w:t>
      </w:r>
      <w:r w:rsidRPr="00231F20">
        <w:rPr>
          <w:rFonts w:ascii="微软雅黑" w:eastAsia="微软雅黑" w:hAnsi="微软雅黑" w:hint="eastAsia"/>
        </w:rPr>
        <w:t>，并</w:t>
      </w:r>
      <w:r w:rsidRPr="00231F20">
        <w:rPr>
          <w:rFonts w:ascii="微软雅黑" w:eastAsia="微软雅黑" w:hAnsi="微软雅黑"/>
        </w:rPr>
        <w:t>将该部门的上级部门修改为选中项。</w:t>
      </w:r>
      <w:r w:rsidR="0099763A" w:rsidRPr="00231F20">
        <w:rPr>
          <w:rFonts w:ascii="微软雅黑" w:eastAsia="微软雅黑" w:hAnsi="微软雅黑" w:hint="eastAsia"/>
        </w:rPr>
        <w:t>（其他</w:t>
      </w:r>
      <w:r w:rsidR="0099763A" w:rsidRPr="00231F20">
        <w:rPr>
          <w:rFonts w:ascii="微软雅黑" w:eastAsia="微软雅黑" w:hAnsi="微软雅黑"/>
        </w:rPr>
        <w:t>部门的</w:t>
      </w:r>
      <w:r w:rsidR="0099763A" w:rsidRPr="00231F20">
        <w:rPr>
          <w:rFonts w:ascii="微软雅黑" w:eastAsia="微软雅黑" w:hAnsi="微软雅黑" w:hint="eastAsia"/>
        </w:rPr>
        <w:t>上级</w:t>
      </w:r>
      <w:r w:rsidR="0099763A" w:rsidRPr="00231F20">
        <w:rPr>
          <w:rFonts w:ascii="微软雅黑" w:eastAsia="微软雅黑" w:hAnsi="微软雅黑"/>
        </w:rPr>
        <w:t>部门均不作调整</w:t>
      </w:r>
      <w:r w:rsidR="0099763A" w:rsidRPr="00231F20">
        <w:rPr>
          <w:rFonts w:ascii="微软雅黑" w:eastAsia="微软雅黑" w:hAnsi="微软雅黑" w:hint="eastAsia"/>
        </w:rPr>
        <w:t>）</w:t>
      </w:r>
      <w:r w:rsidRPr="00231F20">
        <w:rPr>
          <w:rFonts w:ascii="微软雅黑" w:eastAsia="微软雅黑" w:hAnsi="微软雅黑"/>
        </w:rPr>
        <w:t>并返回</w:t>
      </w:r>
      <w:r w:rsidRPr="00231F20">
        <w:rPr>
          <w:rFonts w:ascii="微软雅黑" w:eastAsia="微软雅黑" w:hAnsi="微软雅黑" w:hint="eastAsia"/>
        </w:rPr>
        <w:t>到</w:t>
      </w:r>
      <w:r w:rsidRPr="00231F20">
        <w:rPr>
          <w:rFonts w:ascii="微软雅黑" w:eastAsia="微软雅黑" w:hAnsi="微软雅黑"/>
        </w:rPr>
        <w:t>部门管理列表页，</w:t>
      </w:r>
    </w:p>
    <w:p w:rsidR="00E31EFE" w:rsidRPr="00231F20" w:rsidRDefault="00E31EFE" w:rsidP="0099763A">
      <w:pPr>
        <w:pStyle w:val="a5"/>
        <w:ind w:left="42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修改失败，</w:t>
      </w:r>
      <w:r w:rsidRPr="00231F20">
        <w:rPr>
          <w:rFonts w:ascii="微软雅黑" w:eastAsia="微软雅黑" w:hAnsi="微软雅黑" w:hint="eastAsia"/>
        </w:rPr>
        <w:t>则</w:t>
      </w:r>
      <w:r w:rsidRPr="00231F20">
        <w:rPr>
          <w:rFonts w:ascii="微软雅黑" w:eastAsia="微软雅黑" w:hAnsi="微软雅黑"/>
        </w:rPr>
        <w:t>提示：</w:t>
      </w: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修改失败，</w:t>
      </w:r>
      <w:r w:rsidR="0099763A" w:rsidRPr="00231F20">
        <w:rPr>
          <w:rFonts w:ascii="微软雅黑" w:eastAsia="微软雅黑" w:hAnsi="微软雅黑" w:hint="eastAsia"/>
        </w:rPr>
        <w:t>显示</w:t>
      </w:r>
      <w:r w:rsidRPr="00231F20">
        <w:rPr>
          <w:rFonts w:ascii="微软雅黑" w:eastAsia="微软雅黑" w:hAnsi="微软雅黑" w:hint="eastAsia"/>
        </w:rPr>
        <w:t>失败</w:t>
      </w:r>
      <w:r w:rsidRPr="00231F20">
        <w:rPr>
          <w:rFonts w:ascii="微软雅黑" w:eastAsia="微软雅黑" w:hAnsi="微软雅黑"/>
        </w:rPr>
        <w:t>原因。</w:t>
      </w:r>
      <w:r w:rsidR="0099763A" w:rsidRPr="00231F20">
        <w:rPr>
          <w:rFonts w:ascii="微软雅黑" w:eastAsia="微软雅黑" w:hAnsi="微软雅黑" w:hint="eastAsia"/>
        </w:rPr>
        <w:t>并</w:t>
      </w:r>
      <w:r w:rsidRPr="00231F20">
        <w:rPr>
          <w:rFonts w:ascii="微软雅黑" w:eastAsia="微软雅黑" w:hAnsi="微软雅黑"/>
        </w:rPr>
        <w:t>停留在</w:t>
      </w:r>
      <w:r w:rsidRPr="00231F20">
        <w:rPr>
          <w:rFonts w:ascii="微软雅黑" w:eastAsia="微软雅黑" w:hAnsi="微软雅黑" w:hint="eastAsia"/>
        </w:rPr>
        <w:t>修改上级</w:t>
      </w:r>
      <w:r w:rsidRPr="00231F20">
        <w:rPr>
          <w:rFonts w:ascii="微软雅黑" w:eastAsia="微软雅黑" w:hAnsi="微软雅黑"/>
        </w:rPr>
        <w:t>部门页面。</w:t>
      </w:r>
    </w:p>
    <w:p w:rsidR="0099763A" w:rsidRPr="00231F20" w:rsidRDefault="0099763A" w:rsidP="00D94607">
      <w:pPr>
        <w:pStyle w:val="a5"/>
        <w:numPr>
          <w:ilvl w:val="0"/>
          <w:numId w:val="8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“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上级部门”</w:t>
      </w:r>
      <w:r w:rsidRPr="00231F20">
        <w:rPr>
          <w:rFonts w:ascii="微软雅黑" w:eastAsia="微软雅黑" w:hAnsi="微软雅黑" w:hint="eastAsia"/>
        </w:rPr>
        <w:t>页面中</w:t>
      </w:r>
      <w:r w:rsidRPr="00231F20">
        <w:rPr>
          <w:rFonts w:ascii="微软雅黑" w:eastAsia="微软雅黑" w:hAnsi="微软雅黑"/>
        </w:rPr>
        <w:t>，点击【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</w:p>
    <w:p w:rsidR="00E31EFE" w:rsidRPr="00231F20" w:rsidRDefault="00E31EFE" w:rsidP="00F417E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t>则关闭修改</w:t>
      </w:r>
      <w:r w:rsidRPr="00231F20">
        <w:rPr>
          <w:rFonts w:ascii="微软雅黑" w:eastAsia="微软雅黑" w:hAnsi="微软雅黑" w:hint="eastAsia"/>
        </w:rPr>
        <w:t>上级部门</w:t>
      </w:r>
      <w:r w:rsidRPr="00231F20">
        <w:rPr>
          <w:rFonts w:ascii="微软雅黑" w:eastAsia="微软雅黑" w:hAnsi="微软雅黑"/>
        </w:rPr>
        <w:t>页面，</w:t>
      </w:r>
      <w:r w:rsidR="0099763A" w:rsidRPr="00231F20">
        <w:rPr>
          <w:rFonts w:ascii="微软雅黑" w:eastAsia="微软雅黑" w:hAnsi="微软雅黑" w:hint="eastAsia"/>
        </w:rPr>
        <w:t>该部门</w:t>
      </w:r>
      <w:r w:rsidR="0099763A" w:rsidRPr="00231F20">
        <w:rPr>
          <w:rFonts w:ascii="微软雅黑" w:eastAsia="微软雅黑" w:hAnsi="微软雅黑"/>
        </w:rPr>
        <w:t>的上级部门不做调整，</w:t>
      </w:r>
      <w:r w:rsidRPr="00231F20">
        <w:rPr>
          <w:rFonts w:ascii="微软雅黑" w:eastAsia="微软雅黑" w:hAnsi="微软雅黑"/>
        </w:rPr>
        <w:t>返回到部门管理页面。</w:t>
      </w:r>
    </w:p>
    <w:p w:rsidR="00B81C9B" w:rsidRPr="00231F20" w:rsidRDefault="00B81C9B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591" w:name="_Toc536089930"/>
      <w:r w:rsidRPr="00231F20">
        <w:rPr>
          <w:rFonts w:ascii="微软雅黑" w:eastAsia="微软雅黑" w:hAnsi="微软雅黑" w:hint="eastAsia"/>
        </w:rPr>
        <w:lastRenderedPageBreak/>
        <w:t>【关联公司】功能</w:t>
      </w:r>
      <w:r w:rsidRPr="00231F20">
        <w:rPr>
          <w:rFonts w:ascii="微软雅黑" w:eastAsia="微软雅黑" w:hAnsi="微软雅黑"/>
        </w:rPr>
        <w:t>按钮</w:t>
      </w:r>
      <w:bookmarkEnd w:id="591"/>
    </w:p>
    <w:p w:rsidR="00B81C9B" w:rsidRPr="00231F20" w:rsidRDefault="00611AE1" w:rsidP="00A92A2B">
      <w:pPr>
        <w:pStyle w:val="a5"/>
        <w:numPr>
          <w:ilvl w:val="0"/>
          <w:numId w:val="7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功能</w:t>
      </w:r>
      <w:r w:rsidRPr="00231F20">
        <w:rPr>
          <w:rFonts w:ascii="微软雅黑" w:eastAsia="微软雅黑" w:hAnsi="微软雅黑"/>
        </w:rPr>
        <w:t>说明</w:t>
      </w:r>
    </w:p>
    <w:p w:rsidR="00611AE1" w:rsidRPr="00231F20" w:rsidRDefault="00611AE1" w:rsidP="00611AE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能够</w:t>
      </w:r>
      <w:r w:rsidRPr="00231F20">
        <w:rPr>
          <w:rFonts w:ascii="微软雅黑" w:eastAsia="微软雅黑" w:hAnsi="微软雅黑"/>
        </w:rPr>
        <w:t>查看并操作当前部门已经关联的所有公司</w:t>
      </w:r>
    </w:p>
    <w:p w:rsidR="00611AE1" w:rsidRPr="00231F20" w:rsidRDefault="00F71483" w:rsidP="00611AE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可以</w:t>
      </w:r>
      <w:r w:rsidRPr="00231F20">
        <w:rPr>
          <w:rFonts w:ascii="微软雅黑" w:eastAsia="微软雅黑" w:hAnsi="微软雅黑"/>
        </w:rPr>
        <w:t>操作添加和移除</w:t>
      </w:r>
    </w:p>
    <w:p w:rsidR="00F71483" w:rsidRPr="00231F20" w:rsidRDefault="00F71483" w:rsidP="00A92A2B">
      <w:pPr>
        <w:pStyle w:val="a5"/>
        <w:numPr>
          <w:ilvl w:val="0"/>
          <w:numId w:val="7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p w:rsidR="00F71483" w:rsidRPr="00231F20" w:rsidRDefault="00F71483" w:rsidP="00A92A2B">
      <w:pPr>
        <w:pStyle w:val="a5"/>
        <w:numPr>
          <w:ilvl w:val="0"/>
          <w:numId w:val="7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关联</w:t>
      </w:r>
      <w:r w:rsidRPr="00231F20">
        <w:rPr>
          <w:rFonts w:ascii="微软雅黑" w:eastAsia="微软雅黑" w:hAnsi="微软雅黑"/>
        </w:rPr>
        <w:t>公司</w:t>
      </w:r>
      <w:r w:rsidRPr="00231F20">
        <w:rPr>
          <w:rFonts w:ascii="微软雅黑" w:eastAsia="微软雅黑" w:hAnsi="微软雅黑" w:hint="eastAsia"/>
        </w:rPr>
        <w:t>页面</w:t>
      </w:r>
    </w:p>
    <w:p w:rsidR="00F71483" w:rsidRPr="00231F20" w:rsidRDefault="00F71483" w:rsidP="00F71483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该页面</w:t>
      </w:r>
      <w:r w:rsidRPr="00231F20">
        <w:rPr>
          <w:rFonts w:ascii="微软雅黑" w:eastAsia="微软雅黑" w:hAnsi="微软雅黑"/>
        </w:rPr>
        <w:t>的数据为该部门已经关联的所有公司，包括有效和无效的</w:t>
      </w:r>
    </w:p>
    <w:p w:rsidR="00F71483" w:rsidRPr="00231F20" w:rsidRDefault="00F71483" w:rsidP="00F71483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按照</w:t>
      </w:r>
      <w:r w:rsidRPr="00231F20">
        <w:rPr>
          <w:rFonts w:ascii="微软雅黑" w:eastAsia="微软雅黑" w:hAnsi="微软雅黑"/>
        </w:rPr>
        <w:t>编号倒序排列展示。</w:t>
      </w:r>
    </w:p>
    <w:p w:rsidR="00F71483" w:rsidRPr="00231F20" w:rsidRDefault="00F71483" w:rsidP="00A92A2B">
      <w:pPr>
        <w:pStyle w:val="a5"/>
        <w:numPr>
          <w:ilvl w:val="0"/>
          <w:numId w:val="7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添加公司</w:t>
      </w:r>
      <w:r w:rsidRPr="00231F20">
        <w:rPr>
          <w:rFonts w:ascii="微软雅黑" w:eastAsia="微软雅黑" w:hAnsi="微软雅黑"/>
        </w:rPr>
        <w:t>页面</w:t>
      </w:r>
    </w:p>
    <w:p w:rsidR="00F71483" w:rsidRPr="00231F20" w:rsidRDefault="00F71483" w:rsidP="00F71483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该</w:t>
      </w:r>
      <w:r w:rsidRPr="00231F20">
        <w:rPr>
          <w:rFonts w:ascii="微软雅黑" w:eastAsia="微软雅黑" w:hAnsi="微软雅黑"/>
        </w:rPr>
        <w:t>页面的数据为状态为‘</w:t>
      </w:r>
      <w:r w:rsidRPr="00231F20">
        <w:rPr>
          <w:rFonts w:ascii="微软雅黑" w:eastAsia="微软雅黑" w:hAnsi="微软雅黑" w:hint="eastAsia"/>
        </w:rPr>
        <w:t>有效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且未关联到本部门的所有公司，</w:t>
      </w:r>
    </w:p>
    <w:p w:rsidR="00F71483" w:rsidRPr="00231F20" w:rsidRDefault="00F71483" w:rsidP="00F71483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规则与公司管理列表页相同</w:t>
      </w:r>
    </w:p>
    <w:p w:rsidR="00F71483" w:rsidRPr="00231F20" w:rsidRDefault="00F71483" w:rsidP="00A92A2B">
      <w:pPr>
        <w:pStyle w:val="a5"/>
        <w:numPr>
          <w:ilvl w:val="0"/>
          <w:numId w:val="7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</w:t>
      </w:r>
      <w:r w:rsidRPr="00231F20">
        <w:rPr>
          <w:rFonts w:ascii="微软雅黑" w:eastAsia="微软雅黑" w:hAnsi="微软雅黑"/>
        </w:rPr>
        <w:t>说明</w:t>
      </w:r>
    </w:p>
    <w:p w:rsidR="00F71483" w:rsidRPr="00231F20" w:rsidRDefault="00F71483" w:rsidP="00A92A2B">
      <w:pPr>
        <w:pStyle w:val="a5"/>
        <w:numPr>
          <w:ilvl w:val="0"/>
          <w:numId w:val="7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部门管理页面，选中某一部门后，【</w:t>
      </w:r>
      <w:r w:rsidRPr="00231F20">
        <w:rPr>
          <w:rFonts w:ascii="微软雅黑" w:eastAsia="微软雅黑" w:hAnsi="微软雅黑" w:hint="eastAsia"/>
        </w:rPr>
        <w:t>关联公司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</w:t>
      </w:r>
    </w:p>
    <w:p w:rsidR="00F71483" w:rsidRPr="00231F20" w:rsidRDefault="00F71483" w:rsidP="00F7148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关联公司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打开</w:t>
      </w:r>
      <w:r w:rsidRPr="00231F20">
        <w:rPr>
          <w:rFonts w:ascii="微软雅黑" w:eastAsia="微软雅黑" w:hAnsi="微软雅黑" w:hint="eastAsia"/>
        </w:rPr>
        <w:t>关联</w:t>
      </w:r>
      <w:r w:rsidRPr="00231F20">
        <w:rPr>
          <w:rFonts w:ascii="微软雅黑" w:eastAsia="微软雅黑" w:hAnsi="微软雅黑"/>
        </w:rPr>
        <w:t>公司</w:t>
      </w:r>
      <w:r w:rsidRPr="00231F20">
        <w:rPr>
          <w:rFonts w:ascii="微软雅黑" w:eastAsia="微软雅黑" w:hAnsi="微软雅黑" w:hint="eastAsia"/>
        </w:rPr>
        <w:t>页面</w:t>
      </w:r>
    </w:p>
    <w:p w:rsidR="00F71483" w:rsidRPr="00231F20" w:rsidRDefault="00F71483" w:rsidP="00A92A2B">
      <w:pPr>
        <w:pStyle w:val="a5"/>
        <w:numPr>
          <w:ilvl w:val="0"/>
          <w:numId w:val="7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在关联</w:t>
      </w:r>
      <w:r w:rsidRPr="00231F20">
        <w:rPr>
          <w:rFonts w:ascii="微软雅黑" w:eastAsia="微软雅黑" w:hAnsi="微软雅黑"/>
        </w:rPr>
        <w:t>公司页面，点击【</w:t>
      </w:r>
      <w:r w:rsidRPr="00231F20">
        <w:rPr>
          <w:rFonts w:ascii="微软雅黑" w:eastAsia="微软雅黑" w:hAnsi="微软雅黑" w:hint="eastAsia"/>
        </w:rPr>
        <w:t>添加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则在新建页面打开添加公司页面</w:t>
      </w:r>
    </w:p>
    <w:p w:rsidR="00F71483" w:rsidRPr="00231F20" w:rsidRDefault="00F71483" w:rsidP="00A92A2B">
      <w:pPr>
        <w:pStyle w:val="a5"/>
        <w:numPr>
          <w:ilvl w:val="0"/>
          <w:numId w:val="7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在添加</w:t>
      </w:r>
      <w:r w:rsidRPr="00231F20">
        <w:rPr>
          <w:rFonts w:ascii="微软雅黑" w:eastAsia="微软雅黑" w:hAnsi="微软雅黑"/>
        </w:rPr>
        <w:t>公司页面，</w:t>
      </w: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某个或某些公司后，【</w:t>
      </w:r>
      <w:r w:rsidRPr="00231F20">
        <w:rPr>
          <w:rFonts w:ascii="微软雅黑" w:eastAsia="微软雅黑" w:hAnsi="微软雅黑" w:hint="eastAsia"/>
        </w:rPr>
        <w:t>确认</w:t>
      </w:r>
      <w:r w:rsidRPr="00231F20">
        <w:rPr>
          <w:rFonts w:ascii="微软雅黑" w:eastAsia="微软雅黑" w:hAnsi="微软雅黑"/>
        </w:rPr>
        <w:t>选择】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被激活，点击【</w:t>
      </w:r>
      <w:r w:rsidRPr="00231F20">
        <w:rPr>
          <w:rFonts w:ascii="微软雅黑" w:eastAsia="微软雅黑" w:hAnsi="微软雅黑" w:hint="eastAsia"/>
        </w:rPr>
        <w:t>确认</w:t>
      </w:r>
      <w:r w:rsidRPr="00231F20">
        <w:rPr>
          <w:rFonts w:ascii="微软雅黑" w:eastAsia="微软雅黑" w:hAnsi="微软雅黑"/>
        </w:rPr>
        <w:t>选择】</w:t>
      </w:r>
      <w:r w:rsidRPr="00231F20">
        <w:rPr>
          <w:rFonts w:ascii="微软雅黑" w:eastAsia="微软雅黑" w:hAnsi="微软雅黑" w:hint="eastAsia"/>
        </w:rPr>
        <w:t>则</w:t>
      </w:r>
      <w:r w:rsidRPr="00231F20">
        <w:rPr>
          <w:rFonts w:ascii="微软雅黑" w:eastAsia="微软雅黑" w:hAnsi="微软雅黑"/>
        </w:rPr>
        <w:t>返回到</w:t>
      </w:r>
      <w:r w:rsidRPr="00231F20">
        <w:rPr>
          <w:rFonts w:ascii="微软雅黑" w:eastAsia="微软雅黑" w:hAnsi="微软雅黑" w:hint="eastAsia"/>
        </w:rPr>
        <w:t>关联</w:t>
      </w:r>
      <w:r w:rsidRPr="00231F20">
        <w:rPr>
          <w:rFonts w:ascii="微软雅黑" w:eastAsia="微软雅黑" w:hAnsi="微软雅黑"/>
        </w:rPr>
        <w:t>公司页面，并在</w:t>
      </w:r>
      <w:r w:rsidRPr="00231F20">
        <w:rPr>
          <w:rFonts w:ascii="微软雅黑" w:eastAsia="微软雅黑" w:hAnsi="微软雅黑" w:hint="eastAsia"/>
        </w:rPr>
        <w:t>已</w:t>
      </w:r>
      <w:r w:rsidRPr="00231F20">
        <w:rPr>
          <w:rFonts w:ascii="微软雅黑" w:eastAsia="微软雅黑" w:hAnsi="微软雅黑"/>
        </w:rPr>
        <w:t>关联的公司列表中增加本次添加的公司</w:t>
      </w:r>
    </w:p>
    <w:p w:rsidR="00F71483" w:rsidRPr="00231F20" w:rsidRDefault="00F71483" w:rsidP="00A92A2B">
      <w:pPr>
        <w:pStyle w:val="a5"/>
        <w:numPr>
          <w:ilvl w:val="0"/>
          <w:numId w:val="7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添加公司页面，点击【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则关闭添加公司页面，返回到关联公司页面</w:t>
      </w:r>
    </w:p>
    <w:p w:rsidR="00F71483" w:rsidRPr="00231F20" w:rsidRDefault="00F71483" w:rsidP="00A92A2B">
      <w:pPr>
        <w:pStyle w:val="a5"/>
        <w:numPr>
          <w:ilvl w:val="0"/>
          <w:numId w:val="7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关联公司页面，</w:t>
      </w: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某条或某些公司后，【</w:t>
      </w:r>
      <w:r w:rsidRPr="00231F20">
        <w:rPr>
          <w:rFonts w:ascii="微软雅黑" w:eastAsia="微软雅黑" w:hAnsi="微软雅黑" w:hint="eastAsia"/>
        </w:rPr>
        <w:t>移除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被激活，点击【</w:t>
      </w:r>
      <w:r w:rsidRPr="00231F20">
        <w:rPr>
          <w:rFonts w:ascii="微软雅黑" w:eastAsia="微软雅黑" w:hAnsi="微软雅黑" w:hint="eastAsia"/>
        </w:rPr>
        <w:t>移除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则</w:t>
      </w:r>
      <w:r w:rsidRPr="00231F20">
        <w:rPr>
          <w:rFonts w:ascii="微软雅黑" w:eastAsia="微软雅黑" w:hAnsi="微软雅黑"/>
        </w:rPr>
        <w:t>弹出移除确认框</w:t>
      </w:r>
    </w:p>
    <w:p w:rsidR="00F71483" w:rsidRPr="00231F20" w:rsidRDefault="00F71483" w:rsidP="00A92A2B">
      <w:pPr>
        <w:pStyle w:val="a5"/>
        <w:numPr>
          <w:ilvl w:val="0"/>
          <w:numId w:val="7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确认框中，点击【</w:t>
      </w:r>
      <w:r w:rsidRPr="00231F20">
        <w:rPr>
          <w:rFonts w:ascii="微软雅黑" w:eastAsia="微软雅黑" w:hAnsi="微软雅黑" w:hint="eastAsia"/>
        </w:rPr>
        <w:t>确定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若移除成功，则提示成功，并返回到关联公司列</w:t>
      </w:r>
      <w:r w:rsidRPr="00231F20">
        <w:rPr>
          <w:rFonts w:ascii="微软雅黑" w:eastAsia="微软雅黑" w:hAnsi="微软雅黑"/>
        </w:rPr>
        <w:lastRenderedPageBreak/>
        <w:t>表页</w:t>
      </w:r>
      <w:r w:rsidRPr="00231F20">
        <w:rPr>
          <w:rFonts w:ascii="微软雅黑" w:eastAsia="微软雅黑" w:hAnsi="微软雅黑" w:hint="eastAsia"/>
        </w:rPr>
        <w:t>，并在已</w:t>
      </w:r>
      <w:r w:rsidRPr="00231F20">
        <w:rPr>
          <w:rFonts w:ascii="微软雅黑" w:eastAsia="微软雅黑" w:hAnsi="微软雅黑"/>
        </w:rPr>
        <w:t>关联公司列表中删除对应的公司。</w:t>
      </w: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移除失败，提示失败原因，并返回到关联公司列表页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已关联公司列表中的数据不做更改。</w:t>
      </w:r>
    </w:p>
    <w:p w:rsidR="00F71483" w:rsidRPr="00231F20" w:rsidRDefault="00F71483" w:rsidP="00A92A2B">
      <w:pPr>
        <w:pStyle w:val="a5"/>
        <w:numPr>
          <w:ilvl w:val="0"/>
          <w:numId w:val="7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确认框中，点击【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则返回到关联公司列表页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已关联公司列表中的数据不做更改。</w:t>
      </w:r>
    </w:p>
    <w:p w:rsidR="00F71483" w:rsidRPr="00231F20" w:rsidRDefault="00F71483" w:rsidP="00A92A2B">
      <w:pPr>
        <w:pStyle w:val="a5"/>
        <w:numPr>
          <w:ilvl w:val="0"/>
          <w:numId w:val="7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关联公司页面，</w:t>
      </w:r>
      <w:r w:rsidRPr="00231F20">
        <w:rPr>
          <w:rFonts w:ascii="微软雅黑" w:eastAsia="微软雅黑" w:hAnsi="微软雅黑" w:hint="eastAsia"/>
        </w:rPr>
        <w:t>点击【保存】，</w:t>
      </w:r>
      <w:r w:rsidRPr="00231F20">
        <w:rPr>
          <w:rFonts w:ascii="微软雅黑" w:eastAsia="微软雅黑" w:hAnsi="微软雅黑"/>
        </w:rPr>
        <w:t>则保存</w:t>
      </w:r>
      <w:r w:rsidRPr="00231F20">
        <w:rPr>
          <w:rFonts w:ascii="微软雅黑" w:eastAsia="微软雅黑" w:hAnsi="微软雅黑" w:hint="eastAsia"/>
        </w:rPr>
        <w:t>本次修改</w:t>
      </w:r>
      <w:r w:rsidRPr="00231F20">
        <w:rPr>
          <w:rFonts w:ascii="微软雅黑" w:eastAsia="微软雅黑" w:hAnsi="微软雅黑"/>
        </w:rPr>
        <w:t>后的数据，并返回到部门管理页面</w:t>
      </w:r>
    </w:p>
    <w:p w:rsidR="00F71483" w:rsidRPr="00231F20" w:rsidRDefault="00F71483" w:rsidP="00A92A2B">
      <w:pPr>
        <w:pStyle w:val="a5"/>
        <w:numPr>
          <w:ilvl w:val="0"/>
          <w:numId w:val="7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关联公司页面，</w:t>
      </w:r>
      <w:r w:rsidRPr="00231F20">
        <w:rPr>
          <w:rFonts w:ascii="微软雅黑" w:eastAsia="微软雅黑" w:hAnsi="微软雅黑" w:hint="eastAsia"/>
        </w:rPr>
        <w:t>点击【取消】，关联公司数据</w:t>
      </w:r>
      <w:r w:rsidRPr="00231F20">
        <w:rPr>
          <w:rFonts w:ascii="微软雅黑" w:eastAsia="微软雅黑" w:hAnsi="微软雅黑"/>
        </w:rPr>
        <w:t>不做保存，并返回到部门管理页面</w:t>
      </w:r>
    </w:p>
    <w:p w:rsidR="00F71483" w:rsidRPr="00231F20" w:rsidRDefault="00F71483" w:rsidP="00F71483">
      <w:pPr>
        <w:rPr>
          <w:rFonts w:ascii="微软雅黑" w:eastAsia="微软雅黑" w:hAnsi="微软雅黑"/>
        </w:rPr>
      </w:pPr>
    </w:p>
    <w:p w:rsidR="00F71483" w:rsidRPr="00231F20" w:rsidRDefault="00F71483" w:rsidP="00F71483">
      <w:pPr>
        <w:pStyle w:val="a5"/>
        <w:ind w:left="840" w:firstLineChars="0" w:firstLine="0"/>
        <w:rPr>
          <w:rFonts w:ascii="微软雅黑" w:eastAsia="微软雅黑" w:hAnsi="微软雅黑"/>
        </w:rPr>
      </w:pPr>
    </w:p>
    <w:p w:rsidR="00FD77E7" w:rsidRPr="00231F20" w:rsidRDefault="009B575F" w:rsidP="00C42305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592" w:name="_Toc536089931"/>
      <w:r w:rsidRPr="00231F20">
        <w:rPr>
          <w:rFonts w:ascii="微软雅黑" w:eastAsia="微软雅黑" w:hAnsi="微软雅黑" w:hint="eastAsia"/>
        </w:rPr>
        <w:t>员工管理</w:t>
      </w:r>
      <w:bookmarkEnd w:id="592"/>
    </w:p>
    <w:p w:rsidR="00231F20" w:rsidRPr="00231F20" w:rsidRDefault="00231F20" w:rsidP="00231F20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该</w:t>
      </w:r>
      <w:r w:rsidRPr="00231F20">
        <w:rPr>
          <w:rFonts w:ascii="微软雅黑" w:eastAsia="微软雅黑" w:hAnsi="微软雅黑"/>
        </w:rPr>
        <w:t>节点能够查询和操作所有的系统中的</w:t>
      </w:r>
      <w:r>
        <w:rPr>
          <w:rFonts w:ascii="微软雅黑" w:eastAsia="微软雅黑" w:hAnsi="微软雅黑" w:hint="eastAsia"/>
        </w:rPr>
        <w:t>有效</w:t>
      </w:r>
      <w:r>
        <w:rPr>
          <w:rFonts w:ascii="微软雅黑" w:eastAsia="微软雅黑" w:hAnsi="微软雅黑"/>
        </w:rPr>
        <w:t>的</w:t>
      </w:r>
      <w:r w:rsidRPr="00231F20">
        <w:rPr>
          <w:rFonts w:ascii="微软雅黑" w:eastAsia="微软雅黑" w:hAnsi="微软雅黑"/>
        </w:rPr>
        <w:t>员工。</w:t>
      </w:r>
    </w:p>
    <w:p w:rsidR="00B81C9B" w:rsidRPr="00231F20" w:rsidRDefault="004B21B9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593" w:name="_Toc536089932"/>
      <w:r w:rsidRPr="00231F20">
        <w:rPr>
          <w:rFonts w:ascii="微软雅黑" w:eastAsia="微软雅黑" w:hAnsi="微软雅黑" w:hint="eastAsia"/>
        </w:rPr>
        <w:t>员工管理列表页</w:t>
      </w:r>
      <w:bookmarkEnd w:id="593"/>
    </w:p>
    <w:p w:rsidR="004B21B9" w:rsidRPr="00231F20" w:rsidRDefault="004B21B9" w:rsidP="00EC46EA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p w:rsidR="00B81C9B" w:rsidRPr="00231F20" w:rsidRDefault="00982F07" w:rsidP="00EC46EA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查询条件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1842"/>
        <w:gridCol w:w="4332"/>
      </w:tblGrid>
      <w:tr w:rsidR="00982F07" w:rsidRPr="00231F20" w:rsidTr="00982F07">
        <w:tc>
          <w:tcPr>
            <w:tcW w:w="1702" w:type="dxa"/>
          </w:tcPr>
          <w:p w:rsidR="00982F07" w:rsidRPr="00231F20" w:rsidRDefault="00982F07" w:rsidP="00982F07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字段名</w:t>
            </w:r>
          </w:p>
        </w:tc>
        <w:tc>
          <w:tcPr>
            <w:tcW w:w="1842" w:type="dxa"/>
          </w:tcPr>
          <w:p w:rsidR="00982F07" w:rsidRPr="00231F20" w:rsidRDefault="00982F07" w:rsidP="00982F07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类型</w:t>
            </w:r>
          </w:p>
        </w:tc>
        <w:tc>
          <w:tcPr>
            <w:tcW w:w="4332" w:type="dxa"/>
          </w:tcPr>
          <w:p w:rsidR="00982F07" w:rsidRPr="00231F20" w:rsidRDefault="00982F07" w:rsidP="00982F07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约束</w:t>
            </w:r>
          </w:p>
        </w:tc>
      </w:tr>
      <w:tr w:rsidR="00982F07" w:rsidRPr="00231F20" w:rsidTr="00982F07">
        <w:tc>
          <w:tcPr>
            <w:tcW w:w="170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</w:t>
            </w:r>
            <w:r w:rsidRPr="00231F20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84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982F07" w:rsidRPr="00231F20" w:rsidTr="00982F07">
        <w:tc>
          <w:tcPr>
            <w:tcW w:w="170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员工姓名</w:t>
            </w:r>
          </w:p>
        </w:tc>
        <w:tc>
          <w:tcPr>
            <w:tcW w:w="184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982F07" w:rsidRPr="00231F20" w:rsidTr="00982F07">
        <w:tc>
          <w:tcPr>
            <w:tcW w:w="170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登录账号</w:t>
            </w:r>
          </w:p>
        </w:tc>
        <w:tc>
          <w:tcPr>
            <w:tcW w:w="184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982F07" w:rsidRPr="00231F20" w:rsidTr="00982F07">
        <w:tc>
          <w:tcPr>
            <w:tcW w:w="170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是否</w:t>
            </w:r>
            <w:r w:rsidRPr="00231F20">
              <w:rPr>
                <w:rFonts w:ascii="微软雅黑" w:eastAsia="微软雅黑" w:hAnsi="微软雅黑"/>
              </w:rPr>
              <w:t>离职</w:t>
            </w:r>
          </w:p>
        </w:tc>
        <w:tc>
          <w:tcPr>
            <w:tcW w:w="184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下拉框</w:t>
            </w:r>
          </w:p>
        </w:tc>
        <w:tc>
          <w:tcPr>
            <w:tcW w:w="433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默认为全部</w:t>
            </w:r>
            <w:r w:rsidRPr="00231F20">
              <w:rPr>
                <w:rFonts w:ascii="微软雅黑" w:eastAsia="微软雅黑" w:hAnsi="微软雅黑"/>
              </w:rPr>
              <w:t>，可选项为全部、离职、在职</w:t>
            </w:r>
          </w:p>
        </w:tc>
      </w:tr>
      <w:tr w:rsidR="00982F07" w:rsidRPr="00231F20" w:rsidTr="00982F07">
        <w:tc>
          <w:tcPr>
            <w:tcW w:w="170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所属部门</w:t>
            </w:r>
          </w:p>
        </w:tc>
        <w:tc>
          <w:tcPr>
            <w:tcW w:w="184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433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点击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选择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弹出部门列表页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部门选中后，</w:t>
            </w:r>
            <w:r w:rsidRPr="00231F20">
              <w:rPr>
                <w:rFonts w:ascii="微软雅黑" w:eastAsia="微软雅黑" w:hAnsi="微软雅黑"/>
              </w:rPr>
              <w:lastRenderedPageBreak/>
              <w:t>需将部门名称</w:t>
            </w:r>
            <w:r w:rsidRPr="00231F20">
              <w:rPr>
                <w:rFonts w:ascii="微软雅黑" w:eastAsia="微软雅黑" w:hAnsi="微软雅黑" w:hint="eastAsia"/>
              </w:rPr>
              <w:t>带出</w:t>
            </w:r>
            <w:r w:rsidRPr="00231F20">
              <w:rPr>
                <w:rFonts w:ascii="微软雅黑" w:eastAsia="微软雅黑" w:hAnsi="微软雅黑"/>
              </w:rPr>
              <w:t>显示在查询条件的文本框中</w:t>
            </w:r>
            <w:r w:rsidR="004F02FF">
              <w:rPr>
                <w:rFonts w:ascii="微软雅黑" w:eastAsia="微软雅黑" w:hAnsi="微软雅黑" w:hint="eastAsia"/>
              </w:rPr>
              <w:t>，</w:t>
            </w:r>
            <w:r w:rsidR="004F02FF">
              <w:rPr>
                <w:rFonts w:ascii="微软雅黑" w:eastAsia="微软雅黑" w:hAnsi="微软雅黑"/>
              </w:rPr>
              <w:t>见</w:t>
            </w:r>
            <w:r w:rsidR="00AB3B87">
              <w:rPr>
                <w:rFonts w:ascii="微软雅黑" w:eastAsia="微软雅黑" w:hAnsi="微软雅黑" w:hint="eastAsia"/>
              </w:rPr>
              <w:t>2.11.1</w:t>
            </w:r>
          </w:p>
        </w:tc>
      </w:tr>
      <w:tr w:rsidR="00982F07" w:rsidRPr="00231F20" w:rsidTr="00982F07">
        <w:tc>
          <w:tcPr>
            <w:tcW w:w="170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lastRenderedPageBreak/>
              <w:t>上级</w:t>
            </w:r>
            <w:r w:rsidRPr="00231F20">
              <w:rPr>
                <w:rFonts w:ascii="微软雅黑" w:eastAsia="微软雅黑" w:hAnsi="微软雅黑"/>
              </w:rPr>
              <w:t>部门</w:t>
            </w:r>
          </w:p>
        </w:tc>
        <w:tc>
          <w:tcPr>
            <w:tcW w:w="184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4332" w:type="dxa"/>
          </w:tcPr>
          <w:p w:rsidR="00982F07" w:rsidRPr="00231F20" w:rsidRDefault="00982F07" w:rsidP="00982F0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点击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选择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弹出部门列表页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部门选中后，需将部门名称</w:t>
            </w:r>
            <w:r w:rsidRPr="00231F20">
              <w:rPr>
                <w:rFonts w:ascii="微软雅黑" w:eastAsia="微软雅黑" w:hAnsi="微软雅黑" w:hint="eastAsia"/>
              </w:rPr>
              <w:t>带出</w:t>
            </w:r>
            <w:r w:rsidRPr="00231F20">
              <w:rPr>
                <w:rFonts w:ascii="微软雅黑" w:eastAsia="微软雅黑" w:hAnsi="微软雅黑"/>
              </w:rPr>
              <w:t>显示在查询条件的文本框中</w:t>
            </w:r>
            <w:r w:rsidR="004F02FF">
              <w:rPr>
                <w:rFonts w:ascii="微软雅黑" w:eastAsia="微软雅黑" w:hAnsi="微软雅黑" w:hint="eastAsia"/>
              </w:rPr>
              <w:t>,</w:t>
            </w:r>
            <w:r w:rsidR="004F02FF">
              <w:rPr>
                <w:rFonts w:ascii="微软雅黑" w:eastAsia="微软雅黑" w:hAnsi="微软雅黑"/>
              </w:rPr>
              <w:t>见</w:t>
            </w:r>
            <w:r w:rsidR="00AB3B87">
              <w:rPr>
                <w:rFonts w:ascii="微软雅黑" w:eastAsia="微软雅黑" w:hAnsi="微软雅黑" w:hint="eastAsia"/>
              </w:rPr>
              <w:t>2.11.1</w:t>
            </w:r>
          </w:p>
        </w:tc>
      </w:tr>
    </w:tbl>
    <w:p w:rsidR="00746509" w:rsidRPr="00231F20" w:rsidRDefault="00746509" w:rsidP="00EC46EA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</w:p>
    <w:p w:rsidR="00746509" w:rsidRDefault="00746509" w:rsidP="00746509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单选框</w:t>
      </w:r>
      <w:r w:rsidRPr="00231F20">
        <w:rPr>
          <w:rFonts w:ascii="微软雅黑" w:eastAsia="微软雅黑" w:hAnsi="微软雅黑"/>
        </w:rPr>
        <w:t>，员工编号</w:t>
      </w:r>
      <w:ins w:id="594" w:author="春苹" w:date="2019-01-21T15:40:00Z">
        <w:r w:rsidR="002D3A68">
          <w:rPr>
            <w:rFonts w:ascii="微软雅黑" w:eastAsia="微软雅黑" w:hAnsi="微软雅黑" w:hint="eastAsia"/>
          </w:rPr>
          <w:t>（点击</w:t>
        </w:r>
        <w:r w:rsidR="002D3A68">
          <w:rPr>
            <w:rFonts w:ascii="微软雅黑" w:eastAsia="微软雅黑" w:hAnsi="微软雅黑"/>
          </w:rPr>
          <w:t>可查看员工详情页</w:t>
        </w:r>
        <w:r w:rsidR="002D3A68">
          <w:rPr>
            <w:rFonts w:ascii="微软雅黑" w:eastAsia="微软雅黑" w:hAnsi="微软雅黑" w:hint="eastAsia"/>
          </w:rPr>
          <w:t>）</w:t>
        </w:r>
      </w:ins>
      <w:r w:rsidRPr="00231F20">
        <w:rPr>
          <w:rFonts w:ascii="微软雅黑" w:eastAsia="微软雅黑" w:hAnsi="微软雅黑"/>
        </w:rPr>
        <w:t>、登录账号、员工姓名</w:t>
      </w:r>
      <w:r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/>
        </w:rPr>
        <w:t>性别、员工手机、员工邮箱、所属部门、上级部门、是否离职</w:t>
      </w:r>
    </w:p>
    <w:p w:rsidR="006C52C4" w:rsidRPr="00231F20" w:rsidRDefault="006C52C4" w:rsidP="00746509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员工手机</w:t>
      </w:r>
      <w:r>
        <w:rPr>
          <w:rFonts w:ascii="微软雅黑" w:eastAsia="微软雅黑" w:hAnsi="微软雅黑"/>
        </w:rPr>
        <w:t>需要显示前三位及后四位，中间四位****显示。</w:t>
      </w:r>
    </w:p>
    <w:p w:rsidR="004B21B9" w:rsidRPr="00231F20" w:rsidRDefault="004B21B9" w:rsidP="00EC46EA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业务规则</w:t>
      </w:r>
    </w:p>
    <w:p w:rsidR="004F02FF" w:rsidRDefault="004F02FF" w:rsidP="004F02FF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</w:t>
      </w:r>
    </w:p>
    <w:p w:rsidR="00023755" w:rsidRPr="00231F20" w:rsidRDefault="00023755" w:rsidP="00023755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该列表</w:t>
      </w:r>
      <w:r w:rsidRPr="00231F20">
        <w:rPr>
          <w:rFonts w:ascii="微软雅黑" w:eastAsia="微软雅黑" w:hAnsi="微软雅黑"/>
        </w:rPr>
        <w:t>能够查看所有状态为‘</w:t>
      </w:r>
      <w:r w:rsidRPr="00231F20">
        <w:rPr>
          <w:rFonts w:ascii="微软雅黑" w:eastAsia="微软雅黑" w:hAnsi="微软雅黑" w:hint="eastAsia"/>
        </w:rPr>
        <w:t>有效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员工</w:t>
      </w:r>
    </w:p>
    <w:p w:rsidR="004B21B9" w:rsidRPr="00231F20" w:rsidRDefault="003D1E2B" w:rsidP="00746509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列表按照</w:t>
      </w:r>
      <w:r w:rsidRPr="00231F20">
        <w:rPr>
          <w:rFonts w:ascii="微软雅黑" w:eastAsia="微软雅黑" w:hAnsi="微软雅黑"/>
        </w:rPr>
        <w:t>新建时间倒叙排列展示</w:t>
      </w:r>
    </w:p>
    <w:p w:rsidR="003D1E2B" w:rsidRPr="00231F20" w:rsidRDefault="003D1E2B" w:rsidP="00746509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默认展示全部，</w:t>
      </w:r>
    </w:p>
    <w:p w:rsidR="003D1E2B" w:rsidRPr="00231F20" w:rsidRDefault="003D1E2B" w:rsidP="00746509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若查询</w:t>
      </w:r>
      <w:r w:rsidRPr="00231F20">
        <w:rPr>
          <w:rFonts w:ascii="微软雅黑" w:eastAsia="微软雅黑" w:hAnsi="微软雅黑"/>
        </w:rPr>
        <w:t>条件为空，点击【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则列表</w:t>
      </w:r>
      <w:r w:rsidRPr="00231F20">
        <w:rPr>
          <w:rFonts w:ascii="微软雅黑" w:eastAsia="微软雅黑" w:hAnsi="微软雅黑" w:hint="eastAsia"/>
        </w:rPr>
        <w:t>展示</w:t>
      </w:r>
      <w:r w:rsidRPr="00231F20">
        <w:rPr>
          <w:rFonts w:ascii="微软雅黑" w:eastAsia="微软雅黑" w:hAnsi="微软雅黑"/>
        </w:rPr>
        <w:t>全部数据</w:t>
      </w:r>
    </w:p>
    <w:p w:rsidR="003D1E2B" w:rsidRDefault="003D1E2B" w:rsidP="003D1E2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查询条件非空，点击【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则列表展示满足查询条件的数据</w:t>
      </w:r>
    </w:p>
    <w:p w:rsidR="004F02FF" w:rsidRPr="00231F20" w:rsidRDefault="004F02FF" w:rsidP="004F02FF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选择部门</w:t>
      </w:r>
      <w:r w:rsidRPr="00231F20">
        <w:rPr>
          <w:rFonts w:ascii="微软雅黑" w:eastAsia="微软雅黑" w:hAnsi="微软雅黑"/>
        </w:rPr>
        <w:t>页面</w:t>
      </w:r>
    </w:p>
    <w:p w:rsidR="004F02FF" w:rsidRPr="00231F20" w:rsidRDefault="004F02FF" w:rsidP="004F02F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展示页面</w:t>
      </w:r>
      <w:r w:rsidRPr="00231F20">
        <w:rPr>
          <w:rFonts w:ascii="微软雅黑" w:eastAsia="微软雅黑" w:hAnsi="微软雅黑"/>
        </w:rPr>
        <w:t>与部门管理相同，选中后关闭部门选择页面，并将</w:t>
      </w: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名称回写到员工信息编辑页面。</w:t>
      </w:r>
    </w:p>
    <w:p w:rsidR="004F02FF" w:rsidRPr="00231F20" w:rsidRDefault="004F02FF" w:rsidP="004F02F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可选项为当前系统中全部有效的部门</w:t>
      </w:r>
    </w:p>
    <w:p w:rsidR="004F02FF" w:rsidRPr="004F02FF" w:rsidRDefault="004F02FF" w:rsidP="003D1E2B">
      <w:pPr>
        <w:pStyle w:val="a5"/>
        <w:ind w:left="420" w:firstLineChars="0" w:firstLine="0"/>
        <w:rPr>
          <w:rFonts w:ascii="微软雅黑" w:eastAsia="微软雅黑" w:hAnsi="微软雅黑"/>
        </w:rPr>
      </w:pPr>
    </w:p>
    <w:p w:rsidR="004B21B9" w:rsidRPr="00231F20" w:rsidRDefault="004B21B9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595" w:name="_Toc536089933"/>
      <w:r w:rsidRPr="00231F20">
        <w:rPr>
          <w:rFonts w:ascii="微软雅黑" w:eastAsia="微软雅黑" w:hAnsi="微软雅黑" w:hint="eastAsia"/>
        </w:rPr>
        <w:lastRenderedPageBreak/>
        <w:t>【新建】</w:t>
      </w:r>
      <w:r w:rsidR="00BE711B" w:rsidRPr="00231F20">
        <w:rPr>
          <w:rFonts w:ascii="微软雅黑" w:eastAsia="微软雅黑" w:hAnsi="微软雅黑" w:hint="eastAsia"/>
        </w:rPr>
        <w:t>功能</w:t>
      </w:r>
      <w:bookmarkEnd w:id="595"/>
    </w:p>
    <w:p w:rsidR="00746509" w:rsidRPr="000E3D58" w:rsidRDefault="001D1966" w:rsidP="000E3D58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1842"/>
        <w:gridCol w:w="4332"/>
      </w:tblGrid>
      <w:tr w:rsidR="00746509" w:rsidRPr="00231F20" w:rsidTr="00426E9E">
        <w:tc>
          <w:tcPr>
            <w:tcW w:w="1702" w:type="dxa"/>
          </w:tcPr>
          <w:p w:rsidR="00746509" w:rsidRPr="00231F20" w:rsidRDefault="00746509" w:rsidP="00426E9E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字段名</w:t>
            </w:r>
          </w:p>
        </w:tc>
        <w:tc>
          <w:tcPr>
            <w:tcW w:w="1842" w:type="dxa"/>
          </w:tcPr>
          <w:p w:rsidR="00746509" w:rsidRPr="00231F20" w:rsidRDefault="00746509" w:rsidP="00426E9E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类型</w:t>
            </w:r>
          </w:p>
        </w:tc>
        <w:tc>
          <w:tcPr>
            <w:tcW w:w="4332" w:type="dxa"/>
          </w:tcPr>
          <w:p w:rsidR="00746509" w:rsidRPr="00231F20" w:rsidRDefault="00746509" w:rsidP="00426E9E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约束</w:t>
            </w:r>
          </w:p>
        </w:tc>
      </w:tr>
      <w:tr w:rsidR="00746509" w:rsidRPr="00231F20" w:rsidTr="00426E9E">
        <w:tc>
          <w:tcPr>
            <w:tcW w:w="1702" w:type="dxa"/>
          </w:tcPr>
          <w:p w:rsidR="00746509" w:rsidRPr="00231F20" w:rsidRDefault="00746509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</w:t>
            </w:r>
            <w:r w:rsidRPr="00231F20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842" w:type="dxa"/>
          </w:tcPr>
          <w:p w:rsidR="00746509" w:rsidRPr="00231F20" w:rsidRDefault="00746509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746509" w:rsidRPr="00231F20" w:rsidRDefault="00746509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为空，支持</w:t>
            </w:r>
            <w:r w:rsidRPr="00231F20">
              <w:rPr>
                <w:rFonts w:ascii="微软雅黑" w:eastAsia="微软雅黑" w:hAnsi="微软雅黑" w:hint="eastAsia"/>
              </w:rPr>
              <w:t>1</w:t>
            </w:r>
            <w:r w:rsidRPr="00231F20">
              <w:rPr>
                <w:rFonts w:ascii="微软雅黑" w:eastAsia="微软雅黑" w:hAnsi="微软雅黑"/>
              </w:rPr>
              <w:t>-20</w:t>
            </w:r>
            <w:r w:rsidRPr="00231F20">
              <w:rPr>
                <w:rFonts w:ascii="微软雅黑" w:eastAsia="微软雅黑" w:hAnsi="微软雅黑" w:hint="eastAsia"/>
              </w:rPr>
              <w:t>位</w:t>
            </w:r>
            <w:r w:rsidRPr="00231F20">
              <w:rPr>
                <w:rFonts w:ascii="微软雅黑" w:eastAsia="微软雅黑" w:hAnsi="微软雅黑"/>
              </w:rPr>
              <w:t>数字，需唯一，必填</w:t>
            </w:r>
          </w:p>
        </w:tc>
      </w:tr>
      <w:tr w:rsidR="00746509" w:rsidRPr="00231F20" w:rsidTr="00426E9E">
        <w:tc>
          <w:tcPr>
            <w:tcW w:w="1702" w:type="dxa"/>
          </w:tcPr>
          <w:p w:rsidR="00746509" w:rsidRPr="00231F20" w:rsidRDefault="00746509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员工姓名</w:t>
            </w:r>
          </w:p>
        </w:tc>
        <w:tc>
          <w:tcPr>
            <w:tcW w:w="1842" w:type="dxa"/>
          </w:tcPr>
          <w:p w:rsidR="00746509" w:rsidRPr="00231F20" w:rsidRDefault="00746509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746509" w:rsidRPr="00231F20" w:rsidRDefault="00746509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，支持</w:t>
            </w:r>
            <w:r w:rsidRPr="00231F20">
              <w:rPr>
                <w:rFonts w:ascii="微软雅黑" w:eastAsia="微软雅黑" w:hAnsi="微软雅黑" w:hint="eastAsia"/>
              </w:rPr>
              <w:t>1</w:t>
            </w:r>
            <w:r w:rsidRPr="00231F20">
              <w:rPr>
                <w:rFonts w:ascii="微软雅黑" w:eastAsia="微软雅黑" w:hAnsi="微软雅黑"/>
              </w:rPr>
              <w:t>-30</w:t>
            </w:r>
            <w:r w:rsidRPr="00231F20">
              <w:rPr>
                <w:rFonts w:ascii="微软雅黑" w:eastAsia="微软雅黑" w:hAnsi="微软雅黑" w:hint="eastAsia"/>
              </w:rPr>
              <w:t>个</w:t>
            </w:r>
            <w:r w:rsidRPr="00231F20">
              <w:rPr>
                <w:rFonts w:ascii="微软雅黑" w:eastAsia="微软雅黑" w:hAnsi="微软雅黑"/>
              </w:rPr>
              <w:t>字符，必填</w:t>
            </w:r>
          </w:p>
        </w:tc>
      </w:tr>
      <w:tr w:rsidR="00746509" w:rsidRPr="00231F20" w:rsidTr="00426E9E">
        <w:tc>
          <w:tcPr>
            <w:tcW w:w="1702" w:type="dxa"/>
          </w:tcPr>
          <w:p w:rsidR="00746509" w:rsidRPr="00231F20" w:rsidRDefault="00746509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性别</w:t>
            </w:r>
          </w:p>
        </w:tc>
        <w:tc>
          <w:tcPr>
            <w:tcW w:w="1842" w:type="dxa"/>
          </w:tcPr>
          <w:p w:rsidR="00746509" w:rsidRPr="00231F20" w:rsidRDefault="00746509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单选框</w:t>
            </w:r>
          </w:p>
        </w:tc>
        <w:tc>
          <w:tcPr>
            <w:tcW w:w="4332" w:type="dxa"/>
          </w:tcPr>
          <w:p w:rsidR="00746509" w:rsidRPr="00231F20" w:rsidRDefault="00746509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不选中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可选项为</w:t>
            </w:r>
            <w:r w:rsidRPr="00231F20">
              <w:rPr>
                <w:rFonts w:ascii="微软雅黑" w:eastAsia="微软雅黑" w:hAnsi="微软雅黑" w:hint="eastAsia"/>
              </w:rPr>
              <w:t>男</w:t>
            </w:r>
            <w:r w:rsidRPr="00231F20">
              <w:rPr>
                <w:rFonts w:ascii="微软雅黑" w:eastAsia="微软雅黑" w:hAnsi="微软雅黑"/>
              </w:rPr>
              <w:t>、女，非必填</w:t>
            </w:r>
          </w:p>
        </w:tc>
      </w:tr>
      <w:tr w:rsidR="00746509" w:rsidRPr="00231F20" w:rsidTr="00426E9E">
        <w:tc>
          <w:tcPr>
            <w:tcW w:w="1702" w:type="dxa"/>
          </w:tcPr>
          <w:p w:rsidR="00746509" w:rsidRPr="00231F20" w:rsidRDefault="00094230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员工手机</w:t>
            </w:r>
          </w:p>
        </w:tc>
        <w:tc>
          <w:tcPr>
            <w:tcW w:w="1842" w:type="dxa"/>
          </w:tcPr>
          <w:p w:rsidR="00746509" w:rsidRPr="00231F20" w:rsidRDefault="00746509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746509" w:rsidRPr="00231F20" w:rsidRDefault="00094230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只</w:t>
            </w:r>
            <w:r w:rsidRPr="00231F20">
              <w:rPr>
                <w:rFonts w:ascii="微软雅黑" w:eastAsia="微软雅黑" w:hAnsi="微软雅黑"/>
              </w:rPr>
              <w:t>可录入</w:t>
            </w:r>
            <w:r w:rsidRPr="00231F20">
              <w:rPr>
                <w:rFonts w:ascii="微软雅黑" w:eastAsia="微软雅黑" w:hAnsi="微软雅黑" w:hint="eastAsia"/>
              </w:rPr>
              <w:t>11位</w:t>
            </w:r>
            <w:r w:rsidRPr="00231F20">
              <w:rPr>
                <w:rFonts w:ascii="微软雅黑" w:eastAsia="微软雅黑" w:hAnsi="微软雅黑"/>
              </w:rPr>
              <w:t>数字，必填，需做简单的手机号规则校验</w:t>
            </w:r>
          </w:p>
        </w:tc>
      </w:tr>
      <w:tr w:rsidR="00746509" w:rsidRPr="00231F20" w:rsidTr="00426E9E">
        <w:tc>
          <w:tcPr>
            <w:tcW w:w="1702" w:type="dxa"/>
          </w:tcPr>
          <w:p w:rsidR="00746509" w:rsidRPr="00231F20" w:rsidRDefault="001123E6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员工邮箱</w:t>
            </w:r>
          </w:p>
        </w:tc>
        <w:tc>
          <w:tcPr>
            <w:tcW w:w="1842" w:type="dxa"/>
          </w:tcPr>
          <w:p w:rsidR="00746509" w:rsidRPr="00231F20" w:rsidRDefault="00746509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下拉框</w:t>
            </w:r>
          </w:p>
        </w:tc>
        <w:tc>
          <w:tcPr>
            <w:tcW w:w="4332" w:type="dxa"/>
          </w:tcPr>
          <w:p w:rsidR="00746509" w:rsidRPr="00231F20" w:rsidRDefault="001123E6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，允许录入</w:t>
            </w:r>
            <w:r w:rsidRPr="00231F20">
              <w:rPr>
                <w:rFonts w:ascii="微软雅黑" w:eastAsia="微软雅黑" w:hAnsi="微软雅黑" w:hint="eastAsia"/>
              </w:rPr>
              <w:t>1</w:t>
            </w:r>
            <w:r w:rsidRPr="00231F20">
              <w:rPr>
                <w:rFonts w:ascii="微软雅黑" w:eastAsia="微软雅黑" w:hAnsi="微软雅黑"/>
              </w:rPr>
              <w:t>-30</w:t>
            </w:r>
            <w:r w:rsidRPr="00231F20">
              <w:rPr>
                <w:rFonts w:ascii="微软雅黑" w:eastAsia="微软雅黑" w:hAnsi="微软雅黑" w:hint="eastAsia"/>
              </w:rPr>
              <w:t>个</w:t>
            </w:r>
            <w:r w:rsidRPr="00231F20">
              <w:rPr>
                <w:rFonts w:ascii="微软雅黑" w:eastAsia="微软雅黑" w:hAnsi="微软雅黑"/>
              </w:rPr>
              <w:t>字符，需做简单的邮箱规则校验，</w:t>
            </w:r>
            <w:r w:rsidRPr="00231F20">
              <w:rPr>
                <w:rFonts w:ascii="微软雅黑" w:eastAsia="微软雅黑" w:hAnsi="微软雅黑" w:hint="eastAsia"/>
              </w:rPr>
              <w:t>非必填</w:t>
            </w:r>
          </w:p>
        </w:tc>
      </w:tr>
      <w:tr w:rsidR="00746509" w:rsidRPr="00830FF6" w:rsidTr="00426E9E">
        <w:tc>
          <w:tcPr>
            <w:tcW w:w="1702" w:type="dxa"/>
          </w:tcPr>
          <w:p w:rsidR="00746509" w:rsidRPr="00231F20" w:rsidRDefault="00746509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所属部门</w:t>
            </w:r>
          </w:p>
        </w:tc>
        <w:tc>
          <w:tcPr>
            <w:tcW w:w="1842" w:type="dxa"/>
          </w:tcPr>
          <w:p w:rsidR="00746509" w:rsidRPr="00231F20" w:rsidRDefault="00746509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4332" w:type="dxa"/>
          </w:tcPr>
          <w:p w:rsidR="00746509" w:rsidRDefault="00746509" w:rsidP="00426E9E">
            <w:pPr>
              <w:pStyle w:val="a5"/>
              <w:ind w:firstLineChars="0" w:firstLine="0"/>
              <w:rPr>
                <w:ins w:id="596" w:author="春苹" w:date="2019-01-21T15:05:00Z"/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点击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选择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弹出部门列表页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部门选中后，需将部门名称</w:t>
            </w:r>
            <w:r w:rsidRPr="00231F20">
              <w:rPr>
                <w:rFonts w:ascii="微软雅黑" w:eastAsia="微软雅黑" w:hAnsi="微软雅黑" w:hint="eastAsia"/>
              </w:rPr>
              <w:t>带出</w:t>
            </w:r>
            <w:r w:rsidRPr="00231F20">
              <w:rPr>
                <w:rFonts w:ascii="微软雅黑" w:eastAsia="微软雅黑" w:hAnsi="微软雅黑"/>
              </w:rPr>
              <w:t>显示在查询条件的文本框中</w:t>
            </w:r>
            <w:r w:rsidR="000E3D58">
              <w:rPr>
                <w:rFonts w:ascii="微软雅黑" w:eastAsia="微软雅黑" w:hAnsi="微软雅黑" w:hint="eastAsia"/>
              </w:rPr>
              <w:t>,见</w:t>
            </w:r>
            <w:r w:rsidR="00AB3B87">
              <w:rPr>
                <w:rFonts w:ascii="微软雅黑" w:eastAsia="微软雅黑" w:hAnsi="微软雅黑" w:hint="eastAsia"/>
              </w:rPr>
              <w:t>2.11.1</w:t>
            </w:r>
            <w:ins w:id="597" w:author="春苹" w:date="2019-01-18T16:35:00Z">
              <w:r w:rsidR="00956F5A">
                <w:rPr>
                  <w:rFonts w:ascii="微软雅黑" w:eastAsia="微软雅黑" w:hAnsi="微软雅黑" w:hint="eastAsia"/>
                </w:rPr>
                <w:t>，必填</w:t>
              </w:r>
            </w:ins>
          </w:p>
          <w:p w:rsidR="00830FF6" w:rsidRPr="00231F20" w:rsidRDefault="00830FF6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ins w:id="598" w:author="春苹" w:date="2019-01-21T15:05:00Z">
              <w:r>
                <w:rPr>
                  <w:rFonts w:ascii="微软雅黑" w:eastAsia="微软雅黑" w:hAnsi="微软雅黑" w:hint="eastAsia"/>
                </w:rPr>
                <w:t>可选项</w:t>
              </w:r>
              <w:r>
                <w:rPr>
                  <w:rFonts w:ascii="微软雅黑" w:eastAsia="微软雅黑" w:hAnsi="微软雅黑"/>
                </w:rPr>
                <w:t>为当前系统中全部有效的部门</w:t>
              </w:r>
            </w:ins>
          </w:p>
        </w:tc>
      </w:tr>
      <w:tr w:rsidR="00746509" w:rsidRPr="00231F20" w:rsidTr="00426E9E">
        <w:tc>
          <w:tcPr>
            <w:tcW w:w="1702" w:type="dxa"/>
          </w:tcPr>
          <w:p w:rsidR="00746509" w:rsidRPr="00231F20" w:rsidRDefault="001123E6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是否离职</w:t>
            </w:r>
          </w:p>
        </w:tc>
        <w:tc>
          <w:tcPr>
            <w:tcW w:w="1842" w:type="dxa"/>
          </w:tcPr>
          <w:p w:rsidR="00746509" w:rsidRPr="00231F20" w:rsidRDefault="001123E6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746509" w:rsidRPr="00231F20" w:rsidRDefault="001123E6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默认为在职</w:t>
            </w:r>
            <w:r w:rsidRPr="00231F20">
              <w:rPr>
                <w:rFonts w:ascii="微软雅黑" w:eastAsia="微软雅黑" w:hAnsi="微软雅黑"/>
              </w:rPr>
              <w:t>，只做展示，不允许编辑</w:t>
            </w:r>
          </w:p>
        </w:tc>
      </w:tr>
      <w:tr w:rsidR="001123E6" w:rsidRPr="00EC1D03" w:rsidTr="00426E9E">
        <w:tc>
          <w:tcPr>
            <w:tcW w:w="1702" w:type="dxa"/>
          </w:tcPr>
          <w:p w:rsidR="001123E6" w:rsidRPr="00231F20" w:rsidRDefault="001123E6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登录账号</w:t>
            </w:r>
          </w:p>
        </w:tc>
        <w:tc>
          <w:tcPr>
            <w:tcW w:w="1842" w:type="dxa"/>
          </w:tcPr>
          <w:p w:rsidR="001123E6" w:rsidRPr="00231F20" w:rsidRDefault="001123E6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830FF6" w:rsidRDefault="001123E6" w:rsidP="00426E9E">
            <w:pPr>
              <w:pStyle w:val="a5"/>
              <w:ind w:firstLineChars="0" w:firstLine="0"/>
              <w:rPr>
                <w:ins w:id="599" w:author="春苹" w:date="2019-01-21T15:20:00Z"/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。不允许编辑。</w:t>
            </w:r>
          </w:p>
          <w:p w:rsidR="00EC1D03" w:rsidRPr="00231F20" w:rsidRDefault="00EC1D03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ins w:id="600" w:author="春苹" w:date="2019-01-21T15:20:00Z">
              <w:r>
                <w:rPr>
                  <w:rFonts w:ascii="微软雅黑" w:eastAsia="微软雅黑" w:hAnsi="微软雅黑" w:hint="eastAsia"/>
                </w:rPr>
                <w:t>详情页中</w:t>
              </w:r>
              <w:r>
                <w:rPr>
                  <w:rFonts w:ascii="微软雅黑" w:eastAsia="微软雅黑" w:hAnsi="微软雅黑"/>
                </w:rPr>
                <w:t>，只展示当前关联的</w:t>
              </w:r>
            </w:ins>
            <w:ins w:id="601" w:author="春苹" w:date="2019-01-21T15:21:00Z">
              <w:r>
                <w:rPr>
                  <w:rFonts w:ascii="微软雅黑" w:eastAsia="微软雅黑" w:hAnsi="微软雅黑"/>
                </w:rPr>
                <w:t>有效的账号。</w:t>
              </w:r>
            </w:ins>
          </w:p>
        </w:tc>
      </w:tr>
      <w:tr w:rsidR="001123E6" w:rsidRPr="00231F20" w:rsidTr="00426E9E">
        <w:tc>
          <w:tcPr>
            <w:tcW w:w="7876" w:type="dxa"/>
            <w:gridSpan w:val="3"/>
          </w:tcPr>
          <w:p w:rsidR="001123E6" w:rsidRPr="00231F20" w:rsidRDefault="001123E6" w:rsidP="001123E6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其他</w:t>
            </w:r>
            <w:r w:rsidRPr="00231F20">
              <w:rPr>
                <w:rFonts w:ascii="微软雅黑" w:eastAsia="微软雅黑" w:hAnsi="微软雅黑"/>
              </w:rPr>
              <w:t>信息</w:t>
            </w:r>
          </w:p>
        </w:tc>
      </w:tr>
      <w:tr w:rsidR="001123E6" w:rsidRPr="00231F20" w:rsidTr="00426E9E">
        <w:tc>
          <w:tcPr>
            <w:tcW w:w="1702" w:type="dxa"/>
          </w:tcPr>
          <w:p w:rsidR="001123E6" w:rsidRPr="00231F20" w:rsidRDefault="001123E6" w:rsidP="001123E6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新建时间</w:t>
            </w:r>
          </w:p>
        </w:tc>
        <w:tc>
          <w:tcPr>
            <w:tcW w:w="1842" w:type="dxa"/>
          </w:tcPr>
          <w:p w:rsidR="001123E6" w:rsidRPr="00231F20" w:rsidRDefault="001123E6" w:rsidP="001123E6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1123E6" w:rsidRPr="00231F20" w:rsidRDefault="001123E6" w:rsidP="001123E6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新建保存</w:t>
            </w:r>
            <w:r w:rsidRPr="00231F20">
              <w:rPr>
                <w:rFonts w:ascii="微软雅黑" w:eastAsia="微软雅黑" w:hAnsi="微软雅黑"/>
              </w:rPr>
              <w:t>成功后，自动填入，默认</w:t>
            </w:r>
            <w:r w:rsidRPr="00231F20">
              <w:rPr>
                <w:rFonts w:ascii="微软雅黑" w:eastAsia="微软雅黑" w:hAnsi="微软雅黑" w:hint="eastAsia"/>
              </w:rPr>
              <w:t>为空</w:t>
            </w:r>
            <w:r w:rsidRPr="00231F20">
              <w:rPr>
                <w:rFonts w:ascii="微软雅黑" w:eastAsia="微软雅黑" w:hAnsi="微软雅黑"/>
              </w:rPr>
              <w:t>。取值</w:t>
            </w:r>
            <w:r w:rsidRPr="00231F20">
              <w:rPr>
                <w:rFonts w:ascii="微软雅黑" w:eastAsia="微软雅黑" w:hAnsi="微软雅黑" w:hint="eastAsia"/>
              </w:rPr>
              <w:t>=</w:t>
            </w:r>
            <w:r w:rsidRPr="00231F20">
              <w:rPr>
                <w:rFonts w:ascii="微软雅黑" w:eastAsia="微软雅黑" w:hAnsi="微软雅黑"/>
              </w:rPr>
              <w:t xml:space="preserve">保存成功时的系统时间，格式为yyyy-mm-dd </w:t>
            </w:r>
            <w:r w:rsidRPr="00231F20">
              <w:rPr>
                <w:rFonts w:ascii="微软雅黑" w:eastAsia="微软雅黑" w:hAnsi="微软雅黑" w:hint="eastAsia"/>
              </w:rPr>
              <w:t>hh:</w:t>
            </w:r>
            <w:r w:rsidRPr="00231F20">
              <w:rPr>
                <w:rFonts w:ascii="微软雅黑" w:eastAsia="微软雅黑" w:hAnsi="微软雅黑"/>
              </w:rPr>
              <w:t>mm</w:t>
            </w:r>
            <w:r w:rsidRPr="00231F20">
              <w:rPr>
                <w:rFonts w:ascii="微软雅黑" w:eastAsia="微软雅黑" w:hAnsi="微软雅黑" w:hint="eastAsia"/>
              </w:rPr>
              <w:t>:</w:t>
            </w:r>
            <w:r w:rsidRPr="00231F20">
              <w:rPr>
                <w:rFonts w:ascii="微软雅黑" w:eastAsia="微软雅黑" w:hAnsi="微软雅黑"/>
              </w:rPr>
              <w:t>ss</w:t>
            </w:r>
          </w:p>
        </w:tc>
      </w:tr>
      <w:tr w:rsidR="001123E6" w:rsidRPr="00231F20" w:rsidTr="00426E9E">
        <w:tc>
          <w:tcPr>
            <w:tcW w:w="1702" w:type="dxa"/>
          </w:tcPr>
          <w:p w:rsidR="001123E6" w:rsidRPr="00231F20" w:rsidRDefault="001123E6" w:rsidP="001123E6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lastRenderedPageBreak/>
              <w:t>新建人</w:t>
            </w:r>
          </w:p>
        </w:tc>
        <w:tc>
          <w:tcPr>
            <w:tcW w:w="1842" w:type="dxa"/>
          </w:tcPr>
          <w:p w:rsidR="001123E6" w:rsidRPr="00231F20" w:rsidRDefault="001123E6" w:rsidP="001123E6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1123E6" w:rsidRPr="00231F20" w:rsidRDefault="001123E6" w:rsidP="001123E6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新建保存</w:t>
            </w:r>
            <w:r w:rsidRPr="00231F20">
              <w:rPr>
                <w:rFonts w:ascii="微软雅黑" w:eastAsia="微软雅黑" w:hAnsi="微软雅黑"/>
              </w:rPr>
              <w:t>成功后，自动填入，默认</w:t>
            </w:r>
            <w:r w:rsidRPr="00231F20">
              <w:rPr>
                <w:rFonts w:ascii="微软雅黑" w:eastAsia="微软雅黑" w:hAnsi="微软雅黑" w:hint="eastAsia"/>
              </w:rPr>
              <w:t>为空</w:t>
            </w:r>
            <w:r w:rsidRPr="00231F20">
              <w:rPr>
                <w:rFonts w:ascii="微软雅黑" w:eastAsia="微软雅黑" w:hAnsi="微软雅黑"/>
              </w:rPr>
              <w:t>。取值</w:t>
            </w:r>
            <w:r w:rsidRPr="00231F20">
              <w:rPr>
                <w:rFonts w:ascii="微软雅黑" w:eastAsia="微软雅黑" w:hAnsi="微软雅黑" w:hint="eastAsia"/>
              </w:rPr>
              <w:t>=保存成功时</w:t>
            </w:r>
            <w:r w:rsidRPr="00231F20">
              <w:rPr>
                <w:rFonts w:ascii="微软雅黑" w:eastAsia="微软雅黑" w:hAnsi="微软雅黑"/>
              </w:rPr>
              <w:t>当前系统的登录人，显示</w:t>
            </w:r>
            <w:r w:rsidRPr="00231F20">
              <w:rPr>
                <w:rFonts w:ascii="微软雅黑" w:eastAsia="微软雅黑" w:hAnsi="微软雅黑" w:hint="eastAsia"/>
              </w:rPr>
              <w:t>规则：</w:t>
            </w:r>
            <w:r w:rsidRPr="00231F20">
              <w:rPr>
                <w:rFonts w:ascii="微软雅黑" w:eastAsia="微软雅黑" w:hAnsi="微软雅黑"/>
              </w:rPr>
              <w:t>登录账号（</w:t>
            </w:r>
            <w:r w:rsidRPr="00231F20">
              <w:rPr>
                <w:rFonts w:ascii="微软雅黑" w:eastAsia="微软雅黑" w:hAnsi="微软雅黑" w:hint="eastAsia"/>
              </w:rPr>
              <w:t>员工</w:t>
            </w:r>
            <w:r w:rsidRPr="00231F20">
              <w:rPr>
                <w:rFonts w:ascii="微软雅黑" w:eastAsia="微软雅黑" w:hAnsi="微软雅黑"/>
              </w:rPr>
              <w:t>姓名）</w:t>
            </w:r>
          </w:p>
        </w:tc>
      </w:tr>
      <w:tr w:rsidR="001123E6" w:rsidRPr="00231F20" w:rsidTr="00426E9E">
        <w:tc>
          <w:tcPr>
            <w:tcW w:w="1702" w:type="dxa"/>
          </w:tcPr>
          <w:p w:rsidR="001123E6" w:rsidRPr="00231F20" w:rsidRDefault="001123E6" w:rsidP="001123E6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修改</w:t>
            </w:r>
            <w:r w:rsidRPr="00231F20">
              <w:rPr>
                <w:rFonts w:ascii="微软雅黑" w:eastAsia="微软雅黑" w:hAnsi="微软雅黑"/>
              </w:rPr>
              <w:t>时间</w:t>
            </w:r>
          </w:p>
        </w:tc>
        <w:tc>
          <w:tcPr>
            <w:tcW w:w="1842" w:type="dxa"/>
          </w:tcPr>
          <w:p w:rsidR="001123E6" w:rsidRPr="00231F20" w:rsidRDefault="001123E6" w:rsidP="001123E6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1123E6" w:rsidRPr="00231F20" w:rsidRDefault="001123E6" w:rsidP="001123E6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新建时，</w:t>
            </w:r>
            <w:r w:rsidRPr="00231F20">
              <w:rPr>
                <w:rFonts w:ascii="微软雅黑" w:eastAsia="微软雅黑" w:hAnsi="微软雅黑"/>
              </w:rPr>
              <w:t>默认=新建时间</w:t>
            </w:r>
          </w:p>
        </w:tc>
      </w:tr>
      <w:tr w:rsidR="001123E6" w:rsidRPr="00231F20" w:rsidTr="00426E9E">
        <w:tc>
          <w:tcPr>
            <w:tcW w:w="1702" w:type="dxa"/>
          </w:tcPr>
          <w:p w:rsidR="001123E6" w:rsidRPr="00231F20" w:rsidRDefault="001123E6" w:rsidP="001123E6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修改</w:t>
            </w:r>
            <w:r w:rsidRPr="00231F20">
              <w:rPr>
                <w:rFonts w:ascii="微软雅黑" w:eastAsia="微软雅黑" w:hAnsi="微软雅黑"/>
              </w:rPr>
              <w:t>人</w:t>
            </w:r>
          </w:p>
        </w:tc>
        <w:tc>
          <w:tcPr>
            <w:tcW w:w="1842" w:type="dxa"/>
          </w:tcPr>
          <w:p w:rsidR="001123E6" w:rsidRPr="00231F20" w:rsidRDefault="001123E6" w:rsidP="001123E6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1123E6" w:rsidRPr="00231F20" w:rsidRDefault="001123E6" w:rsidP="001123E6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新建时</w:t>
            </w:r>
            <w:r w:rsidRPr="00231F20">
              <w:rPr>
                <w:rFonts w:ascii="微软雅黑" w:eastAsia="微软雅黑" w:hAnsi="微软雅黑"/>
              </w:rPr>
              <w:t>，默认=新建人</w:t>
            </w:r>
          </w:p>
        </w:tc>
      </w:tr>
      <w:tr w:rsidR="001123E6" w:rsidRPr="00231F20" w:rsidTr="00426E9E">
        <w:tc>
          <w:tcPr>
            <w:tcW w:w="1702" w:type="dxa"/>
          </w:tcPr>
          <w:p w:rsidR="001123E6" w:rsidRPr="00231F20" w:rsidRDefault="001123E6" w:rsidP="001123E6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1842" w:type="dxa"/>
          </w:tcPr>
          <w:p w:rsidR="001123E6" w:rsidRPr="00231F20" w:rsidRDefault="001123E6" w:rsidP="001123E6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1123E6" w:rsidRPr="00231F20" w:rsidRDefault="001123E6" w:rsidP="001123E6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，允许录入</w:t>
            </w:r>
            <w:r w:rsidRPr="00231F20">
              <w:rPr>
                <w:rFonts w:ascii="微软雅黑" w:eastAsia="微软雅黑" w:hAnsi="微软雅黑" w:hint="eastAsia"/>
              </w:rPr>
              <w:t>0</w:t>
            </w:r>
            <w:r w:rsidRPr="00231F20">
              <w:rPr>
                <w:rFonts w:ascii="微软雅黑" w:eastAsia="微软雅黑" w:hAnsi="微软雅黑"/>
              </w:rPr>
              <w:t>-200</w:t>
            </w:r>
            <w:r w:rsidRPr="00231F20">
              <w:rPr>
                <w:rFonts w:ascii="微软雅黑" w:eastAsia="微软雅黑" w:hAnsi="微软雅黑" w:hint="eastAsia"/>
              </w:rPr>
              <w:t>个</w:t>
            </w:r>
            <w:r w:rsidRPr="00231F20">
              <w:rPr>
                <w:rFonts w:ascii="微软雅黑" w:eastAsia="微软雅黑" w:hAnsi="微软雅黑"/>
              </w:rPr>
              <w:t>字符，非必填</w:t>
            </w:r>
          </w:p>
        </w:tc>
      </w:tr>
    </w:tbl>
    <w:p w:rsidR="00E03B3C" w:rsidRPr="00231F20" w:rsidRDefault="00E03B3C" w:rsidP="00E03B3C">
      <w:pPr>
        <w:rPr>
          <w:rFonts w:ascii="微软雅黑" w:eastAsia="微软雅黑" w:hAnsi="微软雅黑"/>
        </w:rPr>
      </w:pPr>
    </w:p>
    <w:p w:rsidR="00E03B3C" w:rsidRPr="00231F20" w:rsidRDefault="00E03B3C" w:rsidP="00EC46EA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操作说明</w:t>
      </w:r>
    </w:p>
    <w:p w:rsidR="00E03B3C" w:rsidRPr="00231F20" w:rsidRDefault="00E03B3C" w:rsidP="00E03B3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员工</w:t>
      </w:r>
      <w:r w:rsidRPr="00231F20">
        <w:rPr>
          <w:rFonts w:ascii="微软雅黑" w:eastAsia="微软雅黑" w:hAnsi="微软雅黑"/>
        </w:rPr>
        <w:t>管理列表页中，点击【</w:t>
      </w:r>
      <w:r w:rsidRPr="00231F20">
        <w:rPr>
          <w:rFonts w:ascii="微软雅黑" w:eastAsia="微软雅黑" w:hAnsi="微软雅黑" w:hint="eastAsia"/>
        </w:rPr>
        <w:t>新建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在新建</w:t>
      </w:r>
      <w:r w:rsidRPr="00231F20">
        <w:rPr>
          <w:rFonts w:ascii="微软雅黑" w:eastAsia="微软雅黑" w:hAnsi="微软雅黑" w:hint="eastAsia"/>
        </w:rPr>
        <w:t>窗口</w:t>
      </w:r>
      <w:r w:rsidRPr="00231F20">
        <w:rPr>
          <w:rFonts w:ascii="微软雅黑" w:eastAsia="微软雅黑" w:hAnsi="微软雅黑"/>
        </w:rPr>
        <w:t>打开员工新建页面</w:t>
      </w:r>
    </w:p>
    <w:p w:rsidR="00E03B3C" w:rsidRPr="00231F20" w:rsidRDefault="00E03B3C" w:rsidP="00634F8D">
      <w:pPr>
        <w:ind w:firstLineChars="200" w:firstLine="42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员工</w:t>
      </w:r>
      <w:r w:rsidRPr="00231F20">
        <w:rPr>
          <w:rFonts w:ascii="微软雅黑" w:eastAsia="微软雅黑" w:hAnsi="微软雅黑" w:hint="eastAsia"/>
        </w:rPr>
        <w:t>新建</w:t>
      </w:r>
      <w:r w:rsidRPr="00231F20">
        <w:rPr>
          <w:rFonts w:ascii="微软雅黑" w:eastAsia="微软雅黑" w:hAnsi="微软雅黑"/>
        </w:rPr>
        <w:t>页面中，</w:t>
      </w:r>
      <w:r w:rsidRPr="00231F20">
        <w:rPr>
          <w:rFonts w:ascii="微软雅黑" w:eastAsia="微软雅黑" w:hAnsi="微软雅黑" w:hint="eastAsia"/>
        </w:rPr>
        <w:t>归属部门</w:t>
      </w:r>
      <w:r w:rsidRPr="00231F20">
        <w:rPr>
          <w:rFonts w:ascii="微软雅黑" w:eastAsia="微软雅黑" w:hAnsi="微软雅黑"/>
        </w:rPr>
        <w:t>点击选择，弹出窗口展示可选择的部门</w:t>
      </w:r>
    </w:p>
    <w:p w:rsidR="00E03B3C" w:rsidRPr="00231F20" w:rsidRDefault="00634F8D" w:rsidP="00B52BCC">
      <w:pPr>
        <w:ind w:firstLineChars="200" w:firstLine="42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保存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需要进行保存校验，校验通过，则员工保存</w:t>
      </w:r>
      <w:r w:rsidRPr="00231F20">
        <w:rPr>
          <w:rFonts w:ascii="微软雅黑" w:eastAsia="微软雅黑" w:hAnsi="微软雅黑" w:hint="eastAsia"/>
        </w:rPr>
        <w:t>成功</w:t>
      </w:r>
      <w:r w:rsidRPr="00231F20">
        <w:rPr>
          <w:rFonts w:ascii="微软雅黑" w:eastAsia="微软雅黑" w:hAnsi="微软雅黑"/>
        </w:rPr>
        <w:t>，并返回到员工管理列表页</w:t>
      </w:r>
    </w:p>
    <w:p w:rsidR="00634F8D" w:rsidRPr="00231F20" w:rsidRDefault="00634F8D" w:rsidP="00634F8D">
      <w:pPr>
        <w:ind w:firstLineChars="450" w:firstLine="945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校验不通过，则提示不通过原因，并停留在新建员工页面</w:t>
      </w:r>
    </w:p>
    <w:p w:rsidR="00634F8D" w:rsidRPr="00231F20" w:rsidRDefault="00634F8D" w:rsidP="00634F8D">
      <w:pPr>
        <w:ind w:firstLineChars="200" w:firstLine="42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则关闭新建员工页面，返回到员工管理列表页</w:t>
      </w:r>
    </w:p>
    <w:p w:rsidR="00B52BCC" w:rsidRPr="00231F20" w:rsidRDefault="00B52BCC" w:rsidP="00EC46EA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业务规则</w:t>
      </w:r>
    </w:p>
    <w:p w:rsidR="00B52BCC" w:rsidRPr="00231F20" w:rsidRDefault="00840972" w:rsidP="00EC46EA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保存</w:t>
      </w:r>
      <w:r w:rsidRPr="00231F20">
        <w:rPr>
          <w:rFonts w:ascii="微软雅黑" w:eastAsia="微软雅黑" w:hAnsi="微软雅黑"/>
        </w:rPr>
        <w:t>校验条件</w:t>
      </w:r>
    </w:p>
    <w:p w:rsidR="00840972" w:rsidRPr="00231F20" w:rsidRDefault="00840972" w:rsidP="0084097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必填项</w:t>
      </w:r>
      <w:r w:rsidRPr="00231F20">
        <w:rPr>
          <w:rFonts w:ascii="微软雅黑" w:eastAsia="微软雅黑" w:hAnsi="微软雅黑"/>
        </w:rPr>
        <w:t>均非空，否则提示“**为必填项，不允许为空”</w:t>
      </w:r>
    </w:p>
    <w:p w:rsidR="00840972" w:rsidRPr="00231F20" w:rsidRDefault="00840972" w:rsidP="0084097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状态</w:t>
      </w:r>
      <w:r w:rsidRPr="00231F20">
        <w:rPr>
          <w:rFonts w:ascii="微软雅黑" w:eastAsia="微软雅黑" w:hAnsi="微软雅黑"/>
        </w:rPr>
        <w:t>为有效的员工</w:t>
      </w:r>
      <w:r w:rsidRPr="00231F20">
        <w:rPr>
          <w:rFonts w:ascii="微软雅黑" w:eastAsia="微软雅黑" w:hAnsi="微软雅黑" w:hint="eastAsia"/>
        </w:rPr>
        <w:t>，员工</w:t>
      </w:r>
      <w:r w:rsidRPr="00231F20">
        <w:rPr>
          <w:rFonts w:ascii="微软雅黑" w:eastAsia="微软雅黑" w:hAnsi="微软雅黑"/>
        </w:rPr>
        <w:t>编号需唯一，</w:t>
      </w:r>
      <w:r w:rsidRPr="00231F20">
        <w:rPr>
          <w:rFonts w:ascii="微软雅黑" w:eastAsia="微软雅黑" w:hAnsi="微软雅黑" w:hint="eastAsia"/>
        </w:rPr>
        <w:t>否则</w:t>
      </w:r>
      <w:r w:rsidRPr="00231F20">
        <w:rPr>
          <w:rFonts w:ascii="微软雅黑" w:eastAsia="微软雅黑" w:hAnsi="微软雅黑"/>
        </w:rPr>
        <w:t>提示“</w:t>
      </w:r>
      <w:r w:rsidRPr="00231F20">
        <w:rPr>
          <w:rFonts w:ascii="微软雅黑" w:eastAsia="微软雅黑" w:hAnsi="微软雅黑" w:hint="eastAsia"/>
        </w:rPr>
        <w:t>员工</w:t>
      </w:r>
      <w:r w:rsidRPr="00231F20">
        <w:rPr>
          <w:rFonts w:ascii="微软雅黑" w:eastAsia="微软雅黑" w:hAnsi="微软雅黑"/>
        </w:rPr>
        <w:t>编号</w:t>
      </w:r>
      <w:r w:rsidRPr="00231F20">
        <w:rPr>
          <w:rFonts w:ascii="微软雅黑" w:eastAsia="微软雅黑" w:hAnsi="微软雅黑" w:hint="eastAsia"/>
        </w:rPr>
        <w:t>已</w:t>
      </w:r>
      <w:r w:rsidRPr="00231F20">
        <w:rPr>
          <w:rFonts w:ascii="微软雅黑" w:eastAsia="微软雅黑" w:hAnsi="微软雅黑"/>
        </w:rPr>
        <w:t>存在，不允许重复”</w:t>
      </w:r>
    </w:p>
    <w:p w:rsidR="00840972" w:rsidRPr="00231F20" w:rsidRDefault="00840972" w:rsidP="0084097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字段</w:t>
      </w:r>
      <w:r w:rsidRPr="00231F20">
        <w:rPr>
          <w:rFonts w:ascii="微软雅黑" w:eastAsia="微软雅黑" w:hAnsi="微软雅黑"/>
        </w:rPr>
        <w:t>录入需满足条件，否则需提示“**</w:t>
      </w:r>
      <w:r w:rsidR="00D82A40" w:rsidRPr="00231F20">
        <w:rPr>
          <w:rFonts w:ascii="微软雅黑" w:eastAsia="微软雅黑" w:hAnsi="微软雅黑" w:hint="eastAsia"/>
        </w:rPr>
        <w:t>不满足</w:t>
      </w:r>
      <w:r w:rsidR="00D82A40" w:rsidRPr="00231F20">
        <w:rPr>
          <w:rFonts w:ascii="微软雅黑" w:eastAsia="微软雅黑" w:hAnsi="微软雅黑"/>
        </w:rPr>
        <w:t>录入条件</w:t>
      </w:r>
      <w:r w:rsidR="00372B77" w:rsidRPr="00231F20">
        <w:rPr>
          <w:rFonts w:ascii="微软雅黑" w:eastAsia="微软雅黑" w:hAnsi="微软雅黑" w:hint="eastAsia"/>
        </w:rPr>
        <w:t>，</w:t>
      </w:r>
      <w:r w:rsidR="00372B77" w:rsidRPr="00231F20">
        <w:rPr>
          <w:rFonts w:ascii="微软雅黑" w:eastAsia="微软雅黑" w:hAnsi="微软雅黑"/>
        </w:rPr>
        <w:t>仅支持**位字符</w:t>
      </w:r>
      <w:r w:rsidRPr="00231F20">
        <w:rPr>
          <w:rFonts w:ascii="微软雅黑" w:eastAsia="微软雅黑" w:hAnsi="微软雅黑"/>
        </w:rPr>
        <w:t>”</w:t>
      </w:r>
      <w:r w:rsidRPr="00231F20">
        <w:rPr>
          <w:rFonts w:ascii="微软雅黑" w:eastAsia="微软雅黑" w:hAnsi="微软雅黑" w:hint="eastAsia"/>
        </w:rPr>
        <w:t>或者</w:t>
      </w:r>
      <w:r w:rsidRPr="00231F20">
        <w:rPr>
          <w:rFonts w:ascii="微软雅黑" w:eastAsia="微软雅黑" w:hAnsi="微软雅黑"/>
        </w:rPr>
        <w:t>“</w:t>
      </w:r>
      <w:r w:rsidRPr="00231F20">
        <w:rPr>
          <w:rFonts w:ascii="微软雅黑" w:eastAsia="微软雅黑" w:hAnsi="微软雅黑" w:hint="eastAsia"/>
        </w:rPr>
        <w:t>请录入</w:t>
      </w:r>
      <w:r w:rsidRPr="00231F20">
        <w:rPr>
          <w:rFonts w:ascii="微软雅黑" w:eastAsia="微软雅黑" w:hAnsi="微软雅黑"/>
        </w:rPr>
        <w:t>正确的手机号”</w:t>
      </w:r>
      <w:r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/>
        </w:rPr>
        <w:t>“</w:t>
      </w:r>
      <w:r w:rsidRPr="00231F20">
        <w:rPr>
          <w:rFonts w:ascii="微软雅黑" w:eastAsia="微软雅黑" w:hAnsi="微软雅黑" w:hint="eastAsia"/>
        </w:rPr>
        <w:t>请录入</w:t>
      </w:r>
      <w:r w:rsidRPr="00231F20">
        <w:rPr>
          <w:rFonts w:ascii="微软雅黑" w:eastAsia="微软雅黑" w:hAnsi="微软雅黑"/>
        </w:rPr>
        <w:t>正确的邮箱”</w:t>
      </w:r>
    </w:p>
    <w:p w:rsidR="00E03B3C" w:rsidRPr="00231F20" w:rsidRDefault="00BE711B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02" w:name="_Toc536089934"/>
      <w:r w:rsidRPr="00231F20">
        <w:rPr>
          <w:rFonts w:ascii="微软雅黑" w:eastAsia="微软雅黑" w:hAnsi="微软雅黑" w:hint="eastAsia"/>
        </w:rPr>
        <w:lastRenderedPageBreak/>
        <w:t>【修改】功能</w:t>
      </w:r>
      <w:bookmarkEnd w:id="602"/>
    </w:p>
    <w:p w:rsidR="00BE711B" w:rsidRPr="00231F20" w:rsidRDefault="00BE711B" w:rsidP="00EC46EA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p w:rsidR="00775C15" w:rsidRPr="00231F20" w:rsidRDefault="00775C15" w:rsidP="00775C15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可编辑</w:t>
      </w:r>
      <w:r w:rsidRPr="00231F20">
        <w:rPr>
          <w:rFonts w:ascii="微软雅黑" w:eastAsia="微软雅黑" w:hAnsi="微软雅黑"/>
        </w:rPr>
        <w:t>内容与新建页面相同</w:t>
      </w:r>
    </w:p>
    <w:p w:rsidR="00775C15" w:rsidRPr="00231F20" w:rsidRDefault="00775C15" w:rsidP="00775C15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修改时间</w:t>
      </w:r>
      <w:r w:rsidRPr="00231F20">
        <w:rPr>
          <w:rFonts w:ascii="微软雅黑" w:eastAsia="微软雅黑" w:hAnsi="微软雅黑"/>
        </w:rPr>
        <w:t>：</w:t>
      </w:r>
      <w:r w:rsidRPr="00231F20">
        <w:rPr>
          <w:rFonts w:ascii="微软雅黑" w:eastAsia="微软雅黑" w:hAnsi="微软雅黑" w:hint="eastAsia"/>
        </w:rPr>
        <w:t>修改保存</w:t>
      </w:r>
      <w:r w:rsidRPr="00231F20">
        <w:rPr>
          <w:rFonts w:ascii="微软雅黑" w:eastAsia="微软雅黑" w:hAnsi="微软雅黑"/>
        </w:rPr>
        <w:t>成功后，自动</w:t>
      </w:r>
      <w:r w:rsidRPr="00231F20">
        <w:rPr>
          <w:rFonts w:ascii="微软雅黑" w:eastAsia="微软雅黑" w:hAnsi="微软雅黑" w:hint="eastAsia"/>
        </w:rPr>
        <w:t>更新，</w:t>
      </w:r>
      <w:r w:rsidRPr="00231F20">
        <w:rPr>
          <w:rFonts w:ascii="微软雅黑" w:eastAsia="微软雅黑" w:hAnsi="微软雅黑"/>
        </w:rPr>
        <w:t>取值</w:t>
      </w:r>
      <w:r w:rsidRPr="00231F20">
        <w:rPr>
          <w:rFonts w:ascii="微软雅黑" w:eastAsia="微软雅黑" w:hAnsi="微软雅黑" w:hint="eastAsia"/>
        </w:rPr>
        <w:t>=</w:t>
      </w:r>
      <w:r w:rsidRPr="00231F20">
        <w:rPr>
          <w:rFonts w:ascii="微软雅黑" w:eastAsia="微软雅黑" w:hAnsi="微软雅黑"/>
        </w:rPr>
        <w:t xml:space="preserve">保存成功时的系统时间，格式为yyyy-mm-dd </w:t>
      </w:r>
      <w:r w:rsidRPr="00231F20">
        <w:rPr>
          <w:rFonts w:ascii="微软雅黑" w:eastAsia="微软雅黑" w:hAnsi="微软雅黑" w:hint="eastAsia"/>
        </w:rPr>
        <w:t>hh:</w:t>
      </w:r>
      <w:r w:rsidRPr="00231F20">
        <w:rPr>
          <w:rFonts w:ascii="微软雅黑" w:eastAsia="微软雅黑" w:hAnsi="微软雅黑"/>
        </w:rPr>
        <w:t>mm</w:t>
      </w:r>
      <w:r w:rsidRPr="00231F20">
        <w:rPr>
          <w:rFonts w:ascii="微软雅黑" w:eastAsia="微软雅黑" w:hAnsi="微软雅黑" w:hint="eastAsia"/>
        </w:rPr>
        <w:t>:</w:t>
      </w:r>
      <w:r w:rsidRPr="00231F20">
        <w:rPr>
          <w:rFonts w:ascii="微软雅黑" w:eastAsia="微软雅黑" w:hAnsi="微软雅黑"/>
        </w:rPr>
        <w:t>ss</w:t>
      </w:r>
    </w:p>
    <w:p w:rsidR="00775C15" w:rsidRPr="00231F20" w:rsidRDefault="00775C15" w:rsidP="00775C15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人：</w:t>
      </w:r>
      <w:r w:rsidRPr="00231F20">
        <w:rPr>
          <w:rFonts w:ascii="微软雅黑" w:eastAsia="微软雅黑" w:hAnsi="微软雅黑" w:hint="eastAsia"/>
        </w:rPr>
        <w:t>修改保存</w:t>
      </w:r>
      <w:r w:rsidRPr="00231F20">
        <w:rPr>
          <w:rFonts w:ascii="微软雅黑" w:eastAsia="微软雅黑" w:hAnsi="微软雅黑"/>
        </w:rPr>
        <w:t>成功后，自动</w:t>
      </w:r>
      <w:r w:rsidRPr="00231F20">
        <w:rPr>
          <w:rFonts w:ascii="微软雅黑" w:eastAsia="微软雅黑" w:hAnsi="微软雅黑" w:hint="eastAsia"/>
        </w:rPr>
        <w:t>更新</w:t>
      </w:r>
      <w:r w:rsidRPr="00231F20">
        <w:rPr>
          <w:rFonts w:ascii="微软雅黑" w:eastAsia="微软雅黑" w:hAnsi="微软雅黑"/>
        </w:rPr>
        <w:t>，取值</w:t>
      </w:r>
      <w:r w:rsidRPr="00231F20">
        <w:rPr>
          <w:rFonts w:ascii="微软雅黑" w:eastAsia="微软雅黑" w:hAnsi="微软雅黑" w:hint="eastAsia"/>
        </w:rPr>
        <w:t>=保存成功时</w:t>
      </w:r>
      <w:r w:rsidRPr="00231F20">
        <w:rPr>
          <w:rFonts w:ascii="微软雅黑" w:eastAsia="微软雅黑" w:hAnsi="微软雅黑"/>
        </w:rPr>
        <w:t>当前系统的登录人，显示</w:t>
      </w:r>
      <w:r w:rsidRPr="00231F20">
        <w:rPr>
          <w:rFonts w:ascii="微软雅黑" w:eastAsia="微软雅黑" w:hAnsi="微软雅黑" w:hint="eastAsia"/>
        </w:rPr>
        <w:t>规则：</w:t>
      </w:r>
      <w:r w:rsidRPr="00231F20">
        <w:rPr>
          <w:rFonts w:ascii="微软雅黑" w:eastAsia="微软雅黑" w:hAnsi="微软雅黑"/>
        </w:rPr>
        <w:t>登录账号（</w:t>
      </w:r>
      <w:r w:rsidRPr="00231F20">
        <w:rPr>
          <w:rFonts w:ascii="微软雅黑" w:eastAsia="微软雅黑" w:hAnsi="微软雅黑" w:hint="eastAsia"/>
        </w:rPr>
        <w:t>员工</w:t>
      </w:r>
      <w:r w:rsidRPr="00231F20">
        <w:rPr>
          <w:rFonts w:ascii="微软雅黑" w:eastAsia="微软雅黑" w:hAnsi="微软雅黑"/>
        </w:rPr>
        <w:t>姓名）</w:t>
      </w:r>
    </w:p>
    <w:p w:rsidR="00775C15" w:rsidRPr="00231F20" w:rsidRDefault="00775C15" w:rsidP="00775C15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新建人</w:t>
      </w:r>
      <w:r w:rsidRPr="00231F20">
        <w:rPr>
          <w:rFonts w:ascii="微软雅黑" w:eastAsia="微软雅黑" w:hAnsi="微软雅黑"/>
        </w:rPr>
        <w:t>和新建时间不做更新。</w:t>
      </w:r>
    </w:p>
    <w:p w:rsidR="00775C15" w:rsidRPr="00231F20" w:rsidRDefault="00775C15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其他</w:t>
      </w:r>
      <w:r w:rsidRPr="00231F20">
        <w:rPr>
          <w:rFonts w:ascii="微软雅黑" w:eastAsia="微软雅黑" w:hAnsi="微软雅黑"/>
        </w:rPr>
        <w:t>字段规则与新建页面</w:t>
      </w:r>
      <w:r w:rsidRPr="00231F20">
        <w:rPr>
          <w:rFonts w:ascii="微软雅黑" w:eastAsia="微软雅黑" w:hAnsi="微软雅黑" w:hint="eastAsia"/>
        </w:rPr>
        <w:t>相同</w:t>
      </w:r>
      <w:r w:rsidRPr="00231F20">
        <w:rPr>
          <w:rFonts w:ascii="微软雅黑" w:eastAsia="微软雅黑" w:hAnsi="微软雅黑"/>
        </w:rPr>
        <w:t>。</w:t>
      </w:r>
    </w:p>
    <w:p w:rsidR="00BE711B" w:rsidRPr="00231F20" w:rsidRDefault="00BE711B" w:rsidP="00EC46EA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操作说明</w:t>
      </w:r>
    </w:p>
    <w:p w:rsidR="00BE711B" w:rsidRPr="00231F20" w:rsidRDefault="00BE711B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</w:t>
      </w:r>
      <w:r w:rsidRPr="00231F20">
        <w:rPr>
          <w:rFonts w:ascii="微软雅黑" w:eastAsia="微软雅黑" w:hAnsi="微软雅黑" w:hint="eastAsia"/>
        </w:rPr>
        <w:t>是否</w:t>
      </w:r>
      <w:r w:rsidRPr="00231F20">
        <w:rPr>
          <w:rFonts w:ascii="微软雅黑" w:eastAsia="微软雅黑" w:hAnsi="微软雅黑"/>
        </w:rPr>
        <w:t>离职为‘</w:t>
      </w:r>
      <w:r w:rsidRPr="00231F20">
        <w:rPr>
          <w:rFonts w:ascii="微软雅黑" w:eastAsia="微软雅黑" w:hAnsi="微软雅黑" w:hint="eastAsia"/>
        </w:rPr>
        <w:t>在职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员工，【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被激活。</w:t>
      </w:r>
    </w:p>
    <w:p w:rsidR="00BE711B" w:rsidRPr="00231F20" w:rsidRDefault="00BE711B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其他</w:t>
      </w:r>
      <w:r w:rsidRPr="00231F20">
        <w:rPr>
          <w:rFonts w:ascii="微软雅黑" w:eastAsia="微软雅黑" w:hAnsi="微软雅黑"/>
        </w:rPr>
        <w:t>操作</w:t>
      </w:r>
      <w:r w:rsidRPr="00231F20">
        <w:rPr>
          <w:rFonts w:ascii="微软雅黑" w:eastAsia="微软雅黑" w:hAnsi="微软雅黑" w:hint="eastAsia"/>
        </w:rPr>
        <w:t>与</w:t>
      </w:r>
      <w:r w:rsidRPr="00231F20">
        <w:rPr>
          <w:rFonts w:ascii="微软雅黑" w:eastAsia="微软雅黑" w:hAnsi="微软雅黑"/>
        </w:rPr>
        <w:t>新建功能相同</w:t>
      </w:r>
    </w:p>
    <w:p w:rsidR="00BE711B" w:rsidRPr="00231F20" w:rsidRDefault="00BE711B" w:rsidP="00EC46EA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</w:t>
      </w:r>
      <w:r w:rsidRPr="00231F20">
        <w:rPr>
          <w:rFonts w:ascii="微软雅黑" w:eastAsia="微软雅黑" w:hAnsi="微软雅黑"/>
        </w:rPr>
        <w:t>规则</w:t>
      </w:r>
    </w:p>
    <w:p w:rsidR="00BE711B" w:rsidRDefault="00BE711B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与</w:t>
      </w:r>
      <w:r w:rsidRPr="00231F20">
        <w:rPr>
          <w:rFonts w:ascii="微软雅黑" w:eastAsia="微软雅黑" w:hAnsi="微软雅黑"/>
        </w:rPr>
        <w:t>新建功能相同</w:t>
      </w:r>
    </w:p>
    <w:p w:rsidR="000023DB" w:rsidRDefault="000023DB" w:rsidP="00BE711B">
      <w:pPr>
        <w:pStyle w:val="a5"/>
        <w:ind w:left="420" w:firstLineChars="0" w:firstLine="0"/>
        <w:rPr>
          <w:ins w:id="603" w:author="春苹" w:date="2019-01-21T15:24:00Z"/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修改后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需将员工关联</w:t>
      </w:r>
      <w:r>
        <w:rPr>
          <w:rFonts w:ascii="微软雅黑" w:eastAsia="微软雅黑" w:hAnsi="微软雅黑"/>
        </w:rPr>
        <w:t>的账号的密保邮箱</w:t>
      </w:r>
      <w:r>
        <w:rPr>
          <w:rFonts w:ascii="微软雅黑" w:eastAsia="微软雅黑" w:hAnsi="微软雅黑" w:hint="eastAsia"/>
        </w:rPr>
        <w:t>同步更新</w:t>
      </w:r>
    </w:p>
    <w:p w:rsidR="00EC1D03" w:rsidRPr="00231F20" w:rsidRDefault="00EC1D03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ins w:id="604" w:author="春苹" w:date="2019-01-21T15:25:00Z">
        <w:r>
          <w:rPr>
            <w:rFonts w:ascii="微软雅黑" w:eastAsia="微软雅黑" w:hAnsi="微软雅黑" w:hint="eastAsia"/>
          </w:rPr>
          <w:t>修改</w:t>
        </w:r>
        <w:r>
          <w:rPr>
            <w:rFonts w:ascii="微软雅黑" w:eastAsia="微软雅黑" w:hAnsi="微软雅黑"/>
          </w:rPr>
          <w:t>员工后，若邮箱非空，则将关联的有效账号的密码邮箱做同步更新。取值</w:t>
        </w:r>
      </w:ins>
      <w:ins w:id="605" w:author="春苹" w:date="2019-01-21T15:26:00Z">
        <w:r>
          <w:rPr>
            <w:rFonts w:ascii="微软雅黑" w:eastAsia="微软雅黑" w:hAnsi="微软雅黑"/>
          </w:rPr>
          <w:t>为员工的邮箱。</w:t>
        </w:r>
      </w:ins>
    </w:p>
    <w:p w:rsidR="00BE711B" w:rsidRPr="00231F20" w:rsidRDefault="00BE711B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06" w:name="_Toc536089935"/>
      <w:r w:rsidRPr="00231F20">
        <w:rPr>
          <w:rFonts w:ascii="微软雅黑" w:eastAsia="微软雅黑" w:hAnsi="微软雅黑" w:hint="eastAsia"/>
        </w:rPr>
        <w:t>【删除】功能</w:t>
      </w:r>
      <w:bookmarkEnd w:id="606"/>
    </w:p>
    <w:p w:rsidR="00BE711B" w:rsidRPr="00231F20" w:rsidRDefault="00023755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某个员工，【</w:t>
      </w:r>
      <w:r w:rsidRPr="00231F20">
        <w:rPr>
          <w:rFonts w:ascii="微软雅黑" w:eastAsia="微软雅黑" w:hAnsi="微软雅黑" w:hint="eastAsia"/>
        </w:rPr>
        <w:t>删除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被激活，</w:t>
      </w:r>
    </w:p>
    <w:p w:rsidR="00023755" w:rsidRPr="00231F20" w:rsidRDefault="00023755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删除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弹出</w:t>
      </w:r>
      <w:r w:rsidRPr="00231F20">
        <w:rPr>
          <w:rFonts w:ascii="微软雅黑" w:eastAsia="微软雅黑" w:hAnsi="微软雅黑"/>
        </w:rPr>
        <w:t>员工删除确认框</w:t>
      </w:r>
    </w:p>
    <w:p w:rsidR="00023755" w:rsidRPr="00231F20" w:rsidRDefault="00023755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在确认框</w:t>
      </w:r>
      <w:r w:rsidRPr="00231F20">
        <w:rPr>
          <w:rFonts w:ascii="微软雅黑" w:eastAsia="微软雅黑" w:hAnsi="微软雅黑"/>
        </w:rPr>
        <w:t>中，点击【</w:t>
      </w:r>
      <w:r w:rsidRPr="00231F20">
        <w:rPr>
          <w:rFonts w:ascii="微软雅黑" w:eastAsia="微软雅黑" w:hAnsi="微软雅黑" w:hint="eastAsia"/>
        </w:rPr>
        <w:t>确定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则将对应的员工状态更为‘</w:t>
      </w:r>
      <w:r w:rsidRPr="00231F20">
        <w:rPr>
          <w:rFonts w:ascii="微软雅黑" w:eastAsia="微软雅黑" w:hAnsi="微软雅黑" w:hint="eastAsia"/>
        </w:rPr>
        <w:t>无效</w:t>
      </w:r>
      <w:r w:rsidRPr="00231F20">
        <w:rPr>
          <w:rFonts w:ascii="微软雅黑" w:eastAsia="微软雅黑" w:hAnsi="微软雅黑"/>
        </w:rPr>
        <w:t>’</w:t>
      </w:r>
      <w:r w:rsidR="00BE3446">
        <w:rPr>
          <w:rFonts w:ascii="微软雅黑" w:eastAsia="微软雅黑" w:hAnsi="微软雅黑" w:hint="eastAsia"/>
        </w:rPr>
        <w:t>，</w:t>
      </w:r>
      <w:r w:rsidR="00BE3446" w:rsidRPr="00BE3446">
        <w:rPr>
          <w:rFonts w:ascii="微软雅黑" w:eastAsia="微软雅黑" w:hAnsi="微软雅黑" w:hint="eastAsia"/>
        </w:rPr>
        <w:t xml:space="preserve"> </w:t>
      </w:r>
      <w:r w:rsidR="00BE3446" w:rsidRPr="00231F20">
        <w:rPr>
          <w:rFonts w:ascii="微软雅黑" w:eastAsia="微软雅黑" w:hAnsi="微软雅黑" w:hint="eastAsia"/>
        </w:rPr>
        <w:t>并</w:t>
      </w:r>
      <w:r w:rsidR="00BE3446" w:rsidRPr="00231F20">
        <w:rPr>
          <w:rFonts w:ascii="微软雅黑" w:eastAsia="微软雅黑" w:hAnsi="微软雅黑"/>
        </w:rPr>
        <w:t>将</w:t>
      </w:r>
      <w:r w:rsidR="00BE3446">
        <w:rPr>
          <w:rFonts w:ascii="微软雅黑" w:eastAsia="微软雅黑" w:hAnsi="微软雅黑" w:hint="eastAsia"/>
        </w:rPr>
        <w:t>该</w:t>
      </w:r>
      <w:r w:rsidR="00BE3446">
        <w:rPr>
          <w:rFonts w:ascii="微软雅黑" w:eastAsia="微软雅黑" w:hAnsi="微软雅黑"/>
        </w:rPr>
        <w:t>员工关联的</w:t>
      </w:r>
      <w:r w:rsidR="00BE3446" w:rsidRPr="00231F20">
        <w:rPr>
          <w:rFonts w:ascii="微软雅黑" w:eastAsia="微软雅黑" w:hAnsi="微软雅黑"/>
        </w:rPr>
        <w:t>账</w:t>
      </w:r>
      <w:r w:rsidR="00BE3446" w:rsidRPr="00231F20">
        <w:rPr>
          <w:rFonts w:ascii="微软雅黑" w:eastAsia="微软雅黑" w:hAnsi="微软雅黑"/>
        </w:rPr>
        <w:lastRenderedPageBreak/>
        <w:t>号状态更为‘</w:t>
      </w:r>
      <w:r w:rsidR="00BE3446" w:rsidRPr="00231F20">
        <w:rPr>
          <w:rFonts w:ascii="微软雅黑" w:eastAsia="微软雅黑" w:hAnsi="微软雅黑" w:hint="eastAsia"/>
        </w:rPr>
        <w:t>无效</w:t>
      </w:r>
      <w:r w:rsidR="00BE3446" w:rsidRPr="00231F20">
        <w:rPr>
          <w:rFonts w:ascii="微软雅黑" w:eastAsia="微软雅黑" w:hAnsi="微软雅黑"/>
        </w:rPr>
        <w:t>’</w:t>
      </w:r>
      <w:ins w:id="607" w:author="春苹" w:date="2019-01-21T15:16:00Z">
        <w:r w:rsidR="00054D4B">
          <w:rPr>
            <w:rFonts w:ascii="微软雅黑" w:eastAsia="微软雅黑" w:hAnsi="微软雅黑" w:hint="eastAsia"/>
          </w:rPr>
          <w:t>，</w:t>
        </w:r>
      </w:ins>
      <w:ins w:id="608" w:author="春苹" w:date="2019-01-21T15:15:00Z">
        <w:r w:rsidR="00054D4B">
          <w:rPr>
            <w:rFonts w:ascii="微软雅黑" w:eastAsia="微软雅黑" w:hAnsi="微软雅黑" w:hint="eastAsia"/>
          </w:rPr>
          <w:t>插入</w:t>
        </w:r>
      </w:ins>
      <w:ins w:id="609" w:author="春苹" w:date="2019-01-21T15:16:00Z">
        <w:r w:rsidR="00054D4B">
          <w:rPr>
            <w:rFonts w:ascii="微软雅黑" w:eastAsia="微软雅黑" w:hAnsi="微软雅黑" w:hint="eastAsia"/>
          </w:rPr>
          <w:t>账号</w:t>
        </w:r>
      </w:ins>
      <w:ins w:id="610" w:author="春苹" w:date="2019-01-21T15:15:00Z">
        <w:r w:rsidR="00054D4B">
          <w:rPr>
            <w:rFonts w:ascii="微软雅黑" w:eastAsia="微软雅黑" w:hAnsi="微软雅黑"/>
          </w:rPr>
          <w:t>历史记录，操作类型为员工删除</w:t>
        </w:r>
      </w:ins>
    </w:p>
    <w:p w:rsidR="00023755" w:rsidRPr="00231F20" w:rsidRDefault="00023755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确认框中，点击【取消】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则关闭弹窗，返回到员工管理列表页。</w:t>
      </w:r>
    </w:p>
    <w:p w:rsidR="00A54BFE" w:rsidRPr="00231F20" w:rsidRDefault="00A54BFE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11" w:name="_Toc536089936"/>
      <w:r w:rsidRPr="00231F20">
        <w:rPr>
          <w:rFonts w:ascii="微软雅黑" w:eastAsia="微软雅黑" w:hAnsi="微软雅黑" w:hint="eastAsia"/>
        </w:rPr>
        <w:t>【离职】功能</w:t>
      </w:r>
      <w:bookmarkEnd w:id="611"/>
    </w:p>
    <w:p w:rsidR="00775C15" w:rsidRPr="00231F20" w:rsidRDefault="00A54BFE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某个是否离职为‘</w:t>
      </w:r>
      <w:r w:rsidRPr="00231F20">
        <w:rPr>
          <w:rFonts w:ascii="微软雅黑" w:eastAsia="微软雅黑" w:hAnsi="微软雅黑" w:hint="eastAsia"/>
        </w:rPr>
        <w:t>在职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员工，【</w:t>
      </w:r>
      <w:r w:rsidRPr="00231F20">
        <w:rPr>
          <w:rFonts w:ascii="微软雅黑" w:eastAsia="微软雅黑" w:hAnsi="微软雅黑" w:hint="eastAsia"/>
        </w:rPr>
        <w:t>离职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被激活，点击弹出员工离职确认框</w:t>
      </w:r>
    </w:p>
    <w:p w:rsidR="00054D4B" w:rsidRDefault="00A54BFE" w:rsidP="00BE711B">
      <w:pPr>
        <w:pStyle w:val="a5"/>
        <w:ind w:left="420" w:firstLineChars="0" w:firstLine="0"/>
        <w:rPr>
          <w:ins w:id="612" w:author="春苹" w:date="2019-01-21T15:14:00Z"/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确认框</w:t>
      </w:r>
      <w:r w:rsidRPr="00231F20">
        <w:rPr>
          <w:rFonts w:ascii="微软雅黑" w:eastAsia="微软雅黑" w:hAnsi="微软雅黑" w:hint="eastAsia"/>
        </w:rPr>
        <w:t>中</w:t>
      </w:r>
      <w:r w:rsidRPr="00231F20">
        <w:rPr>
          <w:rFonts w:ascii="微软雅黑" w:eastAsia="微软雅黑" w:hAnsi="微软雅黑"/>
        </w:rPr>
        <w:t>，点击【</w:t>
      </w:r>
      <w:r w:rsidRPr="00231F20">
        <w:rPr>
          <w:rFonts w:ascii="微软雅黑" w:eastAsia="微软雅黑" w:hAnsi="微软雅黑" w:hint="eastAsia"/>
        </w:rPr>
        <w:t>确定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则将对应员工是否离职，更新为‘</w:t>
      </w:r>
      <w:r w:rsidRPr="00231F20">
        <w:rPr>
          <w:rFonts w:ascii="微软雅黑" w:eastAsia="微软雅黑" w:hAnsi="微软雅黑" w:hint="eastAsia"/>
        </w:rPr>
        <w:t>离职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并提示操作</w:t>
      </w:r>
      <w:r w:rsidRPr="00231F20">
        <w:rPr>
          <w:rFonts w:ascii="微软雅黑" w:eastAsia="微软雅黑" w:hAnsi="微软雅黑" w:hint="eastAsia"/>
        </w:rPr>
        <w:t>成功</w:t>
      </w:r>
      <w:r w:rsidRPr="00231F20">
        <w:rPr>
          <w:rFonts w:ascii="微软雅黑" w:eastAsia="微软雅黑" w:hAnsi="微软雅黑"/>
        </w:rPr>
        <w:t>，返回到</w:t>
      </w:r>
      <w:r w:rsidRPr="00231F20">
        <w:rPr>
          <w:rFonts w:ascii="微软雅黑" w:eastAsia="微软雅黑" w:hAnsi="微软雅黑" w:hint="eastAsia"/>
        </w:rPr>
        <w:t>员工</w:t>
      </w:r>
      <w:r w:rsidRPr="00231F20">
        <w:rPr>
          <w:rFonts w:ascii="微软雅黑" w:eastAsia="微软雅黑" w:hAnsi="微软雅黑"/>
        </w:rPr>
        <w:t>列表页</w:t>
      </w:r>
      <w:r w:rsidRPr="00231F20">
        <w:rPr>
          <w:rFonts w:ascii="微软雅黑" w:eastAsia="微软雅黑" w:hAnsi="微软雅黑" w:hint="eastAsia"/>
        </w:rPr>
        <w:t>。</w:t>
      </w:r>
      <w:r w:rsidR="00A22907" w:rsidRPr="00231F20">
        <w:rPr>
          <w:rFonts w:ascii="微软雅黑" w:eastAsia="微软雅黑" w:hAnsi="微软雅黑" w:hint="eastAsia"/>
        </w:rPr>
        <w:t>并</w:t>
      </w:r>
      <w:r w:rsidR="00A22907" w:rsidRPr="00231F20">
        <w:rPr>
          <w:rFonts w:ascii="微软雅黑" w:eastAsia="微软雅黑" w:hAnsi="微软雅黑"/>
        </w:rPr>
        <w:t>将</w:t>
      </w:r>
      <w:r w:rsidR="000E3D58">
        <w:rPr>
          <w:rFonts w:ascii="微软雅黑" w:eastAsia="微软雅黑" w:hAnsi="微软雅黑" w:hint="eastAsia"/>
        </w:rPr>
        <w:t>该</w:t>
      </w:r>
      <w:r w:rsidR="000E3D58">
        <w:rPr>
          <w:rFonts w:ascii="微软雅黑" w:eastAsia="微软雅黑" w:hAnsi="微软雅黑"/>
        </w:rPr>
        <w:t>员工关联的</w:t>
      </w:r>
      <w:r w:rsidR="00A22907" w:rsidRPr="00231F20">
        <w:rPr>
          <w:rFonts w:ascii="微软雅黑" w:eastAsia="微软雅黑" w:hAnsi="微软雅黑"/>
        </w:rPr>
        <w:t>账号状态更为‘</w:t>
      </w:r>
      <w:r w:rsidR="00A22907" w:rsidRPr="00231F20">
        <w:rPr>
          <w:rFonts w:ascii="微软雅黑" w:eastAsia="微软雅黑" w:hAnsi="微软雅黑" w:hint="eastAsia"/>
        </w:rPr>
        <w:t>无效</w:t>
      </w:r>
      <w:r w:rsidR="00A22907" w:rsidRPr="00231F20">
        <w:rPr>
          <w:rFonts w:ascii="微软雅黑" w:eastAsia="微软雅黑" w:hAnsi="微软雅黑"/>
        </w:rPr>
        <w:t>’</w:t>
      </w:r>
      <w:ins w:id="613" w:author="春苹" w:date="2019-01-21T15:14:00Z">
        <w:r w:rsidR="00054D4B">
          <w:rPr>
            <w:rFonts w:ascii="微软雅黑" w:eastAsia="微软雅黑" w:hAnsi="微软雅黑" w:hint="eastAsia"/>
          </w:rPr>
          <w:t>，</w:t>
        </w:r>
      </w:ins>
    </w:p>
    <w:p w:rsidR="00A54BFE" w:rsidRPr="00231F20" w:rsidRDefault="00054D4B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ins w:id="614" w:author="春苹" w:date="2019-01-21T15:14:00Z">
        <w:r>
          <w:rPr>
            <w:rFonts w:ascii="微软雅黑" w:eastAsia="微软雅黑" w:hAnsi="微软雅黑"/>
          </w:rPr>
          <w:t>需要插入账号历史</w:t>
        </w:r>
        <w:r>
          <w:rPr>
            <w:rFonts w:ascii="微软雅黑" w:eastAsia="微软雅黑" w:hAnsi="微软雅黑" w:hint="eastAsia"/>
          </w:rPr>
          <w:t>记录</w:t>
        </w:r>
        <w:r>
          <w:rPr>
            <w:rFonts w:ascii="微软雅黑" w:eastAsia="微软雅黑" w:hAnsi="微软雅黑"/>
          </w:rPr>
          <w:t>。</w:t>
        </w:r>
      </w:ins>
      <w:ins w:id="615" w:author="春苹" w:date="2019-01-21T15:15:00Z">
        <w:r>
          <w:rPr>
            <w:rFonts w:ascii="微软雅黑" w:eastAsia="微软雅黑" w:hAnsi="微软雅黑" w:hint="eastAsia"/>
          </w:rPr>
          <w:t>操作类型</w:t>
        </w:r>
        <w:r>
          <w:rPr>
            <w:rFonts w:ascii="微软雅黑" w:eastAsia="微软雅黑" w:hAnsi="微软雅黑"/>
          </w:rPr>
          <w:t>为‘</w:t>
        </w:r>
        <w:r>
          <w:rPr>
            <w:rFonts w:ascii="微软雅黑" w:eastAsia="微软雅黑" w:hAnsi="微软雅黑" w:hint="eastAsia"/>
          </w:rPr>
          <w:t>员工</w:t>
        </w:r>
        <w:r>
          <w:rPr>
            <w:rFonts w:ascii="微软雅黑" w:eastAsia="微软雅黑" w:hAnsi="微软雅黑"/>
          </w:rPr>
          <w:t>离职’</w:t>
        </w:r>
      </w:ins>
    </w:p>
    <w:p w:rsidR="00A54BFE" w:rsidRPr="00231F20" w:rsidRDefault="00A54BFE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确认框中，</w:t>
      </w: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则关闭确认提示框，返回到</w:t>
      </w:r>
      <w:r w:rsidRPr="00231F20">
        <w:rPr>
          <w:rFonts w:ascii="微软雅黑" w:eastAsia="微软雅黑" w:hAnsi="微软雅黑" w:hint="eastAsia"/>
        </w:rPr>
        <w:t>员工</w:t>
      </w:r>
      <w:r w:rsidRPr="00231F20">
        <w:rPr>
          <w:rFonts w:ascii="微软雅黑" w:eastAsia="微软雅黑" w:hAnsi="微软雅黑"/>
        </w:rPr>
        <w:t>列表页。</w:t>
      </w:r>
    </w:p>
    <w:p w:rsidR="007B0BAF" w:rsidRPr="00231F20" w:rsidRDefault="007B0BAF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16" w:name="_Toc536089937"/>
      <w:r w:rsidRPr="00231F20">
        <w:rPr>
          <w:rFonts w:ascii="微软雅黑" w:eastAsia="微软雅黑" w:hAnsi="微软雅黑" w:hint="eastAsia"/>
        </w:rPr>
        <w:t>【恢复】功能</w:t>
      </w:r>
      <w:bookmarkEnd w:id="616"/>
    </w:p>
    <w:p w:rsidR="007B0BAF" w:rsidRPr="00231F20" w:rsidRDefault="007B0BAF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某个是否离职为‘</w:t>
      </w:r>
      <w:r w:rsidR="00461FDB">
        <w:rPr>
          <w:rFonts w:ascii="微软雅黑" w:eastAsia="微软雅黑" w:hAnsi="微软雅黑" w:hint="eastAsia"/>
        </w:rPr>
        <w:t>离</w:t>
      </w:r>
      <w:r w:rsidRPr="00231F20">
        <w:rPr>
          <w:rFonts w:ascii="微软雅黑" w:eastAsia="微软雅黑" w:hAnsi="微软雅黑" w:hint="eastAsia"/>
        </w:rPr>
        <w:t>职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员工，【</w:t>
      </w:r>
      <w:r w:rsidRPr="00231F20">
        <w:rPr>
          <w:rFonts w:ascii="微软雅黑" w:eastAsia="微软雅黑" w:hAnsi="微软雅黑" w:hint="eastAsia"/>
        </w:rPr>
        <w:t>恢复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被激活，点击弹出员工恢复确认框</w:t>
      </w:r>
    </w:p>
    <w:p w:rsidR="007B0BAF" w:rsidRDefault="007B0BAF" w:rsidP="007B0BAF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确认框</w:t>
      </w:r>
      <w:r w:rsidRPr="00231F20">
        <w:rPr>
          <w:rFonts w:ascii="微软雅黑" w:eastAsia="微软雅黑" w:hAnsi="微软雅黑" w:hint="eastAsia"/>
        </w:rPr>
        <w:t>中</w:t>
      </w:r>
      <w:r w:rsidRPr="00231F20">
        <w:rPr>
          <w:rFonts w:ascii="微软雅黑" w:eastAsia="微软雅黑" w:hAnsi="微软雅黑"/>
        </w:rPr>
        <w:t>，点击【</w:t>
      </w:r>
      <w:r w:rsidRPr="00231F20">
        <w:rPr>
          <w:rFonts w:ascii="微软雅黑" w:eastAsia="微软雅黑" w:hAnsi="微软雅黑" w:hint="eastAsia"/>
        </w:rPr>
        <w:t>确定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="00461FDB">
        <w:rPr>
          <w:rFonts w:ascii="微软雅黑" w:eastAsia="微软雅黑" w:hAnsi="微软雅黑" w:hint="eastAsia"/>
        </w:rPr>
        <w:t>若操作</w:t>
      </w:r>
      <w:r w:rsidR="00461FDB">
        <w:rPr>
          <w:rFonts w:ascii="微软雅黑" w:eastAsia="微软雅黑" w:hAnsi="微软雅黑"/>
        </w:rPr>
        <w:t>成功，则</w:t>
      </w:r>
      <w:r w:rsidR="00461FDB" w:rsidRPr="00231F20">
        <w:rPr>
          <w:rFonts w:ascii="微软雅黑" w:eastAsia="微软雅黑" w:hAnsi="微软雅黑"/>
        </w:rPr>
        <w:t>提示操作</w:t>
      </w:r>
      <w:r w:rsidR="00461FDB" w:rsidRPr="00231F20">
        <w:rPr>
          <w:rFonts w:ascii="微软雅黑" w:eastAsia="微软雅黑" w:hAnsi="微软雅黑" w:hint="eastAsia"/>
        </w:rPr>
        <w:t>成功</w:t>
      </w:r>
      <w:r w:rsidR="00461FDB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将对应员工是否离职，更新为‘</w:t>
      </w:r>
      <w:r w:rsidRPr="00231F20">
        <w:rPr>
          <w:rFonts w:ascii="微软雅黑" w:eastAsia="微软雅黑" w:hAnsi="微软雅黑" w:hint="eastAsia"/>
        </w:rPr>
        <w:t>在职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返回到</w:t>
      </w:r>
      <w:r w:rsidRPr="00231F20">
        <w:rPr>
          <w:rFonts w:ascii="微软雅黑" w:eastAsia="微软雅黑" w:hAnsi="微软雅黑" w:hint="eastAsia"/>
        </w:rPr>
        <w:t>员工</w:t>
      </w:r>
      <w:r w:rsidRPr="00231F20">
        <w:rPr>
          <w:rFonts w:ascii="微软雅黑" w:eastAsia="微软雅黑" w:hAnsi="微软雅黑"/>
        </w:rPr>
        <w:t>列表页</w:t>
      </w:r>
      <w:r w:rsidRPr="00231F20">
        <w:rPr>
          <w:rFonts w:ascii="微软雅黑" w:eastAsia="微软雅黑" w:hAnsi="微软雅黑" w:hint="eastAsia"/>
        </w:rPr>
        <w:t>。</w:t>
      </w:r>
    </w:p>
    <w:p w:rsidR="00461FDB" w:rsidRPr="00461FDB" w:rsidRDefault="00461FDB" w:rsidP="007B0BAF">
      <w:pPr>
        <w:pStyle w:val="a5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</w:t>
      </w:r>
      <w:r>
        <w:rPr>
          <w:rFonts w:ascii="微软雅黑" w:eastAsia="微软雅黑" w:hAnsi="微软雅黑"/>
        </w:rPr>
        <w:t>操作失败，则提示失败原因，并停留在恢复确认框中。</w:t>
      </w:r>
    </w:p>
    <w:p w:rsidR="007B0BAF" w:rsidRDefault="007B0BAF" w:rsidP="007B0BAF">
      <w:pPr>
        <w:pStyle w:val="a5"/>
        <w:ind w:left="425" w:firstLineChars="0" w:firstLine="0"/>
        <w:rPr>
          <w:ins w:id="617" w:author="春苹" w:date="2019-01-21T15:08:00Z"/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确认框中，</w:t>
      </w: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则关闭确认提示框，返回到</w:t>
      </w:r>
      <w:r w:rsidRPr="00231F20">
        <w:rPr>
          <w:rFonts w:ascii="微软雅黑" w:eastAsia="微软雅黑" w:hAnsi="微软雅黑" w:hint="eastAsia"/>
        </w:rPr>
        <w:t>员工</w:t>
      </w:r>
      <w:r w:rsidRPr="00231F20">
        <w:rPr>
          <w:rFonts w:ascii="微软雅黑" w:eastAsia="微软雅黑" w:hAnsi="微软雅黑"/>
        </w:rPr>
        <w:t>列表页。</w:t>
      </w:r>
    </w:p>
    <w:p w:rsidR="00054D4B" w:rsidRPr="00231F20" w:rsidRDefault="00054D4B" w:rsidP="007B0BAF">
      <w:pPr>
        <w:pStyle w:val="a5"/>
        <w:ind w:left="425" w:firstLineChars="0" w:firstLine="0"/>
        <w:rPr>
          <w:rFonts w:ascii="微软雅黑" w:eastAsia="微软雅黑" w:hAnsi="微软雅黑"/>
        </w:rPr>
      </w:pPr>
      <w:ins w:id="618" w:author="春苹" w:date="2019-01-21T15:08:00Z">
        <w:r>
          <w:rPr>
            <w:rFonts w:ascii="微软雅黑" w:eastAsia="微软雅黑" w:hAnsi="微软雅黑" w:hint="eastAsia"/>
          </w:rPr>
          <w:t>恢复</w:t>
        </w:r>
        <w:r>
          <w:rPr>
            <w:rFonts w:ascii="微软雅黑" w:eastAsia="微软雅黑" w:hAnsi="微软雅黑"/>
          </w:rPr>
          <w:t>后，员工详情页中的账号为空。</w:t>
        </w:r>
      </w:ins>
    </w:p>
    <w:p w:rsidR="007B0BAF" w:rsidRPr="00231F20" w:rsidRDefault="007B0BAF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19" w:name="_Toc536089938"/>
      <w:r w:rsidRPr="00231F20">
        <w:rPr>
          <w:rFonts w:ascii="微软雅黑" w:eastAsia="微软雅黑" w:hAnsi="微软雅黑" w:hint="eastAsia"/>
        </w:rPr>
        <w:t>【分配部门】功能</w:t>
      </w:r>
      <w:bookmarkEnd w:id="619"/>
    </w:p>
    <w:p w:rsidR="00587A9C" w:rsidRPr="00231F20" w:rsidRDefault="00587A9C" w:rsidP="00EC46E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分配</w:t>
      </w:r>
      <w:r w:rsidRPr="00231F20">
        <w:rPr>
          <w:rFonts w:ascii="微软雅黑" w:eastAsia="微软雅黑" w:hAnsi="微软雅黑"/>
        </w:rPr>
        <w:t>部门</w:t>
      </w:r>
      <w:r w:rsidRPr="00231F20">
        <w:rPr>
          <w:rFonts w:ascii="微软雅黑" w:eastAsia="微软雅黑" w:hAnsi="微软雅黑" w:hint="eastAsia"/>
        </w:rPr>
        <w:t>页面</w:t>
      </w:r>
      <w:r w:rsidRPr="00231F20">
        <w:rPr>
          <w:rFonts w:ascii="微软雅黑" w:eastAsia="微软雅黑" w:hAnsi="微软雅黑"/>
        </w:rPr>
        <w:t>数据表单</w:t>
      </w:r>
    </w:p>
    <w:p w:rsidR="00BE711B" w:rsidRPr="00231F20" w:rsidRDefault="00BE711B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员工</w:t>
      </w:r>
      <w:r w:rsidRPr="00231F20">
        <w:rPr>
          <w:rFonts w:ascii="微软雅黑" w:eastAsia="微软雅黑" w:hAnsi="微软雅黑"/>
        </w:rPr>
        <w:t>编号、员工姓名、性别、员工手机、当前归属部门，均只展示，不允许编辑</w:t>
      </w:r>
    </w:p>
    <w:p w:rsidR="00BE711B" w:rsidRPr="00231F20" w:rsidRDefault="00BE711B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当前</w:t>
      </w:r>
      <w:r w:rsidRPr="00231F20">
        <w:rPr>
          <w:rFonts w:ascii="微软雅黑" w:eastAsia="微软雅黑" w:hAnsi="微软雅黑"/>
        </w:rPr>
        <w:t>归属部门取值=员工编号对应的员工信息中的归属部门</w:t>
      </w:r>
    </w:p>
    <w:p w:rsidR="00BE711B" w:rsidRPr="00231F20" w:rsidRDefault="00BE711B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调整后</w:t>
      </w:r>
      <w:r w:rsidRPr="00231F20">
        <w:rPr>
          <w:rFonts w:ascii="微软雅黑" w:eastAsia="微软雅黑" w:hAnsi="微软雅黑"/>
        </w:rPr>
        <w:t>归属部门，</w:t>
      </w:r>
      <w:r w:rsidRPr="00231F20">
        <w:rPr>
          <w:rFonts w:ascii="微软雅黑" w:eastAsia="微软雅黑" w:hAnsi="微软雅黑" w:hint="eastAsia"/>
        </w:rPr>
        <w:t>为</w:t>
      </w:r>
      <w:r w:rsidRPr="00231F20">
        <w:rPr>
          <w:rFonts w:ascii="微软雅黑" w:eastAsia="微软雅黑" w:hAnsi="微软雅黑"/>
        </w:rPr>
        <w:t>文本框，</w:t>
      </w: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选择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进入部门选择页面，</w:t>
      </w:r>
      <w:r w:rsidRPr="00231F20">
        <w:rPr>
          <w:rFonts w:ascii="微软雅黑" w:eastAsia="微软雅黑" w:hAnsi="微软雅黑" w:hint="eastAsia"/>
        </w:rPr>
        <w:t>确定</w:t>
      </w:r>
      <w:r w:rsidRPr="00231F20">
        <w:rPr>
          <w:rFonts w:ascii="微软雅黑" w:eastAsia="微软雅黑" w:hAnsi="微软雅黑"/>
        </w:rPr>
        <w:t>选择后</w:t>
      </w:r>
      <w:r w:rsidRPr="00231F20">
        <w:rPr>
          <w:rFonts w:ascii="微软雅黑" w:eastAsia="微软雅黑" w:hAnsi="微软雅黑" w:hint="eastAsia"/>
        </w:rPr>
        <w:t>将</w:t>
      </w:r>
      <w:r w:rsidRPr="00231F20">
        <w:rPr>
          <w:rFonts w:ascii="微软雅黑" w:eastAsia="微软雅黑" w:hAnsi="微软雅黑"/>
        </w:rPr>
        <w:t>部门名称带入文本框。</w:t>
      </w:r>
    </w:p>
    <w:p w:rsidR="004547E7" w:rsidRPr="00231F20" w:rsidRDefault="004547E7" w:rsidP="00BE711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选择页面中的部门，为</w:t>
      </w:r>
      <w:r w:rsidRPr="00231F20">
        <w:rPr>
          <w:rFonts w:ascii="微软雅黑" w:eastAsia="微软雅黑" w:hAnsi="微软雅黑" w:hint="eastAsia"/>
        </w:rPr>
        <w:t>状态</w:t>
      </w:r>
      <w:r w:rsidRPr="00231F20">
        <w:rPr>
          <w:rFonts w:ascii="微软雅黑" w:eastAsia="微软雅黑" w:hAnsi="微软雅黑"/>
        </w:rPr>
        <w:t>有效的所有部门，以树状结构展示。</w:t>
      </w:r>
    </w:p>
    <w:p w:rsidR="00587A9C" w:rsidRPr="00231F20" w:rsidRDefault="00587A9C" w:rsidP="00EC46E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</w:t>
      </w:r>
      <w:r w:rsidRPr="00231F20">
        <w:rPr>
          <w:rFonts w:ascii="微软雅黑" w:eastAsia="微软雅黑" w:hAnsi="微软雅黑"/>
        </w:rPr>
        <w:t>说明</w:t>
      </w:r>
    </w:p>
    <w:p w:rsidR="00587A9C" w:rsidRPr="00231F20" w:rsidRDefault="00587A9C" w:rsidP="00587A9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员工列表中，选中某个是否离职为‘</w:t>
      </w:r>
      <w:r w:rsidRPr="00231F20">
        <w:rPr>
          <w:rFonts w:ascii="微软雅黑" w:eastAsia="微软雅黑" w:hAnsi="微软雅黑" w:hint="eastAsia"/>
        </w:rPr>
        <w:t>在职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员工，【</w:t>
      </w:r>
      <w:r w:rsidRPr="00231F20">
        <w:rPr>
          <w:rFonts w:ascii="微软雅黑" w:eastAsia="微软雅黑" w:hAnsi="微软雅黑" w:hint="eastAsia"/>
        </w:rPr>
        <w:t>分配</w:t>
      </w:r>
      <w:r w:rsidRPr="00231F20">
        <w:rPr>
          <w:rFonts w:ascii="微软雅黑" w:eastAsia="微软雅黑" w:hAnsi="微软雅黑"/>
        </w:rPr>
        <w:t>部门】</w:t>
      </w:r>
      <w:r w:rsidRPr="00231F20">
        <w:rPr>
          <w:rFonts w:ascii="微软雅黑" w:eastAsia="微软雅黑" w:hAnsi="微软雅黑" w:hint="eastAsia"/>
        </w:rPr>
        <w:t>功能</w:t>
      </w:r>
      <w:r w:rsidRPr="00231F20">
        <w:rPr>
          <w:rFonts w:ascii="微软雅黑" w:eastAsia="微软雅黑" w:hAnsi="微软雅黑"/>
        </w:rPr>
        <w:t>按钮被激活，点击弹出分配部门页面</w:t>
      </w:r>
    </w:p>
    <w:p w:rsidR="00587A9C" w:rsidRPr="00231F20" w:rsidRDefault="00587A9C" w:rsidP="00587A9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分配部门页面中，</w:t>
      </w:r>
      <w:r w:rsidR="004547E7" w:rsidRPr="00231F20">
        <w:rPr>
          <w:rFonts w:ascii="微软雅黑" w:eastAsia="微软雅黑" w:hAnsi="微软雅黑" w:hint="eastAsia"/>
        </w:rPr>
        <w:t>点击</w:t>
      </w:r>
      <w:r w:rsidR="004547E7" w:rsidRPr="00231F20">
        <w:rPr>
          <w:rFonts w:ascii="微软雅黑" w:eastAsia="微软雅黑" w:hAnsi="微软雅黑"/>
        </w:rPr>
        <w:t>【</w:t>
      </w:r>
      <w:r w:rsidR="004547E7" w:rsidRPr="00231F20">
        <w:rPr>
          <w:rFonts w:ascii="微软雅黑" w:eastAsia="微软雅黑" w:hAnsi="微软雅黑" w:hint="eastAsia"/>
        </w:rPr>
        <w:t>调整后</w:t>
      </w:r>
      <w:r w:rsidR="004547E7" w:rsidRPr="00231F20">
        <w:rPr>
          <w:rFonts w:ascii="微软雅黑" w:eastAsia="微软雅黑" w:hAnsi="微软雅黑"/>
        </w:rPr>
        <w:t>归属部门】</w:t>
      </w:r>
      <w:r w:rsidR="004547E7" w:rsidRPr="00231F20">
        <w:rPr>
          <w:rFonts w:ascii="微软雅黑" w:eastAsia="微软雅黑" w:hAnsi="微软雅黑" w:hint="eastAsia"/>
        </w:rPr>
        <w:t>后</w:t>
      </w:r>
      <w:r w:rsidR="004547E7" w:rsidRPr="00231F20">
        <w:rPr>
          <w:rFonts w:ascii="微软雅黑" w:eastAsia="微软雅黑" w:hAnsi="微软雅黑"/>
        </w:rPr>
        <w:t>的选择，弹出部门选择页面，</w:t>
      </w:r>
    </w:p>
    <w:p w:rsidR="004547E7" w:rsidRPr="00231F20" w:rsidRDefault="004547E7" w:rsidP="00EC46E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 xml:space="preserve">业务规则 </w:t>
      </w:r>
    </w:p>
    <w:p w:rsidR="004547E7" w:rsidRPr="00231F20" w:rsidRDefault="004547E7" w:rsidP="00D94607">
      <w:pPr>
        <w:pStyle w:val="a5"/>
        <w:numPr>
          <w:ilvl w:val="0"/>
          <w:numId w:val="8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分配部门页面中</w:t>
      </w: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保存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需要校验调整后归属部门是否为空，若为空，则提示“</w:t>
      </w:r>
      <w:r w:rsidR="004403A6" w:rsidRPr="00231F20">
        <w:rPr>
          <w:rFonts w:ascii="微软雅黑" w:eastAsia="微软雅黑" w:hAnsi="微软雅黑" w:hint="eastAsia"/>
        </w:rPr>
        <w:t>调整后</w:t>
      </w:r>
      <w:r w:rsidR="004403A6" w:rsidRPr="00231F20">
        <w:rPr>
          <w:rFonts w:ascii="微软雅黑" w:eastAsia="微软雅黑" w:hAnsi="微软雅黑"/>
        </w:rPr>
        <w:t>归属部门不允许为空</w:t>
      </w:r>
      <w:r w:rsidRPr="00231F20">
        <w:rPr>
          <w:rFonts w:ascii="微软雅黑" w:eastAsia="微软雅黑" w:hAnsi="微软雅黑"/>
        </w:rPr>
        <w:t>”</w:t>
      </w:r>
    </w:p>
    <w:p w:rsidR="004403A6" w:rsidRPr="00231F20" w:rsidRDefault="004403A6" w:rsidP="00A1622D">
      <w:pPr>
        <w:pStyle w:val="a5"/>
        <w:ind w:left="420" w:firstLineChars="400" w:firstLine="84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若校验</w:t>
      </w:r>
      <w:r w:rsidRPr="00231F20">
        <w:rPr>
          <w:rFonts w:ascii="微软雅黑" w:eastAsia="微软雅黑" w:hAnsi="微软雅黑"/>
        </w:rPr>
        <w:t>通过，则更新员工信息</w:t>
      </w:r>
      <w:r w:rsidRPr="00231F20">
        <w:rPr>
          <w:rFonts w:ascii="微软雅黑" w:eastAsia="微软雅黑" w:hAnsi="微软雅黑" w:hint="eastAsia"/>
        </w:rPr>
        <w:t>中</w:t>
      </w:r>
      <w:r w:rsidRPr="00231F20">
        <w:rPr>
          <w:rFonts w:ascii="微软雅黑" w:eastAsia="微软雅黑" w:hAnsi="微软雅黑"/>
        </w:rPr>
        <w:t>的</w:t>
      </w:r>
      <w:r w:rsidRPr="00231F20">
        <w:rPr>
          <w:rFonts w:ascii="微软雅黑" w:eastAsia="微软雅黑" w:hAnsi="微软雅黑" w:hint="eastAsia"/>
        </w:rPr>
        <w:t>归属</w:t>
      </w:r>
      <w:r w:rsidRPr="00231F20">
        <w:rPr>
          <w:rFonts w:ascii="微软雅黑" w:eastAsia="微软雅黑" w:hAnsi="微软雅黑"/>
        </w:rPr>
        <w:t>部门=调整后</w:t>
      </w:r>
      <w:r w:rsidRPr="00231F20">
        <w:rPr>
          <w:rFonts w:ascii="微软雅黑" w:eastAsia="微软雅黑" w:hAnsi="微软雅黑" w:hint="eastAsia"/>
        </w:rPr>
        <w:t>归属</w:t>
      </w:r>
      <w:r w:rsidRPr="00231F20">
        <w:rPr>
          <w:rFonts w:ascii="微软雅黑" w:eastAsia="微软雅黑" w:hAnsi="微软雅黑"/>
        </w:rPr>
        <w:t>部门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并</w:t>
      </w:r>
      <w:r w:rsidRPr="00231F20">
        <w:rPr>
          <w:rFonts w:ascii="微软雅黑" w:eastAsia="微软雅黑" w:hAnsi="微软雅黑" w:hint="eastAsia"/>
        </w:rPr>
        <w:t>提示</w:t>
      </w:r>
      <w:r w:rsidRPr="00231F20">
        <w:rPr>
          <w:rFonts w:ascii="微软雅黑" w:eastAsia="微软雅黑" w:hAnsi="微软雅黑"/>
        </w:rPr>
        <w:t>成功，关闭分配部门页面，返回</w:t>
      </w:r>
      <w:r w:rsidRPr="00231F20">
        <w:rPr>
          <w:rFonts w:ascii="微软雅黑" w:eastAsia="微软雅黑" w:hAnsi="微软雅黑" w:hint="eastAsia"/>
        </w:rPr>
        <w:t>到</w:t>
      </w:r>
      <w:r w:rsidRPr="00231F20">
        <w:rPr>
          <w:rFonts w:ascii="微软雅黑" w:eastAsia="微软雅黑" w:hAnsi="微软雅黑"/>
        </w:rPr>
        <w:t>员工列表页。</w:t>
      </w:r>
    </w:p>
    <w:p w:rsidR="004B21B9" w:rsidRPr="00A1622D" w:rsidRDefault="004403A6" w:rsidP="00D94607">
      <w:pPr>
        <w:pStyle w:val="a5"/>
        <w:numPr>
          <w:ilvl w:val="0"/>
          <w:numId w:val="83"/>
        </w:numPr>
        <w:ind w:firstLineChars="0"/>
        <w:rPr>
          <w:rFonts w:ascii="微软雅黑" w:eastAsia="微软雅黑" w:hAnsi="微软雅黑"/>
        </w:rPr>
      </w:pPr>
      <w:r w:rsidRPr="00A1622D">
        <w:rPr>
          <w:rFonts w:ascii="微软雅黑" w:eastAsia="微软雅黑" w:hAnsi="微软雅黑" w:hint="eastAsia"/>
        </w:rPr>
        <w:t>在</w:t>
      </w:r>
      <w:r w:rsidRPr="00A1622D">
        <w:rPr>
          <w:rFonts w:ascii="微软雅黑" w:eastAsia="微软雅黑" w:hAnsi="微软雅黑"/>
        </w:rPr>
        <w:t>分配部门页面中点击【</w:t>
      </w:r>
      <w:r w:rsidRPr="00A1622D">
        <w:rPr>
          <w:rFonts w:ascii="微软雅黑" w:eastAsia="微软雅黑" w:hAnsi="微软雅黑" w:hint="eastAsia"/>
        </w:rPr>
        <w:t>取消</w:t>
      </w:r>
      <w:r w:rsidRPr="00A1622D">
        <w:rPr>
          <w:rFonts w:ascii="微软雅黑" w:eastAsia="微软雅黑" w:hAnsi="微软雅黑"/>
        </w:rPr>
        <w:t>】</w:t>
      </w:r>
      <w:r w:rsidRPr="00A1622D">
        <w:rPr>
          <w:rFonts w:ascii="微软雅黑" w:eastAsia="微软雅黑" w:hAnsi="微软雅黑" w:hint="eastAsia"/>
        </w:rPr>
        <w:t>，</w:t>
      </w:r>
      <w:r w:rsidRPr="00A1622D">
        <w:rPr>
          <w:rFonts w:ascii="微软雅黑" w:eastAsia="微软雅黑" w:hAnsi="微软雅黑"/>
        </w:rPr>
        <w:t>则关闭分配部门页面</w:t>
      </w:r>
      <w:r w:rsidRPr="00A1622D">
        <w:rPr>
          <w:rFonts w:ascii="微软雅黑" w:eastAsia="微软雅黑" w:hAnsi="微软雅黑" w:hint="eastAsia"/>
        </w:rPr>
        <w:t>，</w:t>
      </w:r>
      <w:r w:rsidRPr="00A1622D">
        <w:rPr>
          <w:rFonts w:ascii="微软雅黑" w:eastAsia="微软雅黑" w:hAnsi="微软雅黑"/>
        </w:rPr>
        <w:t>返回</w:t>
      </w:r>
      <w:r w:rsidRPr="00A1622D">
        <w:rPr>
          <w:rFonts w:ascii="微软雅黑" w:eastAsia="微软雅黑" w:hAnsi="微软雅黑" w:hint="eastAsia"/>
        </w:rPr>
        <w:t>到</w:t>
      </w:r>
      <w:r w:rsidRPr="00A1622D">
        <w:rPr>
          <w:rFonts w:ascii="微软雅黑" w:eastAsia="微软雅黑" w:hAnsi="微软雅黑"/>
        </w:rPr>
        <w:t>员工列表页。</w:t>
      </w:r>
    </w:p>
    <w:p w:rsidR="007F02C2" w:rsidRPr="00A1622D" w:rsidRDefault="007F02C2" w:rsidP="00D94607">
      <w:pPr>
        <w:pStyle w:val="a5"/>
        <w:numPr>
          <w:ilvl w:val="0"/>
          <w:numId w:val="83"/>
        </w:numPr>
        <w:ind w:firstLineChars="0"/>
        <w:rPr>
          <w:rFonts w:ascii="微软雅黑" w:eastAsia="微软雅黑" w:hAnsi="微软雅黑"/>
        </w:rPr>
      </w:pPr>
      <w:r w:rsidRPr="00A1622D">
        <w:rPr>
          <w:rFonts w:ascii="微软雅黑" w:eastAsia="微软雅黑" w:hAnsi="微软雅黑" w:hint="eastAsia"/>
        </w:rPr>
        <w:t>部门</w:t>
      </w:r>
      <w:r w:rsidRPr="00A1622D">
        <w:rPr>
          <w:rFonts w:ascii="微软雅黑" w:eastAsia="微软雅黑" w:hAnsi="微软雅黑"/>
        </w:rPr>
        <w:t>选择页面规则见</w:t>
      </w:r>
      <w:r w:rsidR="00AB3B87">
        <w:rPr>
          <w:rFonts w:ascii="微软雅黑" w:eastAsia="微软雅黑" w:hAnsi="微软雅黑" w:hint="eastAsia"/>
        </w:rPr>
        <w:t>2.11.1</w:t>
      </w:r>
    </w:p>
    <w:p w:rsidR="008E65C2" w:rsidRPr="00231F20" w:rsidRDefault="008E65C2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20" w:name="_Toc536089939"/>
      <w:r w:rsidRPr="00231F20">
        <w:rPr>
          <w:rFonts w:ascii="微软雅黑" w:eastAsia="微软雅黑" w:hAnsi="微软雅黑" w:hint="eastAsia"/>
        </w:rPr>
        <w:t>【导出】功能</w:t>
      </w:r>
      <w:bookmarkEnd w:id="620"/>
    </w:p>
    <w:p w:rsidR="004B21B9" w:rsidRPr="00231F20" w:rsidRDefault="008E65C2" w:rsidP="00EC46EA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</w:t>
      </w:r>
      <w:r w:rsidRPr="00231F20">
        <w:rPr>
          <w:rFonts w:ascii="微软雅黑" w:eastAsia="微软雅黑" w:hAnsi="微软雅黑"/>
        </w:rPr>
        <w:t>表单</w:t>
      </w:r>
    </w:p>
    <w:p w:rsidR="008E65C2" w:rsidRPr="00231F20" w:rsidRDefault="008E65C2" w:rsidP="008E65C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字段</w:t>
      </w:r>
      <w:r w:rsidRPr="00231F20">
        <w:rPr>
          <w:rFonts w:ascii="微软雅黑" w:eastAsia="微软雅黑" w:hAnsi="微软雅黑"/>
        </w:rPr>
        <w:t>可选项与列表页相同</w:t>
      </w:r>
    </w:p>
    <w:p w:rsidR="008E65C2" w:rsidRPr="00231F20" w:rsidRDefault="008E65C2" w:rsidP="00EC46EA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</w:t>
      </w:r>
      <w:r w:rsidRPr="00231F20">
        <w:rPr>
          <w:rFonts w:ascii="微软雅黑" w:eastAsia="微软雅黑" w:hAnsi="微软雅黑"/>
        </w:rPr>
        <w:t>说明</w:t>
      </w:r>
    </w:p>
    <w:p w:rsidR="008E65C2" w:rsidRPr="00231F20" w:rsidRDefault="008E65C2" w:rsidP="008E65C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导出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弹出</w:t>
      </w:r>
      <w:r w:rsidRPr="00231F20">
        <w:rPr>
          <w:rFonts w:ascii="微软雅黑" w:eastAsia="微软雅黑" w:hAnsi="微软雅黑" w:hint="eastAsia"/>
        </w:rPr>
        <w:t>导出</w:t>
      </w:r>
      <w:r w:rsidRPr="00231F20">
        <w:rPr>
          <w:rFonts w:ascii="微软雅黑" w:eastAsia="微软雅黑" w:hAnsi="微软雅黑"/>
        </w:rPr>
        <w:t>字段选择页面</w:t>
      </w:r>
    </w:p>
    <w:p w:rsidR="008E65C2" w:rsidRPr="00231F20" w:rsidRDefault="008E65C2" w:rsidP="00EC46EA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</w:t>
      </w:r>
      <w:r w:rsidRPr="00231F20">
        <w:rPr>
          <w:rFonts w:ascii="微软雅黑" w:eastAsia="微软雅黑" w:hAnsi="微软雅黑"/>
        </w:rPr>
        <w:t>规则</w:t>
      </w:r>
    </w:p>
    <w:p w:rsidR="008E65C2" w:rsidRPr="00231F20" w:rsidRDefault="008E65C2" w:rsidP="00EC46EA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导出</w:t>
      </w:r>
      <w:r w:rsidRPr="00231F20">
        <w:rPr>
          <w:rFonts w:ascii="微软雅黑" w:eastAsia="微软雅黑" w:hAnsi="微软雅黑"/>
        </w:rPr>
        <w:t>数据范围</w:t>
      </w:r>
    </w:p>
    <w:p w:rsidR="008E65C2" w:rsidRPr="00231F20" w:rsidRDefault="008E65C2" w:rsidP="008E65C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若</w:t>
      </w:r>
      <w:r w:rsidRPr="00231F20">
        <w:rPr>
          <w:rFonts w:ascii="微软雅黑" w:eastAsia="微软雅黑" w:hAnsi="微软雅黑"/>
        </w:rPr>
        <w:t>查询条件为空，则导出</w:t>
      </w:r>
      <w:r w:rsidR="00624559" w:rsidRPr="00231F20">
        <w:rPr>
          <w:rFonts w:ascii="微软雅黑" w:eastAsia="微软雅黑" w:hAnsi="微软雅黑" w:hint="eastAsia"/>
        </w:rPr>
        <w:t>全部</w:t>
      </w:r>
      <w:r w:rsidRPr="00231F20">
        <w:rPr>
          <w:rFonts w:ascii="微软雅黑" w:eastAsia="微软雅黑" w:hAnsi="微软雅黑"/>
        </w:rPr>
        <w:t>数据</w:t>
      </w:r>
    </w:p>
    <w:p w:rsidR="008E65C2" w:rsidRPr="00231F20" w:rsidRDefault="008E65C2" w:rsidP="008E65C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查询条件非空，则导出满足查询条件的数据</w:t>
      </w:r>
    </w:p>
    <w:p w:rsidR="008E65C2" w:rsidRPr="00231F20" w:rsidRDefault="008E65C2" w:rsidP="00EC46EA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导出excel字段</w:t>
      </w:r>
    </w:p>
    <w:p w:rsidR="008E65C2" w:rsidRPr="00231F20" w:rsidRDefault="00624559" w:rsidP="008E65C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在导出</w:t>
      </w:r>
      <w:r w:rsidRPr="00231F20">
        <w:rPr>
          <w:rFonts w:ascii="微软雅黑" w:eastAsia="微软雅黑" w:hAnsi="微软雅黑"/>
        </w:rPr>
        <w:t>字段选择页面，选择了哪些字段，文件</w:t>
      </w:r>
      <w:r w:rsidRPr="00231F20">
        <w:rPr>
          <w:rFonts w:ascii="微软雅黑" w:eastAsia="微软雅黑" w:hAnsi="微软雅黑" w:hint="eastAsia"/>
        </w:rPr>
        <w:t>中</w:t>
      </w:r>
      <w:r w:rsidRPr="00231F20">
        <w:rPr>
          <w:rFonts w:ascii="微软雅黑" w:eastAsia="微软雅黑" w:hAnsi="微软雅黑"/>
        </w:rPr>
        <w:t>就显示哪些字段。</w:t>
      </w:r>
    </w:p>
    <w:p w:rsidR="00624559" w:rsidRPr="00231F20" w:rsidRDefault="00624559" w:rsidP="00EC46EA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确认</w:t>
      </w:r>
      <w:r w:rsidRPr="00231F20">
        <w:rPr>
          <w:rFonts w:ascii="微软雅黑" w:eastAsia="微软雅黑" w:hAnsi="微软雅黑"/>
        </w:rPr>
        <w:t>导出</w:t>
      </w:r>
    </w:p>
    <w:p w:rsidR="00A1622D" w:rsidRDefault="00A1622D" w:rsidP="00624559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导出字段选择页面中，点击</w:t>
      </w:r>
      <w:r>
        <w:rPr>
          <w:rFonts w:ascii="微软雅黑" w:eastAsia="微软雅黑" w:hAnsi="微软雅黑" w:hint="eastAsia"/>
        </w:rPr>
        <w:t>【确认</w:t>
      </w:r>
      <w:r>
        <w:rPr>
          <w:rFonts w:ascii="微软雅黑" w:eastAsia="微软雅黑" w:hAnsi="微软雅黑"/>
        </w:rPr>
        <w:t>导出</w:t>
      </w:r>
      <w:r>
        <w:rPr>
          <w:rFonts w:ascii="微软雅黑" w:eastAsia="微软雅黑" w:hAnsi="微软雅黑" w:hint="eastAsia"/>
        </w:rPr>
        <w:t>】</w:t>
      </w:r>
    </w:p>
    <w:p w:rsidR="00624559" w:rsidRPr="00231F20" w:rsidRDefault="00624559" w:rsidP="00624559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字段</w:t>
      </w:r>
      <w:r w:rsidRPr="00231F20">
        <w:rPr>
          <w:rFonts w:ascii="微软雅黑" w:eastAsia="微软雅黑" w:hAnsi="微软雅黑"/>
        </w:rPr>
        <w:t>需非空，否则提示，请选择需要导出的字段</w:t>
      </w:r>
    </w:p>
    <w:p w:rsidR="00624559" w:rsidRPr="00231F20" w:rsidRDefault="00624559" w:rsidP="00624559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导出</w:t>
      </w:r>
      <w:r w:rsidRPr="00231F20">
        <w:rPr>
          <w:rFonts w:ascii="微软雅黑" w:eastAsia="微软雅黑" w:hAnsi="微软雅黑"/>
        </w:rPr>
        <w:t>成功后，提示“</w:t>
      </w:r>
      <w:r w:rsidRPr="00231F20">
        <w:rPr>
          <w:rFonts w:ascii="微软雅黑" w:eastAsia="微软雅黑" w:hAnsi="微软雅黑" w:hint="eastAsia"/>
        </w:rPr>
        <w:t>文件</w:t>
      </w:r>
      <w:r w:rsidRPr="00231F20">
        <w:rPr>
          <w:rFonts w:ascii="微软雅黑" w:eastAsia="微软雅黑" w:hAnsi="微软雅黑"/>
        </w:rPr>
        <w:t>导出</w:t>
      </w:r>
      <w:r w:rsidRPr="00231F20">
        <w:rPr>
          <w:rFonts w:ascii="微软雅黑" w:eastAsia="微软雅黑" w:hAnsi="微软雅黑" w:hint="eastAsia"/>
        </w:rPr>
        <w:t>成功</w:t>
      </w:r>
      <w:r w:rsidRPr="00231F20">
        <w:rPr>
          <w:rFonts w:ascii="微软雅黑" w:eastAsia="微软雅黑" w:hAnsi="微软雅黑"/>
        </w:rPr>
        <w:t>”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并返回到员工管理列表页</w:t>
      </w:r>
    </w:p>
    <w:p w:rsidR="00624559" w:rsidRDefault="00624559" w:rsidP="00EC46EA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取消</w:t>
      </w:r>
    </w:p>
    <w:p w:rsidR="00A1622D" w:rsidRPr="00A1622D" w:rsidRDefault="00A1622D" w:rsidP="00A1622D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导出字段选择页面中，点击</w:t>
      </w:r>
      <w:r>
        <w:rPr>
          <w:rFonts w:ascii="微软雅黑" w:eastAsia="微软雅黑" w:hAnsi="微软雅黑" w:hint="eastAsia"/>
        </w:rPr>
        <w:t>【取消】</w:t>
      </w:r>
    </w:p>
    <w:p w:rsidR="008E65C2" w:rsidRPr="00231F20" w:rsidRDefault="00624559" w:rsidP="00062A4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则返回</w:t>
      </w:r>
      <w:r w:rsidRPr="00231F20">
        <w:rPr>
          <w:rFonts w:ascii="微软雅黑" w:eastAsia="微软雅黑" w:hAnsi="微软雅黑"/>
        </w:rPr>
        <w:t>到员工管理列表页</w:t>
      </w:r>
    </w:p>
    <w:p w:rsidR="009B575F" w:rsidRPr="00231F20" w:rsidRDefault="009B575F" w:rsidP="00C42305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621" w:name="_Toc536089940"/>
      <w:r w:rsidRPr="00231F20">
        <w:rPr>
          <w:rFonts w:ascii="微软雅黑" w:eastAsia="微软雅黑" w:hAnsi="微软雅黑" w:hint="eastAsia"/>
        </w:rPr>
        <w:t>账号管理</w:t>
      </w:r>
      <w:bookmarkEnd w:id="621"/>
    </w:p>
    <w:p w:rsidR="00DC5ABE" w:rsidRPr="00231F20" w:rsidRDefault="00DC5ABE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22" w:name="_Toc536089941"/>
      <w:r w:rsidRPr="00231F20">
        <w:rPr>
          <w:rFonts w:ascii="微软雅黑" w:eastAsia="微软雅黑" w:hAnsi="微软雅黑" w:hint="eastAsia"/>
        </w:rPr>
        <w:t>列表页</w:t>
      </w:r>
      <w:bookmarkEnd w:id="622"/>
    </w:p>
    <w:p w:rsidR="00DC5ABE" w:rsidRPr="00231F20" w:rsidRDefault="00DC5ABE" w:rsidP="00EC46EA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p w:rsidR="00DC5ABE" w:rsidRPr="00231F20" w:rsidRDefault="00DC5ABE" w:rsidP="00EC46EA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查询条件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1842"/>
        <w:gridCol w:w="4332"/>
      </w:tblGrid>
      <w:tr w:rsidR="00DC5ABE" w:rsidRPr="00231F20" w:rsidTr="00426E9E">
        <w:tc>
          <w:tcPr>
            <w:tcW w:w="1702" w:type="dxa"/>
          </w:tcPr>
          <w:p w:rsidR="00DC5ABE" w:rsidRPr="00231F20" w:rsidRDefault="00DC5ABE" w:rsidP="00426E9E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字段名</w:t>
            </w:r>
          </w:p>
        </w:tc>
        <w:tc>
          <w:tcPr>
            <w:tcW w:w="1842" w:type="dxa"/>
          </w:tcPr>
          <w:p w:rsidR="00DC5ABE" w:rsidRPr="00231F20" w:rsidRDefault="00DC5ABE" w:rsidP="00426E9E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类型</w:t>
            </w:r>
          </w:p>
        </w:tc>
        <w:tc>
          <w:tcPr>
            <w:tcW w:w="4332" w:type="dxa"/>
          </w:tcPr>
          <w:p w:rsidR="00DC5ABE" w:rsidRPr="00231F20" w:rsidRDefault="00DC5ABE" w:rsidP="00426E9E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约束</w:t>
            </w:r>
          </w:p>
        </w:tc>
      </w:tr>
      <w:tr w:rsidR="00DC5ABE" w:rsidRPr="00231F20" w:rsidTr="00426E9E">
        <w:tc>
          <w:tcPr>
            <w:tcW w:w="1702" w:type="dxa"/>
          </w:tcPr>
          <w:p w:rsidR="00DC5ABE" w:rsidRPr="00231F20" w:rsidRDefault="00DC5ABE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登录账号</w:t>
            </w:r>
          </w:p>
        </w:tc>
        <w:tc>
          <w:tcPr>
            <w:tcW w:w="1842" w:type="dxa"/>
          </w:tcPr>
          <w:p w:rsidR="00DC5ABE" w:rsidRPr="00231F20" w:rsidRDefault="00DC5ABE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DC5ABE" w:rsidRPr="00231F20" w:rsidRDefault="00827869" w:rsidP="00827869">
            <w:pPr>
              <w:jc w:val="left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默认为空</w:t>
            </w:r>
            <w:r>
              <w:rPr>
                <w:rFonts w:ascii="微软雅黑" w:eastAsia="微软雅黑" w:hAnsi="微软雅黑" w:cs="宋体"/>
                <w:color w:val="000000"/>
              </w:rPr>
              <w:t>，</w:t>
            </w:r>
            <w:r w:rsidR="00DB69AB" w:rsidRPr="00231F20">
              <w:rPr>
                <w:rFonts w:ascii="微软雅黑" w:eastAsia="微软雅黑" w:hAnsi="微软雅黑" w:cs="宋体" w:hint="eastAsia"/>
                <w:color w:val="000000"/>
              </w:rPr>
              <w:t>支持</w:t>
            </w:r>
            <w:r w:rsidR="00DB69AB" w:rsidRPr="00231F20">
              <w:rPr>
                <w:rFonts w:ascii="微软雅黑" w:eastAsia="微软雅黑" w:hAnsi="微软雅黑" w:cs="宋体"/>
                <w:color w:val="000000"/>
              </w:rPr>
              <w:t>模糊查询</w:t>
            </w:r>
          </w:p>
        </w:tc>
      </w:tr>
      <w:tr w:rsidR="00DC5ABE" w:rsidRPr="00231F20" w:rsidTr="00426E9E">
        <w:tc>
          <w:tcPr>
            <w:tcW w:w="1702" w:type="dxa"/>
          </w:tcPr>
          <w:p w:rsidR="00DC5ABE" w:rsidRPr="00231F20" w:rsidRDefault="00DC5ABE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</w:t>
            </w:r>
            <w:r w:rsidRPr="00231F20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842" w:type="dxa"/>
          </w:tcPr>
          <w:p w:rsidR="00DC5ABE" w:rsidRPr="00231F20" w:rsidRDefault="00DC5ABE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DC5ABE" w:rsidRPr="00231F20" w:rsidRDefault="00827869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默认为空</w:t>
            </w:r>
            <w:r>
              <w:rPr>
                <w:rFonts w:ascii="微软雅黑" w:eastAsia="微软雅黑" w:hAnsi="微软雅黑" w:cs="宋体"/>
                <w:color w:val="000000"/>
              </w:rPr>
              <w:t>，</w:t>
            </w:r>
            <w:r w:rsidR="00DB69AB" w:rsidRPr="00231F20">
              <w:rPr>
                <w:rFonts w:ascii="微软雅黑" w:eastAsia="微软雅黑" w:hAnsi="微软雅黑" w:cs="宋体" w:hint="eastAsia"/>
                <w:color w:val="000000"/>
              </w:rPr>
              <w:t>支持</w:t>
            </w:r>
            <w:r w:rsidR="00DB69AB" w:rsidRPr="00231F20">
              <w:rPr>
                <w:rFonts w:ascii="微软雅黑" w:eastAsia="微软雅黑" w:hAnsi="微软雅黑" w:cs="宋体"/>
                <w:color w:val="000000"/>
              </w:rPr>
              <w:t>模糊查询</w:t>
            </w:r>
          </w:p>
        </w:tc>
      </w:tr>
      <w:tr w:rsidR="00DC5ABE" w:rsidRPr="00231F20" w:rsidTr="00426E9E">
        <w:tc>
          <w:tcPr>
            <w:tcW w:w="1702" w:type="dxa"/>
          </w:tcPr>
          <w:p w:rsidR="00DC5ABE" w:rsidRPr="00231F20" w:rsidRDefault="00DC5ABE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员工姓名</w:t>
            </w:r>
          </w:p>
        </w:tc>
        <w:tc>
          <w:tcPr>
            <w:tcW w:w="1842" w:type="dxa"/>
          </w:tcPr>
          <w:p w:rsidR="00DC5ABE" w:rsidRPr="00231F20" w:rsidRDefault="00DC5ABE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DC5ABE" w:rsidRPr="00231F20" w:rsidRDefault="00827869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默认为空</w:t>
            </w:r>
            <w:r>
              <w:rPr>
                <w:rFonts w:ascii="微软雅黑" w:eastAsia="微软雅黑" w:hAnsi="微软雅黑" w:cs="宋体"/>
                <w:color w:val="000000"/>
              </w:rPr>
              <w:t>，</w:t>
            </w:r>
            <w:r w:rsidR="00DB69AB" w:rsidRPr="00231F20">
              <w:rPr>
                <w:rFonts w:ascii="微软雅黑" w:eastAsia="微软雅黑" w:hAnsi="微软雅黑" w:cs="宋体" w:hint="eastAsia"/>
                <w:color w:val="000000"/>
              </w:rPr>
              <w:t>支持</w:t>
            </w:r>
            <w:r w:rsidR="00DB69AB" w:rsidRPr="00231F20">
              <w:rPr>
                <w:rFonts w:ascii="微软雅黑" w:eastAsia="微软雅黑" w:hAnsi="微软雅黑" w:cs="宋体"/>
                <w:color w:val="000000"/>
              </w:rPr>
              <w:t>模糊查询</w:t>
            </w:r>
          </w:p>
        </w:tc>
      </w:tr>
      <w:tr w:rsidR="00DC5ABE" w:rsidRPr="00231F20" w:rsidTr="00426E9E">
        <w:tc>
          <w:tcPr>
            <w:tcW w:w="1702" w:type="dxa"/>
          </w:tcPr>
          <w:p w:rsidR="00DC5ABE" w:rsidRPr="00231F20" w:rsidRDefault="00DC5ABE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数据权限类型</w:t>
            </w:r>
          </w:p>
        </w:tc>
        <w:tc>
          <w:tcPr>
            <w:tcW w:w="1842" w:type="dxa"/>
          </w:tcPr>
          <w:p w:rsidR="00DC5ABE" w:rsidRPr="00231F20" w:rsidRDefault="00DC5ABE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下拉框</w:t>
            </w:r>
          </w:p>
        </w:tc>
        <w:tc>
          <w:tcPr>
            <w:tcW w:w="4332" w:type="dxa"/>
          </w:tcPr>
          <w:p w:rsidR="00DC5ABE" w:rsidRPr="00231F20" w:rsidRDefault="00DC5ABE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默认为全选</w:t>
            </w:r>
            <w:r w:rsidRPr="00231F20">
              <w:rPr>
                <w:rFonts w:ascii="微软雅黑" w:eastAsia="微软雅黑" w:hAnsi="微软雅黑"/>
              </w:rPr>
              <w:t>，可选项为全</w:t>
            </w:r>
            <w:r w:rsidRPr="00231F20">
              <w:rPr>
                <w:rFonts w:ascii="微软雅黑" w:eastAsia="微软雅黑" w:hAnsi="微软雅黑" w:hint="eastAsia"/>
              </w:rPr>
              <w:t>选</w:t>
            </w:r>
            <w:r w:rsidRPr="00231F20">
              <w:rPr>
                <w:rFonts w:ascii="微软雅黑" w:eastAsia="微软雅黑" w:hAnsi="微软雅黑"/>
              </w:rPr>
              <w:t>、</w:t>
            </w:r>
            <w:r w:rsidRPr="00231F20">
              <w:rPr>
                <w:rFonts w:ascii="微软雅黑" w:eastAsia="微软雅黑" w:hAnsi="微软雅黑" w:hint="eastAsia"/>
              </w:rPr>
              <w:t>全部</w:t>
            </w:r>
            <w:r w:rsidRPr="00231F20">
              <w:rPr>
                <w:rFonts w:ascii="微软雅黑" w:eastAsia="微软雅黑" w:hAnsi="微软雅黑"/>
              </w:rPr>
              <w:t>、递归、本</w:t>
            </w:r>
            <w:r w:rsidRPr="00231F20">
              <w:rPr>
                <w:rFonts w:ascii="微软雅黑" w:eastAsia="微软雅黑" w:hAnsi="微软雅黑"/>
              </w:rPr>
              <w:lastRenderedPageBreak/>
              <w:t>部门、本人</w:t>
            </w:r>
            <w:r w:rsidRPr="00231F20">
              <w:rPr>
                <w:rFonts w:ascii="微软雅黑" w:eastAsia="微软雅黑" w:hAnsi="微软雅黑" w:hint="eastAsia"/>
              </w:rPr>
              <w:t>、</w:t>
            </w:r>
            <w:r w:rsidRPr="00231F20">
              <w:rPr>
                <w:rFonts w:ascii="微软雅黑" w:eastAsia="微软雅黑" w:hAnsi="微软雅黑"/>
              </w:rPr>
              <w:t>手动选择</w:t>
            </w:r>
          </w:p>
        </w:tc>
      </w:tr>
      <w:tr w:rsidR="00DC5ABE" w:rsidRPr="00231F20" w:rsidTr="00426E9E">
        <w:tc>
          <w:tcPr>
            <w:tcW w:w="1702" w:type="dxa"/>
          </w:tcPr>
          <w:p w:rsidR="00DC5ABE" w:rsidRPr="00231F20" w:rsidRDefault="00DC5ABE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lastRenderedPageBreak/>
              <w:t>员工所属部门</w:t>
            </w:r>
          </w:p>
        </w:tc>
        <w:tc>
          <w:tcPr>
            <w:tcW w:w="1842" w:type="dxa"/>
          </w:tcPr>
          <w:p w:rsidR="00DC5ABE" w:rsidRPr="00231F20" w:rsidRDefault="00DC5ABE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4332" w:type="dxa"/>
          </w:tcPr>
          <w:p w:rsidR="00DC5ABE" w:rsidRPr="00231F20" w:rsidRDefault="00DC5ABE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点击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选择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弹出部门列表页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部门选中后，需将部门名称</w:t>
            </w:r>
            <w:r w:rsidRPr="00231F20">
              <w:rPr>
                <w:rFonts w:ascii="微软雅黑" w:eastAsia="微软雅黑" w:hAnsi="微软雅黑" w:hint="eastAsia"/>
              </w:rPr>
              <w:t>带出</w:t>
            </w:r>
            <w:r w:rsidRPr="00231F20">
              <w:rPr>
                <w:rFonts w:ascii="微软雅黑" w:eastAsia="微软雅黑" w:hAnsi="微软雅黑"/>
              </w:rPr>
              <w:t>显示在查询条件的文本框中</w:t>
            </w:r>
            <w:r w:rsidR="00827869">
              <w:rPr>
                <w:rFonts w:ascii="微软雅黑" w:eastAsia="微软雅黑" w:hAnsi="微软雅黑" w:hint="eastAsia"/>
              </w:rPr>
              <w:t>，</w:t>
            </w:r>
            <w:r w:rsidR="00827869">
              <w:rPr>
                <w:rFonts w:ascii="微软雅黑" w:eastAsia="微软雅黑" w:hAnsi="微软雅黑"/>
              </w:rPr>
              <w:t>见</w:t>
            </w:r>
            <w:r w:rsidR="00AB3B87">
              <w:rPr>
                <w:rFonts w:ascii="微软雅黑" w:eastAsia="微软雅黑" w:hAnsi="微软雅黑" w:hint="eastAsia"/>
              </w:rPr>
              <w:t>2.11.1</w:t>
            </w:r>
          </w:p>
        </w:tc>
      </w:tr>
      <w:tr w:rsidR="00DC5ABE" w:rsidRPr="00231F20" w:rsidTr="00426E9E">
        <w:tc>
          <w:tcPr>
            <w:tcW w:w="1702" w:type="dxa"/>
          </w:tcPr>
          <w:p w:rsidR="00DC5ABE" w:rsidRPr="00231F20" w:rsidRDefault="00DC5ABE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是否</w:t>
            </w:r>
            <w:r w:rsidRPr="00231F20">
              <w:rPr>
                <w:rFonts w:ascii="微软雅黑" w:eastAsia="微软雅黑" w:hAnsi="微软雅黑"/>
              </w:rPr>
              <w:t>关联员工</w:t>
            </w:r>
          </w:p>
        </w:tc>
        <w:tc>
          <w:tcPr>
            <w:tcW w:w="1842" w:type="dxa"/>
          </w:tcPr>
          <w:p w:rsidR="00DC5ABE" w:rsidRPr="00231F20" w:rsidRDefault="00DC5ABE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下拉框</w:t>
            </w:r>
          </w:p>
        </w:tc>
        <w:tc>
          <w:tcPr>
            <w:tcW w:w="4332" w:type="dxa"/>
          </w:tcPr>
          <w:p w:rsidR="00DC5ABE" w:rsidRDefault="00DC5ABE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为全部，可选项为</w:t>
            </w:r>
            <w:r w:rsidRPr="00231F20">
              <w:rPr>
                <w:rFonts w:ascii="微软雅黑" w:eastAsia="微软雅黑" w:hAnsi="微软雅黑" w:hint="eastAsia"/>
              </w:rPr>
              <w:t>全部</w:t>
            </w:r>
            <w:r w:rsidRPr="00231F20">
              <w:rPr>
                <w:rFonts w:ascii="微软雅黑" w:eastAsia="微软雅黑" w:hAnsi="微软雅黑"/>
              </w:rPr>
              <w:t>、是、否</w:t>
            </w:r>
          </w:p>
          <w:p w:rsidR="00827869" w:rsidRDefault="00827869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  <w:r>
              <w:rPr>
                <w:rFonts w:ascii="微软雅黑" w:eastAsia="微软雅黑" w:hAnsi="微软雅黑"/>
              </w:rPr>
              <w:t>：指的是账号关联的员工</w:t>
            </w:r>
          </w:p>
          <w:p w:rsidR="00827869" w:rsidRPr="00827869" w:rsidRDefault="00827869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  <w:r>
              <w:rPr>
                <w:rFonts w:ascii="微软雅黑" w:eastAsia="微软雅黑" w:hAnsi="微软雅黑"/>
              </w:rPr>
              <w:t>：指的是账号未关联员工</w:t>
            </w:r>
          </w:p>
        </w:tc>
      </w:tr>
      <w:tr w:rsidR="00DC5ABE" w:rsidRPr="00231F20" w:rsidTr="00426E9E">
        <w:tc>
          <w:tcPr>
            <w:tcW w:w="1702" w:type="dxa"/>
          </w:tcPr>
          <w:p w:rsidR="00DC5ABE" w:rsidRPr="00231F20" w:rsidRDefault="009405A1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账号</w:t>
            </w:r>
            <w:r w:rsidRPr="00231F20"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1842" w:type="dxa"/>
          </w:tcPr>
          <w:p w:rsidR="00DC5ABE" w:rsidRPr="00231F20" w:rsidRDefault="009405A1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</w:t>
            </w:r>
            <w:r w:rsidRPr="00231F20">
              <w:rPr>
                <w:rFonts w:ascii="微软雅黑" w:eastAsia="微软雅黑" w:hAnsi="微软雅黑"/>
              </w:rPr>
              <w:t>选项</w:t>
            </w:r>
          </w:p>
        </w:tc>
        <w:tc>
          <w:tcPr>
            <w:tcW w:w="4332" w:type="dxa"/>
          </w:tcPr>
          <w:p w:rsidR="00DC5ABE" w:rsidRPr="00231F20" w:rsidRDefault="009405A1" w:rsidP="00DC5AB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为全部，可选项为无效、正常、冻结</w:t>
            </w:r>
          </w:p>
        </w:tc>
      </w:tr>
    </w:tbl>
    <w:p w:rsidR="009405A1" w:rsidRPr="00231F20" w:rsidRDefault="009405A1" w:rsidP="00EC46EA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</w:p>
    <w:p w:rsidR="00DC5ABE" w:rsidRPr="00231F20" w:rsidRDefault="009405A1" w:rsidP="00DC5ABE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单选框</w:t>
      </w:r>
      <w:r w:rsidRPr="00231F20">
        <w:rPr>
          <w:rFonts w:ascii="微软雅黑" w:eastAsia="微软雅黑" w:hAnsi="微软雅黑"/>
        </w:rPr>
        <w:t>、登录账号</w:t>
      </w:r>
      <w:ins w:id="623" w:author="春苹" w:date="2019-01-21T15:39:00Z">
        <w:r w:rsidR="002D3A68">
          <w:rPr>
            <w:rFonts w:ascii="微软雅黑" w:eastAsia="微软雅黑" w:hAnsi="微软雅黑" w:hint="eastAsia"/>
          </w:rPr>
          <w:t>（点击</w:t>
        </w:r>
        <w:r w:rsidR="002D3A68">
          <w:rPr>
            <w:rFonts w:ascii="微软雅黑" w:eastAsia="微软雅黑" w:hAnsi="微软雅黑"/>
          </w:rPr>
          <w:t>可查看</w:t>
        </w:r>
      </w:ins>
      <w:ins w:id="624" w:author="春苹" w:date="2019-01-21T15:40:00Z">
        <w:r w:rsidR="002D3A68">
          <w:rPr>
            <w:rFonts w:ascii="微软雅黑" w:eastAsia="微软雅黑" w:hAnsi="微软雅黑" w:hint="eastAsia"/>
          </w:rPr>
          <w:t>账号</w:t>
        </w:r>
      </w:ins>
      <w:ins w:id="625" w:author="春苹" w:date="2019-01-21T15:39:00Z">
        <w:r w:rsidR="002D3A68">
          <w:rPr>
            <w:rFonts w:ascii="微软雅黑" w:eastAsia="微软雅黑" w:hAnsi="微软雅黑"/>
          </w:rPr>
          <w:t>详情</w:t>
        </w:r>
        <w:r w:rsidR="002D3A68">
          <w:rPr>
            <w:rFonts w:ascii="微软雅黑" w:eastAsia="微软雅黑" w:hAnsi="微软雅黑" w:hint="eastAsia"/>
          </w:rPr>
          <w:t>）</w:t>
        </w:r>
      </w:ins>
      <w:r w:rsidRPr="00231F20">
        <w:rPr>
          <w:rFonts w:ascii="微软雅黑" w:eastAsia="微软雅黑" w:hAnsi="微软雅黑"/>
        </w:rPr>
        <w:t>、员工编号、员工姓名、员工所属部门、数据权限类型、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状态、操作时间、操作人</w:t>
      </w:r>
    </w:p>
    <w:p w:rsidR="00803960" w:rsidRPr="00231F20" w:rsidRDefault="00803960" w:rsidP="00EC46EA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</w:t>
      </w:r>
      <w:r w:rsidRPr="00231F20">
        <w:rPr>
          <w:rFonts w:ascii="微软雅黑" w:eastAsia="微软雅黑" w:hAnsi="微软雅黑"/>
        </w:rPr>
        <w:t>规则</w:t>
      </w:r>
    </w:p>
    <w:p w:rsidR="00DC5ABE" w:rsidRPr="00231F20" w:rsidRDefault="00803960" w:rsidP="00DC5ABE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按照操作</w:t>
      </w:r>
      <w:r w:rsidRPr="00231F20">
        <w:rPr>
          <w:rFonts w:ascii="微软雅黑" w:eastAsia="微软雅黑" w:hAnsi="微软雅黑"/>
        </w:rPr>
        <w:t>时间</w:t>
      </w:r>
      <w:r w:rsidRPr="00231F20">
        <w:rPr>
          <w:rFonts w:ascii="微软雅黑" w:eastAsia="微软雅黑" w:hAnsi="微软雅黑" w:hint="eastAsia"/>
        </w:rPr>
        <w:t>倒序</w:t>
      </w:r>
      <w:r w:rsidRPr="00231F20">
        <w:rPr>
          <w:rFonts w:ascii="微软雅黑" w:eastAsia="微软雅黑" w:hAnsi="微软雅黑"/>
        </w:rPr>
        <w:t>排列展示</w:t>
      </w:r>
    </w:p>
    <w:p w:rsidR="00563BC1" w:rsidRPr="00231F20" w:rsidRDefault="00563BC1" w:rsidP="00DC5ABE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默认</w:t>
      </w:r>
      <w:r w:rsidRPr="00231F20">
        <w:rPr>
          <w:rFonts w:ascii="微软雅黑" w:eastAsia="微软雅黑" w:hAnsi="微软雅黑"/>
        </w:rPr>
        <w:t>展示全部数据</w:t>
      </w:r>
    </w:p>
    <w:p w:rsidR="00563BC1" w:rsidRPr="00231F20" w:rsidRDefault="00563BC1" w:rsidP="00DC5ABE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查询条件为空，点击【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则展示全部数据</w:t>
      </w:r>
    </w:p>
    <w:p w:rsidR="00563BC1" w:rsidRPr="00231F20" w:rsidRDefault="00563BC1" w:rsidP="00DC5ABE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查询条件非空，点击【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则展示满足条件的数据</w:t>
      </w:r>
    </w:p>
    <w:p w:rsidR="00354B64" w:rsidRPr="00231F20" w:rsidRDefault="00354B64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26" w:name="_Toc536089942"/>
      <w:r w:rsidRPr="00231F20">
        <w:rPr>
          <w:rFonts w:ascii="微软雅黑" w:eastAsia="微软雅黑" w:hAnsi="微软雅黑" w:hint="eastAsia"/>
        </w:rPr>
        <w:t>【新建】功能</w:t>
      </w:r>
      <w:bookmarkEnd w:id="626"/>
    </w:p>
    <w:p w:rsidR="00DC5ABE" w:rsidRPr="00231F20" w:rsidRDefault="00354B64" w:rsidP="00EC46EA">
      <w:pPr>
        <w:pStyle w:val="a5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</w:t>
      </w:r>
      <w:r w:rsidRPr="00231F20">
        <w:rPr>
          <w:rFonts w:ascii="微软雅黑" w:eastAsia="微软雅黑" w:hAnsi="微软雅黑"/>
        </w:rPr>
        <w:t>表单</w:t>
      </w:r>
    </w:p>
    <w:p w:rsidR="00354B64" w:rsidRPr="00231F20" w:rsidRDefault="00354B64" w:rsidP="00EC46EA">
      <w:pPr>
        <w:pStyle w:val="a5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新建</w:t>
      </w:r>
      <w:r w:rsidRPr="00231F20">
        <w:rPr>
          <w:rFonts w:ascii="微软雅黑" w:eastAsia="微软雅黑" w:hAnsi="微软雅黑"/>
        </w:rPr>
        <w:t>账号页面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1842"/>
        <w:gridCol w:w="4332"/>
      </w:tblGrid>
      <w:tr w:rsidR="00354B64" w:rsidRPr="00231F20" w:rsidTr="00426E9E">
        <w:tc>
          <w:tcPr>
            <w:tcW w:w="1702" w:type="dxa"/>
          </w:tcPr>
          <w:p w:rsidR="00354B64" w:rsidRPr="00231F20" w:rsidRDefault="00354B64" w:rsidP="00426E9E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字段名</w:t>
            </w:r>
          </w:p>
        </w:tc>
        <w:tc>
          <w:tcPr>
            <w:tcW w:w="1842" w:type="dxa"/>
          </w:tcPr>
          <w:p w:rsidR="00354B64" w:rsidRPr="00231F20" w:rsidRDefault="00354B64" w:rsidP="00426E9E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类型</w:t>
            </w:r>
          </w:p>
        </w:tc>
        <w:tc>
          <w:tcPr>
            <w:tcW w:w="4332" w:type="dxa"/>
          </w:tcPr>
          <w:p w:rsidR="00354B64" w:rsidRPr="00231F20" w:rsidRDefault="00354B64" w:rsidP="00426E9E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约束</w:t>
            </w:r>
          </w:p>
        </w:tc>
      </w:tr>
      <w:tr w:rsidR="00354B64" w:rsidRPr="00231F20" w:rsidTr="00426E9E">
        <w:tc>
          <w:tcPr>
            <w:tcW w:w="1702" w:type="dxa"/>
          </w:tcPr>
          <w:p w:rsidR="00354B64" w:rsidRPr="00231F20" w:rsidRDefault="00354B64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登录账号</w:t>
            </w:r>
          </w:p>
        </w:tc>
        <w:tc>
          <w:tcPr>
            <w:tcW w:w="1842" w:type="dxa"/>
          </w:tcPr>
          <w:p w:rsidR="00354B64" w:rsidRPr="00231F20" w:rsidRDefault="00354B64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827869" w:rsidRPr="00827869" w:rsidRDefault="00354B64" w:rsidP="00354B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827869">
              <w:rPr>
                <w:rFonts w:ascii="微软雅黑" w:eastAsia="微软雅黑" w:hAnsi="微软雅黑" w:hint="eastAsia"/>
              </w:rPr>
              <w:t>默认</w:t>
            </w:r>
            <w:r w:rsidRPr="00827869">
              <w:rPr>
                <w:rFonts w:ascii="微软雅黑" w:eastAsia="微软雅黑" w:hAnsi="微软雅黑"/>
              </w:rPr>
              <w:t>为空，需唯一，必填</w:t>
            </w:r>
          </w:p>
          <w:p w:rsidR="00827869" w:rsidRPr="00827869" w:rsidRDefault="00827869" w:rsidP="00354B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827869">
              <w:rPr>
                <w:rFonts w:ascii="微软雅黑" w:eastAsia="微软雅黑" w:hAnsi="微软雅黑" w:hint="eastAsia"/>
              </w:rPr>
              <w:lastRenderedPageBreak/>
              <w:t>支持6</w:t>
            </w:r>
            <w:r w:rsidRPr="00827869">
              <w:rPr>
                <w:rFonts w:ascii="微软雅黑" w:eastAsia="微软雅黑" w:hAnsi="微软雅黑"/>
              </w:rPr>
              <w:t>-15</w:t>
            </w:r>
            <w:r w:rsidRPr="00827869">
              <w:rPr>
                <w:rFonts w:ascii="微软雅黑" w:eastAsia="微软雅黑" w:hAnsi="微软雅黑" w:hint="eastAsia"/>
              </w:rPr>
              <w:t>位</w:t>
            </w:r>
            <w:r w:rsidRPr="00827869">
              <w:rPr>
                <w:rFonts w:ascii="微软雅黑" w:eastAsia="微软雅黑" w:hAnsi="微软雅黑"/>
              </w:rPr>
              <w:t>字符，</w:t>
            </w:r>
          </w:p>
          <w:p w:rsidR="00827869" w:rsidRPr="00827869" w:rsidRDefault="00827869" w:rsidP="00827869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827869">
              <w:rPr>
                <w:rFonts w:ascii="微软雅黑" w:eastAsia="微软雅黑" w:hAnsi="微软雅黑" w:hint="eastAsia"/>
              </w:rPr>
              <w:t>支持“@”</w:t>
            </w:r>
            <w:r w:rsidRPr="00827869">
              <w:rPr>
                <w:rFonts w:ascii="微软雅黑" w:eastAsia="微软雅黑" w:hAnsi="微软雅黑"/>
              </w:rPr>
              <w:t xml:space="preserve"> “.”“ _”</w:t>
            </w:r>
            <w:r w:rsidR="00BE561E" w:rsidRPr="00827869">
              <w:rPr>
                <w:rFonts w:ascii="微软雅黑" w:eastAsia="微软雅黑" w:hAnsi="微软雅黑"/>
              </w:rPr>
              <w:t>,</w:t>
            </w:r>
            <w:r w:rsidR="00BE561E" w:rsidRPr="00827869">
              <w:rPr>
                <w:rFonts w:ascii="微软雅黑" w:eastAsia="微软雅黑" w:hAnsi="微软雅黑" w:hint="eastAsia"/>
              </w:rPr>
              <w:t>字母</w:t>
            </w:r>
            <w:r w:rsidRPr="00827869">
              <w:rPr>
                <w:rFonts w:ascii="微软雅黑" w:eastAsia="微软雅黑" w:hAnsi="微软雅黑" w:hint="eastAsia"/>
              </w:rPr>
              <w:t>，</w:t>
            </w:r>
            <w:r w:rsidRPr="00827869">
              <w:rPr>
                <w:rFonts w:ascii="微软雅黑" w:eastAsia="微软雅黑" w:hAnsi="微软雅黑"/>
              </w:rPr>
              <w:t>数字</w:t>
            </w:r>
          </w:p>
          <w:p w:rsidR="00354B64" w:rsidRPr="00231F20" w:rsidRDefault="00827869" w:rsidP="00827869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827869">
              <w:rPr>
                <w:rFonts w:ascii="微软雅黑" w:eastAsia="微软雅黑" w:hAnsi="微软雅黑" w:hint="eastAsia"/>
              </w:rPr>
              <w:t>字母</w:t>
            </w:r>
            <w:r w:rsidR="00BE561E" w:rsidRPr="00827869">
              <w:rPr>
                <w:rFonts w:ascii="微软雅黑" w:eastAsia="微软雅黑" w:hAnsi="微软雅黑" w:hint="eastAsia"/>
              </w:rPr>
              <w:t>不</w:t>
            </w:r>
            <w:r w:rsidR="00BE561E" w:rsidRPr="00827869">
              <w:rPr>
                <w:rFonts w:ascii="微软雅黑" w:eastAsia="微软雅黑" w:hAnsi="微软雅黑"/>
              </w:rPr>
              <w:t>区分大小写、自动转小写</w:t>
            </w:r>
          </w:p>
        </w:tc>
      </w:tr>
      <w:tr w:rsidR="00354B64" w:rsidRPr="00231F20" w:rsidTr="00426E9E">
        <w:tc>
          <w:tcPr>
            <w:tcW w:w="1702" w:type="dxa"/>
          </w:tcPr>
          <w:p w:rsidR="00354B64" w:rsidRPr="00231F20" w:rsidRDefault="00354B64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lastRenderedPageBreak/>
              <w:t>密码</w:t>
            </w:r>
          </w:p>
        </w:tc>
        <w:tc>
          <w:tcPr>
            <w:tcW w:w="1842" w:type="dxa"/>
          </w:tcPr>
          <w:p w:rsidR="00354B64" w:rsidRPr="00231F20" w:rsidRDefault="00354B64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7B5AFE" w:rsidRPr="00827869" w:rsidRDefault="00827869" w:rsidP="00827869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27869">
              <w:rPr>
                <w:rFonts w:ascii="微软雅黑" w:eastAsia="微软雅黑" w:hAnsi="微软雅黑" w:cs="宋体" w:hint="eastAsia"/>
                <w:kern w:val="0"/>
                <w:szCs w:val="21"/>
                <w:highlight w:val="yellow"/>
              </w:rPr>
              <w:t>密码规则</w:t>
            </w:r>
            <w:r w:rsidRPr="00827869">
              <w:rPr>
                <w:rFonts w:ascii="微软雅黑" w:eastAsia="微软雅黑" w:hAnsi="微软雅黑" w:cs="宋体"/>
                <w:kern w:val="0"/>
                <w:szCs w:val="21"/>
                <w:highlight w:val="yellow"/>
              </w:rPr>
              <w:t>采取与现有的</w:t>
            </w:r>
            <w:r w:rsidRPr="00827869">
              <w:rPr>
                <w:rFonts w:ascii="微软雅黑" w:eastAsia="微软雅黑" w:hAnsi="微软雅黑" w:cs="宋体" w:hint="eastAsia"/>
                <w:kern w:val="0"/>
                <w:szCs w:val="21"/>
                <w:highlight w:val="yellow"/>
              </w:rPr>
              <w:t>各平台</w:t>
            </w:r>
            <w:r w:rsidRPr="00827869">
              <w:rPr>
                <w:rFonts w:ascii="微软雅黑" w:eastAsia="微软雅黑" w:hAnsi="微软雅黑" w:cs="宋体"/>
                <w:kern w:val="0"/>
                <w:szCs w:val="21"/>
                <w:highlight w:val="yellow"/>
              </w:rPr>
              <w:t>相同的规则</w:t>
            </w:r>
          </w:p>
          <w:p w:rsidR="00F75985" w:rsidRPr="00827869" w:rsidRDefault="00827869" w:rsidP="00827869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27869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  <w:r w:rsidR="007B5AFE" w:rsidRPr="00827869">
              <w:rPr>
                <w:rFonts w:ascii="微软雅黑" w:eastAsia="微软雅黑" w:hAnsi="微软雅黑" w:cs="宋体" w:hint="eastAsia"/>
                <w:kern w:val="0"/>
                <w:szCs w:val="21"/>
              </w:rPr>
              <w:t>密码复杂度要求字大写字母、小写</w:t>
            </w:r>
            <w:r w:rsidR="007B5AFE" w:rsidRPr="00827869">
              <w:rPr>
                <w:rFonts w:ascii="微软雅黑" w:eastAsia="微软雅黑" w:hAnsi="微软雅黑" w:cs="宋体"/>
                <w:kern w:val="0"/>
                <w:szCs w:val="21"/>
              </w:rPr>
              <w:t>字母、</w:t>
            </w:r>
            <w:r w:rsidR="007B5AFE" w:rsidRPr="00827869">
              <w:rPr>
                <w:rFonts w:ascii="微软雅黑" w:eastAsia="微软雅黑" w:hAnsi="微软雅黑" w:cs="宋体" w:hint="eastAsia"/>
                <w:kern w:val="0"/>
                <w:szCs w:val="21"/>
              </w:rPr>
              <w:t>特殊字符、数字、四类选择三种</w:t>
            </w:r>
          </w:p>
        </w:tc>
      </w:tr>
      <w:tr w:rsidR="00354B64" w:rsidRPr="00231F20" w:rsidTr="00426E9E">
        <w:tc>
          <w:tcPr>
            <w:tcW w:w="1702" w:type="dxa"/>
          </w:tcPr>
          <w:p w:rsidR="00354B64" w:rsidRPr="00231F20" w:rsidRDefault="00354B64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关联员工编号</w:t>
            </w:r>
          </w:p>
        </w:tc>
        <w:tc>
          <w:tcPr>
            <w:tcW w:w="1842" w:type="dxa"/>
          </w:tcPr>
          <w:p w:rsidR="00354B64" w:rsidRPr="00231F20" w:rsidRDefault="00354B64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354B64" w:rsidRPr="00231F20" w:rsidRDefault="00354B64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通过【选择】带入</w:t>
            </w:r>
          </w:p>
          <w:p w:rsidR="00354B64" w:rsidRPr="00231F20" w:rsidRDefault="00354B64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点击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选择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弹出员工选择页面，确定选择后，将选中的员工编号带入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</w:p>
          <w:p w:rsidR="00354B64" w:rsidRPr="00231F20" w:rsidRDefault="00354B64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/>
              </w:rPr>
              <w:t>不允许编辑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可通过重新选择员工进行更改</w:t>
            </w:r>
          </w:p>
          <w:p w:rsidR="00354B64" w:rsidRDefault="00354B64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非</w:t>
            </w:r>
            <w:r w:rsidRPr="00231F20">
              <w:rPr>
                <w:rFonts w:ascii="微软雅黑" w:eastAsia="微软雅黑" w:hAnsi="微软雅黑"/>
              </w:rPr>
              <w:t>必填</w:t>
            </w:r>
            <w:r w:rsidR="00827869">
              <w:rPr>
                <w:rFonts w:ascii="微软雅黑" w:eastAsia="微软雅黑" w:hAnsi="微软雅黑" w:hint="eastAsia"/>
              </w:rPr>
              <w:t>。</w:t>
            </w:r>
          </w:p>
          <w:p w:rsidR="00827869" w:rsidRPr="00231F20" w:rsidRDefault="00827869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</w:t>
            </w:r>
            <w:r>
              <w:rPr>
                <w:rFonts w:ascii="微软雅黑" w:eastAsia="微软雅黑" w:hAnsi="微软雅黑"/>
              </w:rPr>
              <w:t>规则见</w:t>
            </w:r>
            <w:r>
              <w:rPr>
                <w:rFonts w:ascii="微软雅黑" w:eastAsia="微软雅黑" w:hAnsi="微软雅黑" w:hint="eastAsia"/>
              </w:rPr>
              <w:t>2.12.2</w:t>
            </w:r>
          </w:p>
        </w:tc>
      </w:tr>
      <w:tr w:rsidR="00354B64" w:rsidRPr="00231F20" w:rsidTr="00426E9E">
        <w:tc>
          <w:tcPr>
            <w:tcW w:w="1702" w:type="dxa"/>
          </w:tcPr>
          <w:p w:rsidR="00354B64" w:rsidRPr="00231F20" w:rsidRDefault="00354B64" w:rsidP="00354B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员工姓名</w:t>
            </w:r>
          </w:p>
        </w:tc>
        <w:tc>
          <w:tcPr>
            <w:tcW w:w="1842" w:type="dxa"/>
          </w:tcPr>
          <w:p w:rsidR="00354B64" w:rsidRPr="00231F20" w:rsidRDefault="00354B64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354B64" w:rsidRPr="00231F20" w:rsidRDefault="00354B64" w:rsidP="00354B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选定</w:t>
            </w:r>
            <w:r w:rsidRPr="00231F20">
              <w:rPr>
                <w:rFonts w:ascii="微软雅黑" w:eastAsia="微软雅黑" w:hAnsi="微软雅黑"/>
              </w:rPr>
              <w:t xml:space="preserve">员工后带入。 </w:t>
            </w:r>
          </w:p>
          <w:p w:rsidR="00354B64" w:rsidRPr="00231F20" w:rsidRDefault="00354B64" w:rsidP="00354B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不允许</w:t>
            </w:r>
            <w:r w:rsidRPr="00231F20">
              <w:rPr>
                <w:rFonts w:ascii="微软雅黑" w:eastAsia="微软雅黑" w:hAnsi="微软雅黑"/>
              </w:rPr>
              <w:t>编辑</w:t>
            </w:r>
          </w:p>
          <w:p w:rsidR="00354B64" w:rsidRPr="00231F20" w:rsidRDefault="00354B64" w:rsidP="00354B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非必填</w:t>
            </w:r>
          </w:p>
        </w:tc>
      </w:tr>
      <w:tr w:rsidR="00354B64" w:rsidRPr="00231F20" w:rsidTr="00426E9E">
        <w:tc>
          <w:tcPr>
            <w:tcW w:w="1702" w:type="dxa"/>
          </w:tcPr>
          <w:p w:rsidR="00354B64" w:rsidRPr="00231F20" w:rsidRDefault="00354B64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数据</w:t>
            </w:r>
            <w:r w:rsidRPr="00231F20">
              <w:rPr>
                <w:rFonts w:ascii="微软雅黑" w:eastAsia="微软雅黑" w:hAnsi="微软雅黑"/>
              </w:rPr>
              <w:t>权限类型</w:t>
            </w:r>
          </w:p>
        </w:tc>
        <w:tc>
          <w:tcPr>
            <w:tcW w:w="1842" w:type="dxa"/>
          </w:tcPr>
          <w:p w:rsidR="00354B64" w:rsidRPr="00231F20" w:rsidRDefault="00354B64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</w:t>
            </w:r>
            <w:r w:rsidRPr="00231F20">
              <w:rPr>
                <w:rFonts w:ascii="微软雅黑" w:eastAsia="微软雅黑" w:hAnsi="微软雅黑"/>
              </w:rPr>
              <w:t>选项</w:t>
            </w:r>
          </w:p>
        </w:tc>
        <w:tc>
          <w:tcPr>
            <w:tcW w:w="4332" w:type="dxa"/>
          </w:tcPr>
          <w:p w:rsidR="00650F88" w:rsidRDefault="00354B64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可选项</w:t>
            </w:r>
            <w:r w:rsidRPr="00231F20">
              <w:rPr>
                <w:rFonts w:ascii="微软雅黑" w:eastAsia="微软雅黑" w:hAnsi="微软雅黑"/>
              </w:rPr>
              <w:t>有全部、</w:t>
            </w:r>
            <w:r w:rsidR="00650F88" w:rsidRPr="00231F20">
              <w:rPr>
                <w:rFonts w:ascii="微软雅黑" w:eastAsia="微软雅黑" w:hAnsi="微软雅黑" w:hint="eastAsia"/>
              </w:rPr>
              <w:t>递归</w:t>
            </w:r>
            <w:r w:rsidR="00650F88" w:rsidRPr="00231F20">
              <w:rPr>
                <w:rFonts w:ascii="微软雅黑" w:eastAsia="微软雅黑" w:hAnsi="微软雅黑"/>
              </w:rPr>
              <w:t>、</w:t>
            </w:r>
            <w:r w:rsidR="00650F88" w:rsidRPr="00231F20">
              <w:rPr>
                <w:rFonts w:ascii="微软雅黑" w:eastAsia="微软雅黑" w:hAnsi="微软雅黑" w:hint="eastAsia"/>
              </w:rPr>
              <w:t>本部门</w:t>
            </w:r>
            <w:r w:rsidR="00650F88" w:rsidRPr="00231F20">
              <w:rPr>
                <w:rFonts w:ascii="微软雅黑" w:eastAsia="微软雅黑" w:hAnsi="微软雅黑"/>
              </w:rPr>
              <w:t>、本人、</w:t>
            </w:r>
            <w:r w:rsidR="00650F88" w:rsidRPr="00231F20">
              <w:rPr>
                <w:rFonts w:ascii="微软雅黑" w:eastAsia="微软雅黑" w:hAnsi="微软雅黑" w:hint="eastAsia"/>
              </w:rPr>
              <w:t>手动</w:t>
            </w:r>
            <w:r w:rsidR="00650F88" w:rsidRPr="00231F20">
              <w:rPr>
                <w:rFonts w:ascii="微软雅黑" w:eastAsia="微软雅黑" w:hAnsi="微软雅黑"/>
              </w:rPr>
              <w:t>选择</w:t>
            </w:r>
          </w:p>
          <w:p w:rsidR="00A931F0" w:rsidRPr="00231F20" w:rsidRDefault="00A931F0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账号未关联员工，则数据权限可选项只有总部、本人和手动选择。</w:t>
            </w:r>
          </w:p>
        </w:tc>
      </w:tr>
      <w:tr w:rsidR="0057146D" w:rsidRPr="00231F20" w:rsidTr="00426E9E">
        <w:tc>
          <w:tcPr>
            <w:tcW w:w="1702" w:type="dxa"/>
          </w:tcPr>
          <w:p w:rsidR="0057146D" w:rsidRPr="00231F20" w:rsidRDefault="0057146D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密保</w:t>
            </w:r>
            <w:r w:rsidRPr="00231F20">
              <w:rPr>
                <w:rFonts w:ascii="微软雅黑" w:eastAsia="微软雅黑" w:hAnsi="微软雅黑"/>
              </w:rPr>
              <w:t>邮箱</w:t>
            </w:r>
          </w:p>
        </w:tc>
        <w:tc>
          <w:tcPr>
            <w:tcW w:w="1842" w:type="dxa"/>
          </w:tcPr>
          <w:p w:rsidR="0057146D" w:rsidRPr="00231F20" w:rsidRDefault="0057146D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C46D08" w:rsidRPr="00231F20" w:rsidRDefault="00C46D08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必填</w:t>
            </w:r>
          </w:p>
          <w:p w:rsidR="0057146D" w:rsidRPr="00231F20" w:rsidRDefault="00C46D08" w:rsidP="00C46D08">
            <w:pPr>
              <w:pStyle w:val="a5"/>
              <w:numPr>
                <w:ilvl w:val="0"/>
                <w:numId w:val="7"/>
              </w:numPr>
              <w:ind w:left="318" w:firstLineChars="0" w:hanging="318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若</w:t>
            </w:r>
            <w:r w:rsidRPr="00231F20">
              <w:rPr>
                <w:rFonts w:ascii="微软雅黑" w:eastAsia="微软雅黑" w:hAnsi="微软雅黑"/>
              </w:rPr>
              <w:t>账号关联员工，则选定员工后带入</w:t>
            </w:r>
          </w:p>
          <w:p w:rsidR="00C46D08" w:rsidRPr="00231F20" w:rsidRDefault="00C46D08" w:rsidP="00C46D08">
            <w:pPr>
              <w:pStyle w:val="a5"/>
              <w:ind w:firstLineChars="150" w:firstLine="315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若</w:t>
            </w:r>
            <w:r w:rsidRPr="00231F20">
              <w:rPr>
                <w:rFonts w:ascii="微软雅黑" w:eastAsia="微软雅黑" w:hAnsi="微软雅黑"/>
              </w:rPr>
              <w:t>员工的邮箱</w:t>
            </w:r>
            <w:r w:rsidRPr="00231F20">
              <w:rPr>
                <w:rFonts w:ascii="微软雅黑" w:eastAsia="微软雅黑" w:hAnsi="微软雅黑" w:hint="eastAsia"/>
              </w:rPr>
              <w:t>为空</w:t>
            </w:r>
            <w:r w:rsidRPr="00231F20">
              <w:rPr>
                <w:rFonts w:ascii="微软雅黑" w:eastAsia="微软雅黑" w:hAnsi="微软雅黑"/>
              </w:rPr>
              <w:t>，则</w:t>
            </w:r>
            <w:r w:rsidRPr="00231F20">
              <w:rPr>
                <w:rFonts w:ascii="微软雅黑" w:eastAsia="微软雅黑" w:hAnsi="微软雅黑" w:hint="eastAsia"/>
              </w:rPr>
              <w:t>密保</w:t>
            </w:r>
            <w:r w:rsidRPr="00231F20">
              <w:rPr>
                <w:rFonts w:ascii="微软雅黑" w:eastAsia="微软雅黑" w:hAnsi="微软雅黑"/>
              </w:rPr>
              <w:t>邮箱需要单独</w:t>
            </w:r>
            <w:r w:rsidRPr="00231F20">
              <w:rPr>
                <w:rFonts w:ascii="微软雅黑" w:eastAsia="微软雅黑" w:hAnsi="微软雅黑"/>
              </w:rPr>
              <w:lastRenderedPageBreak/>
              <w:t>编辑，需要进行简单的邮箱校验。</w:t>
            </w:r>
          </w:p>
          <w:p w:rsidR="00C46D08" w:rsidRPr="00231F20" w:rsidRDefault="00C46D08" w:rsidP="00C46D08">
            <w:pPr>
              <w:pStyle w:val="a5"/>
              <w:ind w:firstLineChars="150" w:firstLine="315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若</w:t>
            </w:r>
            <w:r w:rsidRPr="00231F20">
              <w:rPr>
                <w:rFonts w:ascii="微软雅黑" w:eastAsia="微软雅黑" w:hAnsi="微软雅黑"/>
              </w:rPr>
              <w:t>员工邮箱非空，则密保邮箱不允许编辑</w:t>
            </w:r>
          </w:p>
          <w:p w:rsidR="00C46D08" w:rsidRDefault="00C46D08" w:rsidP="00C46D08">
            <w:pPr>
              <w:pStyle w:val="a5"/>
              <w:numPr>
                <w:ilvl w:val="0"/>
                <w:numId w:val="7"/>
              </w:numPr>
              <w:ind w:left="318" w:firstLineChars="0" w:hanging="284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若账号未</w:t>
            </w:r>
            <w:r w:rsidRPr="00231F20">
              <w:rPr>
                <w:rFonts w:ascii="微软雅黑" w:eastAsia="微软雅黑" w:hAnsi="微软雅黑"/>
              </w:rPr>
              <w:t>关联员工，则密保邮箱需要单独编辑并进行简单的邮箱规则校验</w:t>
            </w:r>
          </w:p>
          <w:p w:rsidR="000023DB" w:rsidRPr="00231F20" w:rsidRDefault="000023DB" w:rsidP="00C46D08">
            <w:pPr>
              <w:pStyle w:val="a5"/>
              <w:numPr>
                <w:ilvl w:val="0"/>
                <w:numId w:val="7"/>
              </w:numPr>
              <w:ind w:left="318" w:firstLineChars="0" w:hanging="28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账号</w:t>
            </w:r>
            <w:r>
              <w:rPr>
                <w:rFonts w:ascii="微软雅黑" w:eastAsia="微软雅黑" w:hAnsi="微软雅黑" w:hint="eastAsia"/>
              </w:rPr>
              <w:t>关联</w:t>
            </w:r>
            <w:r>
              <w:rPr>
                <w:rFonts w:ascii="微软雅黑" w:eastAsia="微软雅黑" w:hAnsi="微软雅黑"/>
              </w:rPr>
              <w:t>了员工，员工信息中修改了邮箱，则账号的密保邮箱同步修改</w:t>
            </w:r>
          </w:p>
        </w:tc>
      </w:tr>
      <w:tr w:rsidR="00354B64" w:rsidRPr="00231F20" w:rsidTr="00426E9E">
        <w:tc>
          <w:tcPr>
            <w:tcW w:w="1702" w:type="dxa"/>
          </w:tcPr>
          <w:p w:rsidR="00354B64" w:rsidRPr="00231F20" w:rsidRDefault="00650F88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lastRenderedPageBreak/>
              <w:t>部门</w:t>
            </w:r>
            <w:r w:rsidRPr="00231F20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842" w:type="dxa"/>
          </w:tcPr>
          <w:p w:rsidR="00354B64" w:rsidRPr="00231F20" w:rsidRDefault="00650F88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树状</w:t>
            </w:r>
            <w:r w:rsidRPr="00231F20">
              <w:rPr>
                <w:rFonts w:ascii="微软雅黑" w:eastAsia="微软雅黑" w:hAnsi="微软雅黑"/>
              </w:rPr>
              <w:t>复选框</w:t>
            </w:r>
          </w:p>
        </w:tc>
        <w:tc>
          <w:tcPr>
            <w:tcW w:w="4332" w:type="dxa"/>
          </w:tcPr>
          <w:p w:rsidR="00354B64" w:rsidRDefault="00650F88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当</w:t>
            </w:r>
            <w:r w:rsidRPr="00231F20">
              <w:rPr>
                <w:rFonts w:ascii="微软雅黑" w:eastAsia="微软雅黑" w:hAnsi="微软雅黑"/>
              </w:rPr>
              <w:t>数据权限类型为手动选择时，展示，且为必选项</w:t>
            </w:r>
          </w:p>
          <w:p w:rsidR="00DC06FA" w:rsidRPr="00231F20" w:rsidRDefault="00DC06FA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部门可选项</w:t>
            </w:r>
            <w:r>
              <w:rPr>
                <w:rFonts w:ascii="微软雅黑" w:eastAsia="微软雅黑" w:hAnsi="微软雅黑"/>
              </w:rPr>
              <w:t>为全部有效的部门，</w:t>
            </w:r>
            <w:r w:rsidR="0010512C">
              <w:rPr>
                <w:rFonts w:ascii="微软雅黑" w:eastAsia="微软雅黑" w:hAnsi="微软雅黑" w:hint="eastAsia"/>
              </w:rPr>
              <w:t>以</w:t>
            </w:r>
            <w:r w:rsidR="0010512C">
              <w:rPr>
                <w:rFonts w:ascii="微软雅黑" w:eastAsia="微软雅黑" w:hAnsi="微软雅黑"/>
              </w:rPr>
              <w:t>树状形式展现，且</w:t>
            </w:r>
            <w:r>
              <w:rPr>
                <w:rFonts w:ascii="微软雅黑" w:eastAsia="微软雅黑" w:hAnsi="微软雅黑"/>
              </w:rPr>
              <w:t>为复选项。</w:t>
            </w:r>
          </w:p>
          <w:p w:rsidR="00650F88" w:rsidRPr="00231F20" w:rsidRDefault="00650F88" w:rsidP="00426E9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否则</w:t>
            </w:r>
            <w:r w:rsidRPr="00231F20">
              <w:rPr>
                <w:rFonts w:ascii="微软雅黑" w:eastAsia="微软雅黑" w:hAnsi="微软雅黑"/>
              </w:rPr>
              <w:t>不展示。</w:t>
            </w:r>
          </w:p>
        </w:tc>
      </w:tr>
      <w:tr w:rsidR="00354B64" w:rsidRPr="00231F20" w:rsidTr="00426E9E">
        <w:tc>
          <w:tcPr>
            <w:tcW w:w="7876" w:type="dxa"/>
            <w:gridSpan w:val="3"/>
          </w:tcPr>
          <w:p w:rsidR="00354B64" w:rsidRPr="00231F20" w:rsidRDefault="00354B64" w:rsidP="00426E9E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其他</w:t>
            </w:r>
            <w:r w:rsidRPr="00231F20">
              <w:rPr>
                <w:rFonts w:ascii="微软雅黑" w:eastAsia="微软雅黑" w:hAnsi="微软雅黑"/>
              </w:rPr>
              <w:t>信息</w:t>
            </w:r>
          </w:p>
        </w:tc>
      </w:tr>
      <w:tr w:rsidR="00354B64" w:rsidRPr="00231F20" w:rsidTr="00426E9E">
        <w:tc>
          <w:tcPr>
            <w:tcW w:w="1702" w:type="dxa"/>
          </w:tcPr>
          <w:p w:rsidR="00354B64" w:rsidRPr="00231F20" w:rsidRDefault="00354B64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新建时间</w:t>
            </w:r>
          </w:p>
        </w:tc>
        <w:tc>
          <w:tcPr>
            <w:tcW w:w="1842" w:type="dxa"/>
          </w:tcPr>
          <w:p w:rsidR="00354B64" w:rsidRPr="00231F20" w:rsidRDefault="00354B64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354B64" w:rsidRPr="00231F20" w:rsidRDefault="00354B64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新建保存</w:t>
            </w:r>
            <w:r w:rsidRPr="00231F20">
              <w:rPr>
                <w:rFonts w:ascii="微软雅黑" w:eastAsia="微软雅黑" w:hAnsi="微软雅黑"/>
              </w:rPr>
              <w:t>成功后，自动填入，默认</w:t>
            </w:r>
            <w:r w:rsidRPr="00231F20">
              <w:rPr>
                <w:rFonts w:ascii="微软雅黑" w:eastAsia="微软雅黑" w:hAnsi="微软雅黑" w:hint="eastAsia"/>
              </w:rPr>
              <w:t>为空</w:t>
            </w:r>
            <w:r w:rsidRPr="00231F20">
              <w:rPr>
                <w:rFonts w:ascii="微软雅黑" w:eastAsia="微软雅黑" w:hAnsi="微软雅黑"/>
              </w:rPr>
              <w:t>。取值</w:t>
            </w:r>
            <w:r w:rsidRPr="00231F20">
              <w:rPr>
                <w:rFonts w:ascii="微软雅黑" w:eastAsia="微软雅黑" w:hAnsi="微软雅黑" w:hint="eastAsia"/>
              </w:rPr>
              <w:t>=</w:t>
            </w:r>
            <w:r w:rsidRPr="00231F20">
              <w:rPr>
                <w:rFonts w:ascii="微软雅黑" w:eastAsia="微软雅黑" w:hAnsi="微软雅黑"/>
              </w:rPr>
              <w:t xml:space="preserve">保存成功时的系统时间，格式为yyyy-mm-dd </w:t>
            </w:r>
            <w:r w:rsidRPr="00231F20">
              <w:rPr>
                <w:rFonts w:ascii="微软雅黑" w:eastAsia="微软雅黑" w:hAnsi="微软雅黑" w:hint="eastAsia"/>
              </w:rPr>
              <w:t>hh:</w:t>
            </w:r>
            <w:r w:rsidRPr="00231F20">
              <w:rPr>
                <w:rFonts w:ascii="微软雅黑" w:eastAsia="微软雅黑" w:hAnsi="微软雅黑"/>
              </w:rPr>
              <w:t>mm</w:t>
            </w:r>
            <w:r w:rsidRPr="00231F20">
              <w:rPr>
                <w:rFonts w:ascii="微软雅黑" w:eastAsia="微软雅黑" w:hAnsi="微软雅黑" w:hint="eastAsia"/>
              </w:rPr>
              <w:t>:</w:t>
            </w:r>
            <w:r w:rsidRPr="00231F20">
              <w:rPr>
                <w:rFonts w:ascii="微软雅黑" w:eastAsia="微软雅黑" w:hAnsi="微软雅黑"/>
              </w:rPr>
              <w:t>ss</w:t>
            </w:r>
          </w:p>
        </w:tc>
      </w:tr>
      <w:tr w:rsidR="00354B64" w:rsidRPr="00231F20" w:rsidTr="00426E9E">
        <w:tc>
          <w:tcPr>
            <w:tcW w:w="1702" w:type="dxa"/>
          </w:tcPr>
          <w:p w:rsidR="00354B64" w:rsidRPr="00231F20" w:rsidRDefault="00354B64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新建人</w:t>
            </w:r>
          </w:p>
        </w:tc>
        <w:tc>
          <w:tcPr>
            <w:tcW w:w="1842" w:type="dxa"/>
          </w:tcPr>
          <w:p w:rsidR="00354B64" w:rsidRPr="00231F20" w:rsidRDefault="00354B64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354B64" w:rsidRPr="00231F20" w:rsidRDefault="00354B64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新建保存</w:t>
            </w:r>
            <w:r w:rsidRPr="00231F20">
              <w:rPr>
                <w:rFonts w:ascii="微软雅黑" w:eastAsia="微软雅黑" w:hAnsi="微软雅黑"/>
              </w:rPr>
              <w:t>成功后，自动填入，默认</w:t>
            </w:r>
            <w:r w:rsidRPr="00231F20">
              <w:rPr>
                <w:rFonts w:ascii="微软雅黑" w:eastAsia="微软雅黑" w:hAnsi="微软雅黑" w:hint="eastAsia"/>
              </w:rPr>
              <w:t>为空</w:t>
            </w:r>
            <w:r w:rsidRPr="00231F20">
              <w:rPr>
                <w:rFonts w:ascii="微软雅黑" w:eastAsia="微软雅黑" w:hAnsi="微软雅黑"/>
              </w:rPr>
              <w:t>。取值</w:t>
            </w:r>
            <w:r w:rsidRPr="00231F20">
              <w:rPr>
                <w:rFonts w:ascii="微软雅黑" w:eastAsia="微软雅黑" w:hAnsi="微软雅黑" w:hint="eastAsia"/>
              </w:rPr>
              <w:t>=保存成功时</w:t>
            </w:r>
            <w:r w:rsidRPr="00231F20">
              <w:rPr>
                <w:rFonts w:ascii="微软雅黑" w:eastAsia="微软雅黑" w:hAnsi="微软雅黑"/>
              </w:rPr>
              <w:t>当前系统的登录人，显示</w:t>
            </w:r>
            <w:r w:rsidRPr="00231F20">
              <w:rPr>
                <w:rFonts w:ascii="微软雅黑" w:eastAsia="微软雅黑" w:hAnsi="微软雅黑" w:hint="eastAsia"/>
              </w:rPr>
              <w:t>规则：</w:t>
            </w:r>
            <w:r w:rsidRPr="00231F20">
              <w:rPr>
                <w:rFonts w:ascii="微软雅黑" w:eastAsia="微软雅黑" w:hAnsi="微软雅黑"/>
              </w:rPr>
              <w:t>登录账号（</w:t>
            </w:r>
            <w:r w:rsidRPr="00231F20">
              <w:rPr>
                <w:rFonts w:ascii="微软雅黑" w:eastAsia="微软雅黑" w:hAnsi="微软雅黑" w:hint="eastAsia"/>
              </w:rPr>
              <w:t>员工</w:t>
            </w:r>
            <w:r w:rsidRPr="00231F20">
              <w:rPr>
                <w:rFonts w:ascii="微软雅黑" w:eastAsia="微软雅黑" w:hAnsi="微软雅黑"/>
              </w:rPr>
              <w:t>姓名）</w:t>
            </w:r>
          </w:p>
        </w:tc>
      </w:tr>
      <w:tr w:rsidR="00354B64" w:rsidRPr="00231F20" w:rsidTr="00426E9E">
        <w:tc>
          <w:tcPr>
            <w:tcW w:w="1702" w:type="dxa"/>
          </w:tcPr>
          <w:p w:rsidR="00354B64" w:rsidRPr="00231F20" w:rsidRDefault="00354B64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修改</w:t>
            </w:r>
            <w:r w:rsidRPr="00231F20">
              <w:rPr>
                <w:rFonts w:ascii="微软雅黑" w:eastAsia="微软雅黑" w:hAnsi="微软雅黑"/>
              </w:rPr>
              <w:t>时间</w:t>
            </w:r>
          </w:p>
        </w:tc>
        <w:tc>
          <w:tcPr>
            <w:tcW w:w="1842" w:type="dxa"/>
          </w:tcPr>
          <w:p w:rsidR="00354B64" w:rsidRPr="00231F20" w:rsidRDefault="00354B64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354B64" w:rsidRPr="00231F20" w:rsidRDefault="00354B64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新建时，</w:t>
            </w:r>
            <w:r w:rsidRPr="00231F20">
              <w:rPr>
                <w:rFonts w:ascii="微软雅黑" w:eastAsia="微软雅黑" w:hAnsi="微软雅黑"/>
              </w:rPr>
              <w:t>默认=新建时间</w:t>
            </w:r>
          </w:p>
        </w:tc>
      </w:tr>
      <w:tr w:rsidR="00354B64" w:rsidRPr="00231F20" w:rsidTr="00426E9E">
        <w:tc>
          <w:tcPr>
            <w:tcW w:w="1702" w:type="dxa"/>
          </w:tcPr>
          <w:p w:rsidR="00354B64" w:rsidRPr="00231F20" w:rsidRDefault="00354B64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修改</w:t>
            </w:r>
            <w:r w:rsidRPr="00231F20">
              <w:rPr>
                <w:rFonts w:ascii="微软雅黑" w:eastAsia="微软雅黑" w:hAnsi="微软雅黑"/>
              </w:rPr>
              <w:t>人</w:t>
            </w:r>
          </w:p>
        </w:tc>
        <w:tc>
          <w:tcPr>
            <w:tcW w:w="1842" w:type="dxa"/>
          </w:tcPr>
          <w:p w:rsidR="00354B64" w:rsidRPr="00231F20" w:rsidRDefault="00354B64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354B64" w:rsidRPr="00231F20" w:rsidRDefault="00354B64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新建时</w:t>
            </w:r>
            <w:r w:rsidRPr="00231F20">
              <w:rPr>
                <w:rFonts w:ascii="微软雅黑" w:eastAsia="微软雅黑" w:hAnsi="微软雅黑"/>
              </w:rPr>
              <w:t>，默认=新建人</w:t>
            </w:r>
          </w:p>
        </w:tc>
      </w:tr>
      <w:tr w:rsidR="00B4153E" w:rsidRPr="00231F20" w:rsidTr="00426E9E">
        <w:tc>
          <w:tcPr>
            <w:tcW w:w="1702" w:type="dxa"/>
          </w:tcPr>
          <w:p w:rsidR="00B4153E" w:rsidRPr="00231F20" w:rsidRDefault="00B4153E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账号</w:t>
            </w:r>
            <w:r w:rsidRPr="00231F20"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1842" w:type="dxa"/>
          </w:tcPr>
          <w:p w:rsidR="00B4153E" w:rsidRPr="00231F20" w:rsidRDefault="00B4153E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B4153E" w:rsidRPr="00231F20" w:rsidRDefault="00B4153E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</w:t>
            </w:r>
            <w:r w:rsidRPr="00231F20">
              <w:rPr>
                <w:rFonts w:ascii="微软雅黑" w:eastAsia="微软雅黑" w:hAnsi="微软雅黑"/>
              </w:rPr>
              <w:t>正常，不允许编辑</w:t>
            </w:r>
          </w:p>
        </w:tc>
      </w:tr>
      <w:tr w:rsidR="00354B64" w:rsidRPr="00231F20" w:rsidTr="00426E9E">
        <w:tc>
          <w:tcPr>
            <w:tcW w:w="1702" w:type="dxa"/>
          </w:tcPr>
          <w:p w:rsidR="00354B64" w:rsidRPr="00231F20" w:rsidRDefault="00354B64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1842" w:type="dxa"/>
          </w:tcPr>
          <w:p w:rsidR="00354B64" w:rsidRPr="00231F20" w:rsidRDefault="00354B64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354B64" w:rsidRPr="00231F20" w:rsidRDefault="00354B64" w:rsidP="00426E9E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，允许录入</w:t>
            </w:r>
            <w:r w:rsidRPr="00231F20">
              <w:rPr>
                <w:rFonts w:ascii="微软雅黑" w:eastAsia="微软雅黑" w:hAnsi="微软雅黑" w:hint="eastAsia"/>
              </w:rPr>
              <w:t>0</w:t>
            </w:r>
            <w:r w:rsidRPr="00231F20">
              <w:rPr>
                <w:rFonts w:ascii="微软雅黑" w:eastAsia="微软雅黑" w:hAnsi="微软雅黑"/>
              </w:rPr>
              <w:t>-200</w:t>
            </w:r>
            <w:r w:rsidRPr="00231F20">
              <w:rPr>
                <w:rFonts w:ascii="微软雅黑" w:eastAsia="微软雅黑" w:hAnsi="微软雅黑" w:hint="eastAsia"/>
              </w:rPr>
              <w:t>个</w:t>
            </w:r>
            <w:r w:rsidRPr="00231F20">
              <w:rPr>
                <w:rFonts w:ascii="微软雅黑" w:eastAsia="微软雅黑" w:hAnsi="微软雅黑"/>
              </w:rPr>
              <w:t>字符，非必填</w:t>
            </w:r>
          </w:p>
        </w:tc>
      </w:tr>
    </w:tbl>
    <w:p w:rsidR="009C36F1" w:rsidRPr="00231F20" w:rsidRDefault="009C36F1" w:rsidP="00EC46EA">
      <w:pPr>
        <w:pStyle w:val="a5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选择员工</w:t>
      </w:r>
      <w:r w:rsidRPr="00231F20">
        <w:rPr>
          <w:rFonts w:ascii="微软雅黑" w:eastAsia="微软雅黑" w:hAnsi="微软雅黑"/>
        </w:rPr>
        <w:t>页面</w:t>
      </w:r>
      <w:r w:rsidR="004E0393" w:rsidRPr="00231F20">
        <w:rPr>
          <w:rFonts w:ascii="微软雅黑" w:eastAsia="微软雅黑" w:hAnsi="微软雅黑" w:hint="eastAsia"/>
        </w:rPr>
        <w:t>-</w:t>
      </w:r>
      <w:r w:rsidR="004E0393" w:rsidRPr="00231F20">
        <w:rPr>
          <w:rFonts w:ascii="微软雅黑" w:eastAsia="微软雅黑" w:hAnsi="微软雅黑"/>
        </w:rPr>
        <w:t>查询条件</w:t>
      </w:r>
    </w:p>
    <w:p w:rsidR="00354B64" w:rsidRPr="00231F20" w:rsidRDefault="004E0393" w:rsidP="009C36F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查询条件</w:t>
      </w:r>
      <w:r w:rsidRPr="00231F20">
        <w:rPr>
          <w:rFonts w:ascii="微软雅黑" w:eastAsia="微软雅黑" w:hAnsi="微软雅黑"/>
        </w:rPr>
        <w:t>页面的数据表单</w:t>
      </w:r>
      <w:r w:rsidRPr="00231F20">
        <w:rPr>
          <w:rFonts w:ascii="微软雅黑" w:eastAsia="微软雅黑" w:hAnsi="微软雅黑" w:hint="eastAsia"/>
        </w:rPr>
        <w:t>与</w:t>
      </w:r>
      <w:r w:rsidRPr="00231F20">
        <w:rPr>
          <w:rFonts w:ascii="微软雅黑" w:eastAsia="微软雅黑" w:hAnsi="微软雅黑"/>
        </w:rPr>
        <w:t>员工管理列表页的数据表单</w:t>
      </w:r>
      <w:r w:rsidRPr="00231F20">
        <w:rPr>
          <w:rFonts w:ascii="微软雅黑" w:eastAsia="微软雅黑" w:hAnsi="微软雅黑" w:hint="eastAsia"/>
        </w:rPr>
        <w:t>相同</w:t>
      </w:r>
    </w:p>
    <w:p w:rsidR="004E0393" w:rsidRPr="00231F20" w:rsidRDefault="004E0393" w:rsidP="009C36F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数据源</w:t>
      </w:r>
      <w:r w:rsidRPr="00231F20">
        <w:rPr>
          <w:rFonts w:ascii="微软雅黑" w:eastAsia="微软雅黑" w:hAnsi="微软雅黑"/>
        </w:rPr>
        <w:t>：是否离职为在职的</w:t>
      </w:r>
      <w:r w:rsidR="00A931F0">
        <w:rPr>
          <w:rFonts w:ascii="微软雅黑" w:eastAsia="微软雅黑" w:hAnsi="微软雅黑" w:hint="eastAsia"/>
        </w:rPr>
        <w:t>且</w:t>
      </w:r>
      <w:r w:rsidR="00A931F0">
        <w:rPr>
          <w:rFonts w:ascii="微软雅黑" w:eastAsia="微软雅黑" w:hAnsi="微软雅黑"/>
        </w:rPr>
        <w:t>未关联账号的</w:t>
      </w:r>
      <w:r w:rsidRPr="00231F20">
        <w:rPr>
          <w:rFonts w:ascii="微软雅黑" w:eastAsia="微软雅黑" w:hAnsi="微软雅黑"/>
        </w:rPr>
        <w:t>所有员工</w:t>
      </w:r>
    </w:p>
    <w:p w:rsidR="004E0393" w:rsidRPr="00231F20" w:rsidRDefault="004E0393" w:rsidP="009C36F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员工</w:t>
      </w:r>
      <w:r w:rsidRPr="00231F20">
        <w:rPr>
          <w:rFonts w:ascii="微软雅黑" w:eastAsia="微软雅黑" w:hAnsi="微软雅黑"/>
        </w:rPr>
        <w:t>为单选框，选中后点击确认选择，则将员工编号及姓名回填入账号编辑页面。</w:t>
      </w:r>
    </w:p>
    <w:p w:rsidR="004E0393" w:rsidRPr="00231F20" w:rsidRDefault="004E0393" w:rsidP="009C36F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则关闭员工选择页面，</w:t>
      </w:r>
      <w:r w:rsidRPr="00231F20">
        <w:rPr>
          <w:rFonts w:ascii="微软雅黑" w:eastAsia="微软雅黑" w:hAnsi="微软雅黑" w:hint="eastAsia"/>
        </w:rPr>
        <w:t>返回至</w:t>
      </w:r>
      <w:r w:rsidRPr="00231F20">
        <w:rPr>
          <w:rFonts w:ascii="微软雅黑" w:eastAsia="微软雅黑" w:hAnsi="微软雅黑"/>
        </w:rPr>
        <w:t>账号编辑页面</w:t>
      </w:r>
    </w:p>
    <w:p w:rsidR="004E0393" w:rsidRPr="00231F20" w:rsidRDefault="004E0393" w:rsidP="009C36F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按照员工的新建时间倒序排列展示</w:t>
      </w:r>
    </w:p>
    <w:p w:rsidR="004E0393" w:rsidRPr="00231F20" w:rsidRDefault="004E0393" w:rsidP="009C36F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t>默认展示全部</w:t>
      </w:r>
    </w:p>
    <w:p w:rsidR="004E0393" w:rsidRPr="00231F20" w:rsidRDefault="004E0393" w:rsidP="009C36F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查询条件为空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点击查询，则展示全部在职的员工</w:t>
      </w:r>
    </w:p>
    <w:p w:rsidR="004E0393" w:rsidRPr="00231F20" w:rsidRDefault="004E0393" w:rsidP="009C36F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</w:t>
      </w:r>
      <w:r w:rsidRPr="00231F20">
        <w:rPr>
          <w:rFonts w:ascii="微软雅黑" w:eastAsia="微软雅黑" w:hAnsi="微软雅黑" w:hint="eastAsia"/>
        </w:rPr>
        <w:t>非</w:t>
      </w:r>
      <w:r w:rsidRPr="00231F20">
        <w:rPr>
          <w:rFonts w:ascii="微软雅黑" w:eastAsia="微软雅黑" w:hAnsi="微软雅黑"/>
        </w:rPr>
        <w:t>空，</w:t>
      </w:r>
      <w:r w:rsidRPr="00231F20">
        <w:rPr>
          <w:rFonts w:ascii="微软雅黑" w:eastAsia="微软雅黑" w:hAnsi="微软雅黑" w:hint="eastAsia"/>
        </w:rPr>
        <w:t>点击查询</w:t>
      </w:r>
      <w:r w:rsidRPr="00231F20">
        <w:rPr>
          <w:rFonts w:ascii="微软雅黑" w:eastAsia="微软雅黑" w:hAnsi="微软雅黑"/>
        </w:rPr>
        <w:t>，则展示全部满足查询条件的在职员工</w:t>
      </w:r>
    </w:p>
    <w:p w:rsidR="00BB25C0" w:rsidRPr="00231F20" w:rsidRDefault="00BB25C0" w:rsidP="00EC46EA">
      <w:pPr>
        <w:pStyle w:val="a5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业务规则</w:t>
      </w:r>
    </w:p>
    <w:p w:rsidR="00BB25C0" w:rsidRPr="00231F20" w:rsidRDefault="00BB25C0" w:rsidP="00D94607">
      <w:pPr>
        <w:pStyle w:val="a5"/>
        <w:numPr>
          <w:ilvl w:val="0"/>
          <w:numId w:val="8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新建</w:t>
      </w:r>
      <w:r w:rsidRPr="00231F20">
        <w:rPr>
          <w:rFonts w:ascii="微软雅黑" w:eastAsia="微软雅黑" w:hAnsi="微软雅黑"/>
        </w:rPr>
        <w:t>保存校验条件：</w:t>
      </w:r>
    </w:p>
    <w:p w:rsidR="00BB25C0" w:rsidRPr="00231F20" w:rsidRDefault="00BB25C0" w:rsidP="009C36F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必填项</w:t>
      </w:r>
      <w:r w:rsidRPr="00231F20">
        <w:rPr>
          <w:rFonts w:ascii="微软雅黑" w:eastAsia="微软雅黑" w:hAnsi="微软雅黑"/>
        </w:rPr>
        <w:t>均为非</w:t>
      </w:r>
      <w:r w:rsidRPr="00231F20">
        <w:rPr>
          <w:rFonts w:ascii="微软雅黑" w:eastAsia="微软雅黑" w:hAnsi="微软雅黑" w:hint="eastAsia"/>
        </w:rPr>
        <w:t>空</w:t>
      </w:r>
      <w:r w:rsidRPr="00231F20">
        <w:rPr>
          <w:rFonts w:ascii="微软雅黑" w:eastAsia="微软雅黑" w:hAnsi="微软雅黑"/>
        </w:rPr>
        <w:t>，否则提示“**为必填项，不允许为空”</w:t>
      </w:r>
    </w:p>
    <w:p w:rsidR="00BC1BCE" w:rsidRPr="00231F20" w:rsidRDefault="00BC1BCE" w:rsidP="009C36F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字段</w:t>
      </w:r>
      <w:r w:rsidRPr="00231F20">
        <w:rPr>
          <w:rFonts w:ascii="微软雅黑" w:eastAsia="微软雅黑" w:hAnsi="微软雅黑"/>
        </w:rPr>
        <w:t>录入不符合规则，则提示</w:t>
      </w:r>
      <w:r w:rsidRPr="00231F20">
        <w:rPr>
          <w:rFonts w:ascii="微软雅黑" w:eastAsia="微软雅黑" w:hAnsi="微软雅黑" w:hint="eastAsia"/>
        </w:rPr>
        <w:t>正确</w:t>
      </w:r>
      <w:r w:rsidRPr="00231F20">
        <w:rPr>
          <w:rFonts w:ascii="微软雅黑" w:eastAsia="微软雅黑" w:hAnsi="微软雅黑"/>
        </w:rPr>
        <w:t>的规则</w:t>
      </w:r>
    </w:p>
    <w:p w:rsidR="00BC1BCE" w:rsidRDefault="00BC1BCE" w:rsidP="009C36F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登录</w:t>
      </w:r>
      <w:r w:rsidRPr="00231F20">
        <w:rPr>
          <w:rFonts w:ascii="微软雅黑" w:eastAsia="微软雅黑" w:hAnsi="微软雅黑"/>
        </w:rPr>
        <w:t>账号需唯一，否则提示“</w:t>
      </w:r>
      <w:r w:rsidRPr="00231F20">
        <w:rPr>
          <w:rFonts w:ascii="微软雅黑" w:eastAsia="微软雅黑" w:hAnsi="微软雅黑" w:hint="eastAsia"/>
        </w:rPr>
        <w:t>登录</w:t>
      </w:r>
      <w:r w:rsidRPr="00231F20">
        <w:rPr>
          <w:rFonts w:ascii="微软雅黑" w:eastAsia="微软雅黑" w:hAnsi="微软雅黑"/>
        </w:rPr>
        <w:t>账号已存在，不允许重复创建”</w:t>
      </w:r>
    </w:p>
    <w:p w:rsidR="00A931F0" w:rsidRDefault="00A931F0" w:rsidP="009C36F1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员工编号不存在已</w:t>
      </w:r>
      <w:r>
        <w:rPr>
          <w:rFonts w:ascii="微软雅黑" w:eastAsia="微软雅黑" w:hAnsi="微软雅黑"/>
        </w:rPr>
        <w:t>关联的账号，否则提示“</w:t>
      </w:r>
      <w:r>
        <w:rPr>
          <w:rFonts w:ascii="微软雅黑" w:eastAsia="微软雅黑" w:hAnsi="微软雅黑" w:hint="eastAsia"/>
        </w:rPr>
        <w:t>员工</w:t>
      </w:r>
      <w:r>
        <w:rPr>
          <w:rFonts w:ascii="微软雅黑" w:eastAsia="微软雅黑" w:hAnsi="微软雅黑"/>
        </w:rPr>
        <w:t>已存在账号，不允许重复创建”</w:t>
      </w:r>
    </w:p>
    <w:p w:rsidR="0012799F" w:rsidRPr="0012799F" w:rsidRDefault="0012799F" w:rsidP="00127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若</w:t>
      </w:r>
      <w:r>
        <w:rPr>
          <w:rFonts w:ascii="微软雅黑" w:eastAsia="微软雅黑" w:hAnsi="微软雅黑"/>
        </w:rPr>
        <w:t>登录账号未关联员工，数据权限类型</w:t>
      </w:r>
      <w:r>
        <w:rPr>
          <w:rFonts w:ascii="微软雅黑" w:eastAsia="微软雅黑" w:hAnsi="微软雅黑" w:hint="eastAsia"/>
        </w:rPr>
        <w:t>不可</w:t>
      </w:r>
      <w:r>
        <w:rPr>
          <w:rFonts w:ascii="微软雅黑" w:eastAsia="微软雅黑" w:hAnsi="微软雅黑"/>
        </w:rPr>
        <w:t>选择递归及本部门，否则提示“</w:t>
      </w:r>
      <w:r>
        <w:rPr>
          <w:rFonts w:ascii="微软雅黑" w:eastAsia="微软雅黑" w:hAnsi="微软雅黑" w:hint="eastAsia"/>
        </w:rPr>
        <w:t>账号</w:t>
      </w:r>
      <w:r>
        <w:rPr>
          <w:rFonts w:ascii="微软雅黑" w:eastAsia="微软雅黑" w:hAnsi="微软雅黑"/>
        </w:rPr>
        <w:t>未关联员工，不允许选择</w:t>
      </w: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数据权限类型”</w:t>
      </w:r>
    </w:p>
    <w:p w:rsidR="00762235" w:rsidRDefault="00762235" w:rsidP="009C36F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保存校验</w:t>
      </w:r>
      <w:r w:rsidRPr="00231F20">
        <w:rPr>
          <w:rFonts w:ascii="微软雅黑" w:eastAsia="微软雅黑" w:hAnsi="微软雅黑"/>
        </w:rPr>
        <w:t>通过，则提示账号创建</w:t>
      </w:r>
      <w:r w:rsidRPr="00231F20">
        <w:rPr>
          <w:rFonts w:ascii="微软雅黑" w:eastAsia="微软雅黑" w:hAnsi="微软雅黑" w:hint="eastAsia"/>
        </w:rPr>
        <w:t>成功</w:t>
      </w:r>
      <w:r w:rsidRPr="00231F20">
        <w:rPr>
          <w:rFonts w:ascii="微软雅黑" w:eastAsia="微软雅黑" w:hAnsi="微软雅黑"/>
        </w:rPr>
        <w:t>，并返回到账号管理列表页</w:t>
      </w:r>
    </w:p>
    <w:p w:rsidR="0010512C" w:rsidRDefault="0010512C" w:rsidP="00D94607">
      <w:pPr>
        <w:pStyle w:val="a5"/>
        <w:numPr>
          <w:ilvl w:val="0"/>
          <w:numId w:val="8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员工</w:t>
      </w:r>
      <w:r>
        <w:rPr>
          <w:rFonts w:ascii="微软雅黑" w:eastAsia="微软雅黑" w:hAnsi="微软雅黑"/>
        </w:rPr>
        <w:t>选择页面业务规则</w:t>
      </w:r>
    </w:p>
    <w:p w:rsidR="0010512C" w:rsidRDefault="0010512C" w:rsidP="0010512C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选中</w:t>
      </w:r>
      <w:r>
        <w:rPr>
          <w:rFonts w:ascii="微软雅黑" w:eastAsia="微软雅黑" w:hAnsi="微软雅黑"/>
        </w:rPr>
        <w:t>某个员工，【</w:t>
      </w:r>
      <w:r>
        <w:rPr>
          <w:rFonts w:ascii="微软雅黑" w:eastAsia="微软雅黑" w:hAnsi="微软雅黑" w:hint="eastAsia"/>
        </w:rPr>
        <w:t>确认选择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按钮被激活，点击【</w:t>
      </w:r>
      <w:r>
        <w:rPr>
          <w:rFonts w:ascii="微软雅黑" w:eastAsia="微软雅黑" w:hAnsi="微软雅黑" w:hint="eastAsia"/>
        </w:rPr>
        <w:t>确认选择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则</w:t>
      </w:r>
      <w:r>
        <w:rPr>
          <w:rFonts w:ascii="微软雅黑" w:eastAsia="微软雅黑" w:hAnsi="微软雅黑" w:hint="eastAsia"/>
        </w:rPr>
        <w:t>关闭</w:t>
      </w:r>
      <w:r>
        <w:rPr>
          <w:rFonts w:ascii="微软雅黑" w:eastAsia="微软雅黑" w:hAnsi="微软雅黑"/>
        </w:rPr>
        <w:t>员工选择页面，</w:t>
      </w:r>
      <w:r>
        <w:rPr>
          <w:rFonts w:ascii="微软雅黑" w:eastAsia="微软雅黑" w:hAnsi="微软雅黑" w:hint="eastAsia"/>
        </w:rPr>
        <w:t>返回到</w:t>
      </w:r>
      <w:r>
        <w:rPr>
          <w:rFonts w:ascii="微软雅黑" w:eastAsia="微软雅黑" w:hAnsi="微软雅黑"/>
        </w:rPr>
        <w:t>账号编辑页面，将员工信息回填入</w:t>
      </w:r>
      <w:r>
        <w:rPr>
          <w:rFonts w:ascii="微软雅黑" w:eastAsia="微软雅黑" w:hAnsi="微软雅黑" w:hint="eastAsia"/>
        </w:rPr>
        <w:t>账号</w:t>
      </w:r>
      <w:r>
        <w:rPr>
          <w:rFonts w:ascii="微软雅黑" w:eastAsia="微软雅黑" w:hAnsi="微软雅黑"/>
        </w:rPr>
        <w:t>编辑页面</w:t>
      </w:r>
    </w:p>
    <w:p w:rsidR="0010512C" w:rsidRPr="0010512C" w:rsidRDefault="0010512C" w:rsidP="0010512C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 w:hint="eastAsia"/>
        </w:rPr>
        <w:t>取消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/>
        </w:rPr>
        <w:t>关闭员工选择页面，并返回账号编辑页面。</w:t>
      </w:r>
    </w:p>
    <w:p w:rsidR="00762235" w:rsidRPr="00231F20" w:rsidRDefault="00762235" w:rsidP="00EC46EA">
      <w:pPr>
        <w:pStyle w:val="a5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操作</w:t>
      </w:r>
      <w:r w:rsidRPr="00231F20">
        <w:rPr>
          <w:rFonts w:ascii="微软雅黑" w:eastAsia="微软雅黑" w:hAnsi="微软雅黑"/>
        </w:rPr>
        <w:t>说明</w:t>
      </w:r>
    </w:p>
    <w:p w:rsidR="00762235" w:rsidRPr="00231F20" w:rsidRDefault="00762235" w:rsidP="00762235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账号</w:t>
      </w:r>
      <w:r w:rsidRPr="00231F20">
        <w:rPr>
          <w:rFonts w:ascii="微软雅黑" w:eastAsia="微软雅黑" w:hAnsi="微软雅黑" w:hint="eastAsia"/>
        </w:rPr>
        <w:t>编辑</w:t>
      </w:r>
      <w:r w:rsidRPr="00231F20">
        <w:rPr>
          <w:rFonts w:ascii="微软雅黑" w:eastAsia="微软雅黑" w:hAnsi="微软雅黑"/>
        </w:rPr>
        <w:t>页面中，点击【</w:t>
      </w:r>
      <w:r w:rsidRPr="00231F20">
        <w:rPr>
          <w:rFonts w:ascii="微软雅黑" w:eastAsia="微软雅黑" w:hAnsi="微软雅黑" w:hint="eastAsia"/>
        </w:rPr>
        <w:t>保存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需要做保存的条件校验</w:t>
      </w:r>
    </w:p>
    <w:p w:rsidR="00762235" w:rsidRPr="00231F20" w:rsidRDefault="00762235" w:rsidP="00762235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若保存校验</w:t>
      </w:r>
      <w:r w:rsidRPr="00231F20">
        <w:rPr>
          <w:rFonts w:ascii="微软雅黑" w:eastAsia="微软雅黑" w:hAnsi="微软雅黑"/>
        </w:rPr>
        <w:t>通过，则提示账号创建</w:t>
      </w:r>
      <w:r w:rsidRPr="00231F20">
        <w:rPr>
          <w:rFonts w:ascii="微软雅黑" w:eastAsia="微软雅黑" w:hAnsi="微软雅黑" w:hint="eastAsia"/>
        </w:rPr>
        <w:t>成功</w:t>
      </w:r>
      <w:r w:rsidRPr="00231F20">
        <w:rPr>
          <w:rFonts w:ascii="微软雅黑" w:eastAsia="微软雅黑" w:hAnsi="微软雅黑"/>
        </w:rPr>
        <w:t>，并返回到账号管理列表页</w:t>
      </w:r>
    </w:p>
    <w:p w:rsidR="00762235" w:rsidRPr="00231F20" w:rsidRDefault="00762235" w:rsidP="00F74E51">
      <w:pPr>
        <w:ind w:firstLineChars="200" w:firstLine="42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保存校验不通过，则提示创建失败，并提示具体的失败原因</w:t>
      </w:r>
    </w:p>
    <w:p w:rsidR="007F40CB" w:rsidRPr="00231F20" w:rsidRDefault="00762235" w:rsidP="00762235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则关闭账号新建页面，返回</w:t>
      </w:r>
      <w:r w:rsidRPr="00231F20">
        <w:rPr>
          <w:rFonts w:ascii="微软雅黑" w:eastAsia="微软雅黑" w:hAnsi="微软雅黑" w:hint="eastAsia"/>
        </w:rPr>
        <w:t>至</w:t>
      </w:r>
      <w:r w:rsidRPr="00231F20">
        <w:rPr>
          <w:rFonts w:ascii="微软雅黑" w:eastAsia="微软雅黑" w:hAnsi="微软雅黑"/>
        </w:rPr>
        <w:t>账号管理列表页</w:t>
      </w:r>
    </w:p>
    <w:p w:rsidR="00EF2512" w:rsidRPr="00231F20" w:rsidRDefault="00EF2512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27" w:name="_Toc536089943"/>
      <w:r w:rsidRPr="00231F20">
        <w:rPr>
          <w:rFonts w:ascii="微软雅黑" w:eastAsia="微软雅黑" w:hAnsi="微软雅黑" w:hint="eastAsia"/>
        </w:rPr>
        <w:t>【修改】功能</w:t>
      </w:r>
      <w:bookmarkEnd w:id="627"/>
    </w:p>
    <w:p w:rsidR="00EF2512" w:rsidRPr="00231F20" w:rsidRDefault="00EF2512" w:rsidP="00EC46EA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p w:rsidR="00EF2512" w:rsidRDefault="00EF2512" w:rsidP="00EF251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关联员工</w:t>
      </w:r>
      <w:r w:rsidRPr="00231F20">
        <w:rPr>
          <w:rFonts w:ascii="微软雅黑" w:eastAsia="微软雅黑" w:hAnsi="微软雅黑"/>
        </w:rPr>
        <w:t>，数据类型。手动选择部门允许编辑，规则与新建时相同。其他</w:t>
      </w:r>
      <w:r w:rsidRPr="00231F20">
        <w:rPr>
          <w:rFonts w:ascii="微软雅黑" w:eastAsia="微软雅黑" w:hAnsi="微软雅黑" w:hint="eastAsia"/>
        </w:rPr>
        <w:t>信息</w:t>
      </w:r>
      <w:r w:rsidRPr="00231F20">
        <w:rPr>
          <w:rFonts w:ascii="微软雅黑" w:eastAsia="微软雅黑" w:hAnsi="微软雅黑"/>
        </w:rPr>
        <w:t>不允许编辑。</w:t>
      </w:r>
    </w:p>
    <w:p w:rsidR="00276844" w:rsidRDefault="00276844" w:rsidP="00EF2512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</w:t>
      </w:r>
      <w:r>
        <w:rPr>
          <w:rFonts w:ascii="微软雅黑" w:eastAsia="微软雅黑" w:hAnsi="微软雅黑"/>
        </w:rPr>
        <w:t>关联员工，</w:t>
      </w:r>
      <w:r w:rsidR="000023DB">
        <w:rPr>
          <w:rFonts w:ascii="微软雅黑" w:eastAsia="微软雅黑" w:hAnsi="微软雅黑" w:hint="eastAsia"/>
        </w:rPr>
        <w:t>且</w:t>
      </w:r>
      <w:r w:rsidR="000023DB">
        <w:rPr>
          <w:rFonts w:ascii="微软雅黑" w:eastAsia="微软雅黑" w:hAnsi="微软雅黑"/>
        </w:rPr>
        <w:t>员工邮箱非空</w:t>
      </w:r>
      <w:r>
        <w:rPr>
          <w:rFonts w:ascii="微软雅黑" w:eastAsia="微软雅黑" w:hAnsi="微软雅黑"/>
        </w:rPr>
        <w:t>则密保邮箱不允许编辑</w:t>
      </w:r>
      <w:r w:rsidR="002779C2">
        <w:rPr>
          <w:rFonts w:ascii="微软雅黑" w:eastAsia="微软雅黑" w:hAnsi="微软雅黑" w:hint="eastAsia"/>
        </w:rPr>
        <w:t>（取值</w:t>
      </w:r>
      <w:r w:rsidR="002779C2">
        <w:rPr>
          <w:rFonts w:ascii="微软雅黑" w:eastAsia="微软雅黑" w:hAnsi="微软雅黑"/>
        </w:rPr>
        <w:t>与员工信息</w:t>
      </w:r>
      <w:r w:rsidR="002779C2">
        <w:rPr>
          <w:rFonts w:ascii="微软雅黑" w:eastAsia="微软雅黑" w:hAnsi="微软雅黑" w:hint="eastAsia"/>
        </w:rPr>
        <w:t>中</w:t>
      </w:r>
      <w:r w:rsidR="002779C2">
        <w:rPr>
          <w:rFonts w:ascii="微软雅黑" w:eastAsia="微软雅黑" w:hAnsi="微软雅黑"/>
        </w:rPr>
        <w:t>的邮箱相同</w:t>
      </w:r>
      <w:r w:rsidR="002779C2">
        <w:rPr>
          <w:rFonts w:ascii="微软雅黑" w:eastAsia="微软雅黑" w:hAnsi="微软雅黑" w:hint="eastAsia"/>
        </w:rPr>
        <w:t>）</w:t>
      </w:r>
    </w:p>
    <w:p w:rsidR="00276844" w:rsidRDefault="00276844" w:rsidP="00EF2512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</w:t>
      </w:r>
      <w:r>
        <w:rPr>
          <w:rFonts w:ascii="微软雅黑" w:eastAsia="微软雅黑" w:hAnsi="微软雅黑"/>
        </w:rPr>
        <w:t>关联员工为空</w:t>
      </w:r>
      <w:r w:rsidR="000023DB">
        <w:rPr>
          <w:rFonts w:ascii="微软雅黑" w:eastAsia="微软雅黑" w:hAnsi="微软雅黑" w:hint="eastAsia"/>
        </w:rPr>
        <w:t>或者</w:t>
      </w:r>
      <w:r w:rsidR="000023DB">
        <w:rPr>
          <w:rFonts w:ascii="微软雅黑" w:eastAsia="微软雅黑" w:hAnsi="微软雅黑"/>
        </w:rPr>
        <w:t>关联员工的邮箱为空</w:t>
      </w:r>
      <w:r>
        <w:rPr>
          <w:rFonts w:ascii="微软雅黑" w:eastAsia="微软雅黑" w:hAnsi="微软雅黑"/>
        </w:rPr>
        <w:t>，则密保邮箱允许编辑。</w:t>
      </w:r>
    </w:p>
    <w:p w:rsidR="00EB0B30" w:rsidRPr="00EB0B30" w:rsidRDefault="00EB0B30" w:rsidP="00EB0B30">
      <w:pPr>
        <w:pStyle w:val="a5"/>
        <w:ind w:left="420"/>
        <w:rPr>
          <w:rFonts w:ascii="微软雅黑" w:eastAsia="微软雅黑" w:hAnsi="微软雅黑"/>
        </w:rPr>
      </w:pPr>
      <w:r w:rsidRPr="00EB0B30">
        <w:rPr>
          <w:rFonts w:ascii="微软雅黑" w:eastAsia="微软雅黑" w:hAnsi="微软雅黑" w:hint="eastAsia"/>
        </w:rPr>
        <w:t>新建账号的时候，是关联员工。把员工的密保邮箱带过来。</w:t>
      </w:r>
    </w:p>
    <w:p w:rsidR="00EB0B30" w:rsidRPr="00EB0B30" w:rsidRDefault="00EB0B30" w:rsidP="00EB0B30">
      <w:pPr>
        <w:pStyle w:val="a5"/>
        <w:ind w:left="420"/>
        <w:rPr>
          <w:rFonts w:ascii="微软雅黑" w:eastAsia="微软雅黑" w:hAnsi="微软雅黑"/>
        </w:rPr>
      </w:pPr>
      <w:r w:rsidRPr="00EB0B30">
        <w:rPr>
          <w:rFonts w:ascii="微软雅黑" w:eastAsia="微软雅黑" w:hAnsi="微软雅黑" w:hint="eastAsia"/>
        </w:rPr>
        <w:t>修改的时候，重新关联了员工，则把员工的邮箱带过来</w:t>
      </w:r>
    </w:p>
    <w:p w:rsidR="00EB0B30" w:rsidRPr="00276844" w:rsidRDefault="00EB0B30" w:rsidP="00EB0B30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EB0B30">
        <w:rPr>
          <w:rFonts w:ascii="微软雅黑" w:eastAsia="微软雅黑" w:hAnsi="微软雅黑" w:hint="eastAsia"/>
        </w:rPr>
        <w:t>两种情况下，若员工带过来的时候，没有邮箱，</w:t>
      </w:r>
      <w:r w:rsidR="00082210">
        <w:rPr>
          <w:rFonts w:ascii="微软雅黑" w:eastAsia="微软雅黑" w:hAnsi="微软雅黑" w:hint="eastAsia"/>
        </w:rPr>
        <w:t>账号</w:t>
      </w:r>
      <w:r w:rsidR="00082210">
        <w:rPr>
          <w:rFonts w:ascii="微软雅黑" w:eastAsia="微软雅黑" w:hAnsi="微软雅黑"/>
        </w:rPr>
        <w:t>的密保邮箱需与员工信息中的</w:t>
      </w:r>
      <w:r w:rsidR="00082210">
        <w:rPr>
          <w:rFonts w:ascii="微软雅黑" w:eastAsia="微软雅黑" w:hAnsi="微软雅黑" w:hint="eastAsia"/>
        </w:rPr>
        <w:t>邮箱</w:t>
      </w:r>
      <w:r w:rsidR="00082210">
        <w:rPr>
          <w:rFonts w:ascii="微软雅黑" w:eastAsia="微软雅黑" w:hAnsi="微软雅黑"/>
        </w:rPr>
        <w:t>一致，做同步更新。</w:t>
      </w:r>
    </w:p>
    <w:p w:rsidR="00CB7C58" w:rsidRPr="00231F20" w:rsidRDefault="00CB7C58" w:rsidP="00EC46EA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业务规则</w:t>
      </w:r>
    </w:p>
    <w:p w:rsidR="00CB7C58" w:rsidRPr="00231F20" w:rsidRDefault="00CB7C58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与</w:t>
      </w:r>
      <w:r w:rsidRPr="00231F20">
        <w:rPr>
          <w:rFonts w:ascii="微软雅黑" w:eastAsia="微软雅黑" w:hAnsi="微软雅黑"/>
        </w:rPr>
        <w:t>新建功能相同</w:t>
      </w:r>
    </w:p>
    <w:p w:rsidR="00CB7C58" w:rsidRPr="00231F20" w:rsidRDefault="00CB7C58" w:rsidP="00EC46EA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操作说明</w:t>
      </w:r>
    </w:p>
    <w:p w:rsidR="00BB5F41" w:rsidRPr="00231F20" w:rsidRDefault="00BB5F41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</w:t>
      </w:r>
      <w:r w:rsidRPr="00231F20">
        <w:rPr>
          <w:rFonts w:ascii="微软雅黑" w:eastAsia="微软雅黑" w:hAnsi="微软雅黑" w:hint="eastAsia"/>
        </w:rPr>
        <w:t>个</w:t>
      </w:r>
      <w:r w:rsidRPr="00231F20">
        <w:rPr>
          <w:rFonts w:ascii="微软雅黑" w:eastAsia="微软雅黑" w:hAnsi="微软雅黑"/>
        </w:rPr>
        <w:t>账号状态为‘</w:t>
      </w:r>
      <w:r w:rsidRPr="00231F20">
        <w:rPr>
          <w:rFonts w:ascii="微软雅黑" w:eastAsia="微软雅黑" w:hAnsi="微软雅黑" w:hint="eastAsia"/>
        </w:rPr>
        <w:t>正常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或</w:t>
      </w:r>
      <w:r w:rsidRPr="00231F20">
        <w:rPr>
          <w:rFonts w:ascii="微软雅黑" w:eastAsia="微软雅黑" w:hAnsi="微软雅黑"/>
        </w:rPr>
        <w:t>‘</w:t>
      </w:r>
      <w:r w:rsidRPr="00231F20">
        <w:rPr>
          <w:rFonts w:ascii="微软雅黑" w:eastAsia="微软雅黑" w:hAnsi="微软雅黑" w:hint="eastAsia"/>
        </w:rPr>
        <w:t>冻结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账号，【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被激活，点击【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，在新建窗口中打开账号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页面，</w:t>
      </w:r>
    </w:p>
    <w:p w:rsidR="00CB7C58" w:rsidRPr="00231F20" w:rsidRDefault="00BB5F41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修改页面中的操作</w:t>
      </w:r>
      <w:r w:rsidR="00CB7C58" w:rsidRPr="00231F20">
        <w:rPr>
          <w:rFonts w:ascii="微软雅黑" w:eastAsia="微软雅黑" w:hAnsi="微软雅黑" w:hint="eastAsia"/>
        </w:rPr>
        <w:t>与</w:t>
      </w:r>
      <w:r w:rsidR="00CB7C58" w:rsidRPr="00231F20">
        <w:rPr>
          <w:rFonts w:ascii="微软雅黑" w:eastAsia="微软雅黑" w:hAnsi="微软雅黑"/>
        </w:rPr>
        <w:t>新建功能相同</w:t>
      </w:r>
    </w:p>
    <w:p w:rsidR="00BB5F41" w:rsidRPr="00231F20" w:rsidRDefault="00BB5F41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28" w:name="_Toc536089944"/>
      <w:r w:rsidRPr="00231F20">
        <w:rPr>
          <w:rFonts w:ascii="微软雅黑" w:eastAsia="微软雅黑" w:hAnsi="微软雅黑" w:hint="eastAsia"/>
        </w:rPr>
        <w:lastRenderedPageBreak/>
        <w:t>【删除】功能</w:t>
      </w:r>
      <w:bookmarkEnd w:id="628"/>
    </w:p>
    <w:p w:rsidR="00BB5F41" w:rsidRPr="00231F20" w:rsidRDefault="003341F0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</w:t>
      </w:r>
      <w:r w:rsidRPr="00231F20">
        <w:rPr>
          <w:rFonts w:ascii="微软雅黑" w:eastAsia="微软雅黑" w:hAnsi="微软雅黑" w:hint="eastAsia"/>
        </w:rPr>
        <w:t>个</w:t>
      </w:r>
      <w:r w:rsidRPr="00231F20">
        <w:rPr>
          <w:rFonts w:ascii="微软雅黑" w:eastAsia="微软雅黑" w:hAnsi="微软雅黑"/>
        </w:rPr>
        <w:t>账号状态为‘</w:t>
      </w:r>
      <w:r w:rsidRPr="00231F20">
        <w:rPr>
          <w:rFonts w:ascii="微软雅黑" w:eastAsia="微软雅黑" w:hAnsi="微软雅黑" w:hint="eastAsia"/>
        </w:rPr>
        <w:t>正常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或</w:t>
      </w:r>
      <w:r w:rsidRPr="00231F20">
        <w:rPr>
          <w:rFonts w:ascii="微软雅黑" w:eastAsia="微软雅黑" w:hAnsi="微软雅黑"/>
        </w:rPr>
        <w:t>‘</w:t>
      </w:r>
      <w:r w:rsidRPr="00231F20">
        <w:rPr>
          <w:rFonts w:ascii="微软雅黑" w:eastAsia="微软雅黑" w:hAnsi="微软雅黑" w:hint="eastAsia"/>
        </w:rPr>
        <w:t>冻结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账号，【</w:t>
      </w:r>
      <w:r w:rsidRPr="00231F20">
        <w:rPr>
          <w:rFonts w:ascii="微软雅黑" w:eastAsia="微软雅黑" w:hAnsi="微软雅黑" w:hint="eastAsia"/>
        </w:rPr>
        <w:t>删除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被激活，点击【</w:t>
      </w:r>
      <w:r w:rsidRPr="00231F20">
        <w:rPr>
          <w:rFonts w:ascii="微软雅黑" w:eastAsia="微软雅黑" w:hAnsi="微软雅黑" w:hint="eastAsia"/>
        </w:rPr>
        <w:t>删除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弹出“账号确认</w:t>
      </w:r>
      <w:r w:rsidRPr="00231F20">
        <w:rPr>
          <w:rFonts w:ascii="微软雅黑" w:eastAsia="微软雅黑" w:hAnsi="微软雅黑"/>
        </w:rPr>
        <w:t>删除提示框</w:t>
      </w:r>
      <w:r w:rsidRPr="00231F20">
        <w:rPr>
          <w:rFonts w:ascii="微软雅黑" w:eastAsia="微软雅黑" w:hAnsi="微软雅黑" w:hint="eastAsia"/>
        </w:rPr>
        <w:t>”</w:t>
      </w:r>
    </w:p>
    <w:p w:rsidR="007379FC" w:rsidRPr="00231F20" w:rsidRDefault="007379FC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账号确认删除提示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中，点击【</w:t>
      </w:r>
      <w:r w:rsidRPr="00231F20">
        <w:rPr>
          <w:rFonts w:ascii="微软雅黑" w:eastAsia="微软雅黑" w:hAnsi="微软雅黑" w:hint="eastAsia"/>
        </w:rPr>
        <w:t>确定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，若</w:t>
      </w:r>
      <w:r w:rsidRPr="00231F20">
        <w:rPr>
          <w:rFonts w:ascii="微软雅黑" w:eastAsia="微软雅黑" w:hAnsi="微软雅黑"/>
        </w:rPr>
        <w:t>删除</w:t>
      </w:r>
      <w:r w:rsidRPr="00231F20">
        <w:rPr>
          <w:rFonts w:ascii="微软雅黑" w:eastAsia="微软雅黑" w:hAnsi="微软雅黑" w:hint="eastAsia"/>
        </w:rPr>
        <w:t>成功</w:t>
      </w:r>
      <w:r w:rsidRPr="00231F20">
        <w:rPr>
          <w:rFonts w:ascii="微软雅黑" w:eastAsia="微软雅黑" w:hAnsi="微软雅黑"/>
        </w:rPr>
        <w:t>则提示‘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删除成功’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返回到账号管理列表页，</w:t>
      </w:r>
      <w:r w:rsidRPr="00231F20">
        <w:rPr>
          <w:rFonts w:ascii="微软雅黑" w:eastAsia="微软雅黑" w:hAnsi="微软雅黑" w:hint="eastAsia"/>
        </w:rPr>
        <w:t>并</w:t>
      </w:r>
      <w:r w:rsidRPr="00231F20">
        <w:rPr>
          <w:rFonts w:ascii="微软雅黑" w:eastAsia="微软雅黑" w:hAnsi="微软雅黑"/>
        </w:rPr>
        <w:t>将对应账号的状态更为‘</w:t>
      </w:r>
      <w:r w:rsidRPr="00231F20">
        <w:rPr>
          <w:rFonts w:ascii="微软雅黑" w:eastAsia="微软雅黑" w:hAnsi="微软雅黑" w:hint="eastAsia"/>
        </w:rPr>
        <w:t>无效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，</w:t>
      </w:r>
    </w:p>
    <w:p w:rsidR="007379FC" w:rsidRPr="00231F20" w:rsidRDefault="007379FC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t>若删除失败，则提示</w:t>
      </w:r>
      <w:r w:rsidRPr="00231F20">
        <w:rPr>
          <w:rFonts w:ascii="微软雅黑" w:eastAsia="微软雅黑" w:hAnsi="微软雅黑" w:hint="eastAsia"/>
        </w:rPr>
        <w:t>“账号</w:t>
      </w:r>
      <w:r w:rsidRPr="00231F20">
        <w:rPr>
          <w:rFonts w:ascii="微软雅黑" w:eastAsia="微软雅黑" w:hAnsi="微软雅黑"/>
        </w:rPr>
        <w:t>删除失败，及具体的</w:t>
      </w:r>
      <w:r w:rsidRPr="00231F20">
        <w:rPr>
          <w:rFonts w:ascii="微软雅黑" w:eastAsia="微软雅黑" w:hAnsi="微软雅黑" w:hint="eastAsia"/>
        </w:rPr>
        <w:t>失败</w:t>
      </w:r>
      <w:r w:rsidRPr="00231F20">
        <w:rPr>
          <w:rFonts w:ascii="微软雅黑" w:eastAsia="微软雅黑" w:hAnsi="微软雅黑"/>
        </w:rPr>
        <w:t>原因</w:t>
      </w:r>
      <w:r w:rsidRPr="00231F20">
        <w:rPr>
          <w:rFonts w:ascii="微软雅黑" w:eastAsia="微软雅黑" w:hAnsi="微软雅黑" w:hint="eastAsia"/>
        </w:rPr>
        <w:t>”，账号</w:t>
      </w:r>
      <w:r w:rsidRPr="00231F20">
        <w:rPr>
          <w:rFonts w:ascii="微软雅黑" w:eastAsia="微软雅黑" w:hAnsi="微软雅黑"/>
        </w:rPr>
        <w:t>状态不做任何调整，返回到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管理列表页</w:t>
      </w:r>
    </w:p>
    <w:p w:rsidR="007379FC" w:rsidRPr="00231F20" w:rsidRDefault="00911CAE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账号确认删除提示框中，点击【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则关闭确认提示框，返回到账号管理列表页</w:t>
      </w:r>
      <w:r w:rsidR="00CB6EB6" w:rsidRPr="00231F20">
        <w:rPr>
          <w:rFonts w:ascii="微软雅黑" w:eastAsia="微软雅黑" w:hAnsi="微软雅黑" w:hint="eastAsia"/>
        </w:rPr>
        <w:t>。</w:t>
      </w:r>
    </w:p>
    <w:p w:rsidR="00CB6EB6" w:rsidRPr="00231F20" w:rsidRDefault="00CB6EB6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29" w:name="_Toc536089945"/>
      <w:r w:rsidRPr="00231F20">
        <w:rPr>
          <w:rFonts w:ascii="微软雅黑" w:eastAsia="微软雅黑" w:hAnsi="微软雅黑" w:hint="eastAsia"/>
        </w:rPr>
        <w:t>【冻结】功能</w:t>
      </w:r>
      <w:bookmarkEnd w:id="629"/>
    </w:p>
    <w:p w:rsidR="00FA4262" w:rsidRPr="00231F20" w:rsidRDefault="00FA4262" w:rsidP="00FA426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某个账号状态为‘</w:t>
      </w:r>
      <w:r w:rsidRPr="00231F20">
        <w:rPr>
          <w:rFonts w:ascii="微软雅黑" w:eastAsia="微软雅黑" w:hAnsi="微软雅黑" w:hint="eastAsia"/>
        </w:rPr>
        <w:t>正常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账号，【</w:t>
      </w:r>
      <w:r w:rsidRPr="00231F20">
        <w:rPr>
          <w:rFonts w:ascii="微软雅黑" w:eastAsia="微软雅黑" w:hAnsi="微软雅黑" w:hint="eastAsia"/>
        </w:rPr>
        <w:t>冻结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功能按钮</w:t>
      </w:r>
      <w:r w:rsidRPr="00231F20">
        <w:rPr>
          <w:rFonts w:ascii="微软雅黑" w:eastAsia="微软雅黑" w:hAnsi="微软雅黑"/>
        </w:rPr>
        <w:t>被激活，点击【</w:t>
      </w:r>
      <w:r w:rsidRPr="00231F20">
        <w:rPr>
          <w:rFonts w:ascii="微软雅黑" w:eastAsia="微软雅黑" w:hAnsi="微软雅黑" w:hint="eastAsia"/>
        </w:rPr>
        <w:t>冻结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弹出“账号冻结确认</w:t>
      </w:r>
      <w:r w:rsidRPr="00231F20">
        <w:rPr>
          <w:rFonts w:ascii="微软雅黑" w:eastAsia="微软雅黑" w:hAnsi="微软雅黑"/>
        </w:rPr>
        <w:t>提示框</w:t>
      </w:r>
      <w:r w:rsidRPr="00231F20">
        <w:rPr>
          <w:rFonts w:ascii="微软雅黑" w:eastAsia="微软雅黑" w:hAnsi="微软雅黑" w:hint="eastAsia"/>
        </w:rPr>
        <w:t>”</w:t>
      </w:r>
      <w:r w:rsidR="007F3A3A" w:rsidRPr="00231F20">
        <w:rPr>
          <w:rFonts w:ascii="微软雅黑" w:eastAsia="微软雅黑" w:hAnsi="微软雅黑" w:hint="eastAsia"/>
        </w:rPr>
        <w:t>，</w:t>
      </w:r>
      <w:r w:rsidR="007F3A3A" w:rsidRPr="00231F20">
        <w:rPr>
          <w:rFonts w:ascii="微软雅黑" w:eastAsia="微软雅黑" w:hAnsi="微软雅黑"/>
        </w:rPr>
        <w:t>在确认提示</w:t>
      </w:r>
      <w:r w:rsidR="007F3A3A" w:rsidRPr="00231F20">
        <w:rPr>
          <w:rFonts w:ascii="微软雅黑" w:eastAsia="微软雅黑" w:hAnsi="微软雅黑" w:hint="eastAsia"/>
        </w:rPr>
        <w:t>框</w:t>
      </w:r>
      <w:r w:rsidR="007F3A3A" w:rsidRPr="00231F20">
        <w:rPr>
          <w:rFonts w:ascii="微软雅黑" w:eastAsia="微软雅黑" w:hAnsi="微软雅黑"/>
        </w:rPr>
        <w:t>中，需要展示具体的登录账号</w:t>
      </w:r>
    </w:p>
    <w:p w:rsidR="00FA4262" w:rsidRPr="00231F20" w:rsidRDefault="00FA4262" w:rsidP="00FA426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账号</w:t>
      </w:r>
      <w:r w:rsidRPr="00231F20">
        <w:rPr>
          <w:rFonts w:ascii="微软雅黑" w:eastAsia="微软雅黑" w:hAnsi="微软雅黑" w:hint="eastAsia"/>
        </w:rPr>
        <w:t>冻结确认</w:t>
      </w:r>
      <w:r w:rsidRPr="00231F20">
        <w:rPr>
          <w:rFonts w:ascii="微软雅黑" w:eastAsia="微软雅黑" w:hAnsi="微软雅黑"/>
        </w:rPr>
        <w:t>提示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中，点击【</w:t>
      </w:r>
      <w:r w:rsidRPr="00231F20">
        <w:rPr>
          <w:rFonts w:ascii="微软雅黑" w:eastAsia="微软雅黑" w:hAnsi="微软雅黑" w:hint="eastAsia"/>
        </w:rPr>
        <w:t>确定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，若冻结成功</w:t>
      </w:r>
      <w:r w:rsidRPr="00231F20">
        <w:rPr>
          <w:rFonts w:ascii="微软雅黑" w:eastAsia="微软雅黑" w:hAnsi="微软雅黑"/>
        </w:rPr>
        <w:t>则提示‘</w:t>
      </w:r>
      <w:r w:rsidRPr="00231F20">
        <w:rPr>
          <w:rFonts w:ascii="微软雅黑" w:eastAsia="微软雅黑" w:hAnsi="微软雅黑" w:hint="eastAsia"/>
        </w:rPr>
        <w:t>账号冻结</w:t>
      </w:r>
      <w:r w:rsidRPr="00231F20">
        <w:rPr>
          <w:rFonts w:ascii="微软雅黑" w:eastAsia="微软雅黑" w:hAnsi="微软雅黑"/>
        </w:rPr>
        <w:t>成功’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返回到账号管理列表页，</w:t>
      </w:r>
      <w:r w:rsidRPr="00231F20">
        <w:rPr>
          <w:rFonts w:ascii="微软雅黑" w:eastAsia="微软雅黑" w:hAnsi="微软雅黑" w:hint="eastAsia"/>
        </w:rPr>
        <w:t>并</w:t>
      </w:r>
      <w:r w:rsidRPr="00231F20">
        <w:rPr>
          <w:rFonts w:ascii="微软雅黑" w:eastAsia="微软雅黑" w:hAnsi="微软雅黑"/>
        </w:rPr>
        <w:t>将对应账号的状态更为‘</w:t>
      </w:r>
      <w:r w:rsidRPr="00231F20">
        <w:rPr>
          <w:rFonts w:ascii="微软雅黑" w:eastAsia="微软雅黑" w:hAnsi="微软雅黑" w:hint="eastAsia"/>
        </w:rPr>
        <w:t>已冻结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，</w:t>
      </w:r>
    </w:p>
    <w:p w:rsidR="00FA4262" w:rsidRPr="00231F20" w:rsidRDefault="00FA4262" w:rsidP="00FA426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t>若</w:t>
      </w:r>
      <w:r w:rsidRPr="00231F20">
        <w:rPr>
          <w:rFonts w:ascii="微软雅黑" w:eastAsia="微软雅黑" w:hAnsi="微软雅黑" w:hint="eastAsia"/>
        </w:rPr>
        <w:t>冻结</w:t>
      </w:r>
      <w:r w:rsidRPr="00231F20">
        <w:rPr>
          <w:rFonts w:ascii="微软雅黑" w:eastAsia="微软雅黑" w:hAnsi="微软雅黑"/>
        </w:rPr>
        <w:t>失败，则提示</w:t>
      </w:r>
      <w:r w:rsidRPr="00231F20">
        <w:rPr>
          <w:rFonts w:ascii="微软雅黑" w:eastAsia="微软雅黑" w:hAnsi="微软雅黑" w:hint="eastAsia"/>
        </w:rPr>
        <w:t>“账号冻结</w:t>
      </w:r>
      <w:r w:rsidRPr="00231F20">
        <w:rPr>
          <w:rFonts w:ascii="微软雅黑" w:eastAsia="微软雅黑" w:hAnsi="微软雅黑"/>
        </w:rPr>
        <w:t>失败，及具体的</w:t>
      </w:r>
      <w:r w:rsidRPr="00231F20">
        <w:rPr>
          <w:rFonts w:ascii="微软雅黑" w:eastAsia="微软雅黑" w:hAnsi="微软雅黑" w:hint="eastAsia"/>
        </w:rPr>
        <w:t>失败</w:t>
      </w:r>
      <w:r w:rsidRPr="00231F20">
        <w:rPr>
          <w:rFonts w:ascii="微软雅黑" w:eastAsia="微软雅黑" w:hAnsi="微软雅黑"/>
        </w:rPr>
        <w:t>原因</w:t>
      </w:r>
      <w:r w:rsidRPr="00231F20">
        <w:rPr>
          <w:rFonts w:ascii="微软雅黑" w:eastAsia="微软雅黑" w:hAnsi="微软雅黑" w:hint="eastAsia"/>
        </w:rPr>
        <w:t>”，账号</w:t>
      </w:r>
      <w:r w:rsidRPr="00231F20">
        <w:rPr>
          <w:rFonts w:ascii="微软雅黑" w:eastAsia="微软雅黑" w:hAnsi="微软雅黑"/>
        </w:rPr>
        <w:t>状态不做任何调整，返回到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管理列表页</w:t>
      </w:r>
    </w:p>
    <w:p w:rsidR="00FA4262" w:rsidRPr="00231F20" w:rsidRDefault="00FA4262" w:rsidP="00FA426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账号</w:t>
      </w:r>
      <w:r w:rsidRPr="00231F20">
        <w:rPr>
          <w:rFonts w:ascii="微软雅黑" w:eastAsia="微软雅黑" w:hAnsi="微软雅黑" w:hint="eastAsia"/>
        </w:rPr>
        <w:t>冻结确认</w:t>
      </w:r>
      <w:r w:rsidRPr="00231F20">
        <w:rPr>
          <w:rFonts w:ascii="微软雅黑" w:eastAsia="微软雅黑" w:hAnsi="微软雅黑"/>
        </w:rPr>
        <w:t>提示框中，点击【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则关闭确认提示框，返回到账号管理列表页</w:t>
      </w:r>
      <w:r w:rsidRPr="00231F20">
        <w:rPr>
          <w:rFonts w:ascii="微软雅黑" w:eastAsia="微软雅黑" w:hAnsi="微软雅黑" w:hint="eastAsia"/>
        </w:rPr>
        <w:t>。</w:t>
      </w:r>
    </w:p>
    <w:p w:rsidR="007F3A3A" w:rsidRPr="00231F20" w:rsidRDefault="007F3A3A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30" w:name="_Toc536089946"/>
      <w:r w:rsidRPr="00231F20">
        <w:rPr>
          <w:rFonts w:ascii="微软雅黑" w:eastAsia="微软雅黑" w:hAnsi="微软雅黑" w:hint="eastAsia"/>
        </w:rPr>
        <w:t>【解冻】功能</w:t>
      </w:r>
      <w:bookmarkEnd w:id="630"/>
    </w:p>
    <w:p w:rsidR="007F3A3A" w:rsidRPr="00231F20" w:rsidRDefault="007F3A3A" w:rsidP="007F3A3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某个账号状态为‘</w:t>
      </w:r>
      <w:r w:rsidRPr="00231F20">
        <w:rPr>
          <w:rFonts w:ascii="微软雅黑" w:eastAsia="微软雅黑" w:hAnsi="微软雅黑" w:hint="eastAsia"/>
        </w:rPr>
        <w:t>已冻结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账号，【</w:t>
      </w:r>
      <w:r w:rsidRPr="00231F20">
        <w:rPr>
          <w:rFonts w:ascii="微软雅黑" w:eastAsia="微软雅黑" w:hAnsi="微软雅黑" w:hint="eastAsia"/>
        </w:rPr>
        <w:t>解冻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功能按钮</w:t>
      </w:r>
      <w:r w:rsidRPr="00231F20">
        <w:rPr>
          <w:rFonts w:ascii="微软雅黑" w:eastAsia="微软雅黑" w:hAnsi="微软雅黑"/>
        </w:rPr>
        <w:t>被激活，点击【</w:t>
      </w:r>
      <w:r w:rsidRPr="00231F20">
        <w:rPr>
          <w:rFonts w:ascii="微软雅黑" w:eastAsia="微软雅黑" w:hAnsi="微软雅黑" w:hint="eastAsia"/>
        </w:rPr>
        <w:t>解冻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弹出“账号解冻确认</w:t>
      </w:r>
      <w:r w:rsidRPr="00231F20">
        <w:rPr>
          <w:rFonts w:ascii="微软雅黑" w:eastAsia="微软雅黑" w:hAnsi="微软雅黑"/>
        </w:rPr>
        <w:t>提示框</w:t>
      </w:r>
      <w:r w:rsidRPr="00231F20">
        <w:rPr>
          <w:rFonts w:ascii="微软雅黑" w:eastAsia="微软雅黑" w:hAnsi="微软雅黑" w:hint="eastAsia"/>
        </w:rPr>
        <w:t>”</w:t>
      </w:r>
      <w:r w:rsidRPr="00231F20">
        <w:rPr>
          <w:rFonts w:ascii="微软雅黑" w:eastAsia="微软雅黑" w:hAnsi="微软雅黑"/>
        </w:rPr>
        <w:t xml:space="preserve"> 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在确认提示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中，需要展示具体的登录账号</w:t>
      </w:r>
    </w:p>
    <w:p w:rsidR="007F3A3A" w:rsidRPr="00231F20" w:rsidRDefault="007F3A3A" w:rsidP="007F3A3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账号</w:t>
      </w:r>
      <w:r w:rsidRPr="00231F20">
        <w:rPr>
          <w:rFonts w:ascii="微软雅黑" w:eastAsia="微软雅黑" w:hAnsi="微软雅黑" w:hint="eastAsia"/>
        </w:rPr>
        <w:t>解冻确认</w:t>
      </w:r>
      <w:r w:rsidRPr="00231F20">
        <w:rPr>
          <w:rFonts w:ascii="微软雅黑" w:eastAsia="微软雅黑" w:hAnsi="微软雅黑"/>
        </w:rPr>
        <w:t>提示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中，点击【</w:t>
      </w:r>
      <w:r w:rsidRPr="00231F20">
        <w:rPr>
          <w:rFonts w:ascii="微软雅黑" w:eastAsia="微软雅黑" w:hAnsi="微软雅黑" w:hint="eastAsia"/>
        </w:rPr>
        <w:t>确定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，若解冻成功</w:t>
      </w:r>
      <w:r w:rsidRPr="00231F20">
        <w:rPr>
          <w:rFonts w:ascii="微软雅黑" w:eastAsia="微软雅黑" w:hAnsi="微软雅黑"/>
        </w:rPr>
        <w:t>则提示‘</w:t>
      </w:r>
      <w:r w:rsidRPr="00231F20">
        <w:rPr>
          <w:rFonts w:ascii="微软雅黑" w:eastAsia="微软雅黑" w:hAnsi="微软雅黑" w:hint="eastAsia"/>
        </w:rPr>
        <w:t>账号解冻</w:t>
      </w:r>
      <w:r w:rsidRPr="00231F20">
        <w:rPr>
          <w:rFonts w:ascii="微软雅黑" w:eastAsia="微软雅黑" w:hAnsi="微软雅黑"/>
        </w:rPr>
        <w:t>成功’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返回</w:t>
      </w:r>
      <w:r w:rsidRPr="00231F20">
        <w:rPr>
          <w:rFonts w:ascii="微软雅黑" w:eastAsia="微软雅黑" w:hAnsi="微软雅黑"/>
        </w:rPr>
        <w:lastRenderedPageBreak/>
        <w:t>到账号管理列表页，</w:t>
      </w:r>
      <w:r w:rsidRPr="00231F20">
        <w:rPr>
          <w:rFonts w:ascii="微软雅黑" w:eastAsia="微软雅黑" w:hAnsi="微软雅黑" w:hint="eastAsia"/>
        </w:rPr>
        <w:t>并</w:t>
      </w:r>
      <w:r w:rsidRPr="00231F20">
        <w:rPr>
          <w:rFonts w:ascii="微软雅黑" w:eastAsia="微软雅黑" w:hAnsi="微软雅黑"/>
        </w:rPr>
        <w:t>将对应账号的状态更为‘</w:t>
      </w:r>
      <w:r w:rsidRPr="00231F20">
        <w:rPr>
          <w:rFonts w:ascii="微软雅黑" w:eastAsia="微软雅黑" w:hAnsi="微软雅黑" w:hint="eastAsia"/>
        </w:rPr>
        <w:t>正常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，</w:t>
      </w:r>
    </w:p>
    <w:p w:rsidR="007F3A3A" w:rsidRPr="00231F20" w:rsidRDefault="007F3A3A" w:rsidP="007F3A3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t>若</w:t>
      </w:r>
      <w:r w:rsidRPr="00231F20">
        <w:rPr>
          <w:rFonts w:ascii="微软雅黑" w:eastAsia="微软雅黑" w:hAnsi="微软雅黑" w:hint="eastAsia"/>
        </w:rPr>
        <w:t>解冻</w:t>
      </w:r>
      <w:r w:rsidRPr="00231F20">
        <w:rPr>
          <w:rFonts w:ascii="微软雅黑" w:eastAsia="微软雅黑" w:hAnsi="微软雅黑"/>
        </w:rPr>
        <w:t>失败，则提示</w:t>
      </w:r>
      <w:r w:rsidRPr="00231F20">
        <w:rPr>
          <w:rFonts w:ascii="微软雅黑" w:eastAsia="微软雅黑" w:hAnsi="微软雅黑" w:hint="eastAsia"/>
        </w:rPr>
        <w:t>“账号解冻</w:t>
      </w:r>
      <w:r w:rsidRPr="00231F20">
        <w:rPr>
          <w:rFonts w:ascii="微软雅黑" w:eastAsia="微软雅黑" w:hAnsi="微软雅黑"/>
        </w:rPr>
        <w:t>失败，及具体的</w:t>
      </w:r>
      <w:r w:rsidRPr="00231F20">
        <w:rPr>
          <w:rFonts w:ascii="微软雅黑" w:eastAsia="微软雅黑" w:hAnsi="微软雅黑" w:hint="eastAsia"/>
        </w:rPr>
        <w:t>失败</w:t>
      </w:r>
      <w:r w:rsidRPr="00231F20">
        <w:rPr>
          <w:rFonts w:ascii="微软雅黑" w:eastAsia="微软雅黑" w:hAnsi="微软雅黑"/>
        </w:rPr>
        <w:t>原因</w:t>
      </w:r>
      <w:r w:rsidRPr="00231F20">
        <w:rPr>
          <w:rFonts w:ascii="微软雅黑" w:eastAsia="微软雅黑" w:hAnsi="微软雅黑" w:hint="eastAsia"/>
        </w:rPr>
        <w:t>”，账号</w:t>
      </w:r>
      <w:r w:rsidRPr="00231F20">
        <w:rPr>
          <w:rFonts w:ascii="微软雅黑" w:eastAsia="微软雅黑" w:hAnsi="微软雅黑"/>
        </w:rPr>
        <w:t>状态不做任何调整，返回到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管理列表页</w:t>
      </w:r>
    </w:p>
    <w:p w:rsidR="007F3A3A" w:rsidRPr="00231F20" w:rsidRDefault="007F3A3A" w:rsidP="007F3A3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账号</w:t>
      </w:r>
      <w:r w:rsidRPr="00231F20">
        <w:rPr>
          <w:rFonts w:ascii="微软雅黑" w:eastAsia="微软雅黑" w:hAnsi="微软雅黑" w:hint="eastAsia"/>
        </w:rPr>
        <w:t>解冻确认</w:t>
      </w:r>
      <w:r w:rsidRPr="00231F20">
        <w:rPr>
          <w:rFonts w:ascii="微软雅黑" w:eastAsia="微软雅黑" w:hAnsi="微软雅黑"/>
        </w:rPr>
        <w:t>提示框中，点击【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则关闭确认提示框，返回到账号管理列表页</w:t>
      </w:r>
      <w:r w:rsidRPr="00231F20">
        <w:rPr>
          <w:rFonts w:ascii="微软雅黑" w:eastAsia="微软雅黑" w:hAnsi="微软雅黑" w:hint="eastAsia"/>
        </w:rPr>
        <w:t>。</w:t>
      </w:r>
    </w:p>
    <w:p w:rsidR="001674D9" w:rsidRPr="00616000" w:rsidRDefault="001674D9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31" w:name="_Toc536089947"/>
      <w:r w:rsidRPr="00616000">
        <w:rPr>
          <w:rFonts w:ascii="微软雅黑" w:eastAsia="微软雅黑" w:hAnsi="微软雅黑" w:hint="eastAsia"/>
        </w:rPr>
        <w:t>【密码重置】功能</w:t>
      </w:r>
      <w:bookmarkEnd w:id="631"/>
    </w:p>
    <w:p w:rsidR="00616000" w:rsidRDefault="00616000" w:rsidP="00D94607">
      <w:pPr>
        <w:pStyle w:val="a5"/>
        <w:numPr>
          <w:ilvl w:val="0"/>
          <w:numId w:val="8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选中</w:t>
      </w:r>
      <w:r>
        <w:rPr>
          <w:rFonts w:ascii="微软雅黑" w:eastAsia="微软雅黑" w:hAnsi="微软雅黑"/>
        </w:rPr>
        <w:t>某个状态为‘</w:t>
      </w:r>
      <w:r>
        <w:rPr>
          <w:rFonts w:ascii="微软雅黑" w:eastAsia="微软雅黑" w:hAnsi="微软雅黑" w:hint="eastAsia"/>
        </w:rPr>
        <w:t>正常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冻结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账号，【</w:t>
      </w:r>
      <w:r>
        <w:rPr>
          <w:rFonts w:ascii="微软雅黑" w:eastAsia="微软雅黑" w:hAnsi="微软雅黑" w:hint="eastAsia"/>
        </w:rPr>
        <w:t>密码</w:t>
      </w:r>
      <w:r>
        <w:rPr>
          <w:rFonts w:ascii="微软雅黑" w:eastAsia="微软雅黑" w:hAnsi="微软雅黑"/>
        </w:rPr>
        <w:t>重置】</w:t>
      </w: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按钮被激活，</w:t>
      </w:r>
    </w:p>
    <w:p w:rsidR="00C46D08" w:rsidRPr="00231F20" w:rsidRDefault="00C46D08" w:rsidP="00D94607">
      <w:pPr>
        <w:pStyle w:val="a5"/>
        <w:numPr>
          <w:ilvl w:val="0"/>
          <w:numId w:val="8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="00616000">
        <w:rPr>
          <w:rFonts w:ascii="微软雅黑" w:eastAsia="微软雅黑" w:hAnsi="微软雅黑" w:hint="eastAsia"/>
        </w:rPr>
        <w:t>【密码</w:t>
      </w:r>
      <w:r w:rsidR="00616000">
        <w:rPr>
          <w:rFonts w:ascii="微软雅黑" w:eastAsia="微软雅黑" w:hAnsi="微软雅黑"/>
        </w:rPr>
        <w:t>重置</w:t>
      </w:r>
      <w:r w:rsidR="00616000">
        <w:rPr>
          <w:rFonts w:ascii="微软雅黑" w:eastAsia="微软雅黑" w:hAnsi="微软雅黑" w:hint="eastAsia"/>
        </w:rPr>
        <w:t>】功能</w:t>
      </w:r>
      <w:r w:rsidR="00616000">
        <w:rPr>
          <w:rFonts w:ascii="微软雅黑" w:eastAsia="微软雅黑" w:hAnsi="微软雅黑"/>
        </w:rPr>
        <w:t>按钮</w:t>
      </w:r>
      <w:r w:rsidRPr="00231F20">
        <w:rPr>
          <w:rFonts w:ascii="微软雅黑" w:eastAsia="微软雅黑" w:hAnsi="微软雅黑"/>
        </w:rPr>
        <w:t>，弹出</w:t>
      </w:r>
      <w:r w:rsidRPr="00231F20">
        <w:rPr>
          <w:rFonts w:ascii="微软雅黑" w:eastAsia="微软雅黑" w:hAnsi="微软雅黑" w:hint="eastAsia"/>
        </w:rPr>
        <w:t>重置</w:t>
      </w:r>
      <w:r w:rsidRPr="00231F20">
        <w:rPr>
          <w:rFonts w:ascii="微软雅黑" w:eastAsia="微软雅黑" w:hAnsi="微软雅黑"/>
        </w:rPr>
        <w:t>密码确认框</w:t>
      </w:r>
    </w:p>
    <w:p w:rsidR="006B7D78" w:rsidRPr="00231F20" w:rsidRDefault="00C46D08" w:rsidP="00D94607">
      <w:pPr>
        <w:pStyle w:val="a5"/>
        <w:numPr>
          <w:ilvl w:val="0"/>
          <w:numId w:val="8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确认框中，点击【</w:t>
      </w:r>
      <w:r w:rsidRPr="00231F20">
        <w:rPr>
          <w:rFonts w:ascii="微软雅黑" w:eastAsia="微软雅黑" w:hAnsi="微软雅黑" w:hint="eastAsia"/>
        </w:rPr>
        <w:t>确定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="006B7D78" w:rsidRPr="00231F20">
        <w:rPr>
          <w:rFonts w:ascii="微软雅黑" w:eastAsia="微软雅黑" w:hAnsi="微软雅黑" w:hint="eastAsia"/>
        </w:rPr>
        <w:t>则</w:t>
      </w:r>
      <w:r w:rsidR="006B7D78" w:rsidRPr="00231F20">
        <w:rPr>
          <w:rFonts w:ascii="微软雅黑" w:eastAsia="微软雅黑" w:hAnsi="微软雅黑"/>
        </w:rPr>
        <w:t>需要给账号的密保邮箱发送重置密码的链接邮件</w:t>
      </w:r>
    </w:p>
    <w:p w:rsidR="00C46D08" w:rsidRPr="00231F20" w:rsidRDefault="00C46D08" w:rsidP="006B7D7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t>若</w:t>
      </w:r>
      <w:r w:rsidR="006B7D78" w:rsidRPr="00231F20">
        <w:rPr>
          <w:rFonts w:ascii="微软雅黑" w:eastAsia="微软雅黑" w:hAnsi="微软雅黑" w:hint="eastAsia"/>
        </w:rPr>
        <w:t>邮件</w:t>
      </w:r>
      <w:r w:rsidRPr="00231F20">
        <w:rPr>
          <w:rFonts w:ascii="微软雅黑" w:eastAsia="微软雅黑" w:hAnsi="微软雅黑"/>
        </w:rPr>
        <w:t>发送成功，则提示“</w:t>
      </w:r>
      <w:r w:rsidRPr="00231F20">
        <w:rPr>
          <w:rFonts w:ascii="微软雅黑" w:eastAsia="微软雅黑" w:hAnsi="微软雅黑" w:hint="eastAsia"/>
        </w:rPr>
        <w:t>重置密码</w:t>
      </w:r>
      <w:r w:rsidRPr="00231F20">
        <w:rPr>
          <w:rFonts w:ascii="微软雅黑" w:eastAsia="微软雅黑" w:hAnsi="微软雅黑"/>
        </w:rPr>
        <w:t>邮件已发送，请注意查收”</w:t>
      </w:r>
    </w:p>
    <w:p w:rsidR="00C46D08" w:rsidRPr="00231F20" w:rsidRDefault="00C46D08" w:rsidP="006B7D78">
      <w:pPr>
        <w:ind w:firstLineChars="200" w:firstLine="42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="006B7D78" w:rsidRPr="00231F20">
        <w:rPr>
          <w:rFonts w:ascii="微软雅黑" w:eastAsia="微软雅黑" w:hAnsi="微软雅黑" w:hint="eastAsia"/>
        </w:rPr>
        <w:t>邮件</w:t>
      </w:r>
      <w:r w:rsidRPr="00231F20">
        <w:rPr>
          <w:rFonts w:ascii="微软雅黑" w:eastAsia="微软雅黑" w:hAnsi="微软雅黑"/>
        </w:rPr>
        <w:t>发送失败，则提示“</w:t>
      </w:r>
      <w:r w:rsidRPr="00231F20">
        <w:rPr>
          <w:rFonts w:ascii="微软雅黑" w:eastAsia="微软雅黑" w:hAnsi="微软雅黑" w:hint="eastAsia"/>
        </w:rPr>
        <w:t>操作失败</w:t>
      </w:r>
      <w:r w:rsidRPr="00231F20">
        <w:rPr>
          <w:rFonts w:ascii="微软雅黑" w:eastAsia="微软雅黑" w:hAnsi="微软雅黑"/>
        </w:rPr>
        <w:t>，</w:t>
      </w:r>
      <w:r w:rsidR="001D2308" w:rsidRPr="00231F20">
        <w:rPr>
          <w:rFonts w:ascii="微软雅黑" w:eastAsia="微软雅黑" w:hAnsi="微软雅黑" w:hint="eastAsia"/>
        </w:rPr>
        <w:t>【失败</w:t>
      </w:r>
      <w:r w:rsidR="001D2308" w:rsidRPr="00231F20">
        <w:rPr>
          <w:rFonts w:ascii="微软雅黑" w:eastAsia="微软雅黑" w:hAnsi="微软雅黑"/>
        </w:rPr>
        <w:t>原因</w:t>
      </w:r>
      <w:r w:rsidR="001D2308" w:rsidRPr="00231F20">
        <w:rPr>
          <w:rFonts w:ascii="微软雅黑" w:eastAsia="微软雅黑" w:hAnsi="微软雅黑" w:hint="eastAsia"/>
        </w:rPr>
        <w:t>】</w:t>
      </w:r>
      <w:r w:rsidRPr="00231F20">
        <w:rPr>
          <w:rFonts w:ascii="微软雅黑" w:eastAsia="微软雅黑" w:hAnsi="微软雅黑"/>
        </w:rPr>
        <w:t>”</w:t>
      </w:r>
      <w:r w:rsidR="006B7D78" w:rsidRPr="00231F20">
        <w:rPr>
          <w:rFonts w:ascii="微软雅黑" w:eastAsia="微软雅黑" w:hAnsi="微软雅黑" w:hint="eastAsia"/>
        </w:rPr>
        <w:t>需要</w:t>
      </w:r>
      <w:r w:rsidR="006B7D78" w:rsidRPr="00231F20">
        <w:rPr>
          <w:rFonts w:ascii="微软雅黑" w:eastAsia="微软雅黑" w:hAnsi="微软雅黑"/>
        </w:rPr>
        <w:t>提示具体的失败原因</w:t>
      </w:r>
    </w:p>
    <w:p w:rsidR="006B7D78" w:rsidRPr="00231F20" w:rsidRDefault="006B7D78" w:rsidP="006B7D78">
      <w:pPr>
        <w:ind w:firstLineChars="200" w:firstLine="42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若因</w:t>
      </w:r>
      <w:r w:rsidRPr="00231F20">
        <w:rPr>
          <w:rFonts w:ascii="微软雅黑" w:eastAsia="微软雅黑" w:hAnsi="微软雅黑"/>
        </w:rPr>
        <w:t>邮箱地址有误，则提示，密保邮箱有误</w:t>
      </w:r>
    </w:p>
    <w:p w:rsidR="006B7D78" w:rsidRPr="00231F20" w:rsidRDefault="006B7D78" w:rsidP="006B7D78">
      <w:pPr>
        <w:ind w:firstLineChars="200" w:firstLine="42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因系统问题，则提示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请稍后重试</w:t>
      </w:r>
    </w:p>
    <w:p w:rsidR="0071387A" w:rsidRPr="00231F20" w:rsidRDefault="0071387A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32" w:name="_Toc536089948"/>
      <w:r w:rsidRPr="00231F20">
        <w:rPr>
          <w:rFonts w:ascii="微软雅黑" w:eastAsia="微软雅黑" w:hAnsi="微软雅黑" w:hint="eastAsia"/>
        </w:rPr>
        <w:t>【分配权限】功能</w:t>
      </w:r>
      <w:bookmarkEnd w:id="632"/>
    </w:p>
    <w:p w:rsidR="00426E9E" w:rsidRPr="00231F20" w:rsidRDefault="00426E9E" w:rsidP="00EC46EA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</w:t>
      </w:r>
      <w:r w:rsidRPr="00231F20">
        <w:rPr>
          <w:rFonts w:ascii="微软雅黑" w:eastAsia="微软雅黑" w:hAnsi="微软雅黑"/>
        </w:rPr>
        <w:t>表单</w:t>
      </w:r>
    </w:p>
    <w:p w:rsidR="00426E9E" w:rsidRPr="00231F20" w:rsidRDefault="00426E9E" w:rsidP="00426E9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已拥有角色</w:t>
      </w:r>
      <w:r w:rsidRPr="00231F20">
        <w:rPr>
          <w:rFonts w:ascii="微软雅黑" w:eastAsia="微软雅黑" w:hAnsi="微软雅黑"/>
        </w:rPr>
        <w:t>：</w:t>
      </w:r>
      <w:r w:rsidRPr="00231F20">
        <w:rPr>
          <w:rFonts w:ascii="微软雅黑" w:eastAsia="微软雅黑" w:hAnsi="微软雅黑" w:hint="eastAsia"/>
        </w:rPr>
        <w:t>指</w:t>
      </w:r>
      <w:r w:rsidRPr="00231F20">
        <w:rPr>
          <w:rFonts w:ascii="微软雅黑" w:eastAsia="微软雅黑" w:hAnsi="微软雅黑"/>
        </w:rPr>
        <w:t>当前账号拥有的状态为‘</w:t>
      </w:r>
      <w:r w:rsidRPr="00231F20">
        <w:rPr>
          <w:rFonts w:ascii="微软雅黑" w:eastAsia="微软雅黑" w:hAnsi="微软雅黑" w:hint="eastAsia"/>
        </w:rPr>
        <w:t>有效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角色</w:t>
      </w:r>
    </w:p>
    <w:p w:rsidR="00426E9E" w:rsidRPr="00231F20" w:rsidRDefault="00426E9E" w:rsidP="00426E9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可分配</w:t>
      </w:r>
      <w:r w:rsidRPr="00231F20">
        <w:rPr>
          <w:rFonts w:ascii="微软雅黑" w:eastAsia="微软雅黑" w:hAnsi="微软雅黑"/>
        </w:rPr>
        <w:t>角色：指</w:t>
      </w:r>
      <w:r w:rsidRPr="00231F20">
        <w:rPr>
          <w:rFonts w:ascii="微软雅黑" w:eastAsia="微软雅黑" w:hAnsi="微软雅黑" w:hint="eastAsia"/>
        </w:rPr>
        <w:t>当前</w:t>
      </w:r>
      <w:r w:rsidRPr="00231F20">
        <w:rPr>
          <w:rFonts w:ascii="微软雅黑" w:eastAsia="微软雅黑" w:hAnsi="微软雅黑"/>
        </w:rPr>
        <w:t>系统中状态为‘</w:t>
      </w:r>
      <w:r w:rsidRPr="00231F20">
        <w:rPr>
          <w:rFonts w:ascii="微软雅黑" w:eastAsia="微软雅黑" w:hAnsi="微软雅黑" w:hint="eastAsia"/>
        </w:rPr>
        <w:t>有效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，且</w:t>
      </w:r>
      <w:r w:rsidR="00921EE9" w:rsidRPr="00231F20">
        <w:rPr>
          <w:rFonts w:ascii="微软雅黑" w:eastAsia="微软雅黑" w:hAnsi="微软雅黑"/>
        </w:rPr>
        <w:t>不包含该账号的角色</w:t>
      </w:r>
    </w:p>
    <w:p w:rsidR="00921EE9" w:rsidRPr="00231F20" w:rsidRDefault="00921EE9" w:rsidP="00426E9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所拥有</w:t>
      </w:r>
      <w:r w:rsidRPr="00231F20">
        <w:rPr>
          <w:rFonts w:ascii="微软雅黑" w:eastAsia="微软雅黑" w:hAnsi="微软雅黑"/>
        </w:rPr>
        <w:t>的特殊权限：全集是权限管理中的所有有效的权限，为复选框的</w:t>
      </w:r>
      <w:r w:rsidRPr="00231F20">
        <w:rPr>
          <w:rFonts w:ascii="微软雅黑" w:eastAsia="微软雅黑" w:hAnsi="微软雅黑" w:hint="eastAsia"/>
        </w:rPr>
        <w:t>树状结构</w:t>
      </w:r>
    </w:p>
    <w:p w:rsidR="00921EE9" w:rsidRPr="00231F20" w:rsidRDefault="00921EE9" w:rsidP="00426E9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勾选项</w:t>
      </w:r>
      <w:r w:rsidRPr="00231F20">
        <w:rPr>
          <w:rFonts w:ascii="微软雅黑" w:eastAsia="微软雅黑" w:hAnsi="微软雅黑"/>
        </w:rPr>
        <w:t>为该账号</w:t>
      </w:r>
      <w:r w:rsidRPr="00231F20">
        <w:rPr>
          <w:rFonts w:ascii="微软雅黑" w:eastAsia="微软雅黑" w:hAnsi="微软雅黑" w:hint="eastAsia"/>
        </w:rPr>
        <w:t>单独</w:t>
      </w:r>
      <w:r w:rsidRPr="00231F20">
        <w:rPr>
          <w:rFonts w:ascii="微软雅黑" w:eastAsia="微软雅黑" w:hAnsi="微软雅黑"/>
        </w:rPr>
        <w:t>开通的权限，未勾选的则为当前账号未单独开通的权限。</w:t>
      </w:r>
    </w:p>
    <w:p w:rsidR="00921EE9" w:rsidRPr="00231F20" w:rsidRDefault="00921EE9" w:rsidP="00426E9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不需要与</w:t>
      </w:r>
      <w:r w:rsidRPr="00231F20">
        <w:rPr>
          <w:rFonts w:ascii="微软雅黑" w:eastAsia="微软雅黑" w:hAnsi="微软雅黑"/>
        </w:rPr>
        <w:t>该账号拥有的角色已开通权限做比对。</w:t>
      </w:r>
    </w:p>
    <w:p w:rsidR="00921EE9" w:rsidRPr="00231F20" w:rsidRDefault="00921EE9" w:rsidP="00EC46EA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</w:t>
      </w:r>
      <w:r w:rsidRPr="00231F20">
        <w:rPr>
          <w:rFonts w:ascii="微软雅黑" w:eastAsia="微软雅黑" w:hAnsi="微软雅黑"/>
        </w:rPr>
        <w:t>说明</w:t>
      </w:r>
    </w:p>
    <w:p w:rsidR="00A30900" w:rsidRPr="00231F20" w:rsidRDefault="00041F21" w:rsidP="00A30900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选中</w:t>
      </w:r>
      <w:r w:rsidRPr="00231F20">
        <w:rPr>
          <w:rFonts w:ascii="微软雅黑" w:eastAsia="微软雅黑" w:hAnsi="微软雅黑"/>
        </w:rPr>
        <w:t>某</w:t>
      </w:r>
      <w:r w:rsidRPr="00231F20">
        <w:rPr>
          <w:rFonts w:ascii="微软雅黑" w:eastAsia="微软雅黑" w:hAnsi="微软雅黑" w:hint="eastAsia"/>
        </w:rPr>
        <w:t>个</w:t>
      </w:r>
      <w:r w:rsidRPr="00231F20">
        <w:rPr>
          <w:rFonts w:ascii="微软雅黑" w:eastAsia="微软雅黑" w:hAnsi="微软雅黑"/>
        </w:rPr>
        <w:t>账号状态为‘</w:t>
      </w:r>
      <w:r w:rsidRPr="00231F20">
        <w:rPr>
          <w:rFonts w:ascii="微软雅黑" w:eastAsia="微软雅黑" w:hAnsi="微软雅黑" w:hint="eastAsia"/>
        </w:rPr>
        <w:t>正常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或</w:t>
      </w:r>
      <w:r w:rsidRPr="00231F20">
        <w:rPr>
          <w:rFonts w:ascii="微软雅黑" w:eastAsia="微软雅黑" w:hAnsi="微软雅黑"/>
        </w:rPr>
        <w:t>‘</w:t>
      </w:r>
      <w:r w:rsidRPr="00231F20">
        <w:rPr>
          <w:rFonts w:ascii="微软雅黑" w:eastAsia="微软雅黑" w:hAnsi="微软雅黑" w:hint="eastAsia"/>
        </w:rPr>
        <w:t>冻结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账号，【</w:t>
      </w:r>
      <w:r w:rsidRPr="00231F20">
        <w:rPr>
          <w:rFonts w:ascii="微软雅黑" w:eastAsia="微软雅黑" w:hAnsi="微软雅黑" w:hint="eastAsia"/>
        </w:rPr>
        <w:t>分配权限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被激活，点击【</w:t>
      </w:r>
      <w:r w:rsidRPr="00231F20">
        <w:rPr>
          <w:rFonts w:ascii="微软雅黑" w:eastAsia="微软雅黑" w:hAnsi="微软雅黑" w:hint="eastAsia"/>
        </w:rPr>
        <w:t>分配权限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，</w:t>
      </w:r>
      <w:r w:rsidR="00426E9E" w:rsidRPr="00231F20">
        <w:rPr>
          <w:rFonts w:ascii="微软雅黑" w:eastAsia="微软雅黑" w:hAnsi="微软雅黑" w:hint="eastAsia"/>
        </w:rPr>
        <w:t>弹出</w:t>
      </w:r>
      <w:r w:rsidR="00426E9E" w:rsidRPr="00231F20">
        <w:rPr>
          <w:rFonts w:ascii="微软雅黑" w:eastAsia="微软雅黑" w:hAnsi="微软雅黑"/>
        </w:rPr>
        <w:t>权限分配页面</w:t>
      </w:r>
    </w:p>
    <w:p w:rsidR="00A30900" w:rsidRPr="00231F20" w:rsidRDefault="00A30900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某个或某些已拥有角色，【</w:t>
      </w:r>
      <w:r w:rsidRPr="00231F20">
        <w:rPr>
          <w:rFonts w:ascii="微软雅黑" w:eastAsia="微软雅黑" w:hAnsi="微软雅黑" w:hint="eastAsia"/>
        </w:rPr>
        <w:t>移除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被激活，</w:t>
      </w: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移除，则</w:t>
      </w: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已拥有角色中移除，并添加至可分配角色</w:t>
      </w:r>
      <w:r w:rsidRPr="00231F20">
        <w:rPr>
          <w:rFonts w:ascii="微软雅黑" w:eastAsia="微软雅黑" w:hAnsi="微软雅黑" w:hint="eastAsia"/>
        </w:rPr>
        <w:t>中</w:t>
      </w:r>
    </w:p>
    <w:p w:rsidR="00A30900" w:rsidRPr="00231F20" w:rsidRDefault="00A30900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某个或某些可分配角色，【</w:t>
      </w:r>
      <w:r w:rsidRPr="00231F20">
        <w:rPr>
          <w:rFonts w:ascii="微软雅黑" w:eastAsia="微软雅黑" w:hAnsi="微软雅黑" w:hint="eastAsia"/>
        </w:rPr>
        <w:t>添加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被激活，点击添加，则在</w:t>
      </w:r>
      <w:r w:rsidRPr="00231F20">
        <w:rPr>
          <w:rFonts w:ascii="微软雅黑" w:eastAsia="微软雅黑" w:hAnsi="微软雅黑" w:hint="eastAsia"/>
        </w:rPr>
        <w:t>可分配</w:t>
      </w:r>
      <w:r w:rsidRPr="00231F20">
        <w:rPr>
          <w:rFonts w:ascii="微软雅黑" w:eastAsia="微软雅黑" w:hAnsi="微软雅黑"/>
        </w:rPr>
        <w:t>角色中删除，并添加至已拥有角色中。</w:t>
      </w:r>
    </w:p>
    <w:p w:rsidR="0004423F" w:rsidRPr="00231F20" w:rsidRDefault="0004423F" w:rsidP="00EC46EA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业务规则</w:t>
      </w:r>
    </w:p>
    <w:p w:rsidR="0004423F" w:rsidRPr="00231F20" w:rsidRDefault="0004423F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保存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若保存成功，</w:t>
      </w:r>
      <w:r w:rsidRPr="00231F20">
        <w:rPr>
          <w:rFonts w:ascii="微软雅黑" w:eastAsia="微软雅黑" w:hAnsi="微软雅黑" w:hint="eastAsia"/>
        </w:rPr>
        <w:t>则</w:t>
      </w:r>
      <w:r w:rsidRPr="00231F20">
        <w:rPr>
          <w:rFonts w:ascii="微软雅黑" w:eastAsia="微软雅黑" w:hAnsi="微软雅黑"/>
        </w:rPr>
        <w:t>返回到账号管理列表页，</w:t>
      </w:r>
    </w:p>
    <w:p w:rsidR="0004423F" w:rsidRPr="00231F20" w:rsidRDefault="0004423F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t>并则将对应的账号添加到所有‘</w:t>
      </w:r>
      <w:r w:rsidRPr="00231F20">
        <w:rPr>
          <w:rFonts w:ascii="微软雅黑" w:eastAsia="微软雅黑" w:hAnsi="微软雅黑" w:hint="eastAsia"/>
        </w:rPr>
        <w:t>已拥有</w:t>
      </w:r>
      <w:r w:rsidRPr="00231F20">
        <w:rPr>
          <w:rFonts w:ascii="微软雅黑" w:eastAsia="微软雅黑" w:hAnsi="微软雅黑"/>
        </w:rPr>
        <w:t>角色’</w:t>
      </w:r>
      <w:r w:rsidRPr="00231F20">
        <w:rPr>
          <w:rFonts w:ascii="微软雅黑" w:eastAsia="微软雅黑" w:hAnsi="微软雅黑" w:hint="eastAsia"/>
        </w:rPr>
        <w:t>中</w:t>
      </w:r>
      <w:r w:rsidRPr="00231F20">
        <w:rPr>
          <w:rFonts w:ascii="微软雅黑" w:eastAsia="微软雅黑" w:hAnsi="微软雅黑"/>
        </w:rPr>
        <w:t>，</w:t>
      </w:r>
    </w:p>
    <w:p w:rsidR="0004423F" w:rsidRPr="00231F20" w:rsidRDefault="0004423F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将</w:t>
      </w:r>
      <w:r w:rsidRPr="00231F20">
        <w:rPr>
          <w:rFonts w:ascii="微软雅黑" w:eastAsia="微软雅黑" w:hAnsi="微软雅黑"/>
        </w:rPr>
        <w:t>对应的账号从所有的‘</w:t>
      </w:r>
      <w:r w:rsidRPr="00231F20">
        <w:rPr>
          <w:rFonts w:ascii="微软雅黑" w:eastAsia="微软雅黑" w:hAnsi="微软雅黑" w:hint="eastAsia"/>
        </w:rPr>
        <w:t>可分配</w:t>
      </w:r>
      <w:r w:rsidRPr="00231F20">
        <w:rPr>
          <w:rFonts w:ascii="微软雅黑" w:eastAsia="微软雅黑" w:hAnsi="微软雅黑"/>
        </w:rPr>
        <w:t>角色’</w:t>
      </w:r>
      <w:r w:rsidRPr="00231F20">
        <w:rPr>
          <w:rFonts w:ascii="微软雅黑" w:eastAsia="微软雅黑" w:hAnsi="微软雅黑" w:hint="eastAsia"/>
        </w:rPr>
        <w:t>中</w:t>
      </w:r>
      <w:r w:rsidRPr="00231F20">
        <w:rPr>
          <w:rFonts w:ascii="微软雅黑" w:eastAsia="微软雅黑" w:hAnsi="微软雅黑"/>
        </w:rPr>
        <w:t>移除</w:t>
      </w:r>
    </w:p>
    <w:p w:rsidR="0004423F" w:rsidRPr="00231F20" w:rsidRDefault="0004423F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若保存失败</w:t>
      </w:r>
      <w:r w:rsidRPr="00231F20">
        <w:rPr>
          <w:rFonts w:ascii="微软雅黑" w:eastAsia="微软雅黑" w:hAnsi="微软雅黑"/>
        </w:rPr>
        <w:t>，则停留在分配权限页面，并弹窗提示失败原因。</w:t>
      </w:r>
    </w:p>
    <w:p w:rsidR="0004423F" w:rsidRPr="00231F20" w:rsidRDefault="0004423F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则返回到账号管理列表页</w:t>
      </w:r>
    </w:p>
    <w:p w:rsidR="0004423F" w:rsidRPr="00231F20" w:rsidRDefault="0004423F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一个</w:t>
      </w:r>
      <w:r w:rsidRPr="00231F20">
        <w:rPr>
          <w:rFonts w:ascii="微软雅黑" w:eastAsia="微软雅黑" w:hAnsi="微软雅黑"/>
        </w:rPr>
        <w:t>账号的权限=已拥有角色的权限全集与所拥有特殊权限的</w:t>
      </w:r>
      <w:r w:rsidRPr="00231F20">
        <w:rPr>
          <w:rFonts w:ascii="微软雅黑" w:eastAsia="微软雅黑" w:hAnsi="微软雅黑" w:hint="eastAsia"/>
        </w:rPr>
        <w:t>并集</w:t>
      </w:r>
      <w:r w:rsidRPr="00231F20">
        <w:rPr>
          <w:rFonts w:ascii="微软雅黑" w:eastAsia="微软雅黑" w:hAnsi="微软雅黑"/>
        </w:rPr>
        <w:t>。</w:t>
      </w:r>
    </w:p>
    <w:p w:rsidR="00E773BE" w:rsidRPr="00231F20" w:rsidRDefault="00E773BE" w:rsidP="00C42305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33" w:name="_Toc536089949"/>
      <w:r w:rsidRPr="00231F20">
        <w:rPr>
          <w:rFonts w:ascii="微软雅黑" w:eastAsia="微软雅黑" w:hAnsi="微软雅黑" w:hint="eastAsia"/>
        </w:rPr>
        <w:t>【历史记录】功能</w:t>
      </w:r>
      <w:bookmarkEnd w:id="633"/>
    </w:p>
    <w:p w:rsidR="00E773BE" w:rsidRPr="00231F20" w:rsidRDefault="00E773BE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账号管理列表中，操作【</w:t>
      </w:r>
      <w:r w:rsidRPr="00231F20">
        <w:rPr>
          <w:rFonts w:ascii="微软雅黑" w:eastAsia="微软雅黑" w:hAnsi="微软雅黑" w:hint="eastAsia"/>
        </w:rPr>
        <w:t>新建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删除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冻结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解冻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、【</w:t>
      </w:r>
      <w:r w:rsidRPr="00231F20">
        <w:rPr>
          <w:rFonts w:ascii="微软雅黑" w:eastAsia="微软雅黑" w:hAnsi="微软雅黑"/>
        </w:rPr>
        <w:t>密码重置</w:t>
      </w:r>
      <w:r w:rsidRPr="00231F20">
        <w:rPr>
          <w:rFonts w:ascii="微软雅黑" w:eastAsia="微软雅黑" w:hAnsi="微软雅黑" w:hint="eastAsia"/>
        </w:rPr>
        <w:t>】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【</w:t>
      </w:r>
      <w:r w:rsidRPr="00231F20">
        <w:rPr>
          <w:rFonts w:ascii="微软雅黑" w:eastAsia="微软雅黑" w:hAnsi="微软雅黑"/>
        </w:rPr>
        <w:t>分配权限</w:t>
      </w:r>
      <w:r w:rsidRPr="00231F20">
        <w:rPr>
          <w:rFonts w:ascii="微软雅黑" w:eastAsia="微软雅黑" w:hAnsi="微软雅黑" w:hint="eastAsia"/>
        </w:rPr>
        <w:t>】操作</w:t>
      </w:r>
      <w:r w:rsidRPr="00231F20">
        <w:rPr>
          <w:rFonts w:ascii="微软雅黑" w:eastAsia="微软雅黑" w:hAnsi="微软雅黑"/>
        </w:rPr>
        <w:t>成功后，需要插入历史记录</w:t>
      </w:r>
    </w:p>
    <w:p w:rsidR="00E773BE" w:rsidRPr="00435B7C" w:rsidRDefault="00E773BE">
      <w:pPr>
        <w:pStyle w:val="a5"/>
        <w:ind w:left="420" w:firstLineChars="0" w:firstLine="0"/>
        <w:rPr>
          <w:rFonts w:ascii="微软雅黑" w:eastAsia="微软雅黑" w:hAnsi="微软雅黑"/>
          <w:rPrChange w:id="634" w:author="春苹" w:date="2019-01-21T15:36:00Z">
            <w:rPr/>
          </w:rPrChange>
        </w:rPr>
      </w:pPr>
      <w:r w:rsidRPr="00231F20">
        <w:rPr>
          <w:rFonts w:ascii="微软雅黑" w:eastAsia="微软雅黑" w:hAnsi="微软雅黑" w:hint="eastAsia"/>
        </w:rPr>
        <w:t>操作人</w:t>
      </w:r>
      <w:r w:rsidRPr="00231F20">
        <w:rPr>
          <w:rFonts w:ascii="微软雅黑" w:eastAsia="微软雅黑" w:hAnsi="微软雅黑"/>
        </w:rPr>
        <w:t>，指的是</w:t>
      </w:r>
      <w:r w:rsidRPr="00231F20">
        <w:rPr>
          <w:rFonts w:ascii="微软雅黑" w:eastAsia="微软雅黑" w:hAnsi="微软雅黑" w:hint="eastAsia"/>
        </w:rPr>
        <w:t>操作</w:t>
      </w:r>
      <w:r w:rsidRPr="00231F20">
        <w:rPr>
          <w:rFonts w:ascii="微软雅黑" w:eastAsia="微软雅黑" w:hAnsi="微软雅黑"/>
        </w:rPr>
        <w:t>成功</w:t>
      </w:r>
      <w:r w:rsidRPr="00231F20">
        <w:rPr>
          <w:rFonts w:ascii="微软雅黑" w:eastAsia="微软雅黑" w:hAnsi="微软雅黑" w:hint="eastAsia"/>
        </w:rPr>
        <w:t>时当前</w:t>
      </w:r>
      <w:r w:rsidRPr="00231F20">
        <w:rPr>
          <w:rFonts w:ascii="微软雅黑" w:eastAsia="微软雅黑" w:hAnsi="微软雅黑"/>
        </w:rPr>
        <w:t>系统登录的账号，及账</w:t>
      </w:r>
      <w:r w:rsidRPr="00435B7C">
        <w:rPr>
          <w:rFonts w:ascii="微软雅黑" w:eastAsia="微软雅黑" w:hAnsi="微软雅黑" w:hint="eastAsia"/>
          <w:rPrChange w:id="635" w:author="春苹" w:date="2019-01-21T15:36:00Z">
            <w:rPr>
              <w:rFonts w:hint="eastAsia"/>
            </w:rPr>
          </w:rPrChange>
        </w:rPr>
        <w:t>号对应的员工，格式为登录账号</w:t>
      </w:r>
      <w:r w:rsidR="00616000" w:rsidRPr="00435B7C">
        <w:rPr>
          <w:rFonts w:ascii="微软雅黑" w:eastAsia="微软雅黑" w:hAnsi="微软雅黑"/>
          <w:rPrChange w:id="636" w:author="春苹" w:date="2019-01-21T15:36:00Z">
            <w:rPr/>
          </w:rPrChange>
        </w:rPr>
        <w:t>+</w:t>
      </w:r>
      <w:r w:rsidRPr="00435B7C">
        <w:rPr>
          <w:rFonts w:ascii="微软雅黑" w:eastAsia="微软雅黑" w:hAnsi="微软雅黑" w:hint="eastAsia"/>
          <w:rPrChange w:id="637" w:author="春苹" w:date="2019-01-21T15:36:00Z">
            <w:rPr>
              <w:rFonts w:hint="eastAsia"/>
            </w:rPr>
          </w:rPrChange>
        </w:rPr>
        <w:t>（员工姓名）</w:t>
      </w:r>
    </w:p>
    <w:p w:rsidR="00E773BE" w:rsidRPr="00231F20" w:rsidRDefault="00E773BE" w:rsidP="00CB7C5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操作时间</w:t>
      </w:r>
      <w:r w:rsidRPr="00231F20">
        <w:rPr>
          <w:rFonts w:ascii="微软雅黑" w:eastAsia="微软雅黑" w:hAnsi="微软雅黑"/>
        </w:rPr>
        <w:t>，指的是操作成功时，当前系统的时间。</w:t>
      </w:r>
    </w:p>
    <w:p w:rsidR="00E773BE" w:rsidRDefault="00E773BE" w:rsidP="00CB7C58">
      <w:pPr>
        <w:pStyle w:val="a5"/>
        <w:ind w:left="420" w:firstLineChars="0" w:firstLine="0"/>
        <w:rPr>
          <w:ins w:id="638" w:author="春苹" w:date="2019-01-21T15:36:00Z"/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员工</w:t>
      </w:r>
      <w:r w:rsidRPr="00231F20">
        <w:rPr>
          <w:rFonts w:ascii="微软雅黑" w:eastAsia="微软雅黑" w:hAnsi="微软雅黑"/>
        </w:rPr>
        <w:t>编号、员工姓名、数据权限类型、账号状态</w:t>
      </w:r>
      <w:r w:rsidRPr="00231F20">
        <w:rPr>
          <w:rFonts w:ascii="微软雅黑" w:eastAsia="微软雅黑" w:hAnsi="微软雅黑" w:hint="eastAsia"/>
        </w:rPr>
        <w:t>均为</w:t>
      </w:r>
      <w:r w:rsidRPr="00231F20">
        <w:rPr>
          <w:rFonts w:ascii="微软雅黑" w:eastAsia="微软雅黑" w:hAnsi="微软雅黑"/>
        </w:rPr>
        <w:t>插入历史记录时的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对应字段取值。</w:t>
      </w:r>
    </w:p>
    <w:p w:rsidR="00435B7C" w:rsidRDefault="00435B7C" w:rsidP="00CB7C58">
      <w:pPr>
        <w:pStyle w:val="a5"/>
        <w:ind w:left="420" w:firstLineChars="0" w:firstLine="0"/>
        <w:rPr>
          <w:ins w:id="639" w:author="春苹" w:date="2019-01-24T10:18:00Z"/>
          <w:rFonts w:ascii="微软雅黑" w:eastAsia="微软雅黑" w:hAnsi="微软雅黑"/>
        </w:rPr>
      </w:pPr>
      <w:ins w:id="640" w:author="春苹" w:date="2019-01-21T15:37:00Z">
        <w:r>
          <w:rPr>
            <w:rFonts w:ascii="微软雅黑" w:eastAsia="微软雅黑" w:hAnsi="微软雅黑" w:hint="eastAsia"/>
          </w:rPr>
          <w:lastRenderedPageBreak/>
          <w:t>【分配</w:t>
        </w:r>
        <w:r>
          <w:rPr>
            <w:rFonts w:ascii="微软雅黑" w:eastAsia="微软雅黑" w:hAnsi="微软雅黑"/>
          </w:rPr>
          <w:t>角色权限</w:t>
        </w:r>
        <w:r>
          <w:rPr>
            <w:rFonts w:ascii="微软雅黑" w:eastAsia="微软雅黑" w:hAnsi="微软雅黑" w:hint="eastAsia"/>
          </w:rPr>
          <w:t>】</w:t>
        </w:r>
        <w:r>
          <w:rPr>
            <w:rFonts w:ascii="微软雅黑" w:eastAsia="微软雅黑" w:hAnsi="微软雅黑"/>
          </w:rPr>
          <w:t>、</w:t>
        </w:r>
        <w:r>
          <w:rPr>
            <w:rFonts w:ascii="微软雅黑" w:eastAsia="微软雅黑" w:hAnsi="微软雅黑" w:hint="eastAsia"/>
          </w:rPr>
          <w:t>【</w:t>
        </w:r>
        <w:r>
          <w:rPr>
            <w:rFonts w:ascii="微软雅黑" w:eastAsia="微软雅黑" w:hAnsi="微软雅黑"/>
          </w:rPr>
          <w:t>分配</w:t>
        </w:r>
        <w:r>
          <w:rPr>
            <w:rFonts w:ascii="微软雅黑" w:eastAsia="微软雅黑" w:hAnsi="微软雅黑" w:hint="eastAsia"/>
          </w:rPr>
          <w:t>菜单</w:t>
        </w:r>
        <w:r>
          <w:rPr>
            <w:rFonts w:ascii="微软雅黑" w:eastAsia="微软雅黑" w:hAnsi="微软雅黑"/>
          </w:rPr>
          <w:t>权限</w:t>
        </w:r>
        <w:r>
          <w:rPr>
            <w:rFonts w:ascii="微软雅黑" w:eastAsia="微软雅黑" w:hAnsi="微软雅黑" w:hint="eastAsia"/>
          </w:rPr>
          <w:t>】</w:t>
        </w:r>
        <w:r>
          <w:rPr>
            <w:rFonts w:ascii="微软雅黑" w:eastAsia="微软雅黑" w:hAnsi="微软雅黑"/>
          </w:rPr>
          <w:t>、</w:t>
        </w:r>
        <w:r>
          <w:rPr>
            <w:rFonts w:ascii="微软雅黑" w:eastAsia="微软雅黑" w:hAnsi="微软雅黑" w:hint="eastAsia"/>
          </w:rPr>
          <w:t>【员工</w:t>
        </w:r>
        <w:r>
          <w:rPr>
            <w:rFonts w:ascii="微软雅黑" w:eastAsia="微软雅黑" w:hAnsi="微软雅黑"/>
          </w:rPr>
          <w:t>删除</w:t>
        </w:r>
        <w:r>
          <w:rPr>
            <w:rFonts w:ascii="微软雅黑" w:eastAsia="微软雅黑" w:hAnsi="微软雅黑" w:hint="eastAsia"/>
          </w:rPr>
          <w:t>】</w:t>
        </w:r>
        <w:r>
          <w:rPr>
            <w:rFonts w:ascii="微软雅黑" w:eastAsia="微软雅黑" w:hAnsi="微软雅黑"/>
          </w:rPr>
          <w:t>、</w:t>
        </w:r>
        <w:r>
          <w:rPr>
            <w:rFonts w:ascii="微软雅黑" w:eastAsia="微软雅黑" w:hAnsi="微软雅黑" w:hint="eastAsia"/>
          </w:rPr>
          <w:t>【</w:t>
        </w:r>
      </w:ins>
      <w:ins w:id="641" w:author="春苹" w:date="2019-01-21T15:38:00Z">
        <w:r>
          <w:rPr>
            <w:rFonts w:ascii="微软雅黑" w:eastAsia="微软雅黑" w:hAnsi="微软雅黑"/>
          </w:rPr>
          <w:t>员工离职</w:t>
        </w:r>
      </w:ins>
      <w:ins w:id="642" w:author="春苹" w:date="2019-01-21T15:37:00Z">
        <w:r>
          <w:rPr>
            <w:rFonts w:ascii="微软雅黑" w:eastAsia="微软雅黑" w:hAnsi="微软雅黑" w:hint="eastAsia"/>
          </w:rPr>
          <w:t>】</w:t>
        </w:r>
      </w:ins>
    </w:p>
    <w:p w:rsidR="00881FBB" w:rsidRPr="00231F20" w:rsidRDefault="00881FBB" w:rsidP="00881FBB">
      <w:pPr>
        <w:pStyle w:val="4"/>
        <w:numPr>
          <w:ilvl w:val="2"/>
          <w:numId w:val="1"/>
        </w:numPr>
        <w:rPr>
          <w:ins w:id="643" w:author="春苹" w:date="2019-01-24T10:18:00Z"/>
          <w:rFonts w:ascii="微软雅黑" w:eastAsia="微软雅黑" w:hAnsi="微软雅黑"/>
        </w:rPr>
      </w:pPr>
      <w:bookmarkStart w:id="644" w:name="_Toc536089950"/>
      <w:ins w:id="645" w:author="春苹" w:date="2019-01-24T10:18:00Z">
        <w:r w:rsidRPr="00231F20">
          <w:rPr>
            <w:rFonts w:ascii="微软雅黑" w:eastAsia="微软雅黑" w:hAnsi="微软雅黑" w:hint="eastAsia"/>
          </w:rPr>
          <w:t>【</w:t>
        </w:r>
        <w:r>
          <w:rPr>
            <w:rFonts w:ascii="微软雅黑" w:eastAsia="微软雅黑" w:hAnsi="微软雅黑" w:hint="eastAsia"/>
          </w:rPr>
          <w:t>密码登录】规则</w:t>
        </w:r>
        <w:bookmarkEnd w:id="644"/>
      </w:ins>
    </w:p>
    <w:p w:rsidR="00881FBB" w:rsidRDefault="00881FBB" w:rsidP="00881FBB">
      <w:pPr>
        <w:pStyle w:val="a5"/>
        <w:numPr>
          <w:ilvl w:val="0"/>
          <w:numId w:val="93"/>
        </w:numPr>
        <w:ind w:firstLineChars="0"/>
        <w:rPr>
          <w:ins w:id="646" w:author="春苹" w:date="2019-01-24T10:27:00Z"/>
          <w:rFonts w:ascii="微软雅黑" w:eastAsia="微软雅黑" w:hAnsi="微软雅黑"/>
        </w:rPr>
        <w:pPrChange w:id="647" w:author="春苹" w:date="2019-01-24T10:19:00Z">
          <w:pPr>
            <w:pStyle w:val="a5"/>
            <w:ind w:left="420" w:firstLineChars="0" w:firstLine="0"/>
          </w:pPr>
        </w:pPrChange>
      </w:pPr>
      <w:ins w:id="648" w:author="春苹" w:date="2019-01-24T10:21:00Z">
        <w:r>
          <w:rPr>
            <w:rFonts w:ascii="微软雅黑" w:eastAsia="微软雅黑" w:hAnsi="微软雅黑" w:hint="eastAsia"/>
          </w:rPr>
          <w:t>首次</w:t>
        </w:r>
        <w:r>
          <w:rPr>
            <w:rFonts w:ascii="微软雅黑" w:eastAsia="微软雅黑" w:hAnsi="微软雅黑"/>
          </w:rPr>
          <w:t>登录后台，需要</w:t>
        </w:r>
        <w:r>
          <w:rPr>
            <w:rFonts w:ascii="微软雅黑" w:eastAsia="微软雅黑" w:hAnsi="微软雅黑" w:hint="eastAsia"/>
          </w:rPr>
          <w:t>弹窗提示</w:t>
        </w:r>
        <w:r>
          <w:rPr>
            <w:rFonts w:ascii="微软雅黑" w:eastAsia="微软雅黑" w:hAnsi="微软雅黑"/>
          </w:rPr>
          <w:t>“</w:t>
        </w:r>
      </w:ins>
      <w:ins w:id="649" w:author="春苹" w:date="2019-01-24T10:22:00Z">
        <w:r>
          <w:rPr>
            <w:rFonts w:ascii="微软雅黑" w:eastAsia="微软雅黑" w:hAnsi="微软雅黑" w:hint="eastAsia"/>
          </w:rPr>
          <w:t>首次</w:t>
        </w:r>
        <w:r>
          <w:rPr>
            <w:rFonts w:ascii="微软雅黑" w:eastAsia="微软雅黑" w:hAnsi="微软雅黑"/>
          </w:rPr>
          <w:t>登录系统，请</w:t>
        </w:r>
      </w:ins>
      <w:ins w:id="650" w:author="春苹" w:date="2019-01-24T10:23:00Z">
        <w:r>
          <w:rPr>
            <w:rFonts w:ascii="微软雅黑" w:eastAsia="微软雅黑" w:hAnsi="微软雅黑"/>
          </w:rPr>
          <w:t>先修改密码</w:t>
        </w:r>
      </w:ins>
      <w:ins w:id="651" w:author="春苹" w:date="2019-01-24T10:21:00Z">
        <w:r>
          <w:rPr>
            <w:rFonts w:ascii="微软雅黑" w:eastAsia="微软雅黑" w:hAnsi="微软雅黑"/>
          </w:rPr>
          <w:t>”</w:t>
        </w:r>
      </w:ins>
    </w:p>
    <w:p w:rsidR="009702EA" w:rsidRDefault="009702EA" w:rsidP="009702EA">
      <w:pPr>
        <w:pStyle w:val="a5"/>
        <w:ind w:left="420" w:firstLineChars="0" w:firstLine="0"/>
        <w:rPr>
          <w:ins w:id="652" w:author="春苹" w:date="2019-01-24T10:23:00Z"/>
          <w:rFonts w:ascii="微软雅黑" w:eastAsia="微软雅黑" w:hAnsi="微软雅黑" w:hint="eastAsia"/>
        </w:rPr>
      </w:pPr>
      <w:ins w:id="653" w:author="春苹" w:date="2019-01-24T10:27:00Z">
        <w:r>
          <w:rPr>
            <w:rFonts w:ascii="微软雅黑" w:eastAsia="微软雅黑" w:hAnsi="微软雅黑" w:hint="eastAsia"/>
          </w:rPr>
          <w:t>弹窗中</w:t>
        </w:r>
        <w:r>
          <w:rPr>
            <w:rFonts w:ascii="微软雅黑" w:eastAsia="微软雅黑" w:hAnsi="微软雅黑"/>
          </w:rPr>
          <w:t>仅</w:t>
        </w:r>
        <w:r>
          <w:rPr>
            <w:rFonts w:ascii="微软雅黑" w:eastAsia="微软雅黑" w:hAnsi="微软雅黑" w:hint="eastAsia"/>
          </w:rPr>
          <w:t>由</w:t>
        </w:r>
        <w:r>
          <w:rPr>
            <w:rFonts w:ascii="微软雅黑" w:eastAsia="微软雅黑" w:hAnsi="微软雅黑"/>
          </w:rPr>
          <w:t>一个确定按钮</w:t>
        </w:r>
      </w:ins>
      <w:ins w:id="654" w:author="春苹" w:date="2019-01-24T10:28:00Z">
        <w:r>
          <w:rPr>
            <w:rFonts w:ascii="微软雅黑" w:eastAsia="微软雅黑" w:hAnsi="微软雅黑"/>
          </w:rPr>
          <w:t>，点击确定按钮</w:t>
        </w:r>
        <w:r>
          <w:rPr>
            <w:rFonts w:ascii="微软雅黑" w:eastAsia="微软雅黑" w:hAnsi="微软雅黑" w:hint="eastAsia"/>
          </w:rPr>
          <w:t>跳转至</w:t>
        </w:r>
        <w:r>
          <w:rPr>
            <w:rFonts w:ascii="微软雅黑" w:eastAsia="微软雅黑" w:hAnsi="微软雅黑"/>
          </w:rPr>
          <w:t>密码重置页面。</w:t>
        </w:r>
      </w:ins>
    </w:p>
    <w:p w:rsidR="00881FBB" w:rsidRDefault="00881FBB" w:rsidP="00881FBB">
      <w:pPr>
        <w:pStyle w:val="a5"/>
        <w:numPr>
          <w:ilvl w:val="0"/>
          <w:numId w:val="93"/>
        </w:numPr>
        <w:ind w:firstLineChars="0"/>
        <w:rPr>
          <w:ins w:id="655" w:author="春苹" w:date="2019-01-24T10:27:00Z"/>
          <w:rFonts w:ascii="微软雅黑" w:eastAsia="微软雅黑" w:hAnsi="微软雅黑"/>
        </w:rPr>
        <w:pPrChange w:id="656" w:author="春苹" w:date="2019-01-24T10:19:00Z">
          <w:pPr>
            <w:pStyle w:val="a5"/>
            <w:ind w:left="420" w:firstLineChars="0" w:firstLine="0"/>
          </w:pPr>
        </w:pPrChange>
      </w:pPr>
      <w:ins w:id="657" w:author="春苹" w:date="2019-01-24T10:26:00Z">
        <w:r>
          <w:rPr>
            <w:rFonts w:ascii="微软雅黑" w:eastAsia="微软雅黑" w:hAnsi="微软雅黑" w:hint="eastAsia"/>
          </w:rPr>
          <w:t>密码</w:t>
        </w:r>
        <w:r>
          <w:rPr>
            <w:rFonts w:ascii="微软雅黑" w:eastAsia="微软雅黑" w:hAnsi="微软雅黑"/>
          </w:rPr>
          <w:t>重置后，</w:t>
        </w:r>
        <w:r>
          <w:rPr>
            <w:rFonts w:ascii="微软雅黑" w:eastAsia="微软雅黑" w:hAnsi="微软雅黑" w:hint="eastAsia"/>
          </w:rPr>
          <w:t>60天</w:t>
        </w:r>
        <w:r>
          <w:rPr>
            <w:rFonts w:ascii="微软雅黑" w:eastAsia="微软雅黑" w:hAnsi="微软雅黑"/>
          </w:rPr>
          <w:t>需要</w:t>
        </w:r>
        <w:r>
          <w:rPr>
            <w:rFonts w:ascii="微软雅黑" w:eastAsia="微软雅黑" w:hAnsi="微软雅黑" w:hint="eastAsia"/>
          </w:rPr>
          <w:t>强制</w:t>
        </w:r>
        <w:r>
          <w:rPr>
            <w:rFonts w:ascii="微软雅黑" w:eastAsia="微软雅黑" w:hAnsi="微软雅黑"/>
          </w:rPr>
          <w:t>更新密码，更新密码时，密码不允许与</w:t>
        </w:r>
        <w:r>
          <w:rPr>
            <w:rFonts w:ascii="微软雅黑" w:eastAsia="微软雅黑" w:hAnsi="微软雅黑" w:hint="eastAsia"/>
          </w:rPr>
          <w:t>近3次</w:t>
        </w:r>
        <w:r>
          <w:rPr>
            <w:rFonts w:ascii="微软雅黑" w:eastAsia="微软雅黑" w:hAnsi="微软雅黑"/>
          </w:rPr>
          <w:t>的密码</w:t>
        </w:r>
      </w:ins>
      <w:ins w:id="658" w:author="春苹" w:date="2019-01-24T10:27:00Z">
        <w:r>
          <w:rPr>
            <w:rFonts w:ascii="微软雅黑" w:eastAsia="微软雅黑" w:hAnsi="微软雅黑"/>
          </w:rPr>
          <w:t>相同</w:t>
        </w:r>
        <w:r>
          <w:rPr>
            <w:rFonts w:ascii="微软雅黑" w:eastAsia="微软雅黑" w:hAnsi="微软雅黑" w:hint="eastAsia"/>
          </w:rPr>
          <w:t>（</w:t>
        </w:r>
        <w:r w:rsidR="009702EA">
          <w:rPr>
            <w:rFonts w:ascii="微软雅黑" w:eastAsia="微软雅黑" w:hAnsi="微软雅黑" w:hint="eastAsia"/>
          </w:rPr>
          <w:t>放2期</w:t>
        </w:r>
        <w:r>
          <w:rPr>
            <w:rFonts w:ascii="微软雅黑" w:eastAsia="微软雅黑" w:hAnsi="微软雅黑" w:hint="eastAsia"/>
          </w:rPr>
          <w:t>）</w:t>
        </w:r>
      </w:ins>
    </w:p>
    <w:p w:rsidR="00881FBB" w:rsidRPr="00231F20" w:rsidRDefault="00881FBB" w:rsidP="00881FBB">
      <w:pPr>
        <w:pStyle w:val="a5"/>
        <w:numPr>
          <w:ilvl w:val="0"/>
          <w:numId w:val="93"/>
        </w:numPr>
        <w:ind w:firstLineChars="0"/>
        <w:rPr>
          <w:rFonts w:ascii="微软雅黑" w:eastAsia="微软雅黑" w:hAnsi="微软雅黑" w:hint="eastAsia"/>
        </w:rPr>
        <w:pPrChange w:id="659" w:author="春苹" w:date="2019-01-24T10:19:00Z">
          <w:pPr>
            <w:pStyle w:val="a5"/>
            <w:ind w:left="420" w:firstLineChars="0" w:firstLine="0"/>
          </w:pPr>
        </w:pPrChange>
      </w:pPr>
      <w:ins w:id="660" w:author="春苹" w:date="2019-01-24T10:27:00Z">
        <w:r>
          <w:rPr>
            <w:rFonts w:ascii="微软雅黑" w:eastAsia="微软雅黑" w:hAnsi="微软雅黑" w:hint="eastAsia"/>
          </w:rPr>
          <w:t>密码</w:t>
        </w:r>
        <w:r>
          <w:rPr>
            <w:rFonts w:ascii="微软雅黑" w:eastAsia="微软雅黑" w:hAnsi="微软雅黑"/>
          </w:rPr>
          <w:t>需要提前</w:t>
        </w:r>
        <w:r>
          <w:rPr>
            <w:rFonts w:ascii="微软雅黑" w:eastAsia="微软雅黑" w:hAnsi="微软雅黑" w:hint="eastAsia"/>
          </w:rPr>
          <w:t>7进行</w:t>
        </w:r>
        <w:r>
          <w:rPr>
            <w:rFonts w:ascii="微软雅黑" w:eastAsia="微软雅黑" w:hAnsi="微软雅黑"/>
          </w:rPr>
          <w:t>到期提醒，提醒方式为邮箱通知</w:t>
        </w:r>
        <w:r w:rsidR="009702EA">
          <w:rPr>
            <w:rFonts w:ascii="微软雅黑" w:eastAsia="微软雅黑" w:hAnsi="微软雅黑" w:hint="eastAsia"/>
          </w:rPr>
          <w:t>（放2期）</w:t>
        </w:r>
      </w:ins>
    </w:p>
    <w:p w:rsidR="00E773BE" w:rsidRPr="00231F20" w:rsidRDefault="00E773BE" w:rsidP="00881FBB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661" w:name="_Toc536089951"/>
      <w:r w:rsidRPr="00231F20">
        <w:rPr>
          <w:rFonts w:ascii="微软雅黑" w:eastAsia="微软雅黑" w:hAnsi="微软雅黑" w:hint="eastAsia"/>
        </w:rPr>
        <w:t>角色管理</w:t>
      </w:r>
      <w:bookmarkEnd w:id="661"/>
    </w:p>
    <w:p w:rsidR="00E773BE" w:rsidRPr="00231F20" w:rsidRDefault="00E773BE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62" w:name="_Toc536089952"/>
      <w:r w:rsidRPr="00231F20">
        <w:rPr>
          <w:rFonts w:ascii="微软雅黑" w:eastAsia="微软雅黑" w:hAnsi="微软雅黑" w:hint="eastAsia"/>
        </w:rPr>
        <w:t>列表页</w:t>
      </w:r>
      <w:bookmarkEnd w:id="662"/>
    </w:p>
    <w:p w:rsidR="00E773BE" w:rsidRPr="00231F20" w:rsidRDefault="00F55608" w:rsidP="00EC46EA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</w:t>
      </w:r>
      <w:r w:rsidRPr="00231F20">
        <w:rPr>
          <w:rFonts w:ascii="微软雅黑" w:eastAsia="微软雅黑" w:hAnsi="微软雅黑"/>
        </w:rPr>
        <w:t>表单</w:t>
      </w:r>
    </w:p>
    <w:p w:rsidR="00F55608" w:rsidRPr="00231F20" w:rsidRDefault="00F55608" w:rsidP="00F5560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名称，</w:t>
      </w:r>
      <w:r w:rsidRPr="00231F20">
        <w:rPr>
          <w:rFonts w:ascii="微软雅黑" w:eastAsia="微软雅黑" w:hAnsi="微软雅黑" w:hint="eastAsia"/>
        </w:rPr>
        <w:t>文本框</w:t>
      </w:r>
      <w:r w:rsidRPr="00231F20">
        <w:rPr>
          <w:rFonts w:ascii="微软雅黑" w:eastAsia="微软雅黑" w:hAnsi="微软雅黑"/>
        </w:rPr>
        <w:t>，默认为空</w:t>
      </w:r>
    </w:p>
    <w:p w:rsidR="00F55608" w:rsidRPr="00231F20" w:rsidRDefault="00F55608" w:rsidP="00F55608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列表页</w:t>
      </w:r>
      <w:r w:rsidRPr="00231F20">
        <w:rPr>
          <w:rFonts w:ascii="微软雅黑" w:eastAsia="微软雅黑" w:hAnsi="微软雅黑"/>
        </w:rPr>
        <w:t>，单选，角色ID</w:t>
      </w:r>
      <w:ins w:id="663" w:author="春苹" w:date="2019-01-21T15:43:00Z">
        <w:r w:rsidR="002D3A68">
          <w:rPr>
            <w:rFonts w:ascii="微软雅黑" w:eastAsia="微软雅黑" w:hAnsi="微软雅黑" w:hint="eastAsia"/>
          </w:rPr>
          <w:t>（点击</w:t>
        </w:r>
        <w:r w:rsidR="002D3A68">
          <w:rPr>
            <w:rFonts w:ascii="微软雅黑" w:eastAsia="微软雅黑" w:hAnsi="微软雅黑"/>
          </w:rPr>
          <w:t>可查看角色详情页</w:t>
        </w:r>
        <w:r w:rsidR="002D3A68">
          <w:rPr>
            <w:rFonts w:ascii="微软雅黑" w:eastAsia="微软雅黑" w:hAnsi="微软雅黑" w:hint="eastAsia"/>
          </w:rPr>
          <w:t>）</w:t>
        </w:r>
      </w:ins>
      <w:r w:rsidRPr="00231F20">
        <w:rPr>
          <w:rFonts w:ascii="微软雅黑" w:eastAsia="微软雅黑" w:hAnsi="微软雅黑"/>
        </w:rPr>
        <w:t>、角色名称、审批人账号、审批人员工编号</w:t>
      </w:r>
      <w:r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/>
        </w:rPr>
        <w:t>审批人姓名、审批人所属部门、状态、描述</w:t>
      </w:r>
    </w:p>
    <w:p w:rsidR="00F55608" w:rsidRPr="00231F20" w:rsidRDefault="00F55608" w:rsidP="00EC46EA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业务规则</w:t>
      </w:r>
    </w:p>
    <w:p w:rsidR="00DB69AB" w:rsidRPr="00231F20" w:rsidRDefault="00DB69AB" w:rsidP="00DB69A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列表页</w:t>
      </w:r>
      <w:r w:rsidRPr="00231F20">
        <w:rPr>
          <w:rFonts w:ascii="微软雅黑" w:eastAsia="微软雅黑" w:hAnsi="微软雅黑"/>
        </w:rPr>
        <w:t>展示全部的角色</w:t>
      </w:r>
    </w:p>
    <w:p w:rsidR="00DB69AB" w:rsidRPr="00231F20" w:rsidRDefault="00DB69AB" w:rsidP="00DB69A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按照</w:t>
      </w:r>
      <w:r w:rsidRPr="00231F20">
        <w:rPr>
          <w:rFonts w:ascii="微软雅黑" w:eastAsia="微软雅黑" w:hAnsi="微软雅黑"/>
        </w:rPr>
        <w:t>角色创建时间倒序排列展示</w:t>
      </w:r>
    </w:p>
    <w:p w:rsidR="00DB69AB" w:rsidRPr="00231F20" w:rsidRDefault="00DB69AB" w:rsidP="00DB69A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列表页</w:t>
      </w:r>
      <w:r w:rsidRPr="00231F20">
        <w:rPr>
          <w:rFonts w:ascii="微软雅黑" w:eastAsia="微软雅黑" w:hAnsi="微软雅黑"/>
        </w:rPr>
        <w:t>默认展示全部</w:t>
      </w:r>
    </w:p>
    <w:p w:rsidR="00DB69AB" w:rsidRPr="00231F20" w:rsidRDefault="00DB69AB" w:rsidP="00DB69A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</w:t>
      </w:r>
      <w:r w:rsidRPr="00231F20">
        <w:rPr>
          <w:rFonts w:ascii="微软雅黑" w:eastAsia="微软雅黑" w:hAnsi="微软雅黑" w:hint="eastAsia"/>
        </w:rPr>
        <w:t>为空</w:t>
      </w:r>
      <w:r w:rsidRPr="00231F20">
        <w:rPr>
          <w:rFonts w:ascii="微软雅黑" w:eastAsia="微软雅黑" w:hAnsi="微软雅黑"/>
        </w:rPr>
        <w:t>，点击【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</w:t>
      </w:r>
      <w:r w:rsidRPr="00231F20">
        <w:rPr>
          <w:rFonts w:ascii="微软雅黑" w:eastAsia="微软雅黑" w:hAnsi="微软雅黑" w:hint="eastAsia"/>
        </w:rPr>
        <w:t>展示</w:t>
      </w:r>
      <w:r w:rsidRPr="00231F20">
        <w:rPr>
          <w:rFonts w:ascii="微软雅黑" w:eastAsia="微软雅黑" w:hAnsi="微软雅黑"/>
        </w:rPr>
        <w:t>全部的角色</w:t>
      </w:r>
    </w:p>
    <w:p w:rsidR="00F55608" w:rsidRPr="00231F20" w:rsidRDefault="00DB69AB" w:rsidP="00DB69A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查询条件非空，点击【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则展示满足查询条件的数据，支持模糊查询</w:t>
      </w:r>
    </w:p>
    <w:p w:rsidR="0037405B" w:rsidRPr="00231F20" w:rsidRDefault="0037405B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64" w:name="_Toc536089953"/>
      <w:r w:rsidRPr="00231F20">
        <w:rPr>
          <w:rFonts w:ascii="微软雅黑" w:eastAsia="微软雅黑" w:hAnsi="微软雅黑" w:hint="eastAsia"/>
        </w:rPr>
        <w:lastRenderedPageBreak/>
        <w:t>【新建】功能</w:t>
      </w:r>
      <w:bookmarkEnd w:id="664"/>
    </w:p>
    <w:p w:rsidR="0037405B" w:rsidRPr="00231F20" w:rsidRDefault="00D65A87" w:rsidP="00EC46EA">
      <w:pPr>
        <w:pStyle w:val="a5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新建角色</w:t>
      </w:r>
      <w:r w:rsidRPr="00231F20">
        <w:rPr>
          <w:rFonts w:ascii="微软雅黑" w:eastAsia="微软雅黑" w:hAnsi="微软雅黑"/>
        </w:rPr>
        <w:t>页面</w:t>
      </w:r>
      <w:r w:rsidR="0037405B" w:rsidRPr="00231F20">
        <w:rPr>
          <w:rFonts w:ascii="微软雅黑" w:eastAsia="微软雅黑" w:hAnsi="微软雅黑" w:hint="eastAsia"/>
        </w:rPr>
        <w:t>数据表单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1559"/>
        <w:gridCol w:w="4615"/>
      </w:tblGrid>
      <w:tr w:rsidR="0037405B" w:rsidRPr="00231F20" w:rsidTr="0037405B">
        <w:tc>
          <w:tcPr>
            <w:tcW w:w="1702" w:type="dxa"/>
          </w:tcPr>
          <w:p w:rsidR="0037405B" w:rsidRPr="00231F20" w:rsidRDefault="0037405B" w:rsidP="0037405B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字段名</w:t>
            </w:r>
          </w:p>
        </w:tc>
        <w:tc>
          <w:tcPr>
            <w:tcW w:w="1559" w:type="dxa"/>
          </w:tcPr>
          <w:p w:rsidR="0037405B" w:rsidRPr="00231F20" w:rsidRDefault="0037405B" w:rsidP="0037405B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类型</w:t>
            </w:r>
          </w:p>
        </w:tc>
        <w:tc>
          <w:tcPr>
            <w:tcW w:w="4615" w:type="dxa"/>
          </w:tcPr>
          <w:p w:rsidR="0037405B" w:rsidRPr="00231F20" w:rsidRDefault="0037405B" w:rsidP="0037405B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约束</w:t>
            </w:r>
          </w:p>
        </w:tc>
      </w:tr>
      <w:tr w:rsidR="00D65A87" w:rsidRPr="00231F20" w:rsidTr="00C47995">
        <w:tc>
          <w:tcPr>
            <w:tcW w:w="7876" w:type="dxa"/>
            <w:gridSpan w:val="3"/>
          </w:tcPr>
          <w:p w:rsidR="00D65A87" w:rsidRPr="00231F20" w:rsidRDefault="00D65A87" w:rsidP="0037405B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角色</w:t>
            </w:r>
            <w:r w:rsidRPr="00231F20">
              <w:rPr>
                <w:rFonts w:ascii="微软雅黑" w:eastAsia="微软雅黑" w:hAnsi="微软雅黑" w:cs="宋体"/>
                <w:color w:val="000000"/>
              </w:rPr>
              <w:t>信息</w:t>
            </w:r>
          </w:p>
        </w:tc>
      </w:tr>
      <w:tr w:rsidR="0037405B" w:rsidRPr="00231F20" w:rsidTr="0037405B">
        <w:tc>
          <w:tcPr>
            <w:tcW w:w="1702" w:type="dxa"/>
          </w:tcPr>
          <w:p w:rsidR="0037405B" w:rsidRPr="00231F20" w:rsidRDefault="0037405B" w:rsidP="0037405B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角色</w:t>
            </w:r>
            <w:r w:rsidRPr="00231F20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559" w:type="dxa"/>
          </w:tcPr>
          <w:p w:rsidR="0037405B" w:rsidRPr="00231F20" w:rsidRDefault="0037405B" w:rsidP="0037405B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37405B" w:rsidRPr="00231F20" w:rsidRDefault="0037405B" w:rsidP="0037405B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不允许</w:t>
            </w:r>
            <w:r w:rsidRPr="00231F20">
              <w:rPr>
                <w:rFonts w:ascii="微软雅黑" w:eastAsia="微软雅黑" w:hAnsi="微软雅黑"/>
              </w:rPr>
              <w:t>编辑，保存成功后</w:t>
            </w:r>
            <w:r w:rsidRPr="00231F20">
              <w:rPr>
                <w:rFonts w:ascii="微软雅黑" w:eastAsia="微软雅黑" w:hAnsi="微软雅黑" w:hint="eastAsia"/>
              </w:rPr>
              <w:t>自动</w:t>
            </w:r>
            <w:r w:rsidRPr="00231F20">
              <w:rPr>
                <w:rFonts w:ascii="微软雅黑" w:eastAsia="微软雅黑" w:hAnsi="微软雅黑"/>
              </w:rPr>
              <w:t>填入</w:t>
            </w:r>
          </w:p>
          <w:p w:rsidR="0037405B" w:rsidRPr="00231F20" w:rsidRDefault="0037405B" w:rsidP="0037405B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角色</w:t>
            </w:r>
            <w:r w:rsidRPr="00231F20">
              <w:rPr>
                <w:rFonts w:ascii="微软雅黑" w:eastAsia="微软雅黑" w:hAnsi="微软雅黑"/>
              </w:rPr>
              <w:t>ID规则：</w:t>
            </w:r>
            <w:r w:rsidRPr="00231F20">
              <w:rPr>
                <w:rFonts w:ascii="微软雅黑" w:eastAsia="微软雅黑" w:hAnsi="微软雅黑" w:hint="eastAsia"/>
              </w:rPr>
              <w:t>库中</w:t>
            </w:r>
            <w:r w:rsidRPr="00231F20">
              <w:rPr>
                <w:rFonts w:ascii="微软雅黑" w:eastAsia="微软雅黑" w:hAnsi="微软雅黑"/>
              </w:rPr>
              <w:t>的ID</w:t>
            </w:r>
          </w:p>
        </w:tc>
      </w:tr>
      <w:tr w:rsidR="0037405B" w:rsidRPr="00231F20" w:rsidTr="0037405B">
        <w:tc>
          <w:tcPr>
            <w:tcW w:w="1702" w:type="dxa"/>
          </w:tcPr>
          <w:p w:rsidR="0037405B" w:rsidRPr="00231F20" w:rsidRDefault="0037405B" w:rsidP="0037405B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角色</w:t>
            </w:r>
            <w:r w:rsidRPr="00231F20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559" w:type="dxa"/>
          </w:tcPr>
          <w:p w:rsidR="0037405B" w:rsidRPr="00231F20" w:rsidRDefault="0037405B" w:rsidP="0037405B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37405B" w:rsidRPr="00231F20" w:rsidRDefault="0037405B" w:rsidP="0037405B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支持1</w:t>
            </w:r>
            <w:r w:rsidRPr="00231F20">
              <w:rPr>
                <w:rFonts w:ascii="微软雅黑" w:eastAsia="微软雅黑" w:hAnsi="微软雅黑"/>
              </w:rPr>
              <w:t>-30</w:t>
            </w:r>
            <w:r w:rsidRPr="00231F20">
              <w:rPr>
                <w:rFonts w:ascii="微软雅黑" w:eastAsia="微软雅黑" w:hAnsi="微软雅黑" w:hint="eastAsia"/>
              </w:rPr>
              <w:t>个</w:t>
            </w:r>
            <w:r w:rsidRPr="00231F20">
              <w:rPr>
                <w:rFonts w:ascii="微软雅黑" w:eastAsia="微软雅黑" w:hAnsi="微软雅黑"/>
              </w:rPr>
              <w:t>字符，</w:t>
            </w:r>
            <w:r w:rsidR="00D65A87" w:rsidRPr="00231F20">
              <w:rPr>
                <w:rFonts w:ascii="微软雅黑" w:eastAsia="微软雅黑" w:hAnsi="微软雅黑" w:hint="eastAsia"/>
              </w:rPr>
              <w:t>必填</w:t>
            </w:r>
          </w:p>
        </w:tc>
      </w:tr>
      <w:tr w:rsidR="0037405B" w:rsidRPr="00231F20" w:rsidTr="0037405B">
        <w:tc>
          <w:tcPr>
            <w:tcW w:w="1702" w:type="dxa"/>
          </w:tcPr>
          <w:p w:rsidR="0037405B" w:rsidRPr="00231F20" w:rsidRDefault="00D65A87" w:rsidP="0037405B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审批人</w:t>
            </w:r>
            <w:r w:rsidRPr="00231F20">
              <w:rPr>
                <w:rFonts w:ascii="微软雅黑" w:eastAsia="微软雅黑" w:hAnsi="微软雅黑"/>
              </w:rPr>
              <w:t>账号</w:t>
            </w:r>
          </w:p>
        </w:tc>
        <w:tc>
          <w:tcPr>
            <w:tcW w:w="1559" w:type="dxa"/>
          </w:tcPr>
          <w:p w:rsidR="0037405B" w:rsidRPr="00231F20" w:rsidRDefault="00D65A87" w:rsidP="0037405B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37405B" w:rsidRPr="00231F20" w:rsidRDefault="00D65A87" w:rsidP="0037405B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通过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选择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账号</w:t>
            </w:r>
            <w:r w:rsidRPr="00231F20">
              <w:rPr>
                <w:rFonts w:ascii="微软雅黑" w:eastAsia="微软雅黑" w:hAnsi="微软雅黑"/>
              </w:rPr>
              <w:t>后带入，不允许编辑，必填</w:t>
            </w:r>
          </w:p>
        </w:tc>
      </w:tr>
      <w:tr w:rsidR="00D65A87" w:rsidRPr="00231F20" w:rsidTr="0037405B">
        <w:tc>
          <w:tcPr>
            <w:tcW w:w="1702" w:type="dxa"/>
          </w:tcPr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审批人</w:t>
            </w:r>
            <w:r w:rsidRPr="00231F20">
              <w:rPr>
                <w:rFonts w:ascii="微软雅黑" w:eastAsia="微软雅黑" w:hAnsi="微软雅黑"/>
              </w:rPr>
              <w:t>员工编号</w:t>
            </w:r>
          </w:p>
        </w:tc>
        <w:tc>
          <w:tcPr>
            <w:tcW w:w="1559" w:type="dxa"/>
          </w:tcPr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通过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选择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账号</w:t>
            </w:r>
            <w:r w:rsidRPr="00231F20">
              <w:rPr>
                <w:rFonts w:ascii="微软雅黑" w:eastAsia="微软雅黑" w:hAnsi="微软雅黑"/>
              </w:rPr>
              <w:t>后带入，不允许编辑，</w:t>
            </w:r>
            <w:r w:rsidRPr="00231F20">
              <w:rPr>
                <w:rFonts w:ascii="微软雅黑" w:eastAsia="微软雅黑" w:hAnsi="微软雅黑" w:hint="eastAsia"/>
              </w:rPr>
              <w:t>非</w:t>
            </w:r>
            <w:r w:rsidRPr="00231F20">
              <w:rPr>
                <w:rFonts w:ascii="微软雅黑" w:eastAsia="微软雅黑" w:hAnsi="微软雅黑"/>
              </w:rPr>
              <w:t>必填</w:t>
            </w:r>
          </w:p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取值</w:t>
            </w:r>
            <w:r w:rsidRPr="00231F20">
              <w:rPr>
                <w:rFonts w:ascii="微软雅黑" w:eastAsia="微软雅黑" w:hAnsi="微软雅黑"/>
              </w:rPr>
              <w:t>=所选账号关联的员工编号</w:t>
            </w:r>
          </w:p>
        </w:tc>
      </w:tr>
      <w:tr w:rsidR="00D65A87" w:rsidRPr="00231F20" w:rsidTr="0037405B">
        <w:tc>
          <w:tcPr>
            <w:tcW w:w="1702" w:type="dxa"/>
          </w:tcPr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审批人</w:t>
            </w:r>
            <w:r w:rsidRPr="00231F20">
              <w:rPr>
                <w:rFonts w:ascii="微软雅黑" w:eastAsia="微软雅黑" w:hAnsi="微软雅黑"/>
              </w:rPr>
              <w:t>姓名</w:t>
            </w:r>
          </w:p>
        </w:tc>
        <w:tc>
          <w:tcPr>
            <w:tcW w:w="1559" w:type="dxa"/>
          </w:tcPr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通过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选择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账号</w:t>
            </w:r>
            <w:r w:rsidRPr="00231F20">
              <w:rPr>
                <w:rFonts w:ascii="微软雅黑" w:eastAsia="微软雅黑" w:hAnsi="微软雅黑"/>
              </w:rPr>
              <w:t>后带入，不允许编辑，</w:t>
            </w:r>
            <w:r w:rsidRPr="00231F20">
              <w:rPr>
                <w:rFonts w:ascii="微软雅黑" w:eastAsia="微软雅黑" w:hAnsi="微软雅黑" w:hint="eastAsia"/>
              </w:rPr>
              <w:t>非</w:t>
            </w:r>
            <w:r w:rsidRPr="00231F20">
              <w:rPr>
                <w:rFonts w:ascii="微软雅黑" w:eastAsia="微软雅黑" w:hAnsi="微软雅黑"/>
              </w:rPr>
              <w:t>必填</w:t>
            </w:r>
          </w:p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取值</w:t>
            </w:r>
            <w:r w:rsidRPr="00231F20">
              <w:rPr>
                <w:rFonts w:ascii="微软雅黑" w:eastAsia="微软雅黑" w:hAnsi="微软雅黑"/>
              </w:rPr>
              <w:t>=所选账号关联的员工</w:t>
            </w:r>
            <w:r w:rsidRPr="00231F20">
              <w:rPr>
                <w:rFonts w:ascii="微软雅黑" w:eastAsia="微软雅黑" w:hAnsi="微软雅黑" w:hint="eastAsia"/>
              </w:rPr>
              <w:t>姓名</w:t>
            </w:r>
          </w:p>
        </w:tc>
      </w:tr>
      <w:tr w:rsidR="00D65A87" w:rsidRPr="00231F20" w:rsidTr="0037405B">
        <w:tc>
          <w:tcPr>
            <w:tcW w:w="1702" w:type="dxa"/>
          </w:tcPr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审批人</w:t>
            </w:r>
            <w:r w:rsidRPr="00231F20">
              <w:rPr>
                <w:rFonts w:ascii="微软雅黑" w:eastAsia="微软雅黑" w:hAnsi="微软雅黑"/>
              </w:rPr>
              <w:t>所属部门</w:t>
            </w:r>
          </w:p>
        </w:tc>
        <w:tc>
          <w:tcPr>
            <w:tcW w:w="1559" w:type="dxa"/>
          </w:tcPr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通过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选择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账号</w:t>
            </w:r>
            <w:r w:rsidRPr="00231F20">
              <w:rPr>
                <w:rFonts w:ascii="微软雅黑" w:eastAsia="微软雅黑" w:hAnsi="微软雅黑"/>
              </w:rPr>
              <w:t>后带入，不允许编辑，</w:t>
            </w:r>
            <w:r w:rsidRPr="00231F20">
              <w:rPr>
                <w:rFonts w:ascii="微软雅黑" w:eastAsia="微软雅黑" w:hAnsi="微软雅黑" w:hint="eastAsia"/>
              </w:rPr>
              <w:t>非</w:t>
            </w:r>
            <w:r w:rsidRPr="00231F20">
              <w:rPr>
                <w:rFonts w:ascii="微软雅黑" w:eastAsia="微软雅黑" w:hAnsi="微软雅黑"/>
              </w:rPr>
              <w:t>必填</w:t>
            </w:r>
          </w:p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取值</w:t>
            </w:r>
            <w:r w:rsidRPr="00231F20">
              <w:rPr>
                <w:rFonts w:ascii="微软雅黑" w:eastAsia="微软雅黑" w:hAnsi="微软雅黑"/>
              </w:rPr>
              <w:t>=所选账号关联的员工</w:t>
            </w:r>
            <w:r w:rsidRPr="00231F20">
              <w:rPr>
                <w:rFonts w:ascii="微软雅黑" w:eastAsia="微软雅黑" w:hAnsi="微软雅黑" w:hint="eastAsia"/>
              </w:rPr>
              <w:t>所属</w:t>
            </w:r>
            <w:r w:rsidRPr="00231F20">
              <w:rPr>
                <w:rFonts w:ascii="微软雅黑" w:eastAsia="微软雅黑" w:hAnsi="微软雅黑"/>
              </w:rPr>
              <w:t>部门</w:t>
            </w:r>
          </w:p>
        </w:tc>
      </w:tr>
      <w:tr w:rsidR="00D65A87" w:rsidRPr="00231F20" w:rsidTr="0037405B">
        <w:tc>
          <w:tcPr>
            <w:tcW w:w="1702" w:type="dxa"/>
          </w:tcPr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支持</w:t>
            </w:r>
            <w:r w:rsidRPr="00231F20">
              <w:rPr>
                <w:rFonts w:ascii="微软雅黑" w:eastAsia="微软雅黑" w:hAnsi="微软雅黑"/>
              </w:rPr>
              <w:t>业务线</w:t>
            </w:r>
          </w:p>
        </w:tc>
        <w:tc>
          <w:tcPr>
            <w:tcW w:w="1559" w:type="dxa"/>
          </w:tcPr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复选框</w:t>
            </w:r>
          </w:p>
        </w:tc>
        <w:tc>
          <w:tcPr>
            <w:tcW w:w="4615" w:type="dxa"/>
          </w:tcPr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均不选择，可选项有买买车、闪贷、租车、</w:t>
            </w:r>
            <w:r w:rsidRPr="00231F20">
              <w:rPr>
                <w:rFonts w:ascii="微软雅黑" w:eastAsia="微软雅黑" w:hAnsi="微软雅黑" w:hint="eastAsia"/>
              </w:rPr>
              <w:t>专车</w:t>
            </w:r>
            <w:r w:rsidRPr="00231F20">
              <w:rPr>
                <w:rFonts w:ascii="微软雅黑" w:eastAsia="微软雅黑" w:hAnsi="微软雅黑"/>
              </w:rPr>
              <w:t>、保险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必填</w:t>
            </w:r>
          </w:p>
        </w:tc>
      </w:tr>
      <w:tr w:rsidR="00D65A87" w:rsidRPr="00231F20" w:rsidTr="0037405B">
        <w:tc>
          <w:tcPr>
            <w:tcW w:w="1702" w:type="dxa"/>
          </w:tcPr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1559" w:type="dxa"/>
          </w:tcPr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D65A87" w:rsidRPr="00231F20" w:rsidRDefault="00D65A87" w:rsidP="00D65A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支持1</w:t>
            </w:r>
            <w:r w:rsidRPr="00231F20">
              <w:rPr>
                <w:rFonts w:ascii="微软雅黑" w:eastAsia="微软雅黑" w:hAnsi="微软雅黑"/>
              </w:rPr>
              <w:t>-200</w:t>
            </w:r>
            <w:r w:rsidRPr="00231F20">
              <w:rPr>
                <w:rFonts w:ascii="微软雅黑" w:eastAsia="微软雅黑" w:hAnsi="微软雅黑" w:hint="eastAsia"/>
              </w:rPr>
              <w:t>个</w:t>
            </w:r>
            <w:r w:rsidRPr="00231F20">
              <w:rPr>
                <w:rFonts w:ascii="微软雅黑" w:eastAsia="微软雅黑" w:hAnsi="微软雅黑"/>
              </w:rPr>
              <w:t>字符，</w:t>
            </w:r>
            <w:r w:rsidRPr="00231F20">
              <w:rPr>
                <w:rFonts w:ascii="微软雅黑" w:eastAsia="微软雅黑" w:hAnsi="微软雅黑" w:hint="eastAsia"/>
              </w:rPr>
              <w:t>非必填</w:t>
            </w:r>
          </w:p>
        </w:tc>
      </w:tr>
      <w:tr w:rsidR="00D65A87" w:rsidRPr="00231F20" w:rsidTr="00C47995">
        <w:tc>
          <w:tcPr>
            <w:tcW w:w="7876" w:type="dxa"/>
            <w:gridSpan w:val="3"/>
          </w:tcPr>
          <w:p w:rsidR="00D65A87" w:rsidRPr="00231F20" w:rsidRDefault="00D65A87" w:rsidP="00D65A87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其他</w:t>
            </w:r>
            <w:r w:rsidRPr="00231F20">
              <w:rPr>
                <w:rFonts w:ascii="微软雅黑" w:eastAsia="微软雅黑" w:hAnsi="微软雅黑"/>
              </w:rPr>
              <w:t>信息</w:t>
            </w:r>
          </w:p>
        </w:tc>
      </w:tr>
      <w:tr w:rsidR="00D65A87" w:rsidRPr="00231F20" w:rsidTr="0037405B">
        <w:tc>
          <w:tcPr>
            <w:tcW w:w="1702" w:type="dxa"/>
          </w:tcPr>
          <w:p w:rsidR="00D65A87" w:rsidRPr="00231F20" w:rsidRDefault="00D65A87" w:rsidP="00D65A87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新建时间</w:t>
            </w:r>
          </w:p>
        </w:tc>
        <w:tc>
          <w:tcPr>
            <w:tcW w:w="1559" w:type="dxa"/>
          </w:tcPr>
          <w:p w:rsidR="00D65A87" w:rsidRPr="00231F20" w:rsidRDefault="00D65A87" w:rsidP="00D65A87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D65A87" w:rsidRPr="00231F20" w:rsidRDefault="00D65A87" w:rsidP="00D65A87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新建保存</w:t>
            </w:r>
            <w:r w:rsidRPr="00231F20">
              <w:rPr>
                <w:rFonts w:ascii="微软雅黑" w:eastAsia="微软雅黑" w:hAnsi="微软雅黑"/>
              </w:rPr>
              <w:t>成功后，自动填入，默认</w:t>
            </w:r>
            <w:r w:rsidRPr="00231F20">
              <w:rPr>
                <w:rFonts w:ascii="微软雅黑" w:eastAsia="微软雅黑" w:hAnsi="微软雅黑" w:hint="eastAsia"/>
              </w:rPr>
              <w:t>为空</w:t>
            </w:r>
            <w:r w:rsidRPr="00231F20">
              <w:rPr>
                <w:rFonts w:ascii="微软雅黑" w:eastAsia="微软雅黑" w:hAnsi="微软雅黑"/>
              </w:rPr>
              <w:t>。取值</w:t>
            </w:r>
            <w:r w:rsidRPr="00231F20">
              <w:rPr>
                <w:rFonts w:ascii="微软雅黑" w:eastAsia="微软雅黑" w:hAnsi="微软雅黑" w:hint="eastAsia"/>
              </w:rPr>
              <w:t>=</w:t>
            </w:r>
            <w:r w:rsidRPr="00231F20">
              <w:rPr>
                <w:rFonts w:ascii="微软雅黑" w:eastAsia="微软雅黑" w:hAnsi="微软雅黑"/>
              </w:rPr>
              <w:t xml:space="preserve">保存成功时的系统时间，格式为yyyy-mm-dd </w:t>
            </w:r>
            <w:r w:rsidRPr="00231F20">
              <w:rPr>
                <w:rFonts w:ascii="微软雅黑" w:eastAsia="微软雅黑" w:hAnsi="微软雅黑" w:hint="eastAsia"/>
              </w:rPr>
              <w:t>hh:</w:t>
            </w:r>
            <w:r w:rsidRPr="00231F20">
              <w:rPr>
                <w:rFonts w:ascii="微软雅黑" w:eastAsia="微软雅黑" w:hAnsi="微软雅黑"/>
              </w:rPr>
              <w:t>mm</w:t>
            </w:r>
            <w:r w:rsidRPr="00231F20">
              <w:rPr>
                <w:rFonts w:ascii="微软雅黑" w:eastAsia="微软雅黑" w:hAnsi="微软雅黑" w:hint="eastAsia"/>
              </w:rPr>
              <w:t>:</w:t>
            </w:r>
            <w:r w:rsidRPr="00231F20">
              <w:rPr>
                <w:rFonts w:ascii="微软雅黑" w:eastAsia="微软雅黑" w:hAnsi="微软雅黑"/>
              </w:rPr>
              <w:t>ss</w:t>
            </w:r>
          </w:p>
        </w:tc>
      </w:tr>
      <w:tr w:rsidR="00D65A87" w:rsidRPr="00231F20" w:rsidTr="0037405B">
        <w:tc>
          <w:tcPr>
            <w:tcW w:w="1702" w:type="dxa"/>
          </w:tcPr>
          <w:p w:rsidR="00D65A87" w:rsidRPr="00231F20" w:rsidRDefault="00D65A87" w:rsidP="00D65A87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lastRenderedPageBreak/>
              <w:t>新建人</w:t>
            </w:r>
          </w:p>
        </w:tc>
        <w:tc>
          <w:tcPr>
            <w:tcW w:w="1559" w:type="dxa"/>
          </w:tcPr>
          <w:p w:rsidR="00D65A87" w:rsidRPr="00231F20" w:rsidRDefault="00D65A87" w:rsidP="00D65A87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D65A87" w:rsidRPr="00231F20" w:rsidRDefault="00D65A87" w:rsidP="00D65A87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新建保存</w:t>
            </w:r>
            <w:r w:rsidRPr="00231F20">
              <w:rPr>
                <w:rFonts w:ascii="微软雅黑" w:eastAsia="微软雅黑" w:hAnsi="微软雅黑"/>
              </w:rPr>
              <w:t>成功后，自动填入，默认</w:t>
            </w:r>
            <w:r w:rsidRPr="00231F20">
              <w:rPr>
                <w:rFonts w:ascii="微软雅黑" w:eastAsia="微软雅黑" w:hAnsi="微软雅黑" w:hint="eastAsia"/>
              </w:rPr>
              <w:t>为空</w:t>
            </w:r>
            <w:r w:rsidRPr="00231F20">
              <w:rPr>
                <w:rFonts w:ascii="微软雅黑" w:eastAsia="微软雅黑" w:hAnsi="微软雅黑"/>
              </w:rPr>
              <w:t>。取值</w:t>
            </w:r>
            <w:r w:rsidRPr="00231F20">
              <w:rPr>
                <w:rFonts w:ascii="微软雅黑" w:eastAsia="微软雅黑" w:hAnsi="微软雅黑" w:hint="eastAsia"/>
              </w:rPr>
              <w:t>=保存成功时</w:t>
            </w:r>
            <w:r w:rsidRPr="00231F20">
              <w:rPr>
                <w:rFonts w:ascii="微软雅黑" w:eastAsia="微软雅黑" w:hAnsi="微软雅黑"/>
              </w:rPr>
              <w:t>当前系统的登录人，显示</w:t>
            </w:r>
            <w:r w:rsidRPr="00231F20">
              <w:rPr>
                <w:rFonts w:ascii="微软雅黑" w:eastAsia="微软雅黑" w:hAnsi="微软雅黑" w:hint="eastAsia"/>
              </w:rPr>
              <w:t>规则：</w:t>
            </w:r>
            <w:r w:rsidRPr="00231F20">
              <w:rPr>
                <w:rFonts w:ascii="微软雅黑" w:eastAsia="微软雅黑" w:hAnsi="微软雅黑"/>
              </w:rPr>
              <w:t>登录账号（</w:t>
            </w:r>
            <w:r w:rsidRPr="00231F20">
              <w:rPr>
                <w:rFonts w:ascii="微软雅黑" w:eastAsia="微软雅黑" w:hAnsi="微软雅黑" w:hint="eastAsia"/>
              </w:rPr>
              <w:t>员工</w:t>
            </w:r>
            <w:r w:rsidRPr="00231F20">
              <w:rPr>
                <w:rFonts w:ascii="微软雅黑" w:eastAsia="微软雅黑" w:hAnsi="微软雅黑"/>
              </w:rPr>
              <w:t>姓名）</w:t>
            </w:r>
          </w:p>
        </w:tc>
      </w:tr>
      <w:tr w:rsidR="00D65A87" w:rsidRPr="00231F20" w:rsidTr="0037405B">
        <w:tc>
          <w:tcPr>
            <w:tcW w:w="1702" w:type="dxa"/>
          </w:tcPr>
          <w:p w:rsidR="00D65A87" w:rsidRPr="00231F20" w:rsidRDefault="00D65A87" w:rsidP="00D65A87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修改</w:t>
            </w:r>
            <w:r w:rsidRPr="00231F20">
              <w:rPr>
                <w:rFonts w:ascii="微软雅黑" w:eastAsia="微软雅黑" w:hAnsi="微软雅黑"/>
              </w:rPr>
              <w:t>时间</w:t>
            </w:r>
          </w:p>
        </w:tc>
        <w:tc>
          <w:tcPr>
            <w:tcW w:w="1559" w:type="dxa"/>
          </w:tcPr>
          <w:p w:rsidR="00D65A87" w:rsidRPr="00231F20" w:rsidRDefault="00D65A87" w:rsidP="00D65A87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D65A87" w:rsidRPr="00231F20" w:rsidRDefault="00D65A87" w:rsidP="00D65A87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新建时，</w:t>
            </w:r>
            <w:r w:rsidRPr="00231F20">
              <w:rPr>
                <w:rFonts w:ascii="微软雅黑" w:eastAsia="微软雅黑" w:hAnsi="微软雅黑"/>
              </w:rPr>
              <w:t>默认=新建时间</w:t>
            </w:r>
          </w:p>
        </w:tc>
      </w:tr>
      <w:tr w:rsidR="00D65A87" w:rsidRPr="00231F20" w:rsidTr="0037405B">
        <w:tc>
          <w:tcPr>
            <w:tcW w:w="1702" w:type="dxa"/>
          </w:tcPr>
          <w:p w:rsidR="00D65A87" w:rsidRPr="00231F20" w:rsidRDefault="00D65A87" w:rsidP="00D65A87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修改</w:t>
            </w:r>
            <w:r w:rsidRPr="00231F20">
              <w:rPr>
                <w:rFonts w:ascii="微软雅黑" w:eastAsia="微软雅黑" w:hAnsi="微软雅黑"/>
              </w:rPr>
              <w:t>人</w:t>
            </w:r>
          </w:p>
        </w:tc>
        <w:tc>
          <w:tcPr>
            <w:tcW w:w="1559" w:type="dxa"/>
          </w:tcPr>
          <w:p w:rsidR="00D65A87" w:rsidRPr="00231F20" w:rsidRDefault="00D65A87" w:rsidP="00D65A87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D65A87" w:rsidRPr="00231F20" w:rsidRDefault="00D65A87" w:rsidP="00D65A87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新建时</w:t>
            </w:r>
            <w:r w:rsidRPr="00231F20">
              <w:rPr>
                <w:rFonts w:ascii="微软雅黑" w:eastAsia="微软雅黑" w:hAnsi="微软雅黑"/>
              </w:rPr>
              <w:t>，默认=新建人</w:t>
            </w:r>
          </w:p>
        </w:tc>
      </w:tr>
      <w:tr w:rsidR="00D65A87" w:rsidRPr="00231F20" w:rsidTr="0037405B">
        <w:tc>
          <w:tcPr>
            <w:tcW w:w="1702" w:type="dxa"/>
          </w:tcPr>
          <w:p w:rsidR="00D65A87" w:rsidRPr="00231F20" w:rsidRDefault="00D65A87" w:rsidP="00D65A87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1559" w:type="dxa"/>
          </w:tcPr>
          <w:p w:rsidR="00D65A87" w:rsidRPr="00231F20" w:rsidRDefault="00D65A87" w:rsidP="00D65A87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D65A87" w:rsidRPr="00231F20" w:rsidRDefault="00D65A87" w:rsidP="00D65A87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默认为有效</w:t>
            </w:r>
            <w:r w:rsidRPr="00231F20">
              <w:rPr>
                <w:rFonts w:ascii="微软雅黑" w:eastAsia="微软雅黑" w:hAnsi="微软雅黑"/>
              </w:rPr>
              <w:t>，不允许编辑</w:t>
            </w:r>
          </w:p>
        </w:tc>
      </w:tr>
    </w:tbl>
    <w:p w:rsidR="00D65A87" w:rsidRPr="00231F20" w:rsidRDefault="00C4023F" w:rsidP="00EC46EA">
      <w:pPr>
        <w:pStyle w:val="a5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账号选择</w:t>
      </w:r>
      <w:r w:rsidRPr="00231F20">
        <w:rPr>
          <w:rFonts w:ascii="微软雅黑" w:eastAsia="微软雅黑" w:hAnsi="微软雅黑"/>
        </w:rPr>
        <w:t>页面</w:t>
      </w:r>
    </w:p>
    <w:p w:rsidR="00C4023F" w:rsidRPr="00231F20" w:rsidRDefault="00C4023F" w:rsidP="00EC46EA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查询条件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1842"/>
        <w:gridCol w:w="4332"/>
      </w:tblGrid>
      <w:tr w:rsidR="00C4023F" w:rsidRPr="00231F20" w:rsidTr="00C47995">
        <w:tc>
          <w:tcPr>
            <w:tcW w:w="1702" w:type="dxa"/>
          </w:tcPr>
          <w:p w:rsidR="00C4023F" w:rsidRPr="00231F20" w:rsidRDefault="00C4023F" w:rsidP="00C47995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字段名</w:t>
            </w:r>
          </w:p>
        </w:tc>
        <w:tc>
          <w:tcPr>
            <w:tcW w:w="1842" w:type="dxa"/>
          </w:tcPr>
          <w:p w:rsidR="00C4023F" w:rsidRPr="00231F20" w:rsidRDefault="00C4023F" w:rsidP="00C47995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类型</w:t>
            </w:r>
          </w:p>
        </w:tc>
        <w:tc>
          <w:tcPr>
            <w:tcW w:w="4332" w:type="dxa"/>
          </w:tcPr>
          <w:p w:rsidR="00C4023F" w:rsidRPr="00231F20" w:rsidRDefault="00C4023F" w:rsidP="00C47995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约束</w:t>
            </w:r>
          </w:p>
        </w:tc>
      </w:tr>
      <w:tr w:rsidR="00C4023F" w:rsidRPr="00231F20" w:rsidTr="00C47995">
        <w:tc>
          <w:tcPr>
            <w:tcW w:w="170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登录账号</w:t>
            </w:r>
          </w:p>
        </w:tc>
        <w:tc>
          <w:tcPr>
            <w:tcW w:w="184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C4023F" w:rsidRPr="00231F20" w:rsidRDefault="00C4023F" w:rsidP="00C47995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支持</w:t>
            </w:r>
            <w:r w:rsidRPr="00231F20">
              <w:rPr>
                <w:rFonts w:ascii="微软雅黑" w:eastAsia="微软雅黑" w:hAnsi="微软雅黑" w:cs="宋体"/>
                <w:color w:val="000000"/>
              </w:rPr>
              <w:t>模糊查询</w:t>
            </w:r>
          </w:p>
        </w:tc>
      </w:tr>
      <w:tr w:rsidR="00C4023F" w:rsidRPr="00231F20" w:rsidTr="00C47995">
        <w:tc>
          <w:tcPr>
            <w:tcW w:w="170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</w:t>
            </w:r>
            <w:r w:rsidRPr="00231F20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84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支持</w:t>
            </w:r>
            <w:r w:rsidRPr="00231F20">
              <w:rPr>
                <w:rFonts w:ascii="微软雅黑" w:eastAsia="微软雅黑" w:hAnsi="微软雅黑" w:cs="宋体"/>
                <w:color w:val="000000"/>
              </w:rPr>
              <w:t>模糊查询</w:t>
            </w:r>
          </w:p>
        </w:tc>
      </w:tr>
      <w:tr w:rsidR="00C4023F" w:rsidRPr="00231F20" w:rsidTr="00C47995">
        <w:tc>
          <w:tcPr>
            <w:tcW w:w="170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员工姓名</w:t>
            </w:r>
          </w:p>
        </w:tc>
        <w:tc>
          <w:tcPr>
            <w:tcW w:w="184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支持</w:t>
            </w:r>
            <w:r w:rsidRPr="00231F20">
              <w:rPr>
                <w:rFonts w:ascii="微软雅黑" w:eastAsia="微软雅黑" w:hAnsi="微软雅黑" w:cs="宋体"/>
                <w:color w:val="000000"/>
              </w:rPr>
              <w:t>模糊查询</w:t>
            </w:r>
          </w:p>
        </w:tc>
      </w:tr>
      <w:tr w:rsidR="00C4023F" w:rsidRPr="00231F20" w:rsidTr="00C47995">
        <w:tc>
          <w:tcPr>
            <w:tcW w:w="170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数据权限类型</w:t>
            </w:r>
          </w:p>
        </w:tc>
        <w:tc>
          <w:tcPr>
            <w:tcW w:w="184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下拉框</w:t>
            </w:r>
          </w:p>
        </w:tc>
        <w:tc>
          <w:tcPr>
            <w:tcW w:w="433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默认为全选</w:t>
            </w:r>
            <w:r w:rsidRPr="00231F20">
              <w:rPr>
                <w:rFonts w:ascii="微软雅黑" w:eastAsia="微软雅黑" w:hAnsi="微软雅黑"/>
              </w:rPr>
              <w:t>，可选项为全</w:t>
            </w:r>
            <w:r w:rsidRPr="00231F20">
              <w:rPr>
                <w:rFonts w:ascii="微软雅黑" w:eastAsia="微软雅黑" w:hAnsi="微软雅黑" w:hint="eastAsia"/>
              </w:rPr>
              <w:t>选</w:t>
            </w:r>
            <w:r w:rsidRPr="00231F20">
              <w:rPr>
                <w:rFonts w:ascii="微软雅黑" w:eastAsia="微软雅黑" w:hAnsi="微软雅黑"/>
              </w:rPr>
              <w:t>、</w:t>
            </w:r>
            <w:r w:rsidRPr="00231F20">
              <w:rPr>
                <w:rFonts w:ascii="微软雅黑" w:eastAsia="微软雅黑" w:hAnsi="微软雅黑" w:hint="eastAsia"/>
              </w:rPr>
              <w:t>全部</w:t>
            </w:r>
            <w:r w:rsidRPr="00231F20">
              <w:rPr>
                <w:rFonts w:ascii="微软雅黑" w:eastAsia="微软雅黑" w:hAnsi="微软雅黑"/>
              </w:rPr>
              <w:t>、递归、本部门、本人</w:t>
            </w:r>
            <w:r w:rsidRPr="00231F20">
              <w:rPr>
                <w:rFonts w:ascii="微软雅黑" w:eastAsia="微软雅黑" w:hAnsi="微软雅黑" w:hint="eastAsia"/>
              </w:rPr>
              <w:t>、</w:t>
            </w:r>
            <w:r w:rsidRPr="00231F20">
              <w:rPr>
                <w:rFonts w:ascii="微软雅黑" w:eastAsia="微软雅黑" w:hAnsi="微软雅黑"/>
              </w:rPr>
              <w:t>手动选择</w:t>
            </w:r>
          </w:p>
        </w:tc>
      </w:tr>
      <w:tr w:rsidR="00C4023F" w:rsidRPr="00231F20" w:rsidTr="00C47995">
        <w:tc>
          <w:tcPr>
            <w:tcW w:w="170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员工所属部门</w:t>
            </w:r>
          </w:p>
        </w:tc>
        <w:tc>
          <w:tcPr>
            <w:tcW w:w="184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433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点击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选择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弹出部门列表页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部门选中后，需将部门名称</w:t>
            </w:r>
            <w:r w:rsidRPr="00231F20">
              <w:rPr>
                <w:rFonts w:ascii="微软雅黑" w:eastAsia="微软雅黑" w:hAnsi="微软雅黑" w:hint="eastAsia"/>
              </w:rPr>
              <w:t>带出</w:t>
            </w:r>
            <w:r w:rsidRPr="00231F20">
              <w:rPr>
                <w:rFonts w:ascii="微软雅黑" w:eastAsia="微软雅黑" w:hAnsi="微软雅黑"/>
              </w:rPr>
              <w:t>显示在查询条件的文本框中</w:t>
            </w:r>
            <w:r w:rsidR="00AB3B87">
              <w:rPr>
                <w:rFonts w:ascii="微软雅黑" w:eastAsia="微软雅黑" w:hAnsi="微软雅黑" w:hint="eastAsia"/>
              </w:rPr>
              <w:t>2.11.1</w:t>
            </w:r>
          </w:p>
        </w:tc>
      </w:tr>
      <w:tr w:rsidR="00C4023F" w:rsidRPr="00231F20" w:rsidTr="00C47995">
        <w:tc>
          <w:tcPr>
            <w:tcW w:w="170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是否</w:t>
            </w:r>
            <w:r w:rsidRPr="00231F20">
              <w:rPr>
                <w:rFonts w:ascii="微软雅黑" w:eastAsia="微软雅黑" w:hAnsi="微软雅黑"/>
              </w:rPr>
              <w:t>关联员工</w:t>
            </w:r>
          </w:p>
        </w:tc>
        <w:tc>
          <w:tcPr>
            <w:tcW w:w="184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下拉框</w:t>
            </w:r>
          </w:p>
        </w:tc>
        <w:tc>
          <w:tcPr>
            <w:tcW w:w="433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为全部，可选项为</w:t>
            </w:r>
            <w:r w:rsidRPr="00231F20">
              <w:rPr>
                <w:rFonts w:ascii="微软雅黑" w:eastAsia="微软雅黑" w:hAnsi="微软雅黑" w:hint="eastAsia"/>
              </w:rPr>
              <w:t>全部</w:t>
            </w:r>
            <w:r w:rsidRPr="00231F20">
              <w:rPr>
                <w:rFonts w:ascii="微软雅黑" w:eastAsia="微软雅黑" w:hAnsi="微软雅黑"/>
              </w:rPr>
              <w:t>、是、否</w:t>
            </w:r>
          </w:p>
        </w:tc>
      </w:tr>
      <w:tr w:rsidR="00C4023F" w:rsidRPr="00231F20" w:rsidTr="00C47995">
        <w:tc>
          <w:tcPr>
            <w:tcW w:w="170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账号</w:t>
            </w:r>
            <w:r w:rsidRPr="00231F20"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1842" w:type="dxa"/>
          </w:tcPr>
          <w:p w:rsidR="00C4023F" w:rsidRPr="00231F20" w:rsidRDefault="00C4023F" w:rsidP="00C4799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</w:t>
            </w:r>
            <w:r w:rsidRPr="00231F20">
              <w:rPr>
                <w:rFonts w:ascii="微软雅黑" w:eastAsia="微软雅黑" w:hAnsi="微软雅黑"/>
              </w:rPr>
              <w:t>选项</w:t>
            </w:r>
          </w:p>
        </w:tc>
        <w:tc>
          <w:tcPr>
            <w:tcW w:w="4332" w:type="dxa"/>
          </w:tcPr>
          <w:p w:rsidR="00C4023F" w:rsidRPr="00231F20" w:rsidRDefault="00C4023F" w:rsidP="00C4023F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为全部，可选项为正常、冻结</w:t>
            </w:r>
          </w:p>
        </w:tc>
      </w:tr>
    </w:tbl>
    <w:p w:rsidR="00C4023F" w:rsidRPr="00231F20" w:rsidRDefault="00C4023F" w:rsidP="00EC46EA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</w:p>
    <w:p w:rsidR="00C4023F" w:rsidRPr="00231F20" w:rsidRDefault="00C4023F" w:rsidP="00C4023F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单选框</w:t>
      </w:r>
      <w:r w:rsidRPr="00231F20">
        <w:rPr>
          <w:rFonts w:ascii="微软雅黑" w:eastAsia="微软雅黑" w:hAnsi="微软雅黑"/>
        </w:rPr>
        <w:t>、登录账号、员工编号、员工姓名、员工所属部门、数据权限类型、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状态、操作时间、操作人</w:t>
      </w:r>
    </w:p>
    <w:p w:rsidR="00C70625" w:rsidRPr="00231F20" w:rsidRDefault="00C70625" w:rsidP="00EC46EA">
      <w:pPr>
        <w:pStyle w:val="a5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操作说明</w:t>
      </w:r>
    </w:p>
    <w:p w:rsidR="00C70625" w:rsidRPr="00231F20" w:rsidRDefault="00C70625" w:rsidP="00EC46EA">
      <w:pPr>
        <w:pStyle w:val="a5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新建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在</w:t>
      </w:r>
      <w:r w:rsidRPr="00231F20">
        <w:rPr>
          <w:rFonts w:ascii="微软雅黑" w:eastAsia="微软雅黑" w:hAnsi="微软雅黑" w:hint="eastAsia"/>
        </w:rPr>
        <w:t>新建</w:t>
      </w:r>
      <w:r w:rsidRPr="00231F20">
        <w:rPr>
          <w:rFonts w:ascii="微软雅黑" w:eastAsia="微软雅黑" w:hAnsi="微软雅黑"/>
        </w:rPr>
        <w:t>页面打开角色新建页面。</w:t>
      </w:r>
    </w:p>
    <w:p w:rsidR="00C70625" w:rsidRPr="00231F20" w:rsidRDefault="00C70625" w:rsidP="00EC46EA">
      <w:pPr>
        <w:pStyle w:val="a5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角色新建页面中，</w:t>
      </w: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选择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，弹出</w:t>
      </w:r>
      <w:r w:rsidRPr="00231F20">
        <w:rPr>
          <w:rFonts w:ascii="微软雅黑" w:eastAsia="微软雅黑" w:hAnsi="微软雅黑"/>
        </w:rPr>
        <w:t>账号选择页面</w:t>
      </w:r>
    </w:p>
    <w:p w:rsidR="0037405B" w:rsidRPr="00231F20" w:rsidRDefault="006C0CDF" w:rsidP="00EC46EA">
      <w:pPr>
        <w:pStyle w:val="a5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账号选择页面中，</w:t>
      </w: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某一账号后，【</w:t>
      </w:r>
      <w:r w:rsidRPr="00231F20">
        <w:rPr>
          <w:rFonts w:ascii="微软雅黑" w:eastAsia="微软雅黑" w:hAnsi="微软雅黑" w:hint="eastAsia"/>
        </w:rPr>
        <w:t>确认</w:t>
      </w:r>
      <w:r w:rsidRPr="00231F20">
        <w:rPr>
          <w:rFonts w:ascii="微软雅黑" w:eastAsia="微软雅黑" w:hAnsi="微软雅黑"/>
        </w:rPr>
        <w:t>选择】</w:t>
      </w:r>
      <w:r w:rsidRPr="00231F20">
        <w:rPr>
          <w:rFonts w:ascii="微软雅黑" w:eastAsia="微软雅黑" w:hAnsi="微软雅黑" w:hint="eastAsia"/>
        </w:rPr>
        <w:t>被</w:t>
      </w:r>
      <w:r w:rsidRPr="00231F20">
        <w:rPr>
          <w:rFonts w:ascii="微软雅黑" w:eastAsia="微软雅黑" w:hAnsi="微软雅黑"/>
        </w:rPr>
        <w:t>激活，点击【</w:t>
      </w:r>
      <w:r w:rsidRPr="00231F20">
        <w:rPr>
          <w:rFonts w:ascii="微软雅黑" w:eastAsia="微软雅黑" w:hAnsi="微软雅黑" w:hint="eastAsia"/>
        </w:rPr>
        <w:t>确认</w:t>
      </w:r>
      <w:r w:rsidRPr="00231F20">
        <w:rPr>
          <w:rFonts w:ascii="微软雅黑" w:eastAsia="微软雅黑" w:hAnsi="微软雅黑"/>
        </w:rPr>
        <w:t>选择】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若</w:t>
      </w:r>
      <w:r w:rsidRPr="00231F20">
        <w:rPr>
          <w:rFonts w:ascii="微软雅黑" w:eastAsia="微软雅黑" w:hAnsi="微软雅黑" w:hint="eastAsia"/>
        </w:rPr>
        <w:t>成功</w:t>
      </w:r>
      <w:r w:rsidRPr="00231F20">
        <w:rPr>
          <w:rFonts w:ascii="微软雅黑" w:eastAsia="微软雅黑" w:hAnsi="微软雅黑"/>
        </w:rPr>
        <w:t>，则返回至角色新建页面，并将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信息回填入角色新建页面</w:t>
      </w:r>
    </w:p>
    <w:p w:rsidR="006C0CDF" w:rsidRPr="00231F20" w:rsidRDefault="006C0CDF" w:rsidP="00EC46EA">
      <w:pPr>
        <w:pStyle w:val="a5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失败，则提示失败原因，并停留在账号选择页面</w:t>
      </w:r>
    </w:p>
    <w:p w:rsidR="006C0CDF" w:rsidRPr="00231F20" w:rsidRDefault="006C0CDF" w:rsidP="00EC46EA">
      <w:pPr>
        <w:pStyle w:val="a5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账号选择页面中，点击【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则关闭账号选择页面，返回到</w:t>
      </w: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新建页面。</w:t>
      </w:r>
    </w:p>
    <w:p w:rsidR="006C0CDF" w:rsidRPr="00231F20" w:rsidRDefault="006C0CDF" w:rsidP="00EC46EA">
      <w:pPr>
        <w:pStyle w:val="a5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角色新建页面中，点击【</w:t>
      </w:r>
      <w:r w:rsidRPr="00231F20">
        <w:rPr>
          <w:rFonts w:ascii="微软雅黑" w:eastAsia="微软雅黑" w:hAnsi="微软雅黑" w:hint="eastAsia"/>
        </w:rPr>
        <w:t>保存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则</w:t>
      </w:r>
      <w:r w:rsidRPr="00231F20">
        <w:rPr>
          <w:rFonts w:ascii="微软雅黑" w:eastAsia="微软雅黑" w:hAnsi="微软雅黑"/>
        </w:rPr>
        <w:t>需要进行保存</w:t>
      </w:r>
      <w:r w:rsidRPr="00231F20">
        <w:rPr>
          <w:rFonts w:ascii="微软雅黑" w:eastAsia="微软雅黑" w:hAnsi="微软雅黑" w:hint="eastAsia"/>
        </w:rPr>
        <w:t>条件</w:t>
      </w:r>
      <w:r w:rsidRPr="00231F20">
        <w:rPr>
          <w:rFonts w:ascii="微软雅黑" w:eastAsia="微软雅黑" w:hAnsi="微软雅黑"/>
        </w:rPr>
        <w:t>校验，见下方业务规则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若校验通过，则返回至角色管理</w:t>
      </w: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，并新增一条数据</w:t>
      </w:r>
    </w:p>
    <w:p w:rsidR="006C0CDF" w:rsidRPr="00231F20" w:rsidRDefault="006C0CDF" w:rsidP="006C0CD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校验不通过，则弹窗提示失败原因</w:t>
      </w:r>
    </w:p>
    <w:p w:rsidR="006C0CDF" w:rsidRPr="00231F20" w:rsidRDefault="006C0CDF" w:rsidP="00EC46EA">
      <w:pPr>
        <w:pStyle w:val="a5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角色新建页面中，点击【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则关闭角色新建页面，返回至角色管理列表。</w:t>
      </w:r>
    </w:p>
    <w:p w:rsidR="006C0CDF" w:rsidRPr="00231F20" w:rsidRDefault="00DC1CE8" w:rsidP="00EC46EA">
      <w:pPr>
        <w:pStyle w:val="a5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业务规则</w:t>
      </w:r>
    </w:p>
    <w:p w:rsidR="006C0CDF" w:rsidRPr="00231F20" w:rsidRDefault="00BC321F" w:rsidP="00EC46EA">
      <w:pPr>
        <w:pStyle w:val="a5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新建保存校验条件</w:t>
      </w:r>
    </w:p>
    <w:p w:rsidR="00BC321F" w:rsidRPr="00231F20" w:rsidRDefault="00BC321F" w:rsidP="00BC321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名称必填，且唯一</w:t>
      </w:r>
      <w:ins w:id="665" w:author="春苹" w:date="2019-01-24T10:17:00Z">
        <w:r w:rsidR="00881FBB">
          <w:rPr>
            <w:rFonts w:ascii="微软雅黑" w:eastAsia="微软雅黑" w:hAnsi="微软雅黑" w:hint="eastAsia"/>
          </w:rPr>
          <w:t>(不需要根据</w:t>
        </w:r>
        <w:r w:rsidR="00881FBB">
          <w:rPr>
            <w:rFonts w:ascii="微软雅黑" w:eastAsia="微软雅黑" w:hAnsi="微软雅黑"/>
          </w:rPr>
          <w:t>状态做过滤</w:t>
        </w:r>
        <w:r w:rsidR="00881FBB">
          <w:rPr>
            <w:rFonts w:ascii="微软雅黑" w:eastAsia="微软雅黑" w:hAnsi="微软雅黑" w:hint="eastAsia"/>
          </w:rPr>
          <w:t>)</w:t>
        </w:r>
      </w:ins>
      <w:r w:rsidRPr="00231F20">
        <w:rPr>
          <w:rFonts w:ascii="微软雅黑" w:eastAsia="微软雅黑" w:hAnsi="微软雅黑"/>
        </w:rPr>
        <w:t>，否则提示“</w:t>
      </w: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名称已存在”</w:t>
      </w:r>
      <w:r w:rsidRPr="00231F20">
        <w:rPr>
          <w:rFonts w:ascii="微软雅黑" w:eastAsia="微软雅黑" w:hAnsi="微软雅黑" w:hint="eastAsia"/>
        </w:rPr>
        <w:t>或者</w:t>
      </w:r>
      <w:r w:rsidRPr="00231F20">
        <w:rPr>
          <w:rFonts w:ascii="微软雅黑" w:eastAsia="微软雅黑" w:hAnsi="微软雅黑"/>
        </w:rPr>
        <w:t>“</w:t>
      </w:r>
      <w:r w:rsidR="00276DE4" w:rsidRPr="00231F20">
        <w:rPr>
          <w:rFonts w:ascii="微软雅黑" w:eastAsia="微软雅黑" w:hAnsi="微软雅黑" w:hint="eastAsia"/>
        </w:rPr>
        <w:t>角色</w:t>
      </w:r>
      <w:r w:rsidR="00276DE4" w:rsidRPr="00231F20">
        <w:rPr>
          <w:rFonts w:ascii="微软雅黑" w:eastAsia="微软雅黑" w:hAnsi="微软雅黑"/>
        </w:rPr>
        <w:t>名称不允许为空</w:t>
      </w:r>
      <w:r w:rsidRPr="00231F20">
        <w:rPr>
          <w:rFonts w:ascii="微软雅黑" w:eastAsia="微软雅黑" w:hAnsi="微软雅黑"/>
        </w:rPr>
        <w:t>”</w:t>
      </w:r>
    </w:p>
    <w:p w:rsidR="00276DE4" w:rsidRPr="00231F20" w:rsidRDefault="00276DE4" w:rsidP="00BC321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审批人</w:t>
      </w:r>
      <w:r w:rsidRPr="00231F20">
        <w:rPr>
          <w:rFonts w:ascii="微软雅黑" w:eastAsia="微软雅黑" w:hAnsi="微软雅黑"/>
        </w:rPr>
        <w:t>账号不允许为空，否则提示“</w:t>
      </w:r>
      <w:r w:rsidRPr="00231F20">
        <w:rPr>
          <w:rFonts w:ascii="微软雅黑" w:eastAsia="微软雅黑" w:hAnsi="微软雅黑" w:hint="eastAsia"/>
        </w:rPr>
        <w:t>审批</w:t>
      </w:r>
      <w:r w:rsidRPr="00231F20">
        <w:rPr>
          <w:rFonts w:ascii="微软雅黑" w:eastAsia="微软雅黑" w:hAnsi="微软雅黑"/>
        </w:rPr>
        <w:t>人账号不允许为空”</w:t>
      </w:r>
    </w:p>
    <w:p w:rsidR="00276DE4" w:rsidRPr="00231F20" w:rsidRDefault="00276DE4" w:rsidP="00276DE4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支持</w:t>
      </w:r>
      <w:r w:rsidRPr="00231F20">
        <w:rPr>
          <w:rFonts w:ascii="微软雅黑" w:eastAsia="微软雅黑" w:hAnsi="微软雅黑"/>
        </w:rPr>
        <w:t>业务线不允许为空，否则提示“</w:t>
      </w:r>
      <w:r w:rsidRPr="00231F20">
        <w:rPr>
          <w:rFonts w:ascii="微软雅黑" w:eastAsia="微软雅黑" w:hAnsi="微软雅黑" w:hint="eastAsia"/>
        </w:rPr>
        <w:t>支持</w:t>
      </w:r>
      <w:r w:rsidRPr="00231F20">
        <w:rPr>
          <w:rFonts w:ascii="微软雅黑" w:eastAsia="微软雅黑" w:hAnsi="微软雅黑"/>
        </w:rPr>
        <w:t>业务线不允许为空”</w:t>
      </w:r>
    </w:p>
    <w:p w:rsidR="00276DE4" w:rsidRPr="00231F20" w:rsidRDefault="00276DE4" w:rsidP="00EC46EA">
      <w:pPr>
        <w:pStyle w:val="a5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账号选择</w:t>
      </w:r>
      <w:r w:rsidRPr="00231F20">
        <w:rPr>
          <w:rFonts w:ascii="微软雅黑" w:eastAsia="微软雅黑" w:hAnsi="微软雅黑"/>
        </w:rPr>
        <w:t>列表页</w:t>
      </w:r>
      <w:r w:rsidRPr="00231F20">
        <w:rPr>
          <w:rFonts w:ascii="微软雅黑" w:eastAsia="微软雅黑" w:hAnsi="微软雅黑" w:hint="eastAsia"/>
        </w:rPr>
        <w:t>规则</w:t>
      </w:r>
    </w:p>
    <w:p w:rsidR="00276DE4" w:rsidRPr="00231F20" w:rsidRDefault="00276DE4" w:rsidP="00276DE4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默认</w:t>
      </w:r>
      <w:r w:rsidRPr="00231F20">
        <w:rPr>
          <w:rFonts w:ascii="微软雅黑" w:eastAsia="微软雅黑" w:hAnsi="微软雅黑"/>
        </w:rPr>
        <w:t>展示全部的状态为‘</w:t>
      </w:r>
      <w:r w:rsidRPr="00231F20">
        <w:rPr>
          <w:rFonts w:ascii="微软雅黑" w:eastAsia="微软雅黑" w:hAnsi="微软雅黑" w:hint="eastAsia"/>
        </w:rPr>
        <w:t>正常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或</w:t>
      </w:r>
      <w:r w:rsidRPr="00231F20">
        <w:rPr>
          <w:rFonts w:ascii="微软雅黑" w:eastAsia="微软雅黑" w:hAnsi="微软雅黑"/>
        </w:rPr>
        <w:t>‘</w:t>
      </w:r>
      <w:r w:rsidRPr="00231F20">
        <w:rPr>
          <w:rFonts w:ascii="微软雅黑" w:eastAsia="微软雅黑" w:hAnsi="微软雅黑" w:hint="eastAsia"/>
        </w:rPr>
        <w:t>已冻结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账号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按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创建时间</w:t>
      </w:r>
      <w:r w:rsidRPr="00231F20">
        <w:rPr>
          <w:rFonts w:ascii="微软雅黑" w:eastAsia="微软雅黑" w:hAnsi="微软雅黑" w:hint="eastAsia"/>
        </w:rPr>
        <w:t>倒序</w:t>
      </w:r>
      <w:r w:rsidRPr="00231F20">
        <w:rPr>
          <w:rFonts w:ascii="微软雅黑" w:eastAsia="微软雅黑" w:hAnsi="微软雅黑"/>
        </w:rPr>
        <w:t>排列展示</w:t>
      </w:r>
    </w:p>
    <w:p w:rsidR="00276DE4" w:rsidRPr="00231F20" w:rsidRDefault="00276DE4" w:rsidP="00276DE4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查询条件为空，点击查询，则</w:t>
      </w:r>
      <w:r w:rsidRPr="00231F20">
        <w:rPr>
          <w:rFonts w:ascii="微软雅黑" w:eastAsia="微软雅黑" w:hAnsi="微软雅黑" w:hint="eastAsia"/>
        </w:rPr>
        <w:t>展示</w:t>
      </w:r>
      <w:r w:rsidRPr="00231F20">
        <w:rPr>
          <w:rFonts w:ascii="微软雅黑" w:eastAsia="微软雅黑" w:hAnsi="微软雅黑"/>
        </w:rPr>
        <w:t>全部数据</w:t>
      </w:r>
    </w:p>
    <w:p w:rsidR="00276DE4" w:rsidRPr="00231F20" w:rsidRDefault="00276DE4" w:rsidP="00276DE4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若查询</w:t>
      </w:r>
      <w:r w:rsidRPr="00231F20">
        <w:rPr>
          <w:rFonts w:ascii="微软雅黑" w:eastAsia="微软雅黑" w:hAnsi="微软雅黑"/>
        </w:rPr>
        <w:t>条件非空，点击查询，则展示满足条件的数据</w:t>
      </w:r>
    </w:p>
    <w:p w:rsidR="001960FC" w:rsidRPr="00231F20" w:rsidRDefault="001960FC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66" w:name="_Toc536089954"/>
      <w:r w:rsidRPr="00231F20">
        <w:rPr>
          <w:rFonts w:ascii="微软雅黑" w:eastAsia="微软雅黑" w:hAnsi="微软雅黑" w:hint="eastAsia"/>
        </w:rPr>
        <w:lastRenderedPageBreak/>
        <w:t>【修改】功能</w:t>
      </w:r>
      <w:bookmarkEnd w:id="666"/>
    </w:p>
    <w:p w:rsidR="00276DE4" w:rsidRPr="00231F20" w:rsidRDefault="001960FC" w:rsidP="00EC46EA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p w:rsidR="001960FC" w:rsidRPr="00231F20" w:rsidRDefault="001960FC" w:rsidP="001960F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与</w:t>
      </w:r>
      <w:r w:rsidRPr="00231F20">
        <w:rPr>
          <w:rFonts w:ascii="微软雅黑" w:eastAsia="微软雅黑" w:hAnsi="微软雅黑"/>
        </w:rPr>
        <w:t>新建页面相同</w:t>
      </w:r>
    </w:p>
    <w:p w:rsidR="001960FC" w:rsidRPr="00231F20" w:rsidRDefault="001960FC" w:rsidP="00EC46EA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</w:t>
      </w:r>
      <w:r w:rsidRPr="00231F20">
        <w:rPr>
          <w:rFonts w:ascii="微软雅黑" w:eastAsia="微软雅黑" w:hAnsi="微软雅黑"/>
        </w:rPr>
        <w:t>说明</w:t>
      </w:r>
    </w:p>
    <w:p w:rsidR="001960FC" w:rsidRPr="00231F20" w:rsidRDefault="001960FC" w:rsidP="001960F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某条状态为‘</w:t>
      </w:r>
      <w:r w:rsidR="00513274" w:rsidRPr="00231F20">
        <w:rPr>
          <w:rFonts w:ascii="微软雅黑" w:eastAsia="微软雅黑" w:hAnsi="微软雅黑" w:hint="eastAsia"/>
        </w:rPr>
        <w:t>有效</w:t>
      </w:r>
      <w:r w:rsidRPr="00231F20">
        <w:rPr>
          <w:rFonts w:ascii="微软雅黑" w:eastAsia="微软雅黑" w:hAnsi="微软雅黑"/>
        </w:rPr>
        <w:t>’</w:t>
      </w:r>
      <w:r w:rsidR="00513274" w:rsidRPr="00231F20">
        <w:rPr>
          <w:rFonts w:ascii="微软雅黑" w:eastAsia="微软雅黑" w:hAnsi="微软雅黑" w:hint="eastAsia"/>
        </w:rPr>
        <w:t>的角色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</w:t>
      </w:r>
    </w:p>
    <w:p w:rsidR="001960FC" w:rsidRPr="00231F20" w:rsidRDefault="001960FC" w:rsidP="001960F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，在新建页面打开角色修改页面</w:t>
      </w:r>
    </w:p>
    <w:p w:rsidR="001960FC" w:rsidRPr="00231F20" w:rsidRDefault="001960FC" w:rsidP="001960F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页面中的操作与新建页面中相同</w:t>
      </w:r>
    </w:p>
    <w:p w:rsidR="001960FC" w:rsidRPr="00231F20" w:rsidRDefault="001960FC" w:rsidP="00EC46EA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</w:t>
      </w:r>
      <w:r w:rsidRPr="00231F20">
        <w:rPr>
          <w:rFonts w:ascii="微软雅黑" w:eastAsia="微软雅黑" w:hAnsi="微软雅黑"/>
        </w:rPr>
        <w:t>规则</w:t>
      </w:r>
    </w:p>
    <w:p w:rsidR="001960FC" w:rsidRPr="00231F20" w:rsidRDefault="001960FC" w:rsidP="001960F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页面的保存校验规则，账号的</w:t>
      </w:r>
      <w:r w:rsidRPr="00231F20">
        <w:rPr>
          <w:rFonts w:ascii="微软雅黑" w:eastAsia="微软雅黑" w:hAnsi="微软雅黑" w:hint="eastAsia"/>
        </w:rPr>
        <w:t>选择</w:t>
      </w:r>
      <w:r w:rsidRPr="00231F20">
        <w:rPr>
          <w:rFonts w:ascii="微软雅黑" w:eastAsia="微软雅黑" w:hAnsi="微软雅黑"/>
        </w:rPr>
        <w:t>规则与新建页面相同。</w:t>
      </w:r>
    </w:p>
    <w:p w:rsidR="003645D1" w:rsidRPr="00231F20" w:rsidRDefault="003645D1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67" w:name="_Toc536089955"/>
      <w:r w:rsidRPr="00231F20">
        <w:rPr>
          <w:rFonts w:ascii="微软雅黑" w:eastAsia="微软雅黑" w:hAnsi="微软雅黑" w:hint="eastAsia"/>
        </w:rPr>
        <w:t>【删除】功能</w:t>
      </w:r>
      <w:bookmarkEnd w:id="667"/>
    </w:p>
    <w:p w:rsidR="003645D1" w:rsidRPr="00231F20" w:rsidRDefault="00513274" w:rsidP="001960F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某条状态为</w:t>
      </w:r>
      <w:r w:rsidRPr="00231F20">
        <w:rPr>
          <w:rFonts w:ascii="微软雅黑" w:eastAsia="微软雅黑" w:hAnsi="微软雅黑" w:hint="eastAsia"/>
        </w:rPr>
        <w:t>‘有效’的</w:t>
      </w:r>
      <w:r w:rsidRPr="00231F20">
        <w:rPr>
          <w:rFonts w:ascii="微软雅黑" w:eastAsia="微软雅黑" w:hAnsi="微软雅黑"/>
        </w:rPr>
        <w:t>角色，【</w:t>
      </w:r>
      <w:r w:rsidRPr="00231F20">
        <w:rPr>
          <w:rFonts w:ascii="微软雅黑" w:eastAsia="微软雅黑" w:hAnsi="微软雅黑" w:hint="eastAsia"/>
        </w:rPr>
        <w:t>删除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</w:t>
      </w:r>
    </w:p>
    <w:p w:rsidR="00513274" w:rsidRPr="00231F20" w:rsidRDefault="00513274" w:rsidP="0051327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t>点击【</w:t>
      </w:r>
      <w:r w:rsidRPr="00231F20">
        <w:rPr>
          <w:rFonts w:ascii="微软雅黑" w:eastAsia="微软雅黑" w:hAnsi="微软雅黑" w:hint="eastAsia"/>
        </w:rPr>
        <w:t>删除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弹出“角色</w:t>
      </w:r>
      <w:r w:rsidRPr="00231F20">
        <w:rPr>
          <w:rFonts w:ascii="微软雅黑" w:eastAsia="微软雅黑" w:hAnsi="微软雅黑"/>
        </w:rPr>
        <w:t>删除</w:t>
      </w:r>
      <w:r w:rsidRPr="00231F20">
        <w:rPr>
          <w:rFonts w:ascii="微软雅黑" w:eastAsia="微软雅黑" w:hAnsi="微软雅黑" w:hint="eastAsia"/>
        </w:rPr>
        <w:t>确认</w:t>
      </w:r>
      <w:r w:rsidRPr="00231F20">
        <w:rPr>
          <w:rFonts w:ascii="微软雅黑" w:eastAsia="微软雅黑" w:hAnsi="微软雅黑"/>
        </w:rPr>
        <w:t>提示框</w:t>
      </w:r>
      <w:r w:rsidRPr="00231F20">
        <w:rPr>
          <w:rFonts w:ascii="微软雅黑" w:eastAsia="微软雅黑" w:hAnsi="微软雅黑" w:hint="eastAsia"/>
        </w:rPr>
        <w:t>”</w:t>
      </w:r>
    </w:p>
    <w:p w:rsidR="00513274" w:rsidRPr="00231F20" w:rsidRDefault="00513274" w:rsidP="0051327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在角色</w:t>
      </w:r>
      <w:r w:rsidRPr="00231F20">
        <w:rPr>
          <w:rFonts w:ascii="微软雅黑" w:eastAsia="微软雅黑" w:hAnsi="微软雅黑"/>
        </w:rPr>
        <w:t>删除</w:t>
      </w:r>
      <w:r w:rsidRPr="00231F20">
        <w:rPr>
          <w:rFonts w:ascii="微软雅黑" w:eastAsia="微软雅黑" w:hAnsi="微软雅黑" w:hint="eastAsia"/>
        </w:rPr>
        <w:t>确认</w:t>
      </w:r>
      <w:r w:rsidRPr="00231F20">
        <w:rPr>
          <w:rFonts w:ascii="微软雅黑" w:eastAsia="微软雅黑" w:hAnsi="微软雅黑"/>
        </w:rPr>
        <w:t>提示框中，点击【</w:t>
      </w:r>
      <w:r w:rsidRPr="00231F20">
        <w:rPr>
          <w:rFonts w:ascii="微软雅黑" w:eastAsia="微软雅黑" w:hAnsi="微软雅黑" w:hint="eastAsia"/>
        </w:rPr>
        <w:t>确定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，若</w:t>
      </w:r>
      <w:r w:rsidRPr="00231F20">
        <w:rPr>
          <w:rFonts w:ascii="微软雅黑" w:eastAsia="微软雅黑" w:hAnsi="微软雅黑"/>
        </w:rPr>
        <w:t>删除</w:t>
      </w:r>
      <w:r w:rsidRPr="00231F20">
        <w:rPr>
          <w:rFonts w:ascii="微软雅黑" w:eastAsia="微软雅黑" w:hAnsi="微软雅黑" w:hint="eastAsia"/>
        </w:rPr>
        <w:t>成功</w:t>
      </w:r>
      <w:r w:rsidRPr="00231F20">
        <w:rPr>
          <w:rFonts w:ascii="微软雅黑" w:eastAsia="微软雅黑" w:hAnsi="微软雅黑"/>
        </w:rPr>
        <w:t>则提示‘</w:t>
      </w: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删除成功’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返回到</w:t>
      </w: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管理列表页，</w:t>
      </w:r>
      <w:r w:rsidRPr="00231F20">
        <w:rPr>
          <w:rFonts w:ascii="微软雅黑" w:eastAsia="微软雅黑" w:hAnsi="微软雅黑" w:hint="eastAsia"/>
        </w:rPr>
        <w:t>并</w:t>
      </w:r>
      <w:r w:rsidRPr="00231F20">
        <w:rPr>
          <w:rFonts w:ascii="微软雅黑" w:eastAsia="微软雅黑" w:hAnsi="微软雅黑"/>
        </w:rPr>
        <w:t>将对应</w:t>
      </w: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的状态更为‘</w:t>
      </w:r>
      <w:r w:rsidRPr="00231F20">
        <w:rPr>
          <w:rFonts w:ascii="微软雅黑" w:eastAsia="微软雅黑" w:hAnsi="微软雅黑" w:hint="eastAsia"/>
        </w:rPr>
        <w:t>无效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，</w:t>
      </w:r>
    </w:p>
    <w:p w:rsidR="00513274" w:rsidRPr="00231F20" w:rsidRDefault="00513274" w:rsidP="0051327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t>若删除失败，则提示</w:t>
      </w:r>
      <w:r w:rsidRPr="00231F20">
        <w:rPr>
          <w:rFonts w:ascii="微软雅黑" w:eastAsia="微软雅黑" w:hAnsi="微软雅黑" w:hint="eastAsia"/>
        </w:rPr>
        <w:t>“角色</w:t>
      </w:r>
      <w:r w:rsidRPr="00231F20">
        <w:rPr>
          <w:rFonts w:ascii="微软雅黑" w:eastAsia="微软雅黑" w:hAnsi="微软雅黑"/>
        </w:rPr>
        <w:t>删除失败，及具体的</w:t>
      </w:r>
      <w:r w:rsidRPr="00231F20">
        <w:rPr>
          <w:rFonts w:ascii="微软雅黑" w:eastAsia="微软雅黑" w:hAnsi="微软雅黑" w:hint="eastAsia"/>
        </w:rPr>
        <w:t>失败</w:t>
      </w:r>
      <w:r w:rsidRPr="00231F20">
        <w:rPr>
          <w:rFonts w:ascii="微软雅黑" w:eastAsia="微软雅黑" w:hAnsi="微软雅黑"/>
        </w:rPr>
        <w:t>原因</w:t>
      </w:r>
      <w:r w:rsidRPr="00231F20">
        <w:rPr>
          <w:rFonts w:ascii="微软雅黑" w:eastAsia="微软雅黑" w:hAnsi="微软雅黑" w:hint="eastAsia"/>
        </w:rPr>
        <w:t>”，角色</w:t>
      </w:r>
      <w:r w:rsidRPr="00231F20">
        <w:rPr>
          <w:rFonts w:ascii="微软雅黑" w:eastAsia="微软雅黑" w:hAnsi="微软雅黑"/>
        </w:rPr>
        <w:t>状态不做任何调整，返回到</w:t>
      </w: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管理列表页</w:t>
      </w:r>
    </w:p>
    <w:p w:rsidR="00513274" w:rsidRPr="00231F20" w:rsidRDefault="00513274" w:rsidP="0051327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在角色</w:t>
      </w:r>
      <w:r w:rsidRPr="00231F20">
        <w:rPr>
          <w:rFonts w:ascii="微软雅黑" w:eastAsia="微软雅黑" w:hAnsi="微软雅黑"/>
        </w:rPr>
        <w:t>确认删除提示框中，点击【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则关闭确认提示框，返回到</w:t>
      </w: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管理列表页</w:t>
      </w:r>
      <w:r w:rsidRPr="00231F20">
        <w:rPr>
          <w:rFonts w:ascii="微软雅黑" w:eastAsia="微软雅黑" w:hAnsi="微软雅黑" w:hint="eastAsia"/>
        </w:rPr>
        <w:t>。</w:t>
      </w:r>
    </w:p>
    <w:p w:rsidR="00513274" w:rsidRPr="00231F20" w:rsidRDefault="00513274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68" w:name="_Toc536089956"/>
      <w:r w:rsidRPr="00231F20">
        <w:rPr>
          <w:rFonts w:ascii="微软雅黑" w:eastAsia="微软雅黑" w:hAnsi="微软雅黑" w:hint="eastAsia"/>
        </w:rPr>
        <w:t>【</w:t>
      </w:r>
      <w:r w:rsidR="00881978" w:rsidRPr="00231F20">
        <w:rPr>
          <w:rFonts w:ascii="微软雅黑" w:eastAsia="微软雅黑" w:hAnsi="微软雅黑" w:hint="eastAsia"/>
        </w:rPr>
        <w:t>添加</w:t>
      </w:r>
      <w:r w:rsidRPr="00231F20">
        <w:rPr>
          <w:rFonts w:ascii="微软雅黑" w:eastAsia="微软雅黑" w:hAnsi="微软雅黑" w:hint="eastAsia"/>
        </w:rPr>
        <w:t>账号】功能</w:t>
      </w:r>
      <w:bookmarkEnd w:id="668"/>
    </w:p>
    <w:p w:rsidR="00513274" w:rsidRPr="00231F20" w:rsidRDefault="00C47995" w:rsidP="00F84003">
      <w:pPr>
        <w:pStyle w:val="a5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选中某个</w:t>
      </w:r>
      <w:r w:rsidRPr="00231F20">
        <w:rPr>
          <w:rFonts w:ascii="微软雅黑" w:eastAsia="微软雅黑" w:hAnsi="微软雅黑"/>
        </w:rPr>
        <w:t>状态为‘</w:t>
      </w:r>
      <w:r w:rsidRPr="00231F20">
        <w:rPr>
          <w:rFonts w:ascii="微软雅黑" w:eastAsia="微软雅黑" w:hAnsi="微软雅黑" w:hint="eastAsia"/>
        </w:rPr>
        <w:t>有效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角色，</w:t>
      </w:r>
      <w:r w:rsidRPr="00231F20">
        <w:rPr>
          <w:rFonts w:ascii="微软雅黑" w:eastAsia="微软雅黑" w:hAnsi="微软雅黑" w:hint="eastAsia"/>
        </w:rPr>
        <w:t xml:space="preserve"> 【</w:t>
      </w:r>
      <w:r w:rsidR="004F1E8C" w:rsidRPr="00231F20">
        <w:rPr>
          <w:rFonts w:ascii="微软雅黑" w:eastAsia="微软雅黑" w:hAnsi="微软雅黑" w:hint="eastAsia"/>
        </w:rPr>
        <w:t>添加账号</w:t>
      </w:r>
      <w:r w:rsidRPr="00231F20">
        <w:rPr>
          <w:rFonts w:ascii="微软雅黑" w:eastAsia="微软雅黑" w:hAnsi="微软雅黑" w:hint="eastAsia"/>
        </w:rPr>
        <w:t>】功能</w:t>
      </w:r>
      <w:r w:rsidRPr="00231F20">
        <w:rPr>
          <w:rFonts w:ascii="微软雅黑" w:eastAsia="微软雅黑" w:hAnsi="微软雅黑"/>
        </w:rPr>
        <w:t>按钮被激活，</w:t>
      </w:r>
    </w:p>
    <w:p w:rsidR="00C47995" w:rsidRPr="00231F20" w:rsidRDefault="00C47995" w:rsidP="001960F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="004F1E8C" w:rsidRPr="00231F20">
        <w:rPr>
          <w:rFonts w:ascii="微软雅黑" w:eastAsia="微软雅黑" w:hAnsi="微软雅黑" w:hint="eastAsia"/>
        </w:rPr>
        <w:t>添加账号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功能</w:t>
      </w:r>
      <w:r w:rsidRPr="00231F20">
        <w:rPr>
          <w:rFonts w:ascii="微软雅黑" w:eastAsia="微软雅黑" w:hAnsi="微软雅黑"/>
        </w:rPr>
        <w:t>按钮</w:t>
      </w:r>
      <w:r w:rsidR="004D6324" w:rsidRPr="00231F20">
        <w:rPr>
          <w:rFonts w:ascii="微软雅黑" w:eastAsia="微软雅黑" w:hAnsi="微软雅黑" w:hint="eastAsia"/>
        </w:rPr>
        <w:t>在</w:t>
      </w:r>
      <w:r w:rsidR="004D6324" w:rsidRPr="00231F20">
        <w:rPr>
          <w:rFonts w:ascii="微软雅黑" w:eastAsia="微软雅黑" w:hAnsi="微软雅黑"/>
        </w:rPr>
        <w:t>新建页面打开</w:t>
      </w:r>
      <w:r w:rsidR="004F1E8C" w:rsidRPr="00231F20">
        <w:rPr>
          <w:rFonts w:ascii="微软雅黑" w:eastAsia="微软雅黑" w:hAnsi="微软雅黑" w:hint="eastAsia"/>
        </w:rPr>
        <w:t>添加</w:t>
      </w:r>
      <w:r w:rsidR="004D6324" w:rsidRPr="00231F20">
        <w:rPr>
          <w:rFonts w:ascii="微软雅黑" w:eastAsia="微软雅黑" w:hAnsi="微软雅黑"/>
        </w:rPr>
        <w:t>账号页面</w:t>
      </w:r>
    </w:p>
    <w:p w:rsidR="00881978" w:rsidRPr="00231F20" w:rsidRDefault="004F1E8C" w:rsidP="00881978">
      <w:pPr>
        <w:pStyle w:val="a5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添加账号</w:t>
      </w:r>
      <w:r w:rsidR="00F84003" w:rsidRPr="00231F20">
        <w:rPr>
          <w:rFonts w:ascii="微软雅黑" w:eastAsia="微软雅黑" w:hAnsi="微软雅黑"/>
        </w:rPr>
        <w:t>页面，</w:t>
      </w:r>
    </w:p>
    <w:p w:rsidR="00881978" w:rsidRPr="00231F20" w:rsidRDefault="00881978" w:rsidP="00881978">
      <w:pPr>
        <w:pStyle w:val="a5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已添加</w:t>
      </w:r>
      <w:r w:rsidRPr="00231F20">
        <w:rPr>
          <w:rFonts w:ascii="微软雅黑" w:eastAsia="微软雅黑" w:hAnsi="微软雅黑"/>
        </w:rPr>
        <w:t>账号列表页</w:t>
      </w:r>
    </w:p>
    <w:p w:rsidR="004D6324" w:rsidRPr="00231F20" w:rsidRDefault="00881978" w:rsidP="0088197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默认</w:t>
      </w:r>
      <w:r w:rsidRPr="00231F20">
        <w:rPr>
          <w:rFonts w:ascii="微软雅黑" w:eastAsia="微软雅黑" w:hAnsi="微软雅黑"/>
        </w:rPr>
        <w:t>展示该角色</w:t>
      </w:r>
      <w:r w:rsidRPr="00231F20">
        <w:rPr>
          <w:rFonts w:ascii="微软雅黑" w:eastAsia="微软雅黑" w:hAnsi="微软雅黑" w:hint="eastAsia"/>
        </w:rPr>
        <w:t>已</w:t>
      </w:r>
      <w:r w:rsidRPr="00231F20">
        <w:rPr>
          <w:rFonts w:ascii="微软雅黑" w:eastAsia="微软雅黑" w:hAnsi="微软雅黑"/>
        </w:rPr>
        <w:t>分配</w:t>
      </w:r>
      <w:r w:rsidR="00F84003" w:rsidRPr="00231F20">
        <w:rPr>
          <w:rFonts w:ascii="微软雅黑" w:eastAsia="微软雅黑" w:hAnsi="微软雅黑"/>
        </w:rPr>
        <w:t>所有的登录账号，</w:t>
      </w:r>
    </w:p>
    <w:p w:rsidR="00881978" w:rsidRPr="00231F20" w:rsidRDefault="00881978" w:rsidP="00881978">
      <w:pPr>
        <w:pStyle w:val="a5"/>
        <w:ind w:left="42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登录账号</w:t>
      </w:r>
      <w:r w:rsidRPr="00231F20">
        <w:rPr>
          <w:rFonts w:ascii="微软雅黑" w:eastAsia="微软雅黑" w:hAnsi="微软雅黑"/>
        </w:rPr>
        <w:t>按照</w:t>
      </w:r>
      <w:r w:rsidRPr="00231F20">
        <w:rPr>
          <w:rFonts w:ascii="微软雅黑" w:eastAsia="微软雅黑" w:hAnsi="微软雅黑" w:hint="eastAsia"/>
        </w:rPr>
        <w:t>添加</w:t>
      </w:r>
      <w:r w:rsidRPr="00231F20">
        <w:rPr>
          <w:rFonts w:ascii="微软雅黑" w:eastAsia="微软雅黑" w:hAnsi="微软雅黑"/>
        </w:rPr>
        <w:t>的时间</w:t>
      </w:r>
      <w:r w:rsidRPr="00231F20">
        <w:rPr>
          <w:rFonts w:ascii="微软雅黑" w:eastAsia="微软雅黑" w:hAnsi="微软雅黑" w:hint="eastAsia"/>
        </w:rPr>
        <w:t>倒序</w:t>
      </w:r>
      <w:r w:rsidRPr="00231F20">
        <w:rPr>
          <w:rFonts w:ascii="微软雅黑" w:eastAsia="微软雅黑" w:hAnsi="微软雅黑"/>
        </w:rPr>
        <w:t>排列展示</w:t>
      </w:r>
    </w:p>
    <w:p w:rsidR="00881978" w:rsidRPr="00231F20" w:rsidRDefault="00881978" w:rsidP="00881978">
      <w:pPr>
        <w:pStyle w:val="a5"/>
        <w:ind w:left="42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若查询</w:t>
      </w:r>
      <w:r w:rsidRPr="00231F20">
        <w:rPr>
          <w:rFonts w:ascii="微软雅黑" w:eastAsia="微软雅黑" w:hAnsi="微软雅黑"/>
        </w:rPr>
        <w:t>条件为空，则展示全部已添加的账号</w:t>
      </w:r>
    </w:p>
    <w:p w:rsidR="00881978" w:rsidRPr="00231F20" w:rsidRDefault="00881978" w:rsidP="00881978">
      <w:pPr>
        <w:pStyle w:val="a5"/>
        <w:ind w:left="42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查询条件非空，则展示满足条件的账号</w:t>
      </w:r>
    </w:p>
    <w:p w:rsidR="00881978" w:rsidRPr="00231F20" w:rsidRDefault="00881978" w:rsidP="00881978">
      <w:pPr>
        <w:pStyle w:val="a5"/>
        <w:ind w:left="42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列表中的</w:t>
      </w:r>
      <w:r w:rsidRPr="00231F20">
        <w:rPr>
          <w:rFonts w:ascii="微软雅黑" w:eastAsia="微软雅黑" w:hAnsi="微软雅黑"/>
        </w:rPr>
        <w:t>操作时间</w:t>
      </w:r>
      <w:r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/>
        </w:rPr>
        <w:t>操作人，指的是账号添加到该角色的时间</w:t>
      </w:r>
      <w:r w:rsidRPr="00231F20">
        <w:rPr>
          <w:rFonts w:ascii="微软雅黑" w:eastAsia="微软雅黑" w:hAnsi="微软雅黑" w:hint="eastAsia"/>
        </w:rPr>
        <w:t>和</w:t>
      </w:r>
      <w:r w:rsidRPr="00231F20">
        <w:rPr>
          <w:rFonts w:ascii="微软雅黑" w:eastAsia="微软雅黑" w:hAnsi="微软雅黑"/>
        </w:rPr>
        <w:t>操作人</w:t>
      </w:r>
    </w:p>
    <w:p w:rsidR="00881978" w:rsidRPr="00231F20" w:rsidRDefault="00881978" w:rsidP="00881978">
      <w:pPr>
        <w:pStyle w:val="a5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【移除】</w:t>
      </w:r>
    </w:p>
    <w:p w:rsidR="00881978" w:rsidRPr="00231F20" w:rsidRDefault="00881978" w:rsidP="0088197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选中某个</w:t>
      </w:r>
      <w:r w:rsidRPr="00231F20">
        <w:rPr>
          <w:rFonts w:ascii="微软雅黑" w:eastAsia="微软雅黑" w:hAnsi="微软雅黑"/>
        </w:rPr>
        <w:t>或某些账号，【</w:t>
      </w:r>
      <w:r w:rsidRPr="00231F20">
        <w:rPr>
          <w:rFonts w:ascii="微软雅黑" w:eastAsia="微软雅黑" w:hAnsi="微软雅黑" w:hint="eastAsia"/>
        </w:rPr>
        <w:t>移除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被激活，点击【</w:t>
      </w:r>
      <w:r w:rsidRPr="00231F20">
        <w:rPr>
          <w:rFonts w:ascii="微软雅黑" w:eastAsia="微软雅黑" w:hAnsi="微软雅黑" w:hint="eastAsia"/>
        </w:rPr>
        <w:t>移除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</w:t>
      </w:r>
      <w:r w:rsidRPr="00231F20">
        <w:rPr>
          <w:rFonts w:ascii="微软雅黑" w:eastAsia="微软雅黑" w:hAnsi="微软雅黑" w:hint="eastAsia"/>
        </w:rPr>
        <w:t>弹出</w:t>
      </w:r>
      <w:r w:rsidRPr="00231F20">
        <w:rPr>
          <w:rFonts w:ascii="微软雅黑" w:eastAsia="微软雅黑" w:hAnsi="微软雅黑"/>
        </w:rPr>
        <w:t>确认提示框</w:t>
      </w:r>
    </w:p>
    <w:p w:rsidR="00881978" w:rsidRPr="00231F20" w:rsidRDefault="00881978" w:rsidP="0088197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确认提示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中需要体现具体的</w:t>
      </w: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名称，及具体的账号</w:t>
      </w:r>
    </w:p>
    <w:p w:rsidR="00881978" w:rsidRPr="00231F20" w:rsidRDefault="00881978" w:rsidP="0088197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确认提示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中点击【</w:t>
      </w:r>
      <w:r w:rsidRPr="00231F20">
        <w:rPr>
          <w:rFonts w:ascii="微软雅黑" w:eastAsia="微软雅黑" w:hAnsi="微软雅黑" w:hint="eastAsia"/>
        </w:rPr>
        <w:t>确定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则将对应的账号从角色中移除</w:t>
      </w:r>
    </w:p>
    <w:p w:rsidR="00881978" w:rsidRPr="00231F20" w:rsidRDefault="00881978" w:rsidP="0088197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在提示框</w:t>
      </w:r>
      <w:r w:rsidRPr="00231F20">
        <w:rPr>
          <w:rFonts w:ascii="微软雅黑" w:eastAsia="微软雅黑" w:hAnsi="微软雅黑"/>
        </w:rPr>
        <w:t>中点击【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则返回到</w:t>
      </w:r>
      <w:r w:rsidRPr="00231F20">
        <w:rPr>
          <w:rFonts w:ascii="微软雅黑" w:eastAsia="微软雅黑" w:hAnsi="微软雅黑" w:hint="eastAsia"/>
        </w:rPr>
        <w:t>添加</w:t>
      </w:r>
      <w:r w:rsidRPr="00231F20">
        <w:rPr>
          <w:rFonts w:ascii="微软雅黑" w:eastAsia="微软雅黑" w:hAnsi="微软雅黑"/>
        </w:rPr>
        <w:t>账号列表页</w:t>
      </w:r>
    </w:p>
    <w:p w:rsidR="00FF6B6D" w:rsidRPr="00231F20" w:rsidRDefault="00FF6B6D" w:rsidP="00FF6B6D">
      <w:pPr>
        <w:pStyle w:val="a5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【添加】</w:t>
      </w:r>
    </w:p>
    <w:p w:rsidR="00FF6B6D" w:rsidRPr="00231F20" w:rsidRDefault="00FF6B6D" w:rsidP="0088197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添加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则弹出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选择页面</w:t>
      </w:r>
    </w:p>
    <w:p w:rsidR="00FF6B6D" w:rsidRPr="00231F20" w:rsidRDefault="00FF6B6D" w:rsidP="00A92A2B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选择页面</w:t>
      </w:r>
      <w:r w:rsidRPr="00231F20">
        <w:rPr>
          <w:rFonts w:ascii="微软雅黑" w:eastAsia="微软雅黑" w:hAnsi="微软雅黑" w:hint="eastAsia"/>
        </w:rPr>
        <w:t>查询条件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1842"/>
        <w:gridCol w:w="4332"/>
      </w:tblGrid>
      <w:tr w:rsidR="00FF6B6D" w:rsidRPr="00231F20" w:rsidTr="00264A64">
        <w:tc>
          <w:tcPr>
            <w:tcW w:w="1702" w:type="dxa"/>
          </w:tcPr>
          <w:p w:rsidR="00FF6B6D" w:rsidRPr="00231F20" w:rsidRDefault="00FF6B6D" w:rsidP="00264A64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字段名</w:t>
            </w:r>
          </w:p>
        </w:tc>
        <w:tc>
          <w:tcPr>
            <w:tcW w:w="1842" w:type="dxa"/>
          </w:tcPr>
          <w:p w:rsidR="00FF6B6D" w:rsidRPr="00231F20" w:rsidRDefault="00FF6B6D" w:rsidP="00264A64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类型</w:t>
            </w:r>
          </w:p>
        </w:tc>
        <w:tc>
          <w:tcPr>
            <w:tcW w:w="4332" w:type="dxa"/>
          </w:tcPr>
          <w:p w:rsidR="00FF6B6D" w:rsidRPr="00231F20" w:rsidRDefault="00FF6B6D" w:rsidP="00264A64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约束</w:t>
            </w:r>
          </w:p>
        </w:tc>
      </w:tr>
      <w:tr w:rsidR="00FF6B6D" w:rsidRPr="00231F20" w:rsidTr="00264A64">
        <w:tc>
          <w:tcPr>
            <w:tcW w:w="170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登录账号</w:t>
            </w:r>
          </w:p>
        </w:tc>
        <w:tc>
          <w:tcPr>
            <w:tcW w:w="184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FF6B6D" w:rsidRPr="00231F20" w:rsidRDefault="00FF6B6D" w:rsidP="00264A64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支持</w:t>
            </w:r>
            <w:r w:rsidRPr="00231F20">
              <w:rPr>
                <w:rFonts w:ascii="微软雅黑" w:eastAsia="微软雅黑" w:hAnsi="微软雅黑" w:cs="宋体"/>
                <w:color w:val="000000"/>
              </w:rPr>
              <w:t>模糊查询</w:t>
            </w:r>
          </w:p>
        </w:tc>
      </w:tr>
      <w:tr w:rsidR="00FF6B6D" w:rsidRPr="00231F20" w:rsidTr="00264A64">
        <w:tc>
          <w:tcPr>
            <w:tcW w:w="170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</w:t>
            </w:r>
            <w:r w:rsidRPr="00231F20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84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支持</w:t>
            </w:r>
            <w:r w:rsidRPr="00231F20">
              <w:rPr>
                <w:rFonts w:ascii="微软雅黑" w:eastAsia="微软雅黑" w:hAnsi="微软雅黑" w:cs="宋体"/>
                <w:color w:val="000000"/>
              </w:rPr>
              <w:t>模糊查询</w:t>
            </w:r>
          </w:p>
        </w:tc>
      </w:tr>
      <w:tr w:rsidR="00FF6B6D" w:rsidRPr="00231F20" w:rsidTr="00264A64">
        <w:tc>
          <w:tcPr>
            <w:tcW w:w="170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员工姓名</w:t>
            </w:r>
          </w:p>
        </w:tc>
        <w:tc>
          <w:tcPr>
            <w:tcW w:w="184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支持</w:t>
            </w:r>
            <w:r w:rsidRPr="00231F20">
              <w:rPr>
                <w:rFonts w:ascii="微软雅黑" w:eastAsia="微软雅黑" w:hAnsi="微软雅黑" w:cs="宋体"/>
                <w:color w:val="000000"/>
              </w:rPr>
              <w:t>模糊查询</w:t>
            </w:r>
          </w:p>
        </w:tc>
      </w:tr>
      <w:tr w:rsidR="00FF6B6D" w:rsidRPr="00231F20" w:rsidTr="00264A64">
        <w:tc>
          <w:tcPr>
            <w:tcW w:w="170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数据权限类型</w:t>
            </w:r>
          </w:p>
        </w:tc>
        <w:tc>
          <w:tcPr>
            <w:tcW w:w="184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下拉框</w:t>
            </w:r>
          </w:p>
        </w:tc>
        <w:tc>
          <w:tcPr>
            <w:tcW w:w="433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默认为全选</w:t>
            </w:r>
            <w:r w:rsidRPr="00231F20">
              <w:rPr>
                <w:rFonts w:ascii="微软雅黑" w:eastAsia="微软雅黑" w:hAnsi="微软雅黑"/>
              </w:rPr>
              <w:t>，可选项为全</w:t>
            </w:r>
            <w:r w:rsidRPr="00231F20">
              <w:rPr>
                <w:rFonts w:ascii="微软雅黑" w:eastAsia="微软雅黑" w:hAnsi="微软雅黑" w:hint="eastAsia"/>
              </w:rPr>
              <w:t>选</w:t>
            </w:r>
            <w:r w:rsidRPr="00231F20">
              <w:rPr>
                <w:rFonts w:ascii="微软雅黑" w:eastAsia="微软雅黑" w:hAnsi="微软雅黑"/>
              </w:rPr>
              <w:t>、</w:t>
            </w:r>
            <w:r w:rsidRPr="00231F20">
              <w:rPr>
                <w:rFonts w:ascii="微软雅黑" w:eastAsia="微软雅黑" w:hAnsi="微软雅黑" w:hint="eastAsia"/>
              </w:rPr>
              <w:t>全部</w:t>
            </w:r>
            <w:r w:rsidRPr="00231F20">
              <w:rPr>
                <w:rFonts w:ascii="微软雅黑" w:eastAsia="微软雅黑" w:hAnsi="微软雅黑"/>
              </w:rPr>
              <w:t>、递归、本部门、本人</w:t>
            </w:r>
            <w:r w:rsidRPr="00231F20">
              <w:rPr>
                <w:rFonts w:ascii="微软雅黑" w:eastAsia="微软雅黑" w:hAnsi="微软雅黑" w:hint="eastAsia"/>
              </w:rPr>
              <w:t>、</w:t>
            </w:r>
            <w:r w:rsidRPr="00231F20">
              <w:rPr>
                <w:rFonts w:ascii="微软雅黑" w:eastAsia="微软雅黑" w:hAnsi="微软雅黑"/>
              </w:rPr>
              <w:t>手动选择</w:t>
            </w:r>
          </w:p>
        </w:tc>
      </w:tr>
      <w:tr w:rsidR="00FF6B6D" w:rsidRPr="00231F20" w:rsidTr="00264A64">
        <w:tc>
          <w:tcPr>
            <w:tcW w:w="170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员工所属部门</w:t>
            </w:r>
          </w:p>
        </w:tc>
        <w:tc>
          <w:tcPr>
            <w:tcW w:w="184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433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点击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选择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弹出部门列表页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部门选中后，</w:t>
            </w:r>
            <w:r w:rsidRPr="00231F20">
              <w:rPr>
                <w:rFonts w:ascii="微软雅黑" w:eastAsia="微软雅黑" w:hAnsi="微软雅黑"/>
              </w:rPr>
              <w:lastRenderedPageBreak/>
              <w:t>需将部门名称</w:t>
            </w:r>
            <w:r w:rsidRPr="00231F20">
              <w:rPr>
                <w:rFonts w:ascii="微软雅黑" w:eastAsia="微软雅黑" w:hAnsi="微软雅黑" w:hint="eastAsia"/>
              </w:rPr>
              <w:t>带出</w:t>
            </w:r>
            <w:r w:rsidRPr="00231F20">
              <w:rPr>
                <w:rFonts w:ascii="微软雅黑" w:eastAsia="微软雅黑" w:hAnsi="微软雅黑"/>
              </w:rPr>
              <w:t>显示在查询条件的文本框中</w:t>
            </w:r>
          </w:p>
        </w:tc>
      </w:tr>
      <w:tr w:rsidR="00FF6B6D" w:rsidRPr="00231F20" w:rsidTr="00264A64">
        <w:tc>
          <w:tcPr>
            <w:tcW w:w="170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lastRenderedPageBreak/>
              <w:t>是否</w:t>
            </w:r>
            <w:r w:rsidRPr="00231F20">
              <w:rPr>
                <w:rFonts w:ascii="微软雅黑" w:eastAsia="微软雅黑" w:hAnsi="微软雅黑"/>
              </w:rPr>
              <w:t>关联员工</w:t>
            </w:r>
          </w:p>
        </w:tc>
        <w:tc>
          <w:tcPr>
            <w:tcW w:w="184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下拉框</w:t>
            </w:r>
          </w:p>
        </w:tc>
        <w:tc>
          <w:tcPr>
            <w:tcW w:w="433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为全部，可选项为</w:t>
            </w:r>
            <w:r w:rsidRPr="00231F20">
              <w:rPr>
                <w:rFonts w:ascii="微软雅黑" w:eastAsia="微软雅黑" w:hAnsi="微软雅黑" w:hint="eastAsia"/>
              </w:rPr>
              <w:t>全部</w:t>
            </w:r>
            <w:r w:rsidRPr="00231F20">
              <w:rPr>
                <w:rFonts w:ascii="微软雅黑" w:eastAsia="微软雅黑" w:hAnsi="微软雅黑"/>
              </w:rPr>
              <w:t>、是、否</w:t>
            </w:r>
          </w:p>
        </w:tc>
      </w:tr>
      <w:tr w:rsidR="00FF6B6D" w:rsidRPr="00231F20" w:rsidTr="00264A64">
        <w:tc>
          <w:tcPr>
            <w:tcW w:w="170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账号</w:t>
            </w:r>
            <w:r w:rsidRPr="00231F20"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184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</w:t>
            </w:r>
            <w:r w:rsidRPr="00231F20">
              <w:rPr>
                <w:rFonts w:ascii="微软雅黑" w:eastAsia="微软雅黑" w:hAnsi="微软雅黑"/>
              </w:rPr>
              <w:t>选项</w:t>
            </w:r>
          </w:p>
        </w:tc>
        <w:tc>
          <w:tcPr>
            <w:tcW w:w="4332" w:type="dxa"/>
          </w:tcPr>
          <w:p w:rsidR="00FF6B6D" w:rsidRPr="00231F20" w:rsidRDefault="00FF6B6D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为全部，可选项为正常、冻结</w:t>
            </w:r>
          </w:p>
        </w:tc>
      </w:tr>
    </w:tbl>
    <w:p w:rsidR="00FF6B6D" w:rsidRPr="00231F20" w:rsidRDefault="00FF6B6D" w:rsidP="00A92A2B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账号选择列表</w:t>
      </w:r>
    </w:p>
    <w:p w:rsidR="00FF6B6D" w:rsidRPr="00231F20" w:rsidRDefault="00FF6B6D" w:rsidP="00FF6B6D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复选框</w:t>
      </w:r>
      <w:r w:rsidRPr="00231F20">
        <w:rPr>
          <w:rFonts w:ascii="微软雅黑" w:eastAsia="微软雅黑" w:hAnsi="微软雅黑"/>
        </w:rPr>
        <w:t>、登录账号、员工编号、员工姓名、员工所属部门、数据权限类型、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状态、操作时间、操作人</w:t>
      </w:r>
    </w:p>
    <w:p w:rsidR="00FF6B6D" w:rsidRPr="00231F20" w:rsidRDefault="00FF6B6D" w:rsidP="00A92A2B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账号列表数据</w:t>
      </w:r>
      <w:r w:rsidRPr="00231F20">
        <w:rPr>
          <w:rFonts w:ascii="微软雅黑" w:eastAsia="微软雅黑" w:hAnsi="微软雅黑"/>
        </w:rPr>
        <w:t>规则</w:t>
      </w:r>
    </w:p>
    <w:p w:rsidR="00FF6B6D" w:rsidRPr="00231F20" w:rsidRDefault="00FF6B6D" w:rsidP="00FF6B6D">
      <w:pPr>
        <w:pStyle w:val="a5"/>
        <w:ind w:left="126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默认</w:t>
      </w:r>
      <w:r w:rsidRPr="00231F20">
        <w:rPr>
          <w:rFonts w:ascii="微软雅黑" w:eastAsia="微软雅黑" w:hAnsi="微软雅黑"/>
        </w:rPr>
        <w:t>展示全部</w:t>
      </w:r>
      <w:r w:rsidRPr="00231F20">
        <w:rPr>
          <w:rFonts w:ascii="微软雅黑" w:eastAsia="微软雅黑" w:hAnsi="微软雅黑" w:hint="eastAsia"/>
        </w:rPr>
        <w:t>未</w:t>
      </w:r>
      <w:r w:rsidRPr="00231F20">
        <w:rPr>
          <w:rFonts w:ascii="微软雅黑" w:eastAsia="微软雅黑" w:hAnsi="微软雅黑"/>
        </w:rPr>
        <w:t>添加在该角色中的‘</w:t>
      </w:r>
      <w:r w:rsidRPr="00231F20">
        <w:rPr>
          <w:rFonts w:ascii="微软雅黑" w:eastAsia="微软雅黑" w:hAnsi="微软雅黑" w:hint="eastAsia"/>
        </w:rPr>
        <w:t>正常</w:t>
      </w:r>
      <w:r w:rsidRPr="00231F20">
        <w:rPr>
          <w:rFonts w:ascii="微软雅黑" w:eastAsia="微软雅黑" w:hAnsi="微软雅黑"/>
        </w:rPr>
        <w:t>’‘</w:t>
      </w:r>
      <w:r w:rsidRPr="00231F20">
        <w:rPr>
          <w:rFonts w:ascii="微软雅黑" w:eastAsia="微软雅黑" w:hAnsi="微软雅黑" w:hint="eastAsia"/>
        </w:rPr>
        <w:t>冻结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账号。</w:t>
      </w:r>
    </w:p>
    <w:p w:rsidR="00FF6B6D" w:rsidRPr="00231F20" w:rsidRDefault="00FF6B6D" w:rsidP="00FF6B6D">
      <w:pPr>
        <w:pStyle w:val="a5"/>
        <w:ind w:left="126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按照</w:t>
      </w:r>
      <w:r w:rsidRPr="00231F20">
        <w:rPr>
          <w:rFonts w:ascii="微软雅黑" w:eastAsia="微软雅黑" w:hAnsi="微软雅黑"/>
        </w:rPr>
        <w:t>操作时间倒叙排列展示。</w:t>
      </w:r>
    </w:p>
    <w:p w:rsidR="00FF6B6D" w:rsidRPr="00231F20" w:rsidRDefault="00FF6B6D" w:rsidP="00FF6B6D">
      <w:pPr>
        <w:pStyle w:val="a5"/>
        <w:ind w:left="126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若查询</w:t>
      </w:r>
      <w:r w:rsidRPr="00231F20">
        <w:rPr>
          <w:rFonts w:ascii="微软雅黑" w:eastAsia="微软雅黑" w:hAnsi="微软雅黑"/>
        </w:rPr>
        <w:t>条件为空，点击</w:t>
      </w:r>
      <w:r w:rsidRPr="00231F20">
        <w:rPr>
          <w:rFonts w:ascii="微软雅黑" w:eastAsia="微软雅黑" w:hAnsi="微软雅黑" w:hint="eastAsia"/>
        </w:rPr>
        <w:t>【查询】则</w:t>
      </w:r>
      <w:r w:rsidRPr="00231F20">
        <w:rPr>
          <w:rFonts w:ascii="微软雅黑" w:eastAsia="微软雅黑" w:hAnsi="微软雅黑"/>
        </w:rPr>
        <w:t>查询全部的数据</w:t>
      </w:r>
    </w:p>
    <w:p w:rsidR="00FF6B6D" w:rsidRPr="00231F20" w:rsidRDefault="00FF6B6D" w:rsidP="00FF6B6D">
      <w:pPr>
        <w:pStyle w:val="a5"/>
        <w:ind w:left="126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查询条件非空，点击【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则展示满足条件的数据</w:t>
      </w:r>
    </w:p>
    <w:p w:rsidR="003F480D" w:rsidRPr="00231F20" w:rsidRDefault="003F480D" w:rsidP="00A92A2B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【确认选择】</w:t>
      </w:r>
    </w:p>
    <w:p w:rsidR="00FF6B6D" w:rsidRPr="00231F20" w:rsidRDefault="001423F7" w:rsidP="00FF6B6D">
      <w:pPr>
        <w:pStyle w:val="a5"/>
        <w:ind w:left="126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某个或某些账号，则【</w:t>
      </w:r>
      <w:r w:rsidRPr="00231F20">
        <w:rPr>
          <w:rFonts w:ascii="微软雅黑" w:eastAsia="微软雅黑" w:hAnsi="微软雅黑" w:hint="eastAsia"/>
        </w:rPr>
        <w:t>确认选择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</w:t>
      </w:r>
    </w:p>
    <w:p w:rsidR="00FF6B6D" w:rsidRPr="00231F20" w:rsidRDefault="003F480D" w:rsidP="0088197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确认</w:t>
      </w:r>
      <w:r w:rsidRPr="00231F20">
        <w:rPr>
          <w:rFonts w:ascii="微软雅黑" w:eastAsia="微软雅黑" w:hAnsi="微软雅黑"/>
        </w:rPr>
        <w:t>选择】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则将已选中的账号添加到对应的角色中</w:t>
      </w:r>
    </w:p>
    <w:p w:rsidR="003F480D" w:rsidRPr="00231F20" w:rsidRDefault="00D361FA" w:rsidP="00A92A2B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【取消】</w:t>
      </w:r>
    </w:p>
    <w:p w:rsidR="00D361FA" w:rsidRPr="00231F20" w:rsidRDefault="00D361FA" w:rsidP="00D361FA">
      <w:pPr>
        <w:pStyle w:val="a5"/>
        <w:ind w:left="126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取消，则返回到</w:t>
      </w:r>
      <w:r w:rsidRPr="00231F20">
        <w:rPr>
          <w:rFonts w:ascii="微软雅黑" w:eastAsia="微软雅黑" w:hAnsi="微软雅黑" w:hint="eastAsia"/>
        </w:rPr>
        <w:t>添加</w:t>
      </w:r>
      <w:r w:rsidRPr="00231F20">
        <w:rPr>
          <w:rFonts w:ascii="微软雅黑" w:eastAsia="微软雅黑" w:hAnsi="微软雅黑"/>
        </w:rPr>
        <w:t>账号页面。</w:t>
      </w:r>
    </w:p>
    <w:p w:rsidR="004F1E8C" w:rsidRPr="00231F20" w:rsidRDefault="004F1E8C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69" w:name="_Toc536089957"/>
      <w:r w:rsidRPr="00231F20">
        <w:rPr>
          <w:rFonts w:ascii="微软雅黑" w:eastAsia="微软雅黑" w:hAnsi="微软雅黑" w:hint="eastAsia"/>
        </w:rPr>
        <w:t>【分配权限】功能</w:t>
      </w:r>
      <w:bookmarkEnd w:id="669"/>
    </w:p>
    <w:p w:rsidR="004F1E8C" w:rsidRPr="00231F20" w:rsidRDefault="004F1E8C" w:rsidP="00A92A2B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选中某个</w:t>
      </w:r>
      <w:r w:rsidRPr="00231F20">
        <w:rPr>
          <w:rFonts w:ascii="微软雅黑" w:eastAsia="微软雅黑" w:hAnsi="微软雅黑"/>
        </w:rPr>
        <w:t>状态为‘</w:t>
      </w:r>
      <w:r w:rsidRPr="00231F20">
        <w:rPr>
          <w:rFonts w:ascii="微软雅黑" w:eastAsia="微软雅黑" w:hAnsi="微软雅黑" w:hint="eastAsia"/>
        </w:rPr>
        <w:t>有效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角色，</w:t>
      </w:r>
      <w:r w:rsidRPr="00231F20">
        <w:rPr>
          <w:rFonts w:ascii="微软雅黑" w:eastAsia="微软雅黑" w:hAnsi="微软雅黑" w:hint="eastAsia"/>
        </w:rPr>
        <w:t xml:space="preserve"> 【分配权限】功能</w:t>
      </w:r>
      <w:r w:rsidRPr="00231F20">
        <w:rPr>
          <w:rFonts w:ascii="微软雅黑" w:eastAsia="微软雅黑" w:hAnsi="微软雅黑"/>
        </w:rPr>
        <w:t>按钮被激活，</w:t>
      </w:r>
    </w:p>
    <w:p w:rsidR="004F1E8C" w:rsidRPr="00231F20" w:rsidRDefault="004F1E8C" w:rsidP="004F1E8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分配权限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功能</w:t>
      </w:r>
      <w:r w:rsidRPr="00231F20">
        <w:rPr>
          <w:rFonts w:ascii="微软雅黑" w:eastAsia="微软雅黑" w:hAnsi="微软雅黑"/>
        </w:rPr>
        <w:t>按钮</w:t>
      </w: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新建页面打开分配</w:t>
      </w:r>
      <w:r w:rsidRPr="00231F20">
        <w:rPr>
          <w:rFonts w:ascii="微软雅黑" w:eastAsia="微软雅黑" w:hAnsi="微软雅黑" w:hint="eastAsia"/>
        </w:rPr>
        <w:t>权限</w:t>
      </w:r>
      <w:r w:rsidRPr="00231F20">
        <w:rPr>
          <w:rFonts w:ascii="微软雅黑" w:eastAsia="微软雅黑" w:hAnsi="微软雅黑"/>
        </w:rPr>
        <w:t>页面</w:t>
      </w:r>
      <w:ins w:id="670" w:author="春苹" w:date="2019-01-21T15:50:00Z">
        <w:r w:rsidR="00541DD5">
          <w:rPr>
            <w:rFonts w:ascii="微软雅黑" w:eastAsia="微软雅黑" w:hAnsi="微软雅黑" w:hint="eastAsia"/>
          </w:rPr>
          <w:t>，</w:t>
        </w:r>
        <w:r w:rsidR="00541DD5">
          <w:rPr>
            <w:rFonts w:ascii="微软雅黑" w:eastAsia="微软雅黑" w:hAnsi="微软雅黑"/>
          </w:rPr>
          <w:t>需要勾选已经选择的权限。</w:t>
        </w:r>
      </w:ins>
    </w:p>
    <w:p w:rsidR="004F1E8C" w:rsidRPr="00231F20" w:rsidRDefault="004F1E8C" w:rsidP="00A92A2B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分配</w:t>
      </w:r>
      <w:r w:rsidRPr="00231F20">
        <w:rPr>
          <w:rFonts w:ascii="微软雅黑" w:eastAsia="微软雅黑" w:hAnsi="微软雅黑"/>
        </w:rPr>
        <w:t>权限页面</w:t>
      </w:r>
    </w:p>
    <w:p w:rsidR="004F1E8C" w:rsidRPr="00231F20" w:rsidRDefault="004F1E8C" w:rsidP="004F1E8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默认</w:t>
      </w:r>
      <w:r w:rsidRPr="00231F20">
        <w:rPr>
          <w:rFonts w:ascii="微软雅黑" w:eastAsia="微软雅黑" w:hAnsi="微软雅黑"/>
        </w:rPr>
        <w:t>展示全部有效的权限</w:t>
      </w:r>
    </w:p>
    <w:p w:rsidR="004F1E8C" w:rsidRPr="00231F20" w:rsidRDefault="004F1E8C" w:rsidP="004F1E8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以</w:t>
      </w:r>
      <w:r w:rsidRPr="00231F20">
        <w:rPr>
          <w:rFonts w:ascii="微软雅黑" w:eastAsia="微软雅黑" w:hAnsi="微软雅黑"/>
        </w:rPr>
        <w:t>树状结构展示</w:t>
      </w:r>
      <w:r w:rsidR="000C3B65" w:rsidRPr="00231F20">
        <w:rPr>
          <w:rFonts w:ascii="微软雅黑" w:eastAsia="微软雅黑" w:hAnsi="微软雅黑" w:hint="eastAsia"/>
        </w:rPr>
        <w:t>，</w:t>
      </w:r>
      <w:r w:rsidR="000C3B65" w:rsidRPr="00231F20">
        <w:rPr>
          <w:rFonts w:ascii="微软雅黑" w:eastAsia="微软雅黑" w:hAnsi="微软雅黑"/>
        </w:rPr>
        <w:t>均为复选</w:t>
      </w:r>
      <w:r w:rsidR="000C3B65" w:rsidRPr="00231F20">
        <w:rPr>
          <w:rFonts w:ascii="微软雅黑" w:eastAsia="微软雅黑" w:hAnsi="微软雅黑" w:hint="eastAsia"/>
        </w:rPr>
        <w:t>项</w:t>
      </w:r>
    </w:p>
    <w:p w:rsidR="004F1E8C" w:rsidRPr="00231F20" w:rsidRDefault="004F1E8C" w:rsidP="004F1E8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可以</w:t>
      </w:r>
      <w:r w:rsidRPr="00231F20">
        <w:rPr>
          <w:rFonts w:ascii="微软雅黑" w:eastAsia="微软雅黑" w:hAnsi="微软雅黑"/>
        </w:rPr>
        <w:t>勾选和取消勾选</w:t>
      </w:r>
    </w:p>
    <w:p w:rsidR="00F84003" w:rsidRPr="00231F20" w:rsidRDefault="004F1E8C" w:rsidP="001960F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确定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，则</w:t>
      </w:r>
      <w:r w:rsidR="00792242" w:rsidRPr="00231F20">
        <w:rPr>
          <w:rFonts w:ascii="微软雅黑" w:eastAsia="微软雅黑" w:hAnsi="微软雅黑"/>
        </w:rPr>
        <w:t>保存角色的权限</w:t>
      </w:r>
      <w:r w:rsidR="00792242" w:rsidRPr="00231F20">
        <w:rPr>
          <w:rFonts w:ascii="微软雅黑" w:eastAsia="微软雅黑" w:hAnsi="微软雅黑" w:hint="eastAsia"/>
        </w:rPr>
        <w:t>信息</w:t>
      </w:r>
      <w:r w:rsidRPr="00231F20">
        <w:rPr>
          <w:rFonts w:ascii="微软雅黑" w:eastAsia="微软雅黑" w:hAnsi="微软雅黑"/>
        </w:rPr>
        <w:t>，并返回到角色管理列表页</w:t>
      </w:r>
    </w:p>
    <w:p w:rsidR="004F1E8C" w:rsidRDefault="004F1E8C" w:rsidP="004F1E8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，则</w:t>
      </w:r>
      <w:r w:rsidRPr="00231F20">
        <w:rPr>
          <w:rFonts w:ascii="微软雅黑" w:eastAsia="微软雅黑" w:hAnsi="微软雅黑"/>
        </w:rPr>
        <w:t>关闭角色分配权限页面，</w:t>
      </w:r>
      <w:r w:rsidR="00792242" w:rsidRPr="00231F20">
        <w:rPr>
          <w:rFonts w:ascii="微软雅黑" w:eastAsia="微软雅黑" w:hAnsi="微软雅黑" w:hint="eastAsia"/>
        </w:rPr>
        <w:t>角色</w:t>
      </w:r>
      <w:r w:rsidR="00792242" w:rsidRPr="00231F20">
        <w:rPr>
          <w:rFonts w:ascii="微软雅黑" w:eastAsia="微软雅黑" w:hAnsi="微软雅黑"/>
        </w:rPr>
        <w:t>的权限信息不做更改，</w:t>
      </w:r>
      <w:r w:rsidRPr="00231F20">
        <w:rPr>
          <w:rFonts w:ascii="微软雅黑" w:eastAsia="微软雅黑" w:hAnsi="微软雅黑"/>
        </w:rPr>
        <w:t>并返回到角色管理列表页</w:t>
      </w:r>
    </w:p>
    <w:p w:rsidR="00BE3446" w:rsidRPr="00231F20" w:rsidRDefault="00BE3446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71" w:name="_Toc536089958"/>
      <w:r w:rsidRPr="00231F20"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 w:hint="eastAsia"/>
        </w:rPr>
        <w:t>导出</w:t>
      </w:r>
      <w:r w:rsidRPr="00231F20">
        <w:rPr>
          <w:rFonts w:ascii="微软雅黑" w:eastAsia="微软雅黑" w:hAnsi="微软雅黑" w:hint="eastAsia"/>
        </w:rPr>
        <w:t>】功能</w:t>
      </w:r>
      <w:bookmarkEnd w:id="671"/>
    </w:p>
    <w:p w:rsidR="00BE3446" w:rsidRPr="00231F20" w:rsidRDefault="00BE3446" w:rsidP="00BE3446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若查询</w:t>
      </w:r>
      <w:r w:rsidRPr="00231F20">
        <w:rPr>
          <w:rFonts w:ascii="微软雅黑" w:eastAsia="微软雅黑" w:hAnsi="微软雅黑"/>
        </w:rPr>
        <w:t>条件为空，则导出全部的角色</w:t>
      </w:r>
    </w:p>
    <w:p w:rsidR="00BE3446" w:rsidRPr="00231F20" w:rsidRDefault="00BE3446" w:rsidP="00BE3446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查询条件非空，则导出满足查询条件的数据</w:t>
      </w:r>
    </w:p>
    <w:p w:rsidR="00BE3446" w:rsidRDefault="00BE3446" w:rsidP="00BE3446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导出</w:t>
      </w:r>
      <w:r w:rsidRPr="00231F20">
        <w:rPr>
          <w:rFonts w:ascii="微软雅黑" w:eastAsia="微软雅黑" w:hAnsi="微软雅黑"/>
        </w:rPr>
        <w:t>模板</w:t>
      </w:r>
      <w:r w:rsidRPr="00231F20">
        <w:rPr>
          <w:rFonts w:ascii="微软雅黑" w:eastAsia="微软雅黑" w:hAnsi="微软雅黑" w:hint="eastAsia"/>
        </w:rPr>
        <w:t>自定义</w:t>
      </w:r>
      <w:r w:rsidRPr="00231F20">
        <w:rPr>
          <w:rFonts w:ascii="微软雅黑" w:eastAsia="微软雅黑" w:hAnsi="微软雅黑"/>
        </w:rPr>
        <w:t>。</w:t>
      </w:r>
    </w:p>
    <w:p w:rsidR="00BE3446" w:rsidRDefault="00BE3446" w:rsidP="00BE3446">
      <w:pPr>
        <w:pStyle w:val="a5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可选</w:t>
      </w:r>
      <w:r>
        <w:rPr>
          <w:rFonts w:ascii="微软雅黑" w:eastAsia="微软雅黑" w:hAnsi="微软雅黑"/>
        </w:rPr>
        <w:t>字段有角色ID、角色名称、</w:t>
      </w:r>
      <w:r w:rsidR="000E407C">
        <w:rPr>
          <w:rFonts w:ascii="微软雅黑" w:eastAsia="微软雅黑" w:hAnsi="微软雅黑" w:hint="eastAsia"/>
        </w:rPr>
        <w:t>审批人</w:t>
      </w:r>
      <w:r w:rsidR="000E407C">
        <w:rPr>
          <w:rFonts w:ascii="微软雅黑" w:eastAsia="微软雅黑" w:hAnsi="微软雅黑"/>
        </w:rPr>
        <w:t>账号</w:t>
      </w:r>
      <w:r w:rsidR="000E407C">
        <w:rPr>
          <w:rFonts w:ascii="微软雅黑" w:eastAsia="微软雅黑" w:hAnsi="微软雅黑" w:hint="eastAsia"/>
        </w:rPr>
        <w:t>、</w:t>
      </w:r>
      <w:r w:rsidR="000E407C">
        <w:rPr>
          <w:rFonts w:ascii="微软雅黑" w:eastAsia="微软雅黑" w:hAnsi="微软雅黑"/>
        </w:rPr>
        <w:t>审批人员工编号、</w:t>
      </w:r>
      <w:r>
        <w:rPr>
          <w:rFonts w:ascii="微软雅黑" w:eastAsia="微软雅黑" w:hAnsi="微软雅黑"/>
        </w:rPr>
        <w:t>审批</w:t>
      </w:r>
      <w:r w:rsidR="000E407C">
        <w:rPr>
          <w:rFonts w:ascii="微软雅黑" w:eastAsia="微软雅黑" w:hAnsi="微软雅黑" w:hint="eastAsia"/>
        </w:rPr>
        <w:t>人姓名、审批</w:t>
      </w:r>
      <w:r>
        <w:rPr>
          <w:rFonts w:ascii="微软雅黑" w:eastAsia="微软雅黑" w:hAnsi="微软雅黑" w:hint="eastAsia"/>
        </w:rPr>
        <w:t>人</w:t>
      </w:r>
      <w:r>
        <w:rPr>
          <w:rFonts w:ascii="微软雅黑" w:eastAsia="微软雅黑" w:hAnsi="微软雅黑"/>
        </w:rPr>
        <w:t>所属部门、状态、</w:t>
      </w:r>
      <w:r w:rsidR="000E407C">
        <w:rPr>
          <w:rFonts w:ascii="微软雅黑" w:eastAsia="微软雅黑" w:hAnsi="微软雅黑" w:hint="eastAsia"/>
        </w:rPr>
        <w:t>描述</w:t>
      </w:r>
    </w:p>
    <w:p w:rsidR="00BE3446" w:rsidRDefault="00BE3446" w:rsidP="00BE3446">
      <w:pPr>
        <w:pStyle w:val="a5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导出模板中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【确定</w:t>
      </w:r>
      <w:r>
        <w:rPr>
          <w:rFonts w:ascii="微软雅黑" w:eastAsia="微软雅黑" w:hAnsi="微软雅黑"/>
        </w:rPr>
        <w:t>导出</w:t>
      </w:r>
      <w:r>
        <w:rPr>
          <w:rFonts w:ascii="微软雅黑" w:eastAsia="微软雅黑" w:hAnsi="微软雅黑" w:hint="eastAsia"/>
        </w:rPr>
        <w:t>】，</w:t>
      </w:r>
      <w:r>
        <w:rPr>
          <w:rFonts w:ascii="微软雅黑" w:eastAsia="微软雅黑" w:hAnsi="微软雅黑"/>
        </w:rPr>
        <w:t>需校验导出字段是否为空</w:t>
      </w:r>
    </w:p>
    <w:p w:rsidR="00BE3446" w:rsidRDefault="00BE3446" w:rsidP="00BE3446">
      <w:pPr>
        <w:pStyle w:val="a5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</w:t>
      </w:r>
      <w:r>
        <w:rPr>
          <w:rFonts w:ascii="微软雅黑" w:eastAsia="微软雅黑" w:hAnsi="微软雅黑"/>
        </w:rPr>
        <w:t>未勾选任何导出字段，则提示“</w:t>
      </w:r>
      <w:r>
        <w:rPr>
          <w:rFonts w:ascii="微软雅黑" w:eastAsia="微软雅黑" w:hAnsi="微软雅黑" w:hint="eastAsia"/>
        </w:rPr>
        <w:t>导出</w:t>
      </w:r>
      <w:r>
        <w:rPr>
          <w:rFonts w:ascii="微软雅黑" w:eastAsia="微软雅黑" w:hAnsi="微软雅黑"/>
        </w:rPr>
        <w:t>字段不允许为空”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停留在导出字段选择页面</w:t>
      </w:r>
    </w:p>
    <w:p w:rsidR="00BE3446" w:rsidRPr="00231F20" w:rsidRDefault="00BE3446" w:rsidP="00BE3446">
      <w:pPr>
        <w:pStyle w:val="a5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若勾选了</w:t>
      </w:r>
      <w:r>
        <w:rPr>
          <w:rFonts w:ascii="微软雅黑" w:eastAsia="微软雅黑" w:hAnsi="微软雅黑"/>
        </w:rPr>
        <w:t>字段，且导出成功，则</w:t>
      </w:r>
      <w:r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/>
        </w:rPr>
        <w:t>导出成功，请关注下载文件，并返回到角色</w:t>
      </w:r>
      <w:r w:rsidR="000E407C"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列表页。</w:t>
      </w:r>
    </w:p>
    <w:p w:rsidR="00BE3446" w:rsidRPr="00BE3446" w:rsidRDefault="00BE3446" w:rsidP="004F1E8C">
      <w:pPr>
        <w:pStyle w:val="a5"/>
        <w:ind w:left="420" w:firstLineChars="0" w:firstLine="0"/>
        <w:rPr>
          <w:rFonts w:ascii="微软雅黑" w:eastAsia="微软雅黑" w:hAnsi="微软雅黑"/>
        </w:rPr>
      </w:pPr>
    </w:p>
    <w:p w:rsidR="002B0009" w:rsidRPr="00231F20" w:rsidRDefault="002B0009" w:rsidP="00881FBB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672" w:name="_Toc536089959"/>
      <w:r w:rsidRPr="00231F20">
        <w:rPr>
          <w:rFonts w:ascii="微软雅黑" w:eastAsia="微软雅黑" w:hAnsi="微软雅黑" w:hint="eastAsia"/>
        </w:rPr>
        <w:t>角色申请</w:t>
      </w:r>
      <w:bookmarkEnd w:id="672"/>
    </w:p>
    <w:p w:rsidR="002B0009" w:rsidRPr="00231F20" w:rsidRDefault="002B0009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73" w:name="_Toc536089960"/>
      <w:r w:rsidRPr="00231F20">
        <w:rPr>
          <w:rFonts w:ascii="微软雅黑" w:eastAsia="微软雅黑" w:hAnsi="微软雅黑" w:hint="eastAsia"/>
        </w:rPr>
        <w:t>列表页</w:t>
      </w:r>
      <w:bookmarkEnd w:id="673"/>
    </w:p>
    <w:p w:rsidR="00F95D57" w:rsidRPr="00231F20" w:rsidRDefault="00F95D57" w:rsidP="00F95D57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该</w:t>
      </w:r>
      <w:r w:rsidRPr="00231F20">
        <w:rPr>
          <w:rFonts w:ascii="微软雅黑" w:eastAsia="微软雅黑" w:hAnsi="微软雅黑"/>
        </w:rPr>
        <w:t>列表能够查询所有的角色申请表单</w:t>
      </w:r>
    </w:p>
    <w:p w:rsidR="002B0009" w:rsidRPr="00231F20" w:rsidRDefault="002B0009" w:rsidP="00A92A2B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数据表单</w:t>
      </w:r>
    </w:p>
    <w:p w:rsidR="002B0009" w:rsidRPr="00231F20" w:rsidRDefault="002B0009" w:rsidP="00A92A2B">
      <w:pPr>
        <w:pStyle w:val="a5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查询条件</w:t>
      </w:r>
    </w:p>
    <w:p w:rsidR="002B0009" w:rsidRPr="00231F20" w:rsidRDefault="002B0009" w:rsidP="004F1E8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角色申请编号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申请</w:t>
      </w:r>
      <w:r w:rsidRPr="00231F20">
        <w:rPr>
          <w:rFonts w:ascii="微软雅黑" w:eastAsia="微软雅黑" w:hAnsi="微软雅黑"/>
        </w:rPr>
        <w:t>角色ID、申请角色名称、申请人登录账号、申请人员工编号、申请人员工姓名</w:t>
      </w:r>
      <w:r w:rsidRPr="00231F20">
        <w:rPr>
          <w:rFonts w:ascii="微软雅黑" w:eastAsia="微软雅黑" w:hAnsi="微软雅黑" w:hint="eastAsia"/>
        </w:rPr>
        <w:t>为</w:t>
      </w:r>
      <w:r w:rsidRPr="00231F20">
        <w:rPr>
          <w:rFonts w:ascii="微软雅黑" w:eastAsia="微软雅黑" w:hAnsi="微软雅黑"/>
        </w:rPr>
        <w:t>输入框，默认为空</w:t>
      </w:r>
    </w:p>
    <w:p w:rsidR="002B0009" w:rsidRPr="00231F20" w:rsidRDefault="002B0009" w:rsidP="004F1E8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申请人</w:t>
      </w:r>
      <w:r w:rsidRPr="00231F20">
        <w:rPr>
          <w:rFonts w:ascii="微软雅黑" w:eastAsia="微软雅黑" w:hAnsi="微软雅黑"/>
        </w:rPr>
        <w:t>所属部门为选择框，点击【</w:t>
      </w:r>
      <w:r w:rsidRPr="00231F20">
        <w:rPr>
          <w:rFonts w:ascii="微软雅黑" w:eastAsia="微软雅黑" w:hAnsi="微软雅黑" w:hint="eastAsia"/>
        </w:rPr>
        <w:t>选择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，弹出</w:t>
      </w:r>
      <w:r w:rsidRPr="00231F20">
        <w:rPr>
          <w:rFonts w:ascii="微软雅黑" w:eastAsia="微软雅黑" w:hAnsi="微软雅黑"/>
        </w:rPr>
        <w:t>部门选择页面，选择后</w:t>
      </w:r>
      <w:r w:rsidRPr="00231F20">
        <w:rPr>
          <w:rFonts w:ascii="微软雅黑" w:eastAsia="微软雅黑" w:hAnsi="微软雅黑" w:hint="eastAsia"/>
        </w:rPr>
        <w:t>需将</w:t>
      </w:r>
      <w:r w:rsidRPr="00231F20">
        <w:rPr>
          <w:rFonts w:ascii="微软雅黑" w:eastAsia="微软雅黑" w:hAnsi="微软雅黑"/>
        </w:rPr>
        <w:t>选定的部门名称回填入</w:t>
      </w:r>
      <w:r w:rsidRPr="00231F20">
        <w:rPr>
          <w:rFonts w:ascii="微软雅黑" w:eastAsia="微软雅黑" w:hAnsi="微软雅黑" w:hint="eastAsia"/>
        </w:rPr>
        <w:t>文本框</w:t>
      </w:r>
      <w:r w:rsidRPr="00231F20">
        <w:rPr>
          <w:rFonts w:ascii="微软雅黑" w:eastAsia="微软雅黑" w:hAnsi="微软雅黑"/>
        </w:rPr>
        <w:t>。</w:t>
      </w:r>
      <w:r w:rsidR="00862CEE">
        <w:rPr>
          <w:rFonts w:ascii="微软雅黑" w:eastAsia="微软雅黑" w:hAnsi="微软雅黑" w:hint="eastAsia"/>
        </w:rPr>
        <w:t>见</w:t>
      </w:r>
      <w:r w:rsidR="00AB3B87">
        <w:rPr>
          <w:rFonts w:ascii="微软雅黑" w:eastAsia="微软雅黑" w:hAnsi="微软雅黑" w:hint="eastAsia"/>
        </w:rPr>
        <w:t>2.11.1</w:t>
      </w:r>
    </w:p>
    <w:p w:rsidR="002B0009" w:rsidRPr="00231F20" w:rsidRDefault="002B0009" w:rsidP="004F1E8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状态</w:t>
      </w:r>
      <w:r w:rsidRPr="00231F20">
        <w:rPr>
          <w:rFonts w:ascii="微软雅黑" w:eastAsia="微软雅黑" w:hAnsi="微软雅黑"/>
        </w:rPr>
        <w:t>，下拉选项，默认为全部，可选项为全部、</w:t>
      </w:r>
      <w:r w:rsidR="003E20DF" w:rsidRPr="00231F20">
        <w:rPr>
          <w:rFonts w:ascii="微软雅黑" w:eastAsia="微软雅黑" w:hAnsi="微软雅黑" w:hint="eastAsia"/>
        </w:rPr>
        <w:t>已新建</w:t>
      </w:r>
      <w:r w:rsidR="003E20DF"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/>
        </w:rPr>
        <w:t>待审批、审批通过、审批拒绝</w:t>
      </w:r>
      <w:r w:rsidR="003E20DF" w:rsidRPr="00231F20">
        <w:rPr>
          <w:rFonts w:ascii="微软雅黑" w:eastAsia="微软雅黑" w:hAnsi="微软雅黑" w:hint="eastAsia"/>
        </w:rPr>
        <w:t>、</w:t>
      </w:r>
      <w:r w:rsidR="003E20DF" w:rsidRPr="00231F20">
        <w:rPr>
          <w:rFonts w:ascii="微软雅黑" w:eastAsia="微软雅黑" w:hAnsi="微软雅黑"/>
        </w:rPr>
        <w:t>已删除</w:t>
      </w:r>
      <w:r w:rsidRPr="00231F20">
        <w:rPr>
          <w:rFonts w:ascii="微软雅黑" w:eastAsia="微软雅黑" w:hAnsi="微软雅黑"/>
        </w:rPr>
        <w:t>。</w:t>
      </w:r>
    </w:p>
    <w:p w:rsidR="002B0009" w:rsidRPr="00231F20" w:rsidRDefault="002B0009" w:rsidP="004F1E8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申请时间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日历</w:t>
      </w:r>
      <w:r w:rsidRPr="00231F20">
        <w:rPr>
          <w:rFonts w:ascii="微软雅黑" w:eastAsia="微软雅黑" w:hAnsi="微软雅黑"/>
        </w:rPr>
        <w:t>控件，格式为yyyy-mm-dd hh:mm:ss.</w:t>
      </w:r>
      <w:r w:rsidRPr="00231F20">
        <w:rPr>
          <w:rFonts w:ascii="微软雅黑" w:eastAsia="微软雅黑" w:hAnsi="微软雅黑" w:hint="eastAsia"/>
        </w:rPr>
        <w:t>结束</w:t>
      </w:r>
      <w:r w:rsidRPr="00231F20">
        <w:rPr>
          <w:rFonts w:ascii="微软雅黑" w:eastAsia="微软雅黑" w:hAnsi="微软雅黑"/>
        </w:rPr>
        <w:t>时间需要大于等于开始时间</w:t>
      </w:r>
    </w:p>
    <w:p w:rsidR="002B0009" w:rsidRPr="00231F20" w:rsidRDefault="002B0009" w:rsidP="002B0009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操作时间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日历</w:t>
      </w:r>
      <w:r w:rsidRPr="00231F20">
        <w:rPr>
          <w:rFonts w:ascii="微软雅黑" w:eastAsia="微软雅黑" w:hAnsi="微软雅黑"/>
        </w:rPr>
        <w:t>控件，格式为yyyy-mm-dd hh:mm:ss.</w:t>
      </w:r>
      <w:r w:rsidRPr="00231F20">
        <w:rPr>
          <w:rFonts w:ascii="微软雅黑" w:eastAsia="微软雅黑" w:hAnsi="微软雅黑" w:hint="eastAsia"/>
        </w:rPr>
        <w:t>结束</w:t>
      </w:r>
      <w:r w:rsidRPr="00231F20">
        <w:rPr>
          <w:rFonts w:ascii="微软雅黑" w:eastAsia="微软雅黑" w:hAnsi="微软雅黑"/>
        </w:rPr>
        <w:t>时间需要大于等于开始时间</w:t>
      </w:r>
    </w:p>
    <w:p w:rsidR="002B0009" w:rsidRPr="00231F20" w:rsidRDefault="002B0009" w:rsidP="00A92A2B">
      <w:pPr>
        <w:pStyle w:val="a5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</w:p>
    <w:p w:rsidR="00096936" w:rsidRDefault="00096936" w:rsidP="00096936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单选框</w:t>
      </w:r>
      <w:r w:rsidRPr="00231F20">
        <w:rPr>
          <w:rFonts w:ascii="微软雅黑" w:eastAsia="微软雅黑" w:hAnsi="微软雅黑"/>
        </w:rPr>
        <w:t>、角色申请编号、申请角色ID、申请角色名称、审批负责人、角色支持业务线</w:t>
      </w:r>
      <w:r w:rsidRPr="00231F20">
        <w:rPr>
          <w:rFonts w:ascii="微软雅黑" w:eastAsia="微软雅黑" w:hAnsi="微软雅黑" w:hint="eastAsia"/>
        </w:rPr>
        <w:t>、申请人</w:t>
      </w:r>
      <w:r w:rsidRPr="00231F20">
        <w:rPr>
          <w:rFonts w:ascii="微软雅黑" w:eastAsia="微软雅黑" w:hAnsi="微软雅黑"/>
        </w:rPr>
        <w:t>登录账号、申请人员工编号、申请人员工姓名、申请人所属部门、申请时间、状态、操作人、操作时间</w:t>
      </w:r>
      <w:r w:rsidR="00D6177B">
        <w:rPr>
          <w:rFonts w:ascii="微软雅黑" w:eastAsia="微软雅黑" w:hAnsi="微软雅黑" w:hint="eastAsia"/>
        </w:rPr>
        <w:t>、</w:t>
      </w:r>
      <w:r w:rsidR="00AB3B87">
        <w:rPr>
          <w:rFonts w:ascii="微软雅黑" w:eastAsia="微软雅黑" w:hAnsi="微软雅黑" w:hint="eastAsia"/>
        </w:rPr>
        <w:t>拒绝原因</w:t>
      </w:r>
    </w:p>
    <w:p w:rsidR="00D6177B" w:rsidRDefault="00D6177B" w:rsidP="00096936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</w:t>
      </w:r>
      <w:r>
        <w:rPr>
          <w:rFonts w:ascii="微软雅黑" w:eastAsia="微软雅黑" w:hAnsi="微软雅黑"/>
        </w:rPr>
        <w:t>需要根据</w:t>
      </w:r>
      <w:r>
        <w:rPr>
          <w:rFonts w:ascii="微软雅黑" w:eastAsia="微软雅黑" w:hAnsi="微软雅黑" w:hint="eastAsia"/>
        </w:rPr>
        <w:t>申请人</w:t>
      </w:r>
      <w:r>
        <w:rPr>
          <w:rFonts w:ascii="微软雅黑" w:eastAsia="微软雅黑" w:hAnsi="微软雅黑"/>
        </w:rPr>
        <w:t>和审批人做数据权限控制。</w:t>
      </w:r>
    </w:p>
    <w:p w:rsidR="00862CEE" w:rsidRDefault="00862CEE" w:rsidP="00096936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</w:t>
      </w:r>
      <w:r>
        <w:rPr>
          <w:rFonts w:ascii="微软雅黑" w:eastAsia="微软雅黑" w:hAnsi="微软雅黑"/>
        </w:rPr>
        <w:t>申请编号有链接，点击可查看角色申请单据详情页</w:t>
      </w:r>
    </w:p>
    <w:p w:rsidR="00862CEE" w:rsidRPr="00862CEE" w:rsidRDefault="00862CEE" w:rsidP="00096936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申请</w:t>
      </w:r>
      <w:r>
        <w:rPr>
          <w:rFonts w:ascii="微软雅黑" w:eastAsia="微软雅黑" w:hAnsi="微软雅黑"/>
        </w:rPr>
        <w:t>角色ID有链接，点击可查看角色详情页</w:t>
      </w:r>
    </w:p>
    <w:p w:rsidR="00096936" w:rsidRPr="00231F20" w:rsidRDefault="00096936" w:rsidP="00A92A2B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业务规则</w:t>
      </w:r>
    </w:p>
    <w:p w:rsidR="002B0009" w:rsidRPr="00231F20" w:rsidRDefault="00096936" w:rsidP="002B0009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默认展示</w:t>
      </w:r>
      <w:r w:rsidRPr="00231F20">
        <w:rPr>
          <w:rFonts w:ascii="微软雅黑" w:eastAsia="微软雅黑" w:hAnsi="微软雅黑"/>
        </w:rPr>
        <w:t>全部</w:t>
      </w:r>
    </w:p>
    <w:p w:rsidR="00096936" w:rsidRPr="00231F20" w:rsidRDefault="00096936" w:rsidP="002B0009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按照</w:t>
      </w:r>
      <w:r w:rsidRPr="00231F20">
        <w:rPr>
          <w:rFonts w:ascii="微软雅黑" w:eastAsia="微软雅黑" w:hAnsi="微软雅黑"/>
        </w:rPr>
        <w:t>操作时间</w:t>
      </w:r>
      <w:r w:rsidRPr="00231F20">
        <w:rPr>
          <w:rFonts w:ascii="微软雅黑" w:eastAsia="微软雅黑" w:hAnsi="微软雅黑" w:hint="eastAsia"/>
        </w:rPr>
        <w:t>倒序</w:t>
      </w:r>
      <w:r w:rsidRPr="00231F20">
        <w:rPr>
          <w:rFonts w:ascii="微软雅黑" w:eastAsia="微软雅黑" w:hAnsi="微软雅黑"/>
        </w:rPr>
        <w:t>排列展示</w:t>
      </w:r>
    </w:p>
    <w:p w:rsidR="00096936" w:rsidRPr="00231F20" w:rsidRDefault="00096936" w:rsidP="002B0009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若</w:t>
      </w:r>
      <w:r w:rsidRPr="00231F20">
        <w:rPr>
          <w:rFonts w:ascii="微软雅黑" w:eastAsia="微软雅黑" w:hAnsi="微软雅黑"/>
        </w:rPr>
        <w:t>查询条件为空，</w:t>
      </w: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则</w:t>
      </w:r>
      <w:r w:rsidRPr="00231F20">
        <w:rPr>
          <w:rFonts w:ascii="微软雅黑" w:eastAsia="微软雅黑" w:hAnsi="微软雅黑"/>
        </w:rPr>
        <w:t>展示全部数据</w:t>
      </w:r>
    </w:p>
    <w:p w:rsidR="00096936" w:rsidRPr="00231F20" w:rsidRDefault="00096936" w:rsidP="002B0009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查询条件非空，点击【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则展示满足查询条件的数据</w:t>
      </w:r>
    </w:p>
    <w:p w:rsidR="00096936" w:rsidRPr="00231F20" w:rsidRDefault="00877853" w:rsidP="00D775F5">
      <w:pPr>
        <w:tabs>
          <w:tab w:val="right" w:pos="8306"/>
        </w:tabs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列表中</w:t>
      </w:r>
      <w:r w:rsidRPr="00231F20">
        <w:rPr>
          <w:rFonts w:ascii="微软雅黑" w:eastAsia="微软雅黑" w:hAnsi="微软雅黑"/>
        </w:rPr>
        <w:t>，角色申请编号有链接，</w:t>
      </w:r>
      <w:r w:rsidRPr="00231F20">
        <w:rPr>
          <w:rFonts w:ascii="微软雅黑" w:eastAsia="微软雅黑" w:hAnsi="微软雅黑" w:hint="eastAsia"/>
        </w:rPr>
        <w:t xml:space="preserve"> 点击</w:t>
      </w:r>
      <w:r w:rsidRPr="00231F20">
        <w:rPr>
          <w:rFonts w:ascii="微软雅黑" w:eastAsia="微软雅黑" w:hAnsi="微软雅黑"/>
        </w:rPr>
        <w:t>可</w:t>
      </w:r>
      <w:r w:rsidRPr="00231F20">
        <w:rPr>
          <w:rFonts w:ascii="微软雅黑" w:eastAsia="微软雅黑" w:hAnsi="微软雅黑" w:hint="eastAsia"/>
        </w:rPr>
        <w:t>查看</w:t>
      </w:r>
      <w:r w:rsidRPr="00231F20">
        <w:rPr>
          <w:rFonts w:ascii="微软雅黑" w:eastAsia="微软雅黑" w:hAnsi="微软雅黑"/>
        </w:rPr>
        <w:t>角色申请单据详情页</w:t>
      </w:r>
      <w:r w:rsidR="00D775F5">
        <w:rPr>
          <w:rFonts w:ascii="微软雅黑" w:eastAsia="微软雅黑" w:hAnsi="微软雅黑"/>
        </w:rPr>
        <w:tab/>
      </w:r>
    </w:p>
    <w:p w:rsidR="00877853" w:rsidRPr="00231F20" w:rsidRDefault="00877853" w:rsidP="002B0009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列表中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申请</w:t>
      </w:r>
      <w:r w:rsidRPr="00231F20">
        <w:rPr>
          <w:rFonts w:ascii="微软雅黑" w:eastAsia="微软雅黑" w:hAnsi="微软雅黑"/>
        </w:rPr>
        <w:t>角色ID</w:t>
      </w:r>
      <w:r w:rsidRPr="00231F20">
        <w:rPr>
          <w:rFonts w:ascii="微软雅黑" w:eastAsia="微软雅黑" w:hAnsi="微软雅黑" w:hint="eastAsia"/>
        </w:rPr>
        <w:t>有</w:t>
      </w:r>
      <w:r w:rsidRPr="00231F20">
        <w:rPr>
          <w:rFonts w:ascii="微软雅黑" w:eastAsia="微软雅黑" w:hAnsi="微软雅黑"/>
        </w:rPr>
        <w:t>链接，点击可查看角色详情页</w:t>
      </w:r>
    </w:p>
    <w:p w:rsidR="00877853" w:rsidRPr="00231F20" w:rsidRDefault="00877853" w:rsidP="002B0009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申请时间</w:t>
      </w:r>
      <w:r w:rsidRPr="00231F20">
        <w:rPr>
          <w:rFonts w:ascii="微软雅黑" w:eastAsia="微软雅黑" w:hAnsi="微软雅黑"/>
        </w:rPr>
        <w:t>，指的是角色申请单据创建的时间</w:t>
      </w:r>
    </w:p>
    <w:p w:rsidR="0059637A" w:rsidRPr="00231F20" w:rsidRDefault="0059637A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74" w:name="_Toc536089961"/>
      <w:r w:rsidRPr="00231F20">
        <w:rPr>
          <w:rFonts w:ascii="微软雅黑" w:eastAsia="微软雅黑" w:hAnsi="微软雅黑" w:hint="eastAsia"/>
        </w:rPr>
        <w:t>【新建】功能</w:t>
      </w:r>
      <w:bookmarkEnd w:id="674"/>
    </w:p>
    <w:p w:rsidR="0059637A" w:rsidRPr="00231F20" w:rsidRDefault="0059637A" w:rsidP="00A92A2B">
      <w:pPr>
        <w:pStyle w:val="a5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p w:rsidR="007A15FF" w:rsidRPr="00231F20" w:rsidRDefault="007A15FF" w:rsidP="00A92A2B">
      <w:pPr>
        <w:pStyle w:val="a5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新建</w:t>
      </w:r>
      <w:r w:rsidRPr="00231F20">
        <w:rPr>
          <w:rFonts w:ascii="微软雅黑" w:eastAsia="微软雅黑" w:hAnsi="微软雅黑"/>
        </w:rPr>
        <w:t>角色申请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1559"/>
        <w:gridCol w:w="4615"/>
      </w:tblGrid>
      <w:tr w:rsidR="0059637A" w:rsidRPr="00231F20" w:rsidTr="00264A64">
        <w:tc>
          <w:tcPr>
            <w:tcW w:w="1702" w:type="dxa"/>
          </w:tcPr>
          <w:p w:rsidR="0059637A" w:rsidRPr="00231F20" w:rsidRDefault="0059637A" w:rsidP="00264A64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字段名</w:t>
            </w:r>
          </w:p>
        </w:tc>
        <w:tc>
          <w:tcPr>
            <w:tcW w:w="1559" w:type="dxa"/>
          </w:tcPr>
          <w:p w:rsidR="0059637A" w:rsidRPr="00231F20" w:rsidRDefault="0059637A" w:rsidP="00264A64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类型</w:t>
            </w:r>
          </w:p>
        </w:tc>
        <w:tc>
          <w:tcPr>
            <w:tcW w:w="4615" w:type="dxa"/>
          </w:tcPr>
          <w:p w:rsidR="0059637A" w:rsidRPr="00231F20" w:rsidRDefault="0059637A" w:rsidP="00264A64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约束</w:t>
            </w:r>
          </w:p>
        </w:tc>
      </w:tr>
      <w:tr w:rsidR="0059637A" w:rsidRPr="00231F20" w:rsidTr="00264A64">
        <w:tc>
          <w:tcPr>
            <w:tcW w:w="7876" w:type="dxa"/>
            <w:gridSpan w:val="3"/>
          </w:tcPr>
          <w:p w:rsidR="0059637A" w:rsidRPr="00231F20" w:rsidRDefault="003438E2" w:rsidP="00264A64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申请</w:t>
            </w:r>
            <w:r w:rsidR="0059637A" w:rsidRPr="00231F20">
              <w:rPr>
                <w:rFonts w:ascii="微软雅黑" w:eastAsia="微软雅黑" w:hAnsi="微软雅黑" w:cs="宋体"/>
                <w:color w:val="000000"/>
              </w:rPr>
              <w:t>信息</w:t>
            </w:r>
          </w:p>
        </w:tc>
      </w:tr>
      <w:tr w:rsidR="0059637A" w:rsidRPr="00231F20" w:rsidTr="00264A64">
        <w:tc>
          <w:tcPr>
            <w:tcW w:w="1702" w:type="dxa"/>
          </w:tcPr>
          <w:p w:rsidR="0059637A" w:rsidRPr="00231F20" w:rsidRDefault="0059637A" w:rsidP="003438E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角色</w:t>
            </w:r>
            <w:r w:rsidR="003438E2" w:rsidRPr="00231F20">
              <w:rPr>
                <w:rFonts w:ascii="微软雅黑" w:eastAsia="微软雅黑" w:hAnsi="微软雅黑" w:hint="eastAsia"/>
              </w:rPr>
              <w:t>申请</w:t>
            </w:r>
            <w:r w:rsidR="003438E2" w:rsidRPr="00231F20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559" w:type="dxa"/>
          </w:tcPr>
          <w:p w:rsidR="0059637A" w:rsidRPr="00231F20" w:rsidRDefault="0059637A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59637A" w:rsidRPr="00231F20" w:rsidRDefault="0059637A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不允许</w:t>
            </w:r>
            <w:r w:rsidRPr="00231F20">
              <w:rPr>
                <w:rFonts w:ascii="微软雅黑" w:eastAsia="微软雅黑" w:hAnsi="微软雅黑"/>
              </w:rPr>
              <w:t>编辑，保存成功后</w:t>
            </w:r>
            <w:r w:rsidRPr="00231F20">
              <w:rPr>
                <w:rFonts w:ascii="微软雅黑" w:eastAsia="微软雅黑" w:hAnsi="微软雅黑" w:hint="eastAsia"/>
              </w:rPr>
              <w:t>自动</w:t>
            </w:r>
            <w:r w:rsidRPr="00231F20">
              <w:rPr>
                <w:rFonts w:ascii="微软雅黑" w:eastAsia="微软雅黑" w:hAnsi="微软雅黑"/>
              </w:rPr>
              <w:t>填入</w:t>
            </w:r>
          </w:p>
          <w:p w:rsidR="0059637A" w:rsidRPr="00231F20" w:rsidRDefault="003438E2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角色申请</w:t>
            </w:r>
            <w:r w:rsidRPr="00231F20">
              <w:rPr>
                <w:rFonts w:ascii="微软雅黑" w:eastAsia="微软雅黑" w:hAnsi="微软雅黑"/>
              </w:rPr>
              <w:t>编号</w:t>
            </w:r>
            <w:r w:rsidR="0059637A" w:rsidRPr="00231F20">
              <w:rPr>
                <w:rFonts w:ascii="微软雅黑" w:eastAsia="微软雅黑" w:hAnsi="微软雅黑"/>
              </w:rPr>
              <w:t>规则：</w:t>
            </w:r>
            <w:r w:rsidR="00264A64" w:rsidRPr="00231F20">
              <w:rPr>
                <w:rFonts w:ascii="微软雅黑" w:eastAsia="微软雅黑" w:hAnsi="微软雅黑" w:hint="eastAsia"/>
              </w:rPr>
              <w:t>SQ</w:t>
            </w:r>
            <w:r w:rsidR="00264A64" w:rsidRPr="00231F20">
              <w:rPr>
                <w:rFonts w:ascii="微软雅黑" w:eastAsia="微软雅黑" w:hAnsi="微软雅黑"/>
              </w:rPr>
              <w:t>YYYYMMDD+00001</w:t>
            </w:r>
            <w:r w:rsidR="00264A64" w:rsidRPr="00231F20">
              <w:rPr>
                <w:rFonts w:ascii="微软雅黑" w:eastAsia="微软雅黑" w:hAnsi="微软雅黑" w:hint="eastAsia"/>
              </w:rPr>
              <w:t>（顺序编号）</w:t>
            </w:r>
          </w:p>
        </w:tc>
      </w:tr>
      <w:tr w:rsidR="0059637A" w:rsidRPr="00231F20" w:rsidTr="00264A64">
        <w:tc>
          <w:tcPr>
            <w:tcW w:w="1702" w:type="dxa"/>
          </w:tcPr>
          <w:p w:rsidR="0059637A" w:rsidRPr="00231F20" w:rsidRDefault="00264A64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申请</w:t>
            </w:r>
            <w:r w:rsidR="0059637A" w:rsidRPr="00231F20">
              <w:rPr>
                <w:rFonts w:ascii="微软雅黑" w:eastAsia="微软雅黑" w:hAnsi="微软雅黑" w:hint="eastAsia"/>
              </w:rPr>
              <w:t>角色</w:t>
            </w:r>
          </w:p>
        </w:tc>
        <w:tc>
          <w:tcPr>
            <w:tcW w:w="1559" w:type="dxa"/>
          </w:tcPr>
          <w:p w:rsidR="0059637A" w:rsidRPr="00231F20" w:rsidRDefault="0059637A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59637A" w:rsidRPr="00231F20" w:rsidRDefault="00264A64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点击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选择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进入</w:t>
            </w:r>
            <w:r w:rsidRPr="00231F20">
              <w:rPr>
                <w:rFonts w:ascii="微软雅黑" w:eastAsia="微软雅黑" w:hAnsi="微软雅黑"/>
              </w:rPr>
              <w:t>角色选择页面</w:t>
            </w:r>
            <w:r w:rsidR="00356782">
              <w:rPr>
                <w:rFonts w:ascii="微软雅黑" w:eastAsia="微软雅黑" w:hAnsi="微软雅黑" w:hint="eastAsia"/>
              </w:rPr>
              <w:t>，</w:t>
            </w:r>
            <w:r w:rsidR="00356782">
              <w:rPr>
                <w:rFonts w:ascii="微软雅黑" w:eastAsia="微软雅黑" w:hAnsi="微软雅黑"/>
              </w:rPr>
              <w:t>规则见</w:t>
            </w:r>
            <w:r w:rsidR="00356782">
              <w:rPr>
                <w:rFonts w:ascii="微软雅黑" w:eastAsia="微软雅黑" w:hAnsi="微软雅黑" w:hint="eastAsia"/>
              </w:rPr>
              <w:t>2.12.4</w:t>
            </w:r>
          </w:p>
          <w:p w:rsidR="00264A64" w:rsidRPr="00231F20" w:rsidRDefault="00264A64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选中</w:t>
            </w:r>
            <w:r w:rsidRPr="00231F20">
              <w:rPr>
                <w:rFonts w:ascii="微软雅黑" w:eastAsia="微软雅黑" w:hAnsi="微软雅黑"/>
              </w:rPr>
              <w:t>角色后，将角色名称回填入文本框</w:t>
            </w:r>
            <w:r w:rsidR="00351A5E" w:rsidRPr="00231F20">
              <w:rPr>
                <w:rFonts w:ascii="微软雅黑" w:eastAsia="微软雅黑" w:hAnsi="微软雅黑" w:hint="eastAsia"/>
              </w:rPr>
              <w:t>，</w:t>
            </w:r>
            <w:r w:rsidR="00351A5E" w:rsidRPr="00231F20">
              <w:rPr>
                <w:rFonts w:ascii="微软雅黑" w:eastAsia="微软雅黑" w:hAnsi="微软雅黑"/>
              </w:rPr>
              <w:t>不允许编辑，除非重新选择。</w:t>
            </w:r>
          </w:p>
          <w:p w:rsidR="00351A5E" w:rsidRPr="00231F20" w:rsidRDefault="00351A5E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必填项</w:t>
            </w:r>
            <w:r w:rsidRPr="00231F20">
              <w:rPr>
                <w:rFonts w:ascii="微软雅黑" w:eastAsia="微软雅黑" w:hAnsi="微软雅黑"/>
              </w:rPr>
              <w:t>。</w:t>
            </w:r>
          </w:p>
        </w:tc>
      </w:tr>
      <w:tr w:rsidR="0059637A" w:rsidRPr="00231F20" w:rsidTr="00264A64">
        <w:tc>
          <w:tcPr>
            <w:tcW w:w="1702" w:type="dxa"/>
          </w:tcPr>
          <w:p w:rsidR="0059637A" w:rsidRPr="00231F20" w:rsidRDefault="00351A5E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角色审批人</w:t>
            </w:r>
          </w:p>
        </w:tc>
        <w:tc>
          <w:tcPr>
            <w:tcW w:w="1559" w:type="dxa"/>
          </w:tcPr>
          <w:p w:rsidR="0059637A" w:rsidRPr="00231F20" w:rsidRDefault="0059637A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59637A" w:rsidRPr="00231F20" w:rsidRDefault="00351A5E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选中角色后</w:t>
            </w:r>
            <w:r w:rsidRPr="00231F20">
              <w:rPr>
                <w:rFonts w:ascii="微软雅黑" w:eastAsia="微软雅黑" w:hAnsi="微软雅黑"/>
              </w:rPr>
              <w:t>，自动带入，</w:t>
            </w:r>
            <w:r w:rsidRPr="00231F20">
              <w:rPr>
                <w:rFonts w:ascii="微软雅黑" w:eastAsia="微软雅黑" w:hAnsi="微软雅黑" w:hint="eastAsia"/>
              </w:rPr>
              <w:t>不允许</w:t>
            </w:r>
            <w:r w:rsidRPr="00231F20">
              <w:rPr>
                <w:rFonts w:ascii="微软雅黑" w:eastAsia="微软雅黑" w:hAnsi="微软雅黑"/>
              </w:rPr>
              <w:t>编辑，取值=所选角色的审批负责人员工姓名，若员工姓名为空，则</w:t>
            </w:r>
            <w:r w:rsidRPr="00231F20">
              <w:rPr>
                <w:rFonts w:ascii="微软雅黑" w:eastAsia="微软雅黑" w:hAnsi="微软雅黑" w:hint="eastAsia"/>
              </w:rPr>
              <w:t>此处</w:t>
            </w:r>
            <w:r w:rsidRPr="00231F20">
              <w:rPr>
                <w:rFonts w:ascii="微软雅黑" w:eastAsia="微软雅黑" w:hAnsi="微软雅黑"/>
              </w:rPr>
              <w:t>也为空</w:t>
            </w:r>
          </w:p>
        </w:tc>
      </w:tr>
      <w:tr w:rsidR="0059637A" w:rsidRPr="00231F20" w:rsidTr="00264A64">
        <w:tc>
          <w:tcPr>
            <w:tcW w:w="1702" w:type="dxa"/>
          </w:tcPr>
          <w:p w:rsidR="0059637A" w:rsidRPr="00231F20" w:rsidRDefault="00695832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角色支持</w:t>
            </w:r>
            <w:r w:rsidRPr="00231F20">
              <w:rPr>
                <w:rFonts w:ascii="微软雅黑" w:eastAsia="微软雅黑" w:hAnsi="微软雅黑"/>
              </w:rPr>
              <w:t>业务线</w:t>
            </w:r>
          </w:p>
        </w:tc>
        <w:tc>
          <w:tcPr>
            <w:tcW w:w="1559" w:type="dxa"/>
          </w:tcPr>
          <w:p w:rsidR="0059637A" w:rsidRPr="00231F20" w:rsidRDefault="0059637A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59637A" w:rsidRPr="00231F20" w:rsidRDefault="0059637A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通过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选择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="00695832" w:rsidRPr="00231F20">
              <w:rPr>
                <w:rFonts w:ascii="微软雅黑" w:eastAsia="微软雅黑" w:hAnsi="微软雅黑" w:hint="eastAsia"/>
              </w:rPr>
              <w:t>角色</w:t>
            </w:r>
            <w:r w:rsidRPr="00231F20">
              <w:rPr>
                <w:rFonts w:ascii="微软雅黑" w:eastAsia="微软雅黑" w:hAnsi="微软雅黑"/>
              </w:rPr>
              <w:t>后带入，不允许编辑，</w:t>
            </w:r>
            <w:r w:rsidRPr="00231F20">
              <w:rPr>
                <w:rFonts w:ascii="微软雅黑" w:eastAsia="微软雅黑" w:hAnsi="微软雅黑" w:hint="eastAsia"/>
              </w:rPr>
              <w:t>非</w:t>
            </w:r>
            <w:r w:rsidRPr="00231F20">
              <w:rPr>
                <w:rFonts w:ascii="微软雅黑" w:eastAsia="微软雅黑" w:hAnsi="微软雅黑"/>
              </w:rPr>
              <w:t>必填</w:t>
            </w:r>
          </w:p>
          <w:p w:rsidR="0059637A" w:rsidRPr="00231F20" w:rsidRDefault="0059637A" w:rsidP="0069583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lastRenderedPageBreak/>
              <w:t>取值</w:t>
            </w:r>
            <w:r w:rsidRPr="00231F20">
              <w:rPr>
                <w:rFonts w:ascii="微软雅黑" w:eastAsia="微软雅黑" w:hAnsi="微软雅黑"/>
              </w:rPr>
              <w:t>=所选</w:t>
            </w:r>
            <w:r w:rsidR="00695832" w:rsidRPr="00231F20">
              <w:rPr>
                <w:rFonts w:ascii="微软雅黑" w:eastAsia="微软雅黑" w:hAnsi="微软雅黑" w:hint="eastAsia"/>
              </w:rPr>
              <w:t>角色的</w:t>
            </w:r>
            <w:r w:rsidR="00695832" w:rsidRPr="00231F20">
              <w:rPr>
                <w:rFonts w:ascii="微软雅黑" w:eastAsia="微软雅黑" w:hAnsi="微软雅黑"/>
              </w:rPr>
              <w:t>支持业务线</w:t>
            </w:r>
          </w:p>
          <w:p w:rsidR="00695832" w:rsidRPr="00231F20" w:rsidRDefault="00695832" w:rsidP="0069583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多条</w:t>
            </w:r>
            <w:r w:rsidRPr="00231F20">
              <w:rPr>
                <w:rFonts w:ascii="微软雅黑" w:eastAsia="微软雅黑" w:hAnsi="微软雅黑"/>
              </w:rPr>
              <w:t>业务线时以</w:t>
            </w:r>
            <w:r w:rsidRPr="00231F20">
              <w:rPr>
                <w:rFonts w:ascii="微软雅黑" w:eastAsia="微软雅黑" w:hAnsi="微软雅黑" w:hint="eastAsia"/>
              </w:rPr>
              <w:t>分号分隔</w:t>
            </w:r>
            <w:r w:rsidRPr="00231F20">
              <w:rPr>
                <w:rFonts w:ascii="微软雅黑" w:eastAsia="微软雅黑" w:hAnsi="微软雅黑"/>
              </w:rPr>
              <w:t>。</w:t>
            </w:r>
          </w:p>
        </w:tc>
      </w:tr>
      <w:tr w:rsidR="00145A9C" w:rsidRPr="00231F20" w:rsidTr="009D4010">
        <w:tc>
          <w:tcPr>
            <w:tcW w:w="7876" w:type="dxa"/>
            <w:gridSpan w:val="3"/>
          </w:tcPr>
          <w:p w:rsidR="00145A9C" w:rsidRPr="00231F20" w:rsidRDefault="00145A9C" w:rsidP="00145A9C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lastRenderedPageBreak/>
              <w:t>申请</w:t>
            </w:r>
            <w:r w:rsidRPr="00231F20">
              <w:rPr>
                <w:rFonts w:ascii="微软雅黑" w:eastAsia="微软雅黑" w:hAnsi="微软雅黑"/>
              </w:rPr>
              <w:t>账号明细</w:t>
            </w:r>
            <w:r w:rsidR="00444CAF" w:rsidRPr="00231F20">
              <w:rPr>
                <w:rFonts w:ascii="微软雅黑" w:eastAsia="微软雅黑" w:hAnsi="微软雅黑" w:hint="eastAsia"/>
              </w:rPr>
              <w:t>（是</w:t>
            </w:r>
            <w:r w:rsidR="00444CAF" w:rsidRPr="00231F20">
              <w:rPr>
                <w:rFonts w:ascii="微软雅黑" w:eastAsia="微软雅黑" w:hAnsi="微软雅黑"/>
              </w:rPr>
              <w:t>列表，支持多条，最多支持</w:t>
            </w:r>
            <w:r w:rsidR="00444CAF" w:rsidRPr="00231F20">
              <w:rPr>
                <w:rFonts w:ascii="微软雅黑" w:eastAsia="微软雅黑" w:hAnsi="微软雅黑" w:hint="eastAsia"/>
              </w:rPr>
              <w:t>20条</w:t>
            </w:r>
            <w:r w:rsidR="00444CAF" w:rsidRPr="00231F20">
              <w:rPr>
                <w:rFonts w:ascii="微软雅黑" w:eastAsia="微软雅黑" w:hAnsi="微软雅黑"/>
              </w:rPr>
              <w:t>）</w:t>
            </w:r>
          </w:p>
        </w:tc>
      </w:tr>
      <w:tr w:rsidR="0059637A" w:rsidRPr="00231F20" w:rsidTr="00264A64">
        <w:tc>
          <w:tcPr>
            <w:tcW w:w="1702" w:type="dxa"/>
          </w:tcPr>
          <w:p w:rsidR="0059637A" w:rsidRPr="00231F20" w:rsidRDefault="00145A9C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申请账号</w:t>
            </w:r>
          </w:p>
        </w:tc>
        <w:tc>
          <w:tcPr>
            <w:tcW w:w="1559" w:type="dxa"/>
          </w:tcPr>
          <w:p w:rsidR="0059637A" w:rsidRPr="00231F20" w:rsidRDefault="0059637A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59637A" w:rsidRPr="00231F20" w:rsidRDefault="0059637A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通过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="00145A9C" w:rsidRPr="00231F20">
              <w:rPr>
                <w:rFonts w:ascii="微软雅黑" w:eastAsia="微软雅黑" w:hAnsi="微软雅黑" w:hint="eastAsia"/>
              </w:rPr>
              <w:t>添加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账号</w:t>
            </w:r>
            <w:r w:rsidRPr="00231F20">
              <w:rPr>
                <w:rFonts w:ascii="微软雅黑" w:eastAsia="微软雅黑" w:hAnsi="微软雅黑"/>
              </w:rPr>
              <w:t>后带入，不允许编辑，必填</w:t>
            </w:r>
          </w:p>
          <w:p w:rsidR="0059637A" w:rsidRDefault="0059637A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取值</w:t>
            </w:r>
            <w:r w:rsidRPr="00231F20">
              <w:rPr>
                <w:rFonts w:ascii="微软雅黑" w:eastAsia="微软雅黑" w:hAnsi="微软雅黑"/>
              </w:rPr>
              <w:t>=所选账号</w:t>
            </w:r>
          </w:p>
          <w:p w:rsidR="00356782" w:rsidRPr="00231F20" w:rsidRDefault="00356782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</w:t>
            </w:r>
            <w:r>
              <w:rPr>
                <w:rFonts w:ascii="微软雅黑" w:eastAsia="微软雅黑" w:hAnsi="微软雅黑"/>
              </w:rPr>
              <w:t>添加页面规则见</w:t>
            </w:r>
            <w:r>
              <w:rPr>
                <w:rFonts w:ascii="微软雅黑" w:eastAsia="微软雅黑" w:hAnsi="微软雅黑" w:hint="eastAsia"/>
              </w:rPr>
              <w:t>2.12.5</w:t>
            </w:r>
          </w:p>
        </w:tc>
      </w:tr>
      <w:tr w:rsidR="0059637A" w:rsidRPr="00231F20" w:rsidTr="00264A64">
        <w:tc>
          <w:tcPr>
            <w:tcW w:w="1702" w:type="dxa"/>
          </w:tcPr>
          <w:p w:rsidR="0059637A" w:rsidRPr="00231F20" w:rsidRDefault="00145A9C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关联员工</w:t>
            </w:r>
            <w:r w:rsidRPr="00231F20">
              <w:rPr>
                <w:rFonts w:ascii="微软雅黑" w:eastAsia="微软雅黑" w:hAnsi="微软雅黑"/>
              </w:rPr>
              <w:t>姓名</w:t>
            </w:r>
          </w:p>
        </w:tc>
        <w:tc>
          <w:tcPr>
            <w:tcW w:w="1559" w:type="dxa"/>
          </w:tcPr>
          <w:p w:rsidR="0059637A" w:rsidRPr="00231F20" w:rsidRDefault="0059637A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59637A" w:rsidRPr="00231F20" w:rsidRDefault="0059637A" w:rsidP="00264A64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通过</w:t>
            </w:r>
            <w:r w:rsidR="00145A9C" w:rsidRPr="00231F20">
              <w:rPr>
                <w:rFonts w:ascii="微软雅黑" w:eastAsia="微软雅黑" w:hAnsi="微软雅黑"/>
              </w:rPr>
              <w:t>【</w:t>
            </w:r>
            <w:r w:rsidR="00145A9C" w:rsidRPr="00231F20">
              <w:rPr>
                <w:rFonts w:ascii="微软雅黑" w:eastAsia="微软雅黑" w:hAnsi="微软雅黑" w:hint="eastAsia"/>
              </w:rPr>
              <w:t>添加</w:t>
            </w:r>
            <w:r w:rsidR="00145A9C"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账号</w:t>
            </w:r>
            <w:r w:rsidRPr="00231F20">
              <w:rPr>
                <w:rFonts w:ascii="微软雅黑" w:eastAsia="微软雅黑" w:hAnsi="微软雅黑"/>
              </w:rPr>
              <w:t>后带入，不允许编辑，</w:t>
            </w:r>
            <w:r w:rsidRPr="00231F20">
              <w:rPr>
                <w:rFonts w:ascii="微软雅黑" w:eastAsia="微软雅黑" w:hAnsi="微软雅黑" w:hint="eastAsia"/>
              </w:rPr>
              <w:t>非</w:t>
            </w:r>
            <w:r w:rsidRPr="00231F20">
              <w:rPr>
                <w:rFonts w:ascii="微软雅黑" w:eastAsia="微软雅黑" w:hAnsi="微软雅黑"/>
              </w:rPr>
              <w:t>必填</w:t>
            </w:r>
          </w:p>
          <w:p w:rsidR="0059637A" w:rsidRPr="00231F20" w:rsidRDefault="0059637A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取值</w:t>
            </w:r>
            <w:r w:rsidRPr="00231F20">
              <w:rPr>
                <w:rFonts w:ascii="微软雅黑" w:eastAsia="微软雅黑" w:hAnsi="微软雅黑"/>
              </w:rPr>
              <w:t>=所选账号关联的员工</w:t>
            </w:r>
            <w:r w:rsidR="00145A9C" w:rsidRPr="00231F20">
              <w:rPr>
                <w:rFonts w:ascii="微软雅黑" w:eastAsia="微软雅黑" w:hAnsi="微软雅黑" w:hint="eastAsia"/>
              </w:rPr>
              <w:t>姓名</w:t>
            </w:r>
          </w:p>
        </w:tc>
      </w:tr>
      <w:tr w:rsidR="00145A9C" w:rsidRPr="00231F20" w:rsidTr="00264A64">
        <w:tc>
          <w:tcPr>
            <w:tcW w:w="1702" w:type="dxa"/>
          </w:tcPr>
          <w:p w:rsidR="00145A9C" w:rsidRPr="00231F20" w:rsidRDefault="00145A9C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关联员工编号</w:t>
            </w:r>
          </w:p>
        </w:tc>
        <w:tc>
          <w:tcPr>
            <w:tcW w:w="1559" w:type="dxa"/>
          </w:tcPr>
          <w:p w:rsidR="00145A9C" w:rsidRPr="00231F20" w:rsidRDefault="00145A9C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145A9C" w:rsidRPr="00231F20" w:rsidRDefault="00145A9C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通过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添加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账号</w:t>
            </w:r>
            <w:r w:rsidRPr="00231F20">
              <w:rPr>
                <w:rFonts w:ascii="微软雅黑" w:eastAsia="微软雅黑" w:hAnsi="微软雅黑"/>
              </w:rPr>
              <w:t>后带入，不允许编辑，</w:t>
            </w:r>
            <w:r w:rsidRPr="00231F20">
              <w:rPr>
                <w:rFonts w:ascii="微软雅黑" w:eastAsia="微软雅黑" w:hAnsi="微软雅黑" w:hint="eastAsia"/>
              </w:rPr>
              <w:t>非</w:t>
            </w:r>
            <w:r w:rsidRPr="00231F20">
              <w:rPr>
                <w:rFonts w:ascii="微软雅黑" w:eastAsia="微软雅黑" w:hAnsi="微软雅黑"/>
              </w:rPr>
              <w:t>必填</w:t>
            </w:r>
          </w:p>
          <w:p w:rsidR="00145A9C" w:rsidRPr="00231F20" w:rsidRDefault="00145A9C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取值</w:t>
            </w:r>
            <w:r w:rsidRPr="00231F20">
              <w:rPr>
                <w:rFonts w:ascii="微软雅黑" w:eastAsia="微软雅黑" w:hAnsi="微软雅黑"/>
              </w:rPr>
              <w:t>=所选账号关联的员工</w:t>
            </w:r>
            <w:r w:rsidRPr="00231F20">
              <w:rPr>
                <w:rFonts w:ascii="微软雅黑" w:eastAsia="微软雅黑" w:hAnsi="微软雅黑" w:hint="eastAsia"/>
              </w:rPr>
              <w:t>编号</w:t>
            </w:r>
          </w:p>
        </w:tc>
      </w:tr>
      <w:tr w:rsidR="00145A9C" w:rsidRPr="00231F20" w:rsidTr="00264A64">
        <w:tc>
          <w:tcPr>
            <w:tcW w:w="1702" w:type="dxa"/>
          </w:tcPr>
          <w:p w:rsidR="00145A9C" w:rsidRPr="00231F20" w:rsidRDefault="00145A9C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关联员工所属</w:t>
            </w:r>
            <w:r w:rsidRPr="00231F20">
              <w:rPr>
                <w:rFonts w:ascii="微软雅黑" w:eastAsia="微软雅黑" w:hAnsi="微软雅黑"/>
              </w:rPr>
              <w:t>部门</w:t>
            </w:r>
          </w:p>
        </w:tc>
        <w:tc>
          <w:tcPr>
            <w:tcW w:w="1559" w:type="dxa"/>
          </w:tcPr>
          <w:p w:rsidR="00145A9C" w:rsidRPr="00231F20" w:rsidRDefault="00145A9C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145A9C" w:rsidRPr="00231F20" w:rsidRDefault="00145A9C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通过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添加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账号</w:t>
            </w:r>
            <w:r w:rsidRPr="00231F20">
              <w:rPr>
                <w:rFonts w:ascii="微软雅黑" w:eastAsia="微软雅黑" w:hAnsi="微软雅黑"/>
              </w:rPr>
              <w:t>后带入，不允许编辑，</w:t>
            </w:r>
            <w:r w:rsidRPr="00231F20">
              <w:rPr>
                <w:rFonts w:ascii="微软雅黑" w:eastAsia="微软雅黑" w:hAnsi="微软雅黑" w:hint="eastAsia"/>
              </w:rPr>
              <w:t>非</w:t>
            </w:r>
            <w:r w:rsidRPr="00231F20">
              <w:rPr>
                <w:rFonts w:ascii="微软雅黑" w:eastAsia="微软雅黑" w:hAnsi="微软雅黑"/>
              </w:rPr>
              <w:t>必填</w:t>
            </w:r>
          </w:p>
          <w:p w:rsidR="00145A9C" w:rsidRPr="00231F20" w:rsidRDefault="00145A9C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取值</w:t>
            </w:r>
            <w:r w:rsidRPr="00231F20">
              <w:rPr>
                <w:rFonts w:ascii="微软雅黑" w:eastAsia="微软雅黑" w:hAnsi="微软雅黑"/>
              </w:rPr>
              <w:t>=所选账号关联的员工</w:t>
            </w:r>
            <w:r w:rsidRPr="00231F20">
              <w:rPr>
                <w:rFonts w:ascii="微软雅黑" w:eastAsia="微软雅黑" w:hAnsi="微软雅黑" w:hint="eastAsia"/>
              </w:rPr>
              <w:t>的</w:t>
            </w:r>
            <w:r w:rsidRPr="00231F20">
              <w:rPr>
                <w:rFonts w:ascii="微软雅黑" w:eastAsia="微软雅黑" w:hAnsi="微软雅黑"/>
              </w:rPr>
              <w:t>所属部门</w:t>
            </w:r>
          </w:p>
        </w:tc>
      </w:tr>
      <w:tr w:rsidR="00145A9C" w:rsidRPr="00231F20" w:rsidTr="00264A64">
        <w:tc>
          <w:tcPr>
            <w:tcW w:w="1702" w:type="dxa"/>
          </w:tcPr>
          <w:p w:rsidR="00145A9C" w:rsidRPr="00231F20" w:rsidRDefault="00145A9C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申请</w:t>
            </w:r>
            <w:r w:rsidRPr="00231F20"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1559" w:type="dxa"/>
          </w:tcPr>
          <w:p w:rsidR="00145A9C" w:rsidRPr="00231F20" w:rsidRDefault="00145A9C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</w:t>
            </w:r>
            <w:r w:rsidRPr="00231F20">
              <w:rPr>
                <w:rFonts w:ascii="微软雅黑" w:eastAsia="微软雅黑" w:hAnsi="微软雅黑"/>
              </w:rPr>
              <w:t>选项</w:t>
            </w:r>
          </w:p>
        </w:tc>
        <w:tc>
          <w:tcPr>
            <w:tcW w:w="4615" w:type="dxa"/>
          </w:tcPr>
          <w:p w:rsidR="00145A9C" w:rsidRPr="00231F20" w:rsidRDefault="00145A9C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可选项</w:t>
            </w:r>
            <w:r w:rsidRPr="00231F20">
              <w:rPr>
                <w:rFonts w:ascii="微软雅黑" w:eastAsia="微软雅黑" w:hAnsi="微软雅黑"/>
              </w:rPr>
              <w:t>为</w:t>
            </w:r>
            <w:r w:rsidRPr="00231F20">
              <w:rPr>
                <w:rFonts w:ascii="微软雅黑" w:eastAsia="微软雅黑" w:hAnsi="微软雅黑" w:hint="eastAsia"/>
              </w:rPr>
              <w:t>添加</w:t>
            </w:r>
            <w:r w:rsidRPr="00231F20">
              <w:rPr>
                <w:rFonts w:ascii="微软雅黑" w:eastAsia="微软雅黑" w:hAnsi="微软雅黑"/>
              </w:rPr>
              <w:t>、移除，必填项，默认</w:t>
            </w:r>
            <w:r w:rsidRPr="00231F20">
              <w:rPr>
                <w:rFonts w:ascii="微软雅黑" w:eastAsia="微软雅黑" w:hAnsi="微软雅黑" w:hint="eastAsia"/>
              </w:rPr>
              <w:t>为</w:t>
            </w:r>
            <w:r w:rsidRPr="00231F20">
              <w:rPr>
                <w:rFonts w:ascii="微软雅黑" w:eastAsia="微软雅黑" w:hAnsi="微软雅黑"/>
              </w:rPr>
              <w:t>空。</w:t>
            </w:r>
          </w:p>
        </w:tc>
      </w:tr>
      <w:tr w:rsidR="00145A9C" w:rsidRPr="00231F20" w:rsidTr="00264A64">
        <w:tc>
          <w:tcPr>
            <w:tcW w:w="1702" w:type="dxa"/>
          </w:tcPr>
          <w:p w:rsidR="00145A9C" w:rsidRPr="00231F20" w:rsidRDefault="00145A9C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操作</w:t>
            </w:r>
          </w:p>
        </w:tc>
        <w:tc>
          <w:tcPr>
            <w:tcW w:w="1559" w:type="dxa"/>
          </w:tcPr>
          <w:p w:rsidR="00145A9C" w:rsidRPr="00231F20" w:rsidRDefault="00145A9C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删除</w:t>
            </w:r>
            <w:r w:rsidRPr="00231F20">
              <w:rPr>
                <w:rFonts w:ascii="微软雅黑" w:eastAsia="微软雅黑" w:hAnsi="微软雅黑"/>
              </w:rPr>
              <w:t>按钮</w:t>
            </w:r>
          </w:p>
        </w:tc>
        <w:tc>
          <w:tcPr>
            <w:tcW w:w="4615" w:type="dxa"/>
          </w:tcPr>
          <w:p w:rsidR="00145A9C" w:rsidRPr="00231F20" w:rsidRDefault="00145A9C" w:rsidP="00145A9C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点击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删除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则删除对应行</w:t>
            </w:r>
            <w:r w:rsidRPr="00231F20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145A9C" w:rsidRPr="00231F20" w:rsidTr="00264A64">
        <w:tc>
          <w:tcPr>
            <w:tcW w:w="7876" w:type="dxa"/>
            <w:gridSpan w:val="3"/>
          </w:tcPr>
          <w:p w:rsidR="00145A9C" w:rsidRPr="00231F20" w:rsidRDefault="00145A9C" w:rsidP="00145A9C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其他</w:t>
            </w:r>
            <w:r w:rsidRPr="00231F20">
              <w:rPr>
                <w:rFonts w:ascii="微软雅黑" w:eastAsia="微软雅黑" w:hAnsi="微软雅黑"/>
              </w:rPr>
              <w:t>信息</w:t>
            </w:r>
          </w:p>
        </w:tc>
      </w:tr>
      <w:tr w:rsidR="00145A9C" w:rsidRPr="00231F20" w:rsidTr="00264A64">
        <w:tc>
          <w:tcPr>
            <w:tcW w:w="1702" w:type="dxa"/>
          </w:tcPr>
          <w:p w:rsidR="00145A9C" w:rsidRPr="00231F20" w:rsidRDefault="000C2848" w:rsidP="00145A9C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申请</w:t>
            </w:r>
            <w:r w:rsidR="00145A9C" w:rsidRPr="00231F20"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1559" w:type="dxa"/>
          </w:tcPr>
          <w:p w:rsidR="00145A9C" w:rsidRPr="00231F20" w:rsidRDefault="00145A9C" w:rsidP="00145A9C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145A9C" w:rsidRPr="00231F20" w:rsidRDefault="00145A9C" w:rsidP="00145A9C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新建保存</w:t>
            </w:r>
            <w:r w:rsidRPr="00231F20">
              <w:rPr>
                <w:rFonts w:ascii="微软雅黑" w:eastAsia="微软雅黑" w:hAnsi="微软雅黑"/>
              </w:rPr>
              <w:t>成功后，自动填入，默认</w:t>
            </w:r>
            <w:r w:rsidRPr="00231F20">
              <w:rPr>
                <w:rFonts w:ascii="微软雅黑" w:eastAsia="微软雅黑" w:hAnsi="微软雅黑" w:hint="eastAsia"/>
              </w:rPr>
              <w:t>为空</w:t>
            </w:r>
            <w:r w:rsidRPr="00231F20">
              <w:rPr>
                <w:rFonts w:ascii="微软雅黑" w:eastAsia="微软雅黑" w:hAnsi="微软雅黑"/>
              </w:rPr>
              <w:t>。取值</w:t>
            </w:r>
            <w:r w:rsidRPr="00231F20">
              <w:rPr>
                <w:rFonts w:ascii="微软雅黑" w:eastAsia="微软雅黑" w:hAnsi="微软雅黑" w:hint="eastAsia"/>
              </w:rPr>
              <w:t>=</w:t>
            </w:r>
            <w:r w:rsidRPr="00231F20">
              <w:rPr>
                <w:rFonts w:ascii="微软雅黑" w:eastAsia="微软雅黑" w:hAnsi="微软雅黑"/>
              </w:rPr>
              <w:t xml:space="preserve">保存成功时的系统时间，格式为yyyy-mm-dd </w:t>
            </w:r>
            <w:r w:rsidRPr="00231F20">
              <w:rPr>
                <w:rFonts w:ascii="微软雅黑" w:eastAsia="微软雅黑" w:hAnsi="微软雅黑" w:hint="eastAsia"/>
              </w:rPr>
              <w:t>hh:</w:t>
            </w:r>
            <w:r w:rsidRPr="00231F20">
              <w:rPr>
                <w:rFonts w:ascii="微软雅黑" w:eastAsia="微软雅黑" w:hAnsi="微软雅黑"/>
              </w:rPr>
              <w:t>mm</w:t>
            </w:r>
            <w:r w:rsidRPr="00231F20">
              <w:rPr>
                <w:rFonts w:ascii="微软雅黑" w:eastAsia="微软雅黑" w:hAnsi="微软雅黑" w:hint="eastAsia"/>
              </w:rPr>
              <w:t>:</w:t>
            </w:r>
            <w:r w:rsidRPr="00231F20">
              <w:rPr>
                <w:rFonts w:ascii="微软雅黑" w:eastAsia="微软雅黑" w:hAnsi="微软雅黑"/>
              </w:rPr>
              <w:t>ss</w:t>
            </w:r>
          </w:p>
        </w:tc>
      </w:tr>
      <w:tr w:rsidR="00145A9C" w:rsidRPr="00231F20" w:rsidTr="00264A64">
        <w:tc>
          <w:tcPr>
            <w:tcW w:w="1702" w:type="dxa"/>
          </w:tcPr>
          <w:p w:rsidR="00145A9C" w:rsidRPr="00231F20" w:rsidRDefault="000C2848" w:rsidP="00145A9C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申请</w:t>
            </w:r>
            <w:r w:rsidR="00145A9C" w:rsidRPr="00231F20">
              <w:rPr>
                <w:rFonts w:ascii="微软雅黑" w:eastAsia="微软雅黑" w:hAnsi="微软雅黑" w:hint="eastAsia"/>
              </w:rPr>
              <w:t>人</w:t>
            </w:r>
          </w:p>
        </w:tc>
        <w:tc>
          <w:tcPr>
            <w:tcW w:w="1559" w:type="dxa"/>
          </w:tcPr>
          <w:p w:rsidR="00145A9C" w:rsidRPr="00231F20" w:rsidRDefault="00145A9C" w:rsidP="00145A9C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145A9C" w:rsidRPr="00231F20" w:rsidRDefault="00145A9C" w:rsidP="00145A9C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新建保存</w:t>
            </w:r>
            <w:r w:rsidRPr="00231F20">
              <w:rPr>
                <w:rFonts w:ascii="微软雅黑" w:eastAsia="微软雅黑" w:hAnsi="微软雅黑"/>
              </w:rPr>
              <w:t>成功后，自动填入，默认</w:t>
            </w:r>
            <w:r w:rsidRPr="00231F20">
              <w:rPr>
                <w:rFonts w:ascii="微软雅黑" w:eastAsia="微软雅黑" w:hAnsi="微软雅黑" w:hint="eastAsia"/>
              </w:rPr>
              <w:t>为空</w:t>
            </w:r>
            <w:r w:rsidRPr="00231F20">
              <w:rPr>
                <w:rFonts w:ascii="微软雅黑" w:eastAsia="微软雅黑" w:hAnsi="微软雅黑"/>
              </w:rPr>
              <w:t>。取值</w:t>
            </w:r>
            <w:r w:rsidRPr="00231F20">
              <w:rPr>
                <w:rFonts w:ascii="微软雅黑" w:eastAsia="微软雅黑" w:hAnsi="微软雅黑" w:hint="eastAsia"/>
              </w:rPr>
              <w:t>=保存成功时</w:t>
            </w:r>
            <w:r w:rsidRPr="00231F20">
              <w:rPr>
                <w:rFonts w:ascii="微软雅黑" w:eastAsia="微软雅黑" w:hAnsi="微软雅黑"/>
              </w:rPr>
              <w:t>当前系统的登录人，显示</w:t>
            </w:r>
            <w:r w:rsidRPr="00231F20">
              <w:rPr>
                <w:rFonts w:ascii="微软雅黑" w:eastAsia="微软雅黑" w:hAnsi="微软雅黑" w:hint="eastAsia"/>
              </w:rPr>
              <w:t>规则：</w:t>
            </w:r>
            <w:r w:rsidRPr="00231F20">
              <w:rPr>
                <w:rFonts w:ascii="微软雅黑" w:eastAsia="微软雅黑" w:hAnsi="微软雅黑"/>
              </w:rPr>
              <w:t>登录账号（</w:t>
            </w:r>
            <w:r w:rsidRPr="00231F20">
              <w:rPr>
                <w:rFonts w:ascii="微软雅黑" w:eastAsia="微软雅黑" w:hAnsi="微软雅黑" w:hint="eastAsia"/>
              </w:rPr>
              <w:t>员工</w:t>
            </w:r>
            <w:r w:rsidRPr="00231F20">
              <w:rPr>
                <w:rFonts w:ascii="微软雅黑" w:eastAsia="微软雅黑" w:hAnsi="微软雅黑"/>
              </w:rPr>
              <w:t>姓名）</w:t>
            </w:r>
          </w:p>
        </w:tc>
      </w:tr>
      <w:tr w:rsidR="00145A9C" w:rsidRPr="00231F20" w:rsidTr="00264A64">
        <w:tc>
          <w:tcPr>
            <w:tcW w:w="1702" w:type="dxa"/>
          </w:tcPr>
          <w:p w:rsidR="00145A9C" w:rsidRPr="00231F20" w:rsidRDefault="00145A9C" w:rsidP="00145A9C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修改</w:t>
            </w:r>
            <w:r w:rsidRPr="00231F20">
              <w:rPr>
                <w:rFonts w:ascii="微软雅黑" w:eastAsia="微软雅黑" w:hAnsi="微软雅黑"/>
              </w:rPr>
              <w:t>时间</w:t>
            </w:r>
          </w:p>
        </w:tc>
        <w:tc>
          <w:tcPr>
            <w:tcW w:w="1559" w:type="dxa"/>
          </w:tcPr>
          <w:p w:rsidR="00145A9C" w:rsidRPr="00231F20" w:rsidRDefault="00145A9C" w:rsidP="00145A9C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145A9C" w:rsidRPr="00231F20" w:rsidRDefault="00145A9C" w:rsidP="00145A9C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新建时，</w:t>
            </w:r>
            <w:r w:rsidRPr="00231F20">
              <w:rPr>
                <w:rFonts w:ascii="微软雅黑" w:eastAsia="微软雅黑" w:hAnsi="微软雅黑"/>
              </w:rPr>
              <w:t>默认=新建时间</w:t>
            </w:r>
          </w:p>
        </w:tc>
      </w:tr>
      <w:tr w:rsidR="00145A9C" w:rsidRPr="00231F20" w:rsidTr="00264A64">
        <w:tc>
          <w:tcPr>
            <w:tcW w:w="1702" w:type="dxa"/>
          </w:tcPr>
          <w:p w:rsidR="00145A9C" w:rsidRPr="00231F20" w:rsidRDefault="00145A9C" w:rsidP="00145A9C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lastRenderedPageBreak/>
              <w:t>修改</w:t>
            </w:r>
            <w:r w:rsidRPr="00231F20">
              <w:rPr>
                <w:rFonts w:ascii="微软雅黑" w:eastAsia="微软雅黑" w:hAnsi="微软雅黑"/>
              </w:rPr>
              <w:t>人</w:t>
            </w:r>
          </w:p>
        </w:tc>
        <w:tc>
          <w:tcPr>
            <w:tcW w:w="1559" w:type="dxa"/>
          </w:tcPr>
          <w:p w:rsidR="00145A9C" w:rsidRPr="00231F20" w:rsidRDefault="00145A9C" w:rsidP="00145A9C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145A9C" w:rsidRPr="00231F20" w:rsidRDefault="00145A9C" w:rsidP="00145A9C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新建时</w:t>
            </w:r>
            <w:r w:rsidRPr="00231F20">
              <w:rPr>
                <w:rFonts w:ascii="微软雅黑" w:eastAsia="微软雅黑" w:hAnsi="微软雅黑"/>
              </w:rPr>
              <w:t>，默认=新建人</w:t>
            </w:r>
          </w:p>
        </w:tc>
      </w:tr>
      <w:tr w:rsidR="000C2848" w:rsidRPr="00231F20" w:rsidTr="00264A64">
        <w:tc>
          <w:tcPr>
            <w:tcW w:w="1702" w:type="dxa"/>
          </w:tcPr>
          <w:p w:rsidR="000C2848" w:rsidRPr="00231F20" w:rsidRDefault="000C2848" w:rsidP="000C2848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审批时间</w:t>
            </w:r>
          </w:p>
        </w:tc>
        <w:tc>
          <w:tcPr>
            <w:tcW w:w="1559" w:type="dxa"/>
          </w:tcPr>
          <w:p w:rsidR="000C2848" w:rsidRPr="00231F20" w:rsidRDefault="000C2848" w:rsidP="000C2848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0C2848" w:rsidRPr="00231F20" w:rsidRDefault="000C2848" w:rsidP="000C2848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为空</w:t>
            </w:r>
            <w:r w:rsidRPr="00231F20">
              <w:rPr>
                <w:rFonts w:ascii="微软雅黑" w:eastAsia="微软雅黑" w:hAnsi="微软雅黑"/>
              </w:rPr>
              <w:t>，不允许编辑</w:t>
            </w:r>
          </w:p>
        </w:tc>
      </w:tr>
      <w:tr w:rsidR="000C2848" w:rsidRPr="00231F20" w:rsidTr="00264A64">
        <w:tc>
          <w:tcPr>
            <w:tcW w:w="1702" w:type="dxa"/>
          </w:tcPr>
          <w:p w:rsidR="000C2848" w:rsidRPr="00231F20" w:rsidRDefault="000C2848" w:rsidP="000C2848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审批人</w:t>
            </w:r>
          </w:p>
        </w:tc>
        <w:tc>
          <w:tcPr>
            <w:tcW w:w="1559" w:type="dxa"/>
          </w:tcPr>
          <w:p w:rsidR="000C2848" w:rsidRPr="00231F20" w:rsidRDefault="000C2848" w:rsidP="000C2848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0C2848" w:rsidRPr="00231F20" w:rsidRDefault="000C2848" w:rsidP="000C2848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为空</w:t>
            </w:r>
            <w:r w:rsidRPr="00231F20">
              <w:rPr>
                <w:rFonts w:ascii="微软雅黑" w:eastAsia="微软雅黑" w:hAnsi="微软雅黑"/>
              </w:rPr>
              <w:t>，不允许编辑</w:t>
            </w:r>
          </w:p>
        </w:tc>
      </w:tr>
      <w:tr w:rsidR="000C2848" w:rsidRPr="00231F20" w:rsidTr="00264A64">
        <w:tc>
          <w:tcPr>
            <w:tcW w:w="1702" w:type="dxa"/>
          </w:tcPr>
          <w:p w:rsidR="000C2848" w:rsidRPr="00231F20" w:rsidRDefault="000C2848" w:rsidP="000C2848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1559" w:type="dxa"/>
          </w:tcPr>
          <w:p w:rsidR="000C2848" w:rsidRPr="00231F20" w:rsidRDefault="000C2848" w:rsidP="000C2848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615" w:type="dxa"/>
          </w:tcPr>
          <w:p w:rsidR="000C2848" w:rsidRPr="00231F20" w:rsidRDefault="000C2848" w:rsidP="000C2848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默认为已新建</w:t>
            </w:r>
            <w:r w:rsidRPr="00231F20">
              <w:rPr>
                <w:rFonts w:ascii="微软雅黑" w:eastAsia="微软雅黑" w:hAnsi="微软雅黑"/>
              </w:rPr>
              <w:t>，不允许编辑</w:t>
            </w:r>
          </w:p>
        </w:tc>
      </w:tr>
    </w:tbl>
    <w:p w:rsidR="0059637A" w:rsidRPr="00231F20" w:rsidRDefault="00351A5E" w:rsidP="00A92A2B">
      <w:pPr>
        <w:pStyle w:val="a5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选择页面：</w:t>
      </w:r>
    </w:p>
    <w:p w:rsidR="00351A5E" w:rsidRPr="00231F20" w:rsidRDefault="007A15FF" w:rsidP="00672916">
      <w:pPr>
        <w:pStyle w:val="a5"/>
        <w:ind w:left="420" w:firstLineChars="205" w:firstLine="43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</w:t>
      </w:r>
      <w:r w:rsidRPr="00231F20">
        <w:rPr>
          <w:rFonts w:ascii="微软雅黑" w:eastAsia="微软雅黑" w:hAnsi="微软雅黑"/>
        </w:rPr>
        <w:t>表单</w:t>
      </w:r>
      <w:r w:rsidR="00351A5E" w:rsidRPr="00231F20">
        <w:rPr>
          <w:rFonts w:ascii="微软雅黑" w:eastAsia="微软雅黑" w:hAnsi="微软雅黑" w:hint="eastAsia"/>
        </w:rPr>
        <w:t>与</w:t>
      </w:r>
      <w:r w:rsidR="00351A5E" w:rsidRPr="00231F20">
        <w:rPr>
          <w:rFonts w:ascii="微软雅黑" w:eastAsia="微软雅黑" w:hAnsi="微软雅黑"/>
        </w:rPr>
        <w:t>角色管理列表页相同，</w:t>
      </w:r>
      <w:r w:rsidRPr="00231F20">
        <w:rPr>
          <w:rFonts w:ascii="微软雅黑" w:eastAsia="微软雅黑" w:hAnsi="微软雅黑" w:hint="eastAsia"/>
        </w:rPr>
        <w:t>操作按钮</w:t>
      </w:r>
      <w:r w:rsidRPr="00231F20">
        <w:rPr>
          <w:rFonts w:ascii="微软雅黑" w:eastAsia="微软雅黑" w:hAnsi="微软雅黑"/>
        </w:rPr>
        <w:t>不同，操作按钮见操作说明</w:t>
      </w:r>
    </w:p>
    <w:p w:rsidR="00351A5E" w:rsidRPr="00231F20" w:rsidRDefault="00672916" w:rsidP="00A92A2B">
      <w:pPr>
        <w:pStyle w:val="a5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添加账号</w:t>
      </w:r>
      <w:r w:rsidRPr="00231F20">
        <w:rPr>
          <w:rFonts w:ascii="微软雅黑" w:eastAsia="微软雅黑" w:hAnsi="微软雅黑"/>
        </w:rPr>
        <w:t>页面：</w:t>
      </w:r>
    </w:p>
    <w:p w:rsidR="00672916" w:rsidRPr="00231F20" w:rsidRDefault="00672916" w:rsidP="00672916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</w:t>
      </w:r>
      <w:r w:rsidRPr="00231F20">
        <w:rPr>
          <w:rFonts w:ascii="微软雅黑" w:eastAsia="微软雅黑" w:hAnsi="微软雅黑"/>
        </w:rPr>
        <w:t>表单与账号管理列表页相同，操作按钮不同，操作按钮见操作说明</w:t>
      </w:r>
    </w:p>
    <w:p w:rsidR="00444CAF" w:rsidRPr="00231F20" w:rsidRDefault="00444CAF" w:rsidP="00A92A2B">
      <w:pPr>
        <w:pStyle w:val="a5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操作说明</w:t>
      </w:r>
    </w:p>
    <w:p w:rsidR="00444CAF" w:rsidRPr="00231F20" w:rsidRDefault="00444CAF" w:rsidP="00A92A2B">
      <w:pPr>
        <w:pStyle w:val="a5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在角色</w:t>
      </w:r>
      <w:r w:rsidRPr="00231F20">
        <w:rPr>
          <w:rFonts w:ascii="微软雅黑" w:eastAsia="微软雅黑" w:hAnsi="微软雅黑"/>
        </w:rPr>
        <w:t>申请列表中，点击【</w:t>
      </w:r>
      <w:r w:rsidRPr="00231F20">
        <w:rPr>
          <w:rFonts w:ascii="微软雅黑" w:eastAsia="微软雅黑" w:hAnsi="微软雅黑" w:hint="eastAsia"/>
        </w:rPr>
        <w:t>新建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在新建窗口打开角色申请新建页面</w:t>
      </w:r>
    </w:p>
    <w:p w:rsidR="00444CAF" w:rsidRPr="00231F20" w:rsidRDefault="00444CAF" w:rsidP="00A92A2B">
      <w:pPr>
        <w:pStyle w:val="a5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角色申请新建页面</w:t>
      </w:r>
      <w:r w:rsidRPr="00231F20">
        <w:rPr>
          <w:rFonts w:ascii="微软雅黑" w:eastAsia="微软雅黑" w:hAnsi="微软雅黑" w:hint="eastAsia"/>
        </w:rPr>
        <w:t>中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申请角色</w:t>
      </w:r>
      <w:r w:rsidRPr="00231F20">
        <w:rPr>
          <w:rFonts w:ascii="微软雅黑" w:eastAsia="微软雅黑" w:hAnsi="微软雅黑"/>
        </w:rPr>
        <w:t>点击</w:t>
      </w:r>
      <w:r w:rsidRPr="00231F20">
        <w:rPr>
          <w:rFonts w:ascii="微软雅黑" w:eastAsia="微软雅黑" w:hAnsi="微软雅黑" w:hint="eastAsia"/>
        </w:rPr>
        <w:t>【选择】，</w:t>
      </w:r>
      <w:r w:rsidRPr="00231F20">
        <w:rPr>
          <w:rFonts w:ascii="微软雅黑" w:eastAsia="微软雅黑" w:hAnsi="微软雅黑"/>
        </w:rPr>
        <w:t>则</w:t>
      </w:r>
      <w:r w:rsidRPr="00231F20">
        <w:rPr>
          <w:rFonts w:ascii="微软雅黑" w:eastAsia="微软雅黑" w:hAnsi="微软雅黑" w:hint="eastAsia"/>
        </w:rPr>
        <w:t>弹出</w:t>
      </w:r>
      <w:r w:rsidRPr="00231F20">
        <w:rPr>
          <w:rFonts w:ascii="微软雅黑" w:eastAsia="微软雅黑" w:hAnsi="微软雅黑"/>
        </w:rPr>
        <w:t>角色选择页面，选中角色后，将角色名称回填如文本框</w:t>
      </w:r>
    </w:p>
    <w:p w:rsidR="00444CAF" w:rsidRPr="00231F20" w:rsidRDefault="00444CAF" w:rsidP="00672916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添加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则弹出账号</w:t>
      </w:r>
      <w:r w:rsidRPr="00231F20">
        <w:rPr>
          <w:rFonts w:ascii="微软雅黑" w:eastAsia="微软雅黑" w:hAnsi="微软雅黑" w:hint="eastAsia"/>
        </w:rPr>
        <w:t>选择</w:t>
      </w:r>
      <w:r w:rsidRPr="00231F20">
        <w:rPr>
          <w:rFonts w:ascii="微软雅黑" w:eastAsia="微软雅黑" w:hAnsi="微软雅黑"/>
        </w:rPr>
        <w:t>页面，添加账号后，则在申请账号明细下增加相应的行。</w:t>
      </w:r>
    </w:p>
    <w:p w:rsidR="00444CAF" w:rsidRPr="00231F20" w:rsidRDefault="00444CAF" w:rsidP="00672916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删除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则将对应行删除。</w:t>
      </w:r>
    </w:p>
    <w:p w:rsidR="001F49B8" w:rsidRPr="00231F20" w:rsidRDefault="001F49B8" w:rsidP="00A92A2B">
      <w:pPr>
        <w:pStyle w:val="a5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选择页面</w:t>
      </w:r>
    </w:p>
    <w:p w:rsidR="001F49B8" w:rsidRPr="00231F20" w:rsidRDefault="001F49B8" w:rsidP="001F49B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列表为单选框</w:t>
      </w:r>
      <w:r w:rsidRPr="00231F20">
        <w:rPr>
          <w:rFonts w:ascii="微软雅黑" w:eastAsia="微软雅黑" w:hAnsi="微软雅黑" w:hint="eastAsia"/>
        </w:rPr>
        <w:t>，</w:t>
      </w:r>
    </w:p>
    <w:p w:rsidR="001F49B8" w:rsidRPr="00231F20" w:rsidRDefault="001F49B8" w:rsidP="001F49B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列表默认展示全部</w:t>
      </w:r>
      <w:r w:rsidRPr="00231F20">
        <w:rPr>
          <w:rFonts w:ascii="微软雅黑" w:eastAsia="微软雅黑" w:hAnsi="微软雅黑" w:hint="eastAsia"/>
        </w:rPr>
        <w:t>有效</w:t>
      </w:r>
      <w:r w:rsidRPr="00231F20">
        <w:rPr>
          <w:rFonts w:ascii="微软雅黑" w:eastAsia="微软雅黑" w:hAnsi="微软雅黑"/>
        </w:rPr>
        <w:t>的角色、</w:t>
      </w:r>
      <w:r w:rsidRPr="00231F20">
        <w:rPr>
          <w:rFonts w:ascii="微软雅黑" w:eastAsia="微软雅黑" w:hAnsi="微软雅黑" w:hint="eastAsia"/>
        </w:rPr>
        <w:t>展示</w:t>
      </w:r>
      <w:r w:rsidRPr="00231F20">
        <w:rPr>
          <w:rFonts w:ascii="微软雅黑" w:eastAsia="微软雅黑" w:hAnsi="微软雅黑"/>
        </w:rPr>
        <w:t>规则与角色管理列表页相同。</w:t>
      </w:r>
    </w:p>
    <w:p w:rsidR="001F49B8" w:rsidRPr="00231F20" w:rsidRDefault="001F49B8" w:rsidP="001F49B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查询条件为空，</w:t>
      </w:r>
      <w:r w:rsidRPr="00231F20">
        <w:rPr>
          <w:rFonts w:ascii="微软雅黑" w:eastAsia="微软雅黑" w:hAnsi="微软雅黑" w:hint="eastAsia"/>
        </w:rPr>
        <w:t>则展示全部</w:t>
      </w:r>
      <w:r w:rsidRPr="00231F20">
        <w:rPr>
          <w:rFonts w:ascii="微软雅黑" w:eastAsia="微软雅黑" w:hAnsi="微软雅黑"/>
        </w:rPr>
        <w:t>数据</w:t>
      </w:r>
    </w:p>
    <w:p w:rsidR="001F49B8" w:rsidRPr="00231F20" w:rsidRDefault="001F49B8" w:rsidP="001F49B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查询条件非空，则展示满足查询条件的数据</w:t>
      </w:r>
    </w:p>
    <w:p w:rsidR="001F49B8" w:rsidRPr="00231F20" w:rsidRDefault="001F49B8" w:rsidP="001F49B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某个角色后，</w:t>
      </w:r>
      <w:r w:rsidRPr="00231F20">
        <w:rPr>
          <w:rFonts w:ascii="微软雅黑" w:eastAsia="微软雅黑" w:hAnsi="微软雅黑" w:hint="eastAsia"/>
        </w:rPr>
        <w:t>【确认</w:t>
      </w:r>
      <w:r w:rsidRPr="00231F20">
        <w:rPr>
          <w:rFonts w:ascii="微软雅黑" w:eastAsia="微软雅黑" w:hAnsi="微软雅黑"/>
        </w:rPr>
        <w:t>选择</w:t>
      </w:r>
      <w:r w:rsidRPr="00231F20">
        <w:rPr>
          <w:rFonts w:ascii="微软雅黑" w:eastAsia="微软雅黑" w:hAnsi="微软雅黑" w:hint="eastAsia"/>
        </w:rPr>
        <w:t>】功能</w:t>
      </w:r>
      <w:r w:rsidRPr="00231F20">
        <w:rPr>
          <w:rFonts w:ascii="微软雅黑" w:eastAsia="微软雅黑" w:hAnsi="微软雅黑"/>
        </w:rPr>
        <w:t>按钮被激活，点击后，将选中的角色名称回填入角色申请页面中的“</w:t>
      </w:r>
      <w:r w:rsidRPr="00231F20">
        <w:rPr>
          <w:rFonts w:ascii="微软雅黑" w:eastAsia="微软雅黑" w:hAnsi="微软雅黑" w:hint="eastAsia"/>
        </w:rPr>
        <w:t>申请角色</w:t>
      </w:r>
      <w:r w:rsidRPr="00231F20">
        <w:rPr>
          <w:rFonts w:ascii="微软雅黑" w:eastAsia="微软雅黑" w:hAnsi="微软雅黑"/>
        </w:rPr>
        <w:t>”</w:t>
      </w:r>
      <w:r w:rsidRPr="00231F20">
        <w:rPr>
          <w:rFonts w:ascii="微软雅黑" w:eastAsia="微软雅黑" w:hAnsi="微软雅黑" w:hint="eastAsia"/>
        </w:rPr>
        <w:t>文本框</w:t>
      </w:r>
      <w:r w:rsidRPr="00231F20">
        <w:rPr>
          <w:rFonts w:ascii="微软雅黑" w:eastAsia="微软雅黑" w:hAnsi="微软雅黑"/>
        </w:rPr>
        <w:t>中。</w:t>
      </w:r>
    </w:p>
    <w:p w:rsidR="001F49B8" w:rsidRPr="00231F20" w:rsidRDefault="001F49B8" w:rsidP="001F49B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则关闭角色选择页面，返回到角色申请</w:t>
      </w:r>
      <w:r w:rsidRPr="00231F20">
        <w:rPr>
          <w:rFonts w:ascii="微软雅黑" w:eastAsia="微软雅黑" w:hAnsi="微软雅黑" w:hint="eastAsia"/>
        </w:rPr>
        <w:t>新建</w:t>
      </w:r>
      <w:r w:rsidR="008F367E" w:rsidRPr="00231F20">
        <w:rPr>
          <w:rFonts w:ascii="微软雅黑" w:eastAsia="微软雅黑" w:hAnsi="微软雅黑"/>
        </w:rPr>
        <w:t>页面</w:t>
      </w:r>
      <w:r w:rsidR="008F367E" w:rsidRPr="00231F20">
        <w:rPr>
          <w:rFonts w:ascii="微软雅黑" w:eastAsia="微软雅黑" w:hAnsi="微软雅黑" w:hint="eastAsia"/>
        </w:rPr>
        <w:t>，</w:t>
      </w:r>
      <w:r w:rsidR="008F367E" w:rsidRPr="00231F20">
        <w:rPr>
          <w:rFonts w:ascii="微软雅黑" w:eastAsia="微软雅黑" w:hAnsi="微软雅黑"/>
        </w:rPr>
        <w:t>角色申请页面中的“</w:t>
      </w:r>
      <w:r w:rsidR="008F367E" w:rsidRPr="00231F20">
        <w:rPr>
          <w:rFonts w:ascii="微软雅黑" w:eastAsia="微软雅黑" w:hAnsi="微软雅黑" w:hint="eastAsia"/>
        </w:rPr>
        <w:t>申请角色</w:t>
      </w:r>
      <w:r w:rsidR="008F367E" w:rsidRPr="00231F20">
        <w:rPr>
          <w:rFonts w:ascii="微软雅黑" w:eastAsia="微软雅黑" w:hAnsi="微软雅黑"/>
        </w:rPr>
        <w:t>”</w:t>
      </w:r>
      <w:r w:rsidR="008F367E" w:rsidRPr="00231F20">
        <w:rPr>
          <w:rFonts w:ascii="微软雅黑" w:eastAsia="微软雅黑" w:hAnsi="微软雅黑" w:hint="eastAsia"/>
        </w:rPr>
        <w:t>文本框仍为</w:t>
      </w:r>
      <w:r w:rsidR="008F367E" w:rsidRPr="00231F20">
        <w:rPr>
          <w:rFonts w:ascii="微软雅黑" w:eastAsia="微软雅黑" w:hAnsi="微软雅黑"/>
        </w:rPr>
        <w:t>之前的值</w:t>
      </w:r>
      <w:r w:rsidR="00C2794B" w:rsidRPr="00231F20">
        <w:rPr>
          <w:rFonts w:ascii="微软雅黑" w:eastAsia="微软雅黑" w:hAnsi="微软雅黑" w:hint="eastAsia"/>
        </w:rPr>
        <w:t>，</w:t>
      </w:r>
      <w:r w:rsidR="00C2794B" w:rsidRPr="00231F20">
        <w:rPr>
          <w:rFonts w:ascii="微软雅黑" w:eastAsia="微软雅黑" w:hAnsi="微软雅黑"/>
        </w:rPr>
        <w:t>不做更改。</w:t>
      </w:r>
    </w:p>
    <w:p w:rsidR="009D4010" w:rsidRPr="00231F20" w:rsidRDefault="009D4010" w:rsidP="00A92A2B">
      <w:pPr>
        <w:pStyle w:val="a5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账号添加</w:t>
      </w:r>
      <w:r w:rsidRPr="00231F20">
        <w:rPr>
          <w:rFonts w:ascii="微软雅黑" w:eastAsia="微软雅黑" w:hAnsi="微软雅黑"/>
        </w:rPr>
        <w:t>页面</w:t>
      </w:r>
    </w:p>
    <w:p w:rsidR="00C2794B" w:rsidRPr="00231F20" w:rsidRDefault="009D4010" w:rsidP="001F49B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默认展示全部状态为‘</w:t>
      </w:r>
      <w:r w:rsidRPr="00231F20">
        <w:rPr>
          <w:rFonts w:ascii="微软雅黑" w:eastAsia="微软雅黑" w:hAnsi="微软雅黑" w:hint="eastAsia"/>
        </w:rPr>
        <w:t>正常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或者</w:t>
      </w:r>
      <w:r w:rsidRPr="00231F20">
        <w:rPr>
          <w:rFonts w:ascii="微软雅黑" w:eastAsia="微软雅黑" w:hAnsi="微软雅黑"/>
        </w:rPr>
        <w:t>‘</w:t>
      </w:r>
      <w:r w:rsidRPr="00231F20">
        <w:rPr>
          <w:rFonts w:ascii="微软雅黑" w:eastAsia="微软雅黑" w:hAnsi="微软雅黑" w:hint="eastAsia"/>
        </w:rPr>
        <w:t>冻结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账号</w:t>
      </w:r>
    </w:p>
    <w:p w:rsidR="009D4010" w:rsidRPr="00231F20" w:rsidRDefault="009D4010" w:rsidP="001F49B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展示</w:t>
      </w:r>
      <w:r w:rsidRPr="00231F20">
        <w:rPr>
          <w:rFonts w:ascii="微软雅黑" w:eastAsia="微软雅黑" w:hAnsi="微软雅黑"/>
        </w:rPr>
        <w:t>规则与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管理列表页相同</w:t>
      </w:r>
    </w:p>
    <w:p w:rsidR="009D4010" w:rsidRPr="00231F20" w:rsidRDefault="009D4010" w:rsidP="001F49B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为复选框。</w:t>
      </w:r>
    </w:p>
    <w:p w:rsidR="009D4010" w:rsidRPr="00231F20" w:rsidRDefault="009D4010" w:rsidP="001F49B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选中某个</w:t>
      </w:r>
      <w:r w:rsidRPr="00231F20">
        <w:rPr>
          <w:rFonts w:ascii="微软雅黑" w:eastAsia="微软雅黑" w:hAnsi="微软雅黑"/>
        </w:rPr>
        <w:t>或某些账号，【</w:t>
      </w:r>
      <w:r w:rsidRPr="00231F20">
        <w:rPr>
          <w:rFonts w:ascii="微软雅黑" w:eastAsia="微软雅黑" w:hAnsi="微软雅黑" w:hint="eastAsia"/>
        </w:rPr>
        <w:t>确认</w:t>
      </w:r>
      <w:r w:rsidRPr="00231F20">
        <w:rPr>
          <w:rFonts w:ascii="微软雅黑" w:eastAsia="微软雅黑" w:hAnsi="微软雅黑"/>
        </w:rPr>
        <w:t>选择】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被激活，点击【</w:t>
      </w:r>
      <w:r w:rsidRPr="00231F20">
        <w:rPr>
          <w:rFonts w:ascii="微软雅黑" w:eastAsia="微软雅黑" w:hAnsi="微软雅黑" w:hint="eastAsia"/>
        </w:rPr>
        <w:t>确认</w:t>
      </w:r>
      <w:r w:rsidRPr="00231F20">
        <w:rPr>
          <w:rFonts w:ascii="微软雅黑" w:eastAsia="微软雅黑" w:hAnsi="微软雅黑"/>
        </w:rPr>
        <w:t>选择】</w:t>
      </w:r>
      <w:r w:rsidRPr="00231F20">
        <w:rPr>
          <w:rFonts w:ascii="微软雅黑" w:eastAsia="微软雅黑" w:hAnsi="微软雅黑" w:hint="eastAsia"/>
        </w:rPr>
        <w:t>，需要</w:t>
      </w:r>
      <w:r w:rsidRPr="00231F20">
        <w:rPr>
          <w:rFonts w:ascii="微软雅黑" w:eastAsia="微软雅黑" w:hAnsi="微软雅黑"/>
        </w:rPr>
        <w:t>判断</w:t>
      </w:r>
      <w:r w:rsidRPr="00231F20">
        <w:rPr>
          <w:rFonts w:ascii="微软雅黑" w:eastAsia="微软雅黑" w:hAnsi="微软雅黑" w:hint="eastAsia"/>
        </w:rPr>
        <w:t>所选</w:t>
      </w:r>
      <w:r w:rsidRPr="00231F20">
        <w:rPr>
          <w:rFonts w:ascii="微软雅黑" w:eastAsia="微软雅黑" w:hAnsi="微软雅黑"/>
        </w:rPr>
        <w:t>账号与新建角色申请</w:t>
      </w:r>
      <w:r w:rsidRPr="00231F20">
        <w:rPr>
          <w:rFonts w:ascii="微软雅黑" w:eastAsia="微软雅黑" w:hAnsi="微软雅黑" w:hint="eastAsia"/>
        </w:rPr>
        <w:t>页面中</w:t>
      </w:r>
      <w:r w:rsidRPr="00231F20">
        <w:rPr>
          <w:rFonts w:ascii="微软雅黑" w:eastAsia="微软雅黑" w:hAnsi="微软雅黑"/>
        </w:rPr>
        <w:t>的账号</w:t>
      </w:r>
      <w:r w:rsidRPr="00231F20">
        <w:rPr>
          <w:rFonts w:ascii="微软雅黑" w:eastAsia="微软雅黑" w:hAnsi="微软雅黑" w:hint="eastAsia"/>
        </w:rPr>
        <w:t>是否</w:t>
      </w:r>
      <w:r w:rsidRPr="00231F20">
        <w:rPr>
          <w:rFonts w:ascii="微软雅黑" w:eastAsia="微软雅黑" w:hAnsi="微软雅黑"/>
        </w:rPr>
        <w:t>重复，若重复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则提示“**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已存在，不可重复添加”</w:t>
      </w:r>
      <w:r w:rsidRPr="00231F20">
        <w:rPr>
          <w:rFonts w:ascii="微软雅黑" w:eastAsia="微软雅黑" w:hAnsi="微软雅黑" w:hint="eastAsia"/>
        </w:rPr>
        <w:t>；若</w:t>
      </w:r>
      <w:r w:rsidRPr="00231F20">
        <w:rPr>
          <w:rFonts w:ascii="微软雅黑" w:eastAsia="微软雅黑" w:hAnsi="微软雅黑"/>
        </w:rPr>
        <w:t>不重复，则将选中的账号</w:t>
      </w: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角色申请页面中</w:t>
      </w:r>
      <w:r w:rsidRPr="00231F20">
        <w:rPr>
          <w:rFonts w:ascii="微软雅黑" w:eastAsia="微软雅黑" w:hAnsi="微软雅黑" w:hint="eastAsia"/>
        </w:rPr>
        <w:t>增加</w:t>
      </w:r>
      <w:r w:rsidRPr="00231F20">
        <w:rPr>
          <w:rFonts w:ascii="微软雅黑" w:eastAsia="微软雅黑" w:hAnsi="微软雅黑"/>
        </w:rPr>
        <w:t>相应的明细</w:t>
      </w:r>
    </w:p>
    <w:p w:rsidR="009D4010" w:rsidRPr="00231F20" w:rsidRDefault="009D4010" w:rsidP="001F49B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则</w:t>
      </w:r>
      <w:r w:rsidRPr="00231F20">
        <w:rPr>
          <w:rFonts w:ascii="微软雅黑" w:eastAsia="微软雅黑" w:hAnsi="微软雅黑"/>
        </w:rPr>
        <w:t>关闭账号选择页面，返回到新建角色申请页面，</w:t>
      </w:r>
      <w:r w:rsidR="004B38E7" w:rsidRPr="00231F20">
        <w:rPr>
          <w:rFonts w:ascii="微软雅黑" w:eastAsia="微软雅黑" w:hAnsi="微软雅黑" w:hint="eastAsia"/>
        </w:rPr>
        <w:t>账号</w:t>
      </w:r>
      <w:r w:rsidR="004B38E7" w:rsidRPr="00231F20">
        <w:rPr>
          <w:rFonts w:ascii="微软雅黑" w:eastAsia="微软雅黑" w:hAnsi="微软雅黑"/>
        </w:rPr>
        <w:t>申请明细中不做调整。</w:t>
      </w:r>
    </w:p>
    <w:p w:rsidR="0011389D" w:rsidRPr="00231F20" w:rsidRDefault="0011389D" w:rsidP="00A92A2B">
      <w:pPr>
        <w:pStyle w:val="a5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业务规则</w:t>
      </w:r>
    </w:p>
    <w:p w:rsidR="0011389D" w:rsidRPr="00231F20" w:rsidRDefault="00CB564F" w:rsidP="00A92A2B">
      <w:pPr>
        <w:pStyle w:val="a5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【新建】保存/保存</w:t>
      </w:r>
      <w:r w:rsidRPr="00231F20">
        <w:rPr>
          <w:rFonts w:ascii="微软雅黑" w:eastAsia="微软雅黑" w:hAnsi="微软雅黑"/>
        </w:rPr>
        <w:t>并提交，校验条件</w:t>
      </w:r>
    </w:p>
    <w:p w:rsidR="00CB564F" w:rsidRPr="00231F20" w:rsidRDefault="00CB564F" w:rsidP="00CB564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点击【保存】或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保存</w:t>
      </w:r>
      <w:r w:rsidRPr="00231F20">
        <w:rPr>
          <w:rFonts w:ascii="微软雅黑" w:eastAsia="微软雅黑" w:hAnsi="微软雅黑"/>
        </w:rPr>
        <w:t>并提交】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则需要做</w:t>
      </w:r>
      <w:r w:rsidRPr="00231F20">
        <w:rPr>
          <w:rFonts w:ascii="微软雅黑" w:eastAsia="微软雅黑" w:hAnsi="微软雅黑" w:hint="eastAsia"/>
        </w:rPr>
        <w:t>以下</w:t>
      </w:r>
      <w:r w:rsidRPr="00231F20">
        <w:rPr>
          <w:rFonts w:ascii="微软雅黑" w:eastAsia="微软雅黑" w:hAnsi="微软雅黑"/>
        </w:rPr>
        <w:t>校验</w:t>
      </w:r>
    </w:p>
    <w:p w:rsidR="00CB564F" w:rsidRPr="00231F20" w:rsidRDefault="00CB564F" w:rsidP="00CB564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顺序校验</w:t>
      </w:r>
    </w:p>
    <w:p w:rsidR="00CB564F" w:rsidRPr="00231F20" w:rsidRDefault="00CB564F" w:rsidP="00CB564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申请角色</w:t>
      </w:r>
      <w:r w:rsidRPr="00231F20">
        <w:rPr>
          <w:rFonts w:ascii="微软雅黑" w:eastAsia="微软雅黑" w:hAnsi="微软雅黑"/>
        </w:rPr>
        <w:t>非空，否则提示“</w:t>
      </w:r>
      <w:r w:rsidRPr="00231F20">
        <w:rPr>
          <w:rFonts w:ascii="微软雅黑" w:eastAsia="微软雅黑" w:hAnsi="微软雅黑" w:hint="eastAsia"/>
        </w:rPr>
        <w:t>申请角色</w:t>
      </w:r>
      <w:r w:rsidRPr="00231F20">
        <w:rPr>
          <w:rFonts w:ascii="微软雅黑" w:eastAsia="微软雅黑" w:hAnsi="微软雅黑"/>
        </w:rPr>
        <w:t>为必填项，不允许为空”</w:t>
      </w:r>
    </w:p>
    <w:p w:rsidR="0011389D" w:rsidRPr="00231F20" w:rsidRDefault="00CB564F" w:rsidP="001F49B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申请角色</w:t>
      </w:r>
      <w:r w:rsidRPr="00231F20">
        <w:rPr>
          <w:rFonts w:ascii="微软雅黑" w:eastAsia="微软雅黑" w:hAnsi="微软雅黑"/>
        </w:rPr>
        <w:t>当前状态为‘</w:t>
      </w:r>
      <w:r w:rsidRPr="00231F20">
        <w:rPr>
          <w:rFonts w:ascii="微软雅黑" w:eastAsia="微软雅黑" w:hAnsi="微软雅黑" w:hint="eastAsia"/>
        </w:rPr>
        <w:t>有效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否则提示“</w:t>
      </w:r>
      <w:r w:rsidRPr="00231F20">
        <w:rPr>
          <w:rFonts w:ascii="微软雅黑" w:eastAsia="微软雅黑" w:hAnsi="微软雅黑" w:hint="eastAsia"/>
        </w:rPr>
        <w:t>申请</w:t>
      </w:r>
      <w:r w:rsidRPr="00231F20">
        <w:rPr>
          <w:rFonts w:ascii="微软雅黑" w:eastAsia="微软雅黑" w:hAnsi="微软雅黑"/>
        </w:rPr>
        <w:t>角色已失效，请重新选择”</w:t>
      </w:r>
    </w:p>
    <w:p w:rsidR="00CB564F" w:rsidRPr="00231F20" w:rsidRDefault="00CB564F" w:rsidP="001F49B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申请</w:t>
      </w:r>
      <w:r w:rsidRPr="00231F20">
        <w:rPr>
          <w:rFonts w:ascii="微软雅黑" w:eastAsia="微软雅黑" w:hAnsi="微软雅黑"/>
        </w:rPr>
        <w:t>账号</w:t>
      </w:r>
      <w:r w:rsidRPr="00231F20">
        <w:rPr>
          <w:rFonts w:ascii="微软雅黑" w:eastAsia="微软雅黑" w:hAnsi="微软雅黑" w:hint="eastAsia"/>
        </w:rPr>
        <w:t>明细</w:t>
      </w:r>
      <w:r w:rsidRPr="00231F20">
        <w:rPr>
          <w:rFonts w:ascii="微软雅黑" w:eastAsia="微软雅黑" w:hAnsi="微软雅黑"/>
        </w:rPr>
        <w:t>非空，否则提示“</w:t>
      </w:r>
      <w:r w:rsidRPr="00231F20">
        <w:rPr>
          <w:rFonts w:ascii="微软雅黑" w:eastAsia="微软雅黑" w:hAnsi="微软雅黑" w:hint="eastAsia"/>
        </w:rPr>
        <w:t>申请账号</w:t>
      </w:r>
      <w:r w:rsidRPr="00231F20">
        <w:rPr>
          <w:rFonts w:ascii="微软雅黑" w:eastAsia="微软雅黑" w:hAnsi="微软雅黑"/>
        </w:rPr>
        <w:t>不允许为空”</w:t>
      </w:r>
    </w:p>
    <w:p w:rsidR="00CB564F" w:rsidRPr="00231F20" w:rsidRDefault="00CB564F" w:rsidP="001F49B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申请账号</w:t>
      </w:r>
      <w:r w:rsidRPr="00231F20">
        <w:rPr>
          <w:rFonts w:ascii="微软雅黑" w:eastAsia="微软雅黑" w:hAnsi="微软雅黑"/>
        </w:rPr>
        <w:t>明细中的申请操作非空，否则提示“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申请操作不允许为空”</w:t>
      </w:r>
    </w:p>
    <w:p w:rsidR="00CB564F" w:rsidRPr="00231F20" w:rsidRDefault="00CB564F" w:rsidP="00A92A2B">
      <w:pPr>
        <w:pStyle w:val="a5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【新建】校验通过</w:t>
      </w:r>
    </w:p>
    <w:p w:rsidR="00CB564F" w:rsidRPr="00231F20" w:rsidRDefault="00CB564F" w:rsidP="00CB564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保存成功</w:t>
      </w:r>
      <w:r w:rsidRPr="00231F20">
        <w:rPr>
          <w:rFonts w:ascii="微软雅黑" w:eastAsia="微软雅黑" w:hAnsi="微软雅黑"/>
        </w:rPr>
        <w:t>后，角色申请单据的状态为</w:t>
      </w:r>
      <w:r w:rsidRPr="00231F20">
        <w:rPr>
          <w:rFonts w:ascii="微软雅黑" w:eastAsia="微软雅黑" w:hAnsi="微软雅黑" w:hint="eastAsia"/>
        </w:rPr>
        <w:t>‘已</w:t>
      </w:r>
      <w:r w:rsidRPr="00231F20">
        <w:rPr>
          <w:rFonts w:ascii="微软雅黑" w:eastAsia="微软雅黑" w:hAnsi="微软雅黑"/>
        </w:rPr>
        <w:t>新建</w:t>
      </w:r>
      <w:r w:rsidRPr="00231F20">
        <w:rPr>
          <w:rFonts w:ascii="微软雅黑" w:eastAsia="微软雅黑" w:hAnsi="微软雅黑" w:hint="eastAsia"/>
        </w:rPr>
        <w:t>’</w:t>
      </w:r>
    </w:p>
    <w:p w:rsidR="00CB564F" w:rsidRPr="00231F20" w:rsidRDefault="00CB564F" w:rsidP="00CB564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保存</w:t>
      </w:r>
      <w:r w:rsidRPr="00231F20">
        <w:rPr>
          <w:rFonts w:ascii="微软雅黑" w:eastAsia="微软雅黑" w:hAnsi="微软雅黑"/>
        </w:rPr>
        <w:t>并提交后，角色申请单据的状态为‘</w:t>
      </w:r>
      <w:r w:rsidRPr="00231F20">
        <w:rPr>
          <w:rFonts w:ascii="微软雅黑" w:eastAsia="微软雅黑" w:hAnsi="微软雅黑" w:hint="eastAsia"/>
        </w:rPr>
        <w:t>待</w:t>
      </w:r>
      <w:r w:rsidRPr="00231F20">
        <w:rPr>
          <w:rFonts w:ascii="微软雅黑" w:eastAsia="微软雅黑" w:hAnsi="微软雅黑"/>
        </w:rPr>
        <w:t>审批’</w:t>
      </w:r>
    </w:p>
    <w:p w:rsidR="00904EDD" w:rsidRPr="00231F20" w:rsidRDefault="00904EDD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75" w:name="_Toc536089962"/>
      <w:r w:rsidRPr="00231F20">
        <w:rPr>
          <w:rFonts w:ascii="微软雅黑" w:eastAsia="微软雅黑" w:hAnsi="微软雅黑" w:hint="eastAsia"/>
        </w:rPr>
        <w:lastRenderedPageBreak/>
        <w:t>【修改】功能</w:t>
      </w:r>
      <w:bookmarkEnd w:id="675"/>
    </w:p>
    <w:p w:rsidR="00904EDD" w:rsidRPr="00231F20" w:rsidRDefault="00904EDD" w:rsidP="00A92A2B">
      <w:pPr>
        <w:pStyle w:val="a5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</w:t>
      </w:r>
      <w:r w:rsidRPr="00231F20">
        <w:rPr>
          <w:rFonts w:ascii="微软雅黑" w:eastAsia="微软雅黑" w:hAnsi="微软雅黑"/>
        </w:rPr>
        <w:t>说明</w:t>
      </w:r>
    </w:p>
    <w:p w:rsidR="00904EDD" w:rsidRPr="00231F20" w:rsidRDefault="00904EDD" w:rsidP="00904EDD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选中某条</w:t>
      </w:r>
      <w:r w:rsidRPr="00231F20">
        <w:rPr>
          <w:rFonts w:ascii="微软雅黑" w:eastAsia="微软雅黑" w:hAnsi="微软雅黑"/>
        </w:rPr>
        <w:t>状态为‘</w:t>
      </w:r>
      <w:r w:rsidRPr="00231F20">
        <w:rPr>
          <w:rFonts w:ascii="微软雅黑" w:eastAsia="微软雅黑" w:hAnsi="微软雅黑" w:hint="eastAsia"/>
        </w:rPr>
        <w:t>已新建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角色申请单据，【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</w:t>
      </w:r>
    </w:p>
    <w:p w:rsidR="00904EDD" w:rsidRPr="00231F20" w:rsidRDefault="00904EDD" w:rsidP="00904EDD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则在新建页面打开角色申请修改页面</w:t>
      </w:r>
    </w:p>
    <w:p w:rsidR="00904EDD" w:rsidRPr="00231F20" w:rsidRDefault="00904EDD" w:rsidP="00904EDD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申请角色</w:t>
      </w:r>
      <w:r w:rsidRPr="00231F20">
        <w:rPr>
          <w:rFonts w:ascii="微软雅黑" w:eastAsia="微软雅黑" w:hAnsi="微软雅黑"/>
        </w:rPr>
        <w:t>选择及账号添加</w:t>
      </w:r>
      <w:r w:rsidRPr="00231F20">
        <w:rPr>
          <w:rFonts w:ascii="微软雅黑" w:eastAsia="微软雅黑" w:hAnsi="微软雅黑" w:hint="eastAsia"/>
        </w:rPr>
        <w:t>与</w:t>
      </w:r>
      <w:r w:rsidRPr="00231F20">
        <w:rPr>
          <w:rFonts w:ascii="微软雅黑" w:eastAsia="微软雅黑" w:hAnsi="微软雅黑"/>
        </w:rPr>
        <w:t>新建页面</w:t>
      </w:r>
      <w:r w:rsidRPr="00231F20">
        <w:rPr>
          <w:rFonts w:ascii="微软雅黑" w:eastAsia="微软雅黑" w:hAnsi="微软雅黑" w:hint="eastAsia"/>
        </w:rPr>
        <w:t>相同</w:t>
      </w:r>
      <w:r w:rsidRPr="00231F20">
        <w:rPr>
          <w:rFonts w:ascii="微软雅黑" w:eastAsia="微软雅黑" w:hAnsi="微软雅黑"/>
        </w:rPr>
        <w:t>。</w:t>
      </w:r>
    </w:p>
    <w:p w:rsidR="00904EDD" w:rsidRPr="00231F20" w:rsidRDefault="00904EDD" w:rsidP="00A92A2B">
      <w:pPr>
        <w:pStyle w:val="a5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p w:rsidR="00904EDD" w:rsidRPr="00231F20" w:rsidRDefault="00904EDD" w:rsidP="00904EDD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内容均可以</w:t>
      </w:r>
      <w:r w:rsidRPr="00231F20">
        <w:rPr>
          <w:rFonts w:ascii="微软雅黑" w:eastAsia="微软雅黑" w:hAnsi="微软雅黑"/>
        </w:rPr>
        <w:t>编辑，数据表单与新建页面相同</w:t>
      </w:r>
    </w:p>
    <w:p w:rsidR="00904EDD" w:rsidRPr="00231F20" w:rsidRDefault="00904EDD" w:rsidP="00A92A2B">
      <w:pPr>
        <w:pStyle w:val="a5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业务规则</w:t>
      </w:r>
    </w:p>
    <w:p w:rsidR="00904EDD" w:rsidRPr="00231F20" w:rsidRDefault="00904EDD" w:rsidP="00904EDD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保存</w:t>
      </w:r>
      <w:r w:rsidRPr="00231F20">
        <w:rPr>
          <w:rFonts w:ascii="微软雅黑" w:eastAsia="微软雅黑" w:hAnsi="微软雅黑"/>
        </w:rPr>
        <w:t>，及保存并提交的业务规则与新建页面相同</w:t>
      </w:r>
    </w:p>
    <w:p w:rsidR="00E37EFB" w:rsidRPr="00231F20" w:rsidRDefault="00E37EFB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76" w:name="_Toc536089963"/>
      <w:r w:rsidRPr="00231F20">
        <w:rPr>
          <w:rFonts w:ascii="微软雅黑" w:eastAsia="微软雅黑" w:hAnsi="微软雅黑" w:hint="eastAsia"/>
        </w:rPr>
        <w:t>【删除】功能</w:t>
      </w:r>
      <w:bookmarkEnd w:id="676"/>
    </w:p>
    <w:p w:rsidR="00904EDD" w:rsidRPr="00231F20" w:rsidRDefault="00E37EFB" w:rsidP="00CB564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</w:t>
      </w:r>
      <w:r w:rsidRPr="00231F20">
        <w:rPr>
          <w:rFonts w:ascii="微软雅黑" w:eastAsia="微软雅黑" w:hAnsi="微软雅黑" w:hint="eastAsia"/>
        </w:rPr>
        <w:t>条</w:t>
      </w:r>
      <w:r w:rsidRPr="00231F20">
        <w:rPr>
          <w:rFonts w:ascii="微软雅黑" w:eastAsia="微软雅黑" w:hAnsi="微软雅黑"/>
        </w:rPr>
        <w:t>‘</w:t>
      </w:r>
      <w:r w:rsidRPr="00231F20">
        <w:rPr>
          <w:rFonts w:ascii="微软雅黑" w:eastAsia="微软雅黑" w:hAnsi="微软雅黑" w:hint="eastAsia"/>
        </w:rPr>
        <w:t>已</w:t>
      </w:r>
      <w:r w:rsidRPr="00231F20">
        <w:rPr>
          <w:rFonts w:ascii="微软雅黑" w:eastAsia="微软雅黑" w:hAnsi="微软雅黑"/>
        </w:rPr>
        <w:t>新建’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角色申请单据，【</w:t>
      </w:r>
      <w:r w:rsidRPr="00231F20">
        <w:rPr>
          <w:rFonts w:ascii="微软雅黑" w:eastAsia="微软雅黑" w:hAnsi="微软雅黑" w:hint="eastAsia"/>
        </w:rPr>
        <w:t>删除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</w:t>
      </w:r>
    </w:p>
    <w:p w:rsidR="00E37EFB" w:rsidRPr="00231F20" w:rsidRDefault="00E37EFB" w:rsidP="00CB564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弹出【</w:t>
      </w:r>
      <w:r w:rsidRPr="00231F20">
        <w:rPr>
          <w:rFonts w:ascii="微软雅黑" w:eastAsia="微软雅黑" w:hAnsi="微软雅黑" w:hint="eastAsia"/>
        </w:rPr>
        <w:t>删除</w:t>
      </w:r>
      <w:r w:rsidRPr="00231F20">
        <w:rPr>
          <w:rFonts w:ascii="微软雅黑" w:eastAsia="微软雅黑" w:hAnsi="微软雅黑"/>
        </w:rPr>
        <w:t>确认框】</w:t>
      </w:r>
    </w:p>
    <w:p w:rsidR="002133AA" w:rsidRPr="00231F20" w:rsidRDefault="002133AA" w:rsidP="00CB564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删除确认提示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中，点击【</w:t>
      </w:r>
      <w:r w:rsidRPr="00231F20">
        <w:rPr>
          <w:rFonts w:ascii="微软雅黑" w:eastAsia="微软雅黑" w:hAnsi="微软雅黑" w:hint="eastAsia"/>
        </w:rPr>
        <w:t>确定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，若</w:t>
      </w:r>
      <w:r w:rsidRPr="00231F20">
        <w:rPr>
          <w:rFonts w:ascii="微软雅黑" w:eastAsia="微软雅黑" w:hAnsi="微软雅黑"/>
        </w:rPr>
        <w:t>删除成功，则提示角色申请删除成功并</w:t>
      </w:r>
      <w:r w:rsidRPr="00231F20">
        <w:rPr>
          <w:rFonts w:ascii="微软雅黑" w:eastAsia="微软雅黑" w:hAnsi="微软雅黑" w:hint="eastAsia"/>
        </w:rPr>
        <w:t>将</w:t>
      </w:r>
      <w:r w:rsidRPr="00231F20">
        <w:rPr>
          <w:rFonts w:ascii="微软雅黑" w:eastAsia="微软雅黑" w:hAnsi="微软雅黑"/>
        </w:rPr>
        <w:t>对应的角色申请单据状态置为‘</w:t>
      </w:r>
      <w:r w:rsidRPr="00231F20">
        <w:rPr>
          <w:rFonts w:ascii="微软雅黑" w:eastAsia="微软雅黑" w:hAnsi="微软雅黑" w:hint="eastAsia"/>
        </w:rPr>
        <w:t>已删除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并返回</w:t>
      </w:r>
      <w:r w:rsidRPr="00231F20">
        <w:rPr>
          <w:rFonts w:ascii="微软雅黑" w:eastAsia="微软雅黑" w:hAnsi="微软雅黑" w:hint="eastAsia"/>
        </w:rPr>
        <w:t>至</w:t>
      </w:r>
      <w:r w:rsidRPr="00231F20">
        <w:rPr>
          <w:rFonts w:ascii="微软雅黑" w:eastAsia="微软雅黑" w:hAnsi="微软雅黑"/>
        </w:rPr>
        <w:t>角色申请列表页。</w:t>
      </w:r>
    </w:p>
    <w:p w:rsidR="002133AA" w:rsidRPr="00231F20" w:rsidRDefault="002133AA" w:rsidP="00CB564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删除失败，则提示失败的原因，并返回</w:t>
      </w:r>
      <w:r w:rsidRPr="00231F20">
        <w:rPr>
          <w:rFonts w:ascii="微软雅黑" w:eastAsia="微软雅黑" w:hAnsi="微软雅黑" w:hint="eastAsia"/>
        </w:rPr>
        <w:t>至</w:t>
      </w:r>
      <w:r w:rsidRPr="00231F20">
        <w:rPr>
          <w:rFonts w:ascii="微软雅黑" w:eastAsia="微软雅黑" w:hAnsi="微软雅黑"/>
        </w:rPr>
        <w:t>角色申请列表页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角色申请状态不作变更</w:t>
      </w:r>
    </w:p>
    <w:p w:rsidR="002133AA" w:rsidRPr="00231F20" w:rsidRDefault="002133AA" w:rsidP="00CB564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删除确认提示</w:t>
      </w:r>
      <w:r w:rsidRPr="00231F20">
        <w:rPr>
          <w:rFonts w:ascii="微软雅黑" w:eastAsia="微软雅黑" w:hAnsi="微软雅黑" w:hint="eastAsia"/>
        </w:rPr>
        <w:t>框中</w:t>
      </w:r>
      <w:r w:rsidRPr="00231F20">
        <w:rPr>
          <w:rFonts w:ascii="微软雅黑" w:eastAsia="微软雅黑" w:hAnsi="微软雅黑"/>
        </w:rPr>
        <w:t>，点击【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</w:t>
      </w:r>
      <w:r w:rsidRPr="00231F20">
        <w:rPr>
          <w:rFonts w:ascii="微软雅黑" w:eastAsia="微软雅黑" w:hAnsi="微软雅黑" w:hint="eastAsia"/>
        </w:rPr>
        <w:t>删除</w:t>
      </w:r>
      <w:r w:rsidRPr="00231F20">
        <w:rPr>
          <w:rFonts w:ascii="微软雅黑" w:eastAsia="微软雅黑" w:hAnsi="微软雅黑"/>
        </w:rPr>
        <w:t>确认框，并返回到角色申</w:t>
      </w:r>
      <w:r w:rsidRPr="00231F20">
        <w:rPr>
          <w:rFonts w:ascii="微软雅黑" w:eastAsia="微软雅黑" w:hAnsi="微软雅黑" w:hint="eastAsia"/>
        </w:rPr>
        <w:t>请</w:t>
      </w:r>
      <w:r w:rsidRPr="00231F20">
        <w:rPr>
          <w:rFonts w:ascii="微软雅黑" w:eastAsia="微软雅黑" w:hAnsi="微软雅黑"/>
        </w:rPr>
        <w:t>列表页，角色申请单据状态不做变更。</w:t>
      </w:r>
    </w:p>
    <w:p w:rsidR="00BB0C6B" w:rsidRPr="00231F20" w:rsidRDefault="00BB0C6B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77" w:name="_Toc536089964"/>
      <w:r w:rsidRPr="00231F20">
        <w:rPr>
          <w:rFonts w:ascii="微软雅黑" w:eastAsia="微软雅黑" w:hAnsi="微软雅黑" w:hint="eastAsia"/>
        </w:rPr>
        <w:t>【提交审核】功能</w:t>
      </w:r>
      <w:bookmarkEnd w:id="677"/>
    </w:p>
    <w:p w:rsidR="00BB0C6B" w:rsidRPr="00231F20" w:rsidRDefault="003E20DF" w:rsidP="00CB564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选中某条</w:t>
      </w:r>
      <w:r w:rsidRPr="00231F20">
        <w:rPr>
          <w:rFonts w:ascii="微软雅黑" w:eastAsia="微软雅黑" w:hAnsi="微软雅黑"/>
        </w:rPr>
        <w:t>状态为‘</w:t>
      </w:r>
      <w:r w:rsidRPr="00231F20">
        <w:rPr>
          <w:rFonts w:ascii="微软雅黑" w:eastAsia="微软雅黑" w:hAnsi="微软雅黑" w:hint="eastAsia"/>
        </w:rPr>
        <w:t>已新建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角色申请记录，【</w:t>
      </w:r>
      <w:r w:rsidRPr="00231F20">
        <w:rPr>
          <w:rFonts w:ascii="微软雅黑" w:eastAsia="微软雅黑" w:hAnsi="微软雅黑" w:hint="eastAsia"/>
        </w:rPr>
        <w:t>提交</w:t>
      </w:r>
      <w:r w:rsidRPr="00231F20">
        <w:rPr>
          <w:rFonts w:ascii="微软雅黑" w:eastAsia="微软雅黑" w:hAnsi="微软雅黑"/>
        </w:rPr>
        <w:t>审核】</w:t>
      </w:r>
      <w:r w:rsidRPr="00231F20">
        <w:rPr>
          <w:rFonts w:ascii="微软雅黑" w:eastAsia="微软雅黑" w:hAnsi="微软雅黑" w:hint="eastAsia"/>
        </w:rPr>
        <w:t>功能</w:t>
      </w:r>
      <w:r w:rsidRPr="00231F20">
        <w:rPr>
          <w:rFonts w:ascii="微软雅黑" w:eastAsia="微软雅黑" w:hAnsi="微软雅黑"/>
        </w:rPr>
        <w:t>按钮被激活，</w:t>
      </w:r>
    </w:p>
    <w:p w:rsidR="003E20DF" w:rsidRPr="00231F20" w:rsidRDefault="003E20DF" w:rsidP="00CB564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提交</w:t>
      </w:r>
      <w:r w:rsidRPr="00231F20">
        <w:rPr>
          <w:rFonts w:ascii="微软雅黑" w:eastAsia="微软雅黑" w:hAnsi="微软雅黑"/>
        </w:rPr>
        <w:t>审核】</w:t>
      </w:r>
      <w:r w:rsidRPr="00231F20">
        <w:rPr>
          <w:rFonts w:ascii="微软雅黑" w:eastAsia="微软雅黑" w:hAnsi="微软雅黑" w:hint="eastAsia"/>
        </w:rPr>
        <w:t>弹出</w:t>
      </w:r>
      <w:r w:rsidRPr="00231F20">
        <w:rPr>
          <w:rFonts w:ascii="微软雅黑" w:eastAsia="微软雅黑" w:hAnsi="微软雅黑"/>
        </w:rPr>
        <w:t>确认提交审核确认框，</w:t>
      </w:r>
    </w:p>
    <w:p w:rsidR="003E20DF" w:rsidRPr="00231F20" w:rsidRDefault="003E20DF" w:rsidP="00CB564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确认提示框中，点击【</w:t>
      </w:r>
      <w:r w:rsidRPr="00231F20">
        <w:rPr>
          <w:rFonts w:ascii="微软雅黑" w:eastAsia="微软雅黑" w:hAnsi="微软雅黑" w:hint="eastAsia"/>
        </w:rPr>
        <w:t>确定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若提交审核成功，则提示成功，并将角色申请状态更新为‘</w:t>
      </w:r>
      <w:r w:rsidRPr="00231F20">
        <w:rPr>
          <w:rFonts w:ascii="微软雅黑" w:eastAsia="微软雅黑" w:hAnsi="微软雅黑" w:hint="eastAsia"/>
        </w:rPr>
        <w:t>待</w:t>
      </w:r>
      <w:r w:rsidRPr="00231F20">
        <w:rPr>
          <w:rFonts w:ascii="微软雅黑" w:eastAsia="微软雅黑" w:hAnsi="微软雅黑"/>
        </w:rPr>
        <w:t>审批’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并返回角色申请列表页</w:t>
      </w:r>
    </w:p>
    <w:p w:rsidR="003E20DF" w:rsidRPr="00231F20" w:rsidRDefault="003E20DF" w:rsidP="00CB564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提交审核失败，则提示</w:t>
      </w:r>
      <w:r w:rsidRPr="00231F20">
        <w:rPr>
          <w:rFonts w:ascii="微软雅黑" w:eastAsia="微软雅黑" w:hAnsi="微软雅黑" w:hint="eastAsia"/>
        </w:rPr>
        <w:t>具体</w:t>
      </w:r>
      <w:r w:rsidRPr="00231F20">
        <w:rPr>
          <w:rFonts w:ascii="微软雅黑" w:eastAsia="微软雅黑" w:hAnsi="微软雅黑"/>
        </w:rPr>
        <w:t>失败</w:t>
      </w:r>
      <w:r w:rsidRPr="00231F20">
        <w:rPr>
          <w:rFonts w:ascii="微软雅黑" w:eastAsia="微软雅黑" w:hAnsi="微软雅黑" w:hint="eastAsia"/>
        </w:rPr>
        <w:t>原因</w:t>
      </w:r>
      <w:r w:rsidRPr="00231F20">
        <w:rPr>
          <w:rFonts w:ascii="微软雅黑" w:eastAsia="微软雅黑" w:hAnsi="微软雅黑"/>
        </w:rPr>
        <w:t>，并返回角色申请列表页，角色申请单据的状态不做变更。</w:t>
      </w:r>
    </w:p>
    <w:p w:rsidR="003E20DF" w:rsidRPr="00231F20" w:rsidRDefault="003E20DF" w:rsidP="003E20D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确认提示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中，点击【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则关闭确认提示框并返回到角色申请列表页，角色申请单据的状态不做变更。</w:t>
      </w:r>
    </w:p>
    <w:p w:rsidR="00360E05" w:rsidRPr="00231F20" w:rsidRDefault="00360E05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78" w:name="_Toc536089965"/>
      <w:r w:rsidRPr="00231F20">
        <w:rPr>
          <w:rFonts w:ascii="微软雅黑" w:eastAsia="微软雅黑" w:hAnsi="微软雅黑" w:hint="eastAsia"/>
        </w:rPr>
        <w:t>【导出】功能</w:t>
      </w:r>
      <w:bookmarkEnd w:id="678"/>
    </w:p>
    <w:p w:rsidR="00360E05" w:rsidRPr="00231F20" w:rsidRDefault="00360E05" w:rsidP="003E20D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若查询</w:t>
      </w:r>
      <w:r w:rsidRPr="00231F20">
        <w:rPr>
          <w:rFonts w:ascii="微软雅黑" w:eastAsia="微软雅黑" w:hAnsi="微软雅黑"/>
        </w:rPr>
        <w:t>条件为空，则导出全部的角色申请记录</w:t>
      </w:r>
    </w:p>
    <w:p w:rsidR="00360E05" w:rsidRPr="00231F20" w:rsidRDefault="00360E05" w:rsidP="003E20D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查询条件非空，则导出满足查询条件的数据</w:t>
      </w:r>
    </w:p>
    <w:p w:rsidR="00360E05" w:rsidRDefault="00360E05" w:rsidP="003E20D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导出</w:t>
      </w:r>
      <w:r w:rsidR="00C720AF" w:rsidRPr="00231F20">
        <w:rPr>
          <w:rFonts w:ascii="微软雅黑" w:eastAsia="微软雅黑" w:hAnsi="微软雅黑"/>
        </w:rPr>
        <w:t>模板</w:t>
      </w:r>
      <w:r w:rsidR="00C720AF" w:rsidRPr="00231F20">
        <w:rPr>
          <w:rFonts w:ascii="微软雅黑" w:eastAsia="微软雅黑" w:hAnsi="微软雅黑" w:hint="eastAsia"/>
        </w:rPr>
        <w:t>自定义</w:t>
      </w:r>
      <w:r w:rsidR="00C720AF" w:rsidRPr="00231F20">
        <w:rPr>
          <w:rFonts w:ascii="微软雅黑" w:eastAsia="微软雅黑" w:hAnsi="微软雅黑"/>
        </w:rPr>
        <w:t>。</w:t>
      </w:r>
    </w:p>
    <w:p w:rsidR="00091D91" w:rsidRDefault="00091D91" w:rsidP="003E20DF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可选</w:t>
      </w:r>
      <w:r>
        <w:rPr>
          <w:rFonts w:ascii="微软雅黑" w:eastAsia="微软雅黑" w:hAnsi="微软雅黑"/>
        </w:rPr>
        <w:t>字段有角色申请编号、申请角色ID、申请角色名称、审批负责人、</w:t>
      </w:r>
      <w:r>
        <w:rPr>
          <w:rFonts w:ascii="微软雅黑" w:eastAsia="微软雅黑" w:hAnsi="微软雅黑" w:hint="eastAsia"/>
        </w:rPr>
        <w:t>角色</w:t>
      </w:r>
      <w:r>
        <w:rPr>
          <w:rFonts w:ascii="微软雅黑" w:eastAsia="微软雅黑" w:hAnsi="微软雅黑"/>
        </w:rPr>
        <w:t>支持业务线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申请人登录账号、申请人员工编号、申请人员工姓名、</w:t>
      </w:r>
      <w:r>
        <w:rPr>
          <w:rFonts w:ascii="微软雅黑" w:eastAsia="微软雅黑" w:hAnsi="微软雅黑" w:hint="eastAsia"/>
        </w:rPr>
        <w:t>申请人</w:t>
      </w:r>
      <w:r>
        <w:rPr>
          <w:rFonts w:ascii="微软雅黑" w:eastAsia="微软雅黑" w:hAnsi="微软雅黑"/>
        </w:rPr>
        <w:t>所属部门、申请时间、状态、操作人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操作时间</w:t>
      </w:r>
      <w:r w:rsidR="00AB3B87">
        <w:rPr>
          <w:rFonts w:ascii="微软雅黑" w:eastAsia="微软雅黑" w:hAnsi="微软雅黑" w:hint="eastAsia"/>
        </w:rPr>
        <w:t>、</w:t>
      </w:r>
      <w:r w:rsidR="00AB3B87">
        <w:rPr>
          <w:rFonts w:ascii="微软雅黑" w:eastAsia="微软雅黑" w:hAnsi="微软雅黑"/>
        </w:rPr>
        <w:t>拒绝原因</w:t>
      </w:r>
      <w:r>
        <w:rPr>
          <w:rFonts w:ascii="微软雅黑" w:eastAsia="微软雅黑" w:hAnsi="微软雅黑"/>
        </w:rPr>
        <w:t>。为</w:t>
      </w:r>
      <w:r>
        <w:rPr>
          <w:rFonts w:ascii="微软雅黑" w:eastAsia="微软雅黑" w:hAnsi="微软雅黑" w:hint="eastAsia"/>
        </w:rPr>
        <w:t>复选框</w:t>
      </w:r>
      <w:r>
        <w:rPr>
          <w:rFonts w:ascii="微软雅黑" w:eastAsia="微软雅黑" w:hAnsi="微软雅黑"/>
        </w:rPr>
        <w:t>。</w:t>
      </w:r>
    </w:p>
    <w:p w:rsidR="00091D91" w:rsidRDefault="00091D91" w:rsidP="003E20DF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导出模板中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【确定</w:t>
      </w:r>
      <w:r>
        <w:rPr>
          <w:rFonts w:ascii="微软雅黑" w:eastAsia="微软雅黑" w:hAnsi="微软雅黑"/>
        </w:rPr>
        <w:t>导出</w:t>
      </w:r>
      <w:r>
        <w:rPr>
          <w:rFonts w:ascii="微软雅黑" w:eastAsia="微软雅黑" w:hAnsi="微软雅黑" w:hint="eastAsia"/>
        </w:rPr>
        <w:t>】</w:t>
      </w:r>
      <w:r w:rsidR="002C619B">
        <w:rPr>
          <w:rFonts w:ascii="微软雅黑" w:eastAsia="微软雅黑" w:hAnsi="微软雅黑" w:hint="eastAsia"/>
        </w:rPr>
        <w:t>，</w:t>
      </w:r>
      <w:r w:rsidR="002C619B">
        <w:rPr>
          <w:rFonts w:ascii="微软雅黑" w:eastAsia="微软雅黑" w:hAnsi="微软雅黑"/>
        </w:rPr>
        <w:t>需校验导出字段是否为空</w:t>
      </w:r>
    </w:p>
    <w:p w:rsidR="002C619B" w:rsidRDefault="002C619B" w:rsidP="003E20DF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</w:t>
      </w:r>
      <w:r>
        <w:rPr>
          <w:rFonts w:ascii="微软雅黑" w:eastAsia="微软雅黑" w:hAnsi="微软雅黑"/>
        </w:rPr>
        <w:t>未勾选任何导出字段，则提示“</w:t>
      </w:r>
      <w:r>
        <w:rPr>
          <w:rFonts w:ascii="微软雅黑" w:eastAsia="微软雅黑" w:hAnsi="微软雅黑" w:hint="eastAsia"/>
        </w:rPr>
        <w:t>导出</w:t>
      </w:r>
      <w:r>
        <w:rPr>
          <w:rFonts w:ascii="微软雅黑" w:eastAsia="微软雅黑" w:hAnsi="微软雅黑"/>
        </w:rPr>
        <w:t>字段不允许为空”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停留在导出字段选择页面</w:t>
      </w:r>
    </w:p>
    <w:p w:rsidR="002C619B" w:rsidRPr="00231F20" w:rsidRDefault="002C619B" w:rsidP="003E20DF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若勾选了</w:t>
      </w:r>
      <w:r>
        <w:rPr>
          <w:rFonts w:ascii="微软雅黑" w:eastAsia="微软雅黑" w:hAnsi="微软雅黑"/>
        </w:rPr>
        <w:t>字段，且导出成功，则</w:t>
      </w:r>
      <w:r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/>
        </w:rPr>
        <w:t>导出成功，请关注下载文件，并返回到角色申请列表页。</w:t>
      </w:r>
    </w:p>
    <w:p w:rsidR="00A66399" w:rsidRPr="00231F20" w:rsidRDefault="00A66399" w:rsidP="00881FBB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679" w:name="_Toc536089966"/>
      <w:r w:rsidRPr="00231F20">
        <w:rPr>
          <w:rFonts w:ascii="微软雅黑" w:eastAsia="微软雅黑" w:hAnsi="微软雅黑" w:hint="eastAsia"/>
        </w:rPr>
        <w:lastRenderedPageBreak/>
        <w:t>角色</w:t>
      </w:r>
      <w:r w:rsidRPr="00231F20">
        <w:rPr>
          <w:rFonts w:ascii="微软雅黑" w:eastAsia="微软雅黑" w:hAnsi="微软雅黑"/>
        </w:rPr>
        <w:t>申请审批</w:t>
      </w:r>
      <w:bookmarkEnd w:id="679"/>
    </w:p>
    <w:p w:rsidR="00A66399" w:rsidRPr="00231F20" w:rsidRDefault="00A66399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80" w:name="_Toc536089967"/>
      <w:r w:rsidRPr="00231F20">
        <w:rPr>
          <w:rFonts w:ascii="微软雅黑" w:eastAsia="微软雅黑" w:hAnsi="微软雅黑" w:hint="eastAsia"/>
        </w:rPr>
        <w:t>列表页</w:t>
      </w:r>
      <w:bookmarkEnd w:id="680"/>
    </w:p>
    <w:p w:rsidR="00A66399" w:rsidRPr="00231F20" w:rsidRDefault="00A66399" w:rsidP="00A66399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该</w:t>
      </w:r>
      <w:r w:rsidRPr="00231F20">
        <w:rPr>
          <w:rFonts w:ascii="微软雅黑" w:eastAsia="微软雅黑" w:hAnsi="微软雅黑"/>
        </w:rPr>
        <w:t>节点能够查看和操作所有状态为‘</w:t>
      </w:r>
      <w:r w:rsidRPr="00231F20">
        <w:rPr>
          <w:rFonts w:ascii="微软雅黑" w:eastAsia="微软雅黑" w:hAnsi="微软雅黑" w:hint="eastAsia"/>
        </w:rPr>
        <w:t>待审批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角色申请单据。</w:t>
      </w:r>
    </w:p>
    <w:p w:rsidR="00A66399" w:rsidRPr="00231F20" w:rsidRDefault="00A66399" w:rsidP="00A92A2B">
      <w:pPr>
        <w:pStyle w:val="a5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p w:rsidR="00A66399" w:rsidRPr="00231F20" w:rsidRDefault="00A66399" w:rsidP="00A92A2B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查询条件</w:t>
      </w:r>
    </w:p>
    <w:p w:rsidR="00A66399" w:rsidRPr="00231F20" w:rsidRDefault="00A66399" w:rsidP="00A66399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角色申请编号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申请</w:t>
      </w:r>
      <w:r w:rsidRPr="00231F20">
        <w:rPr>
          <w:rFonts w:ascii="微软雅黑" w:eastAsia="微软雅黑" w:hAnsi="微软雅黑"/>
        </w:rPr>
        <w:t>角色ID、申请角色名称、申请人登录账号、申请人员工编号、申请人员工姓名</w:t>
      </w:r>
      <w:r w:rsidRPr="00231F20">
        <w:rPr>
          <w:rFonts w:ascii="微软雅黑" w:eastAsia="微软雅黑" w:hAnsi="微软雅黑" w:hint="eastAsia"/>
        </w:rPr>
        <w:t>为</w:t>
      </w:r>
      <w:r w:rsidRPr="00231F20">
        <w:rPr>
          <w:rFonts w:ascii="微软雅黑" w:eastAsia="微软雅黑" w:hAnsi="微软雅黑"/>
        </w:rPr>
        <w:t>输入框，默认为空</w:t>
      </w:r>
    </w:p>
    <w:p w:rsidR="00A66399" w:rsidRPr="00231F20" w:rsidRDefault="00A66399" w:rsidP="00A66399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申请人</w:t>
      </w:r>
      <w:r w:rsidRPr="00231F20">
        <w:rPr>
          <w:rFonts w:ascii="微软雅黑" w:eastAsia="微软雅黑" w:hAnsi="微软雅黑"/>
        </w:rPr>
        <w:t>所属部门为选择框，点击【</w:t>
      </w:r>
      <w:r w:rsidRPr="00231F20">
        <w:rPr>
          <w:rFonts w:ascii="微软雅黑" w:eastAsia="微软雅黑" w:hAnsi="微软雅黑" w:hint="eastAsia"/>
        </w:rPr>
        <w:t>选择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，弹出</w:t>
      </w:r>
      <w:r w:rsidRPr="00231F20">
        <w:rPr>
          <w:rFonts w:ascii="微软雅黑" w:eastAsia="微软雅黑" w:hAnsi="微软雅黑"/>
        </w:rPr>
        <w:t>部门选择页面，选择后</w:t>
      </w:r>
      <w:r w:rsidRPr="00231F20">
        <w:rPr>
          <w:rFonts w:ascii="微软雅黑" w:eastAsia="微软雅黑" w:hAnsi="微软雅黑" w:hint="eastAsia"/>
        </w:rPr>
        <w:t>需将</w:t>
      </w:r>
      <w:r w:rsidRPr="00231F20">
        <w:rPr>
          <w:rFonts w:ascii="微软雅黑" w:eastAsia="微软雅黑" w:hAnsi="微软雅黑"/>
        </w:rPr>
        <w:t>选定的部门名称回填入</w:t>
      </w:r>
      <w:r w:rsidRPr="00231F20">
        <w:rPr>
          <w:rFonts w:ascii="微软雅黑" w:eastAsia="微软雅黑" w:hAnsi="微软雅黑" w:hint="eastAsia"/>
        </w:rPr>
        <w:t>文本框</w:t>
      </w:r>
      <w:r w:rsidRPr="00231F20">
        <w:rPr>
          <w:rFonts w:ascii="微软雅黑" w:eastAsia="微软雅黑" w:hAnsi="微软雅黑"/>
        </w:rPr>
        <w:t>。</w:t>
      </w:r>
      <w:r w:rsidR="00862CEE">
        <w:rPr>
          <w:rFonts w:ascii="微软雅黑" w:eastAsia="微软雅黑" w:hAnsi="微软雅黑" w:hint="eastAsia"/>
        </w:rPr>
        <w:t>见</w:t>
      </w:r>
      <w:r w:rsidR="00AB3B87">
        <w:rPr>
          <w:rFonts w:ascii="微软雅黑" w:eastAsia="微软雅黑" w:hAnsi="微软雅黑" w:hint="eastAsia"/>
        </w:rPr>
        <w:t>2.11.1</w:t>
      </w:r>
    </w:p>
    <w:p w:rsidR="00A66399" w:rsidRPr="00231F20" w:rsidRDefault="00A66399" w:rsidP="00A66399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申请时间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日历</w:t>
      </w:r>
      <w:r w:rsidRPr="00231F20">
        <w:rPr>
          <w:rFonts w:ascii="微软雅黑" w:eastAsia="微软雅黑" w:hAnsi="微软雅黑"/>
        </w:rPr>
        <w:t>控件，格式为yyyy-mm-dd hh:mm:ss.</w:t>
      </w:r>
      <w:r w:rsidRPr="00231F20">
        <w:rPr>
          <w:rFonts w:ascii="微软雅黑" w:eastAsia="微软雅黑" w:hAnsi="微软雅黑" w:hint="eastAsia"/>
        </w:rPr>
        <w:t>结束</w:t>
      </w:r>
      <w:r w:rsidRPr="00231F20">
        <w:rPr>
          <w:rFonts w:ascii="微软雅黑" w:eastAsia="微软雅黑" w:hAnsi="微软雅黑"/>
        </w:rPr>
        <w:t>时间需要大于等于开始时间</w:t>
      </w:r>
    </w:p>
    <w:p w:rsidR="00A66399" w:rsidRPr="00231F20" w:rsidRDefault="00A66399" w:rsidP="00A66399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操作时间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日历</w:t>
      </w:r>
      <w:r w:rsidRPr="00231F20">
        <w:rPr>
          <w:rFonts w:ascii="微软雅黑" w:eastAsia="微软雅黑" w:hAnsi="微软雅黑"/>
        </w:rPr>
        <w:t>控件，格式为yyyy-mm-dd hh:mm:ss.</w:t>
      </w:r>
      <w:r w:rsidRPr="00231F20">
        <w:rPr>
          <w:rFonts w:ascii="微软雅黑" w:eastAsia="微软雅黑" w:hAnsi="微软雅黑" w:hint="eastAsia"/>
        </w:rPr>
        <w:t>结束</w:t>
      </w:r>
      <w:r w:rsidRPr="00231F20">
        <w:rPr>
          <w:rFonts w:ascii="微软雅黑" w:eastAsia="微软雅黑" w:hAnsi="微软雅黑"/>
        </w:rPr>
        <w:t>时间需要大于等于开始时间</w:t>
      </w:r>
    </w:p>
    <w:p w:rsidR="00A66399" w:rsidRPr="00231F20" w:rsidRDefault="00A66399" w:rsidP="00A92A2B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</w:p>
    <w:p w:rsidR="00A66399" w:rsidRDefault="00A66399" w:rsidP="00A66399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单选框</w:t>
      </w:r>
      <w:r w:rsidRPr="00231F20">
        <w:rPr>
          <w:rFonts w:ascii="微软雅黑" w:eastAsia="微软雅黑" w:hAnsi="微软雅黑"/>
        </w:rPr>
        <w:t>、角色申请编号、申请角色ID、申请角色名称、审批负责人、角色支持业务线</w:t>
      </w:r>
      <w:r w:rsidRPr="00231F20">
        <w:rPr>
          <w:rFonts w:ascii="微软雅黑" w:eastAsia="微软雅黑" w:hAnsi="微软雅黑" w:hint="eastAsia"/>
        </w:rPr>
        <w:t>、申请人</w:t>
      </w:r>
      <w:r w:rsidRPr="00231F20">
        <w:rPr>
          <w:rFonts w:ascii="微软雅黑" w:eastAsia="微软雅黑" w:hAnsi="微软雅黑"/>
        </w:rPr>
        <w:t>登录账号、申请人员工编号、申请人员工姓名、申请人所属部门、申请时间、状态、操作人、操作时间</w:t>
      </w:r>
    </w:p>
    <w:p w:rsidR="00D6177B" w:rsidRDefault="00D6177B" w:rsidP="00A66399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</w:t>
      </w:r>
      <w:del w:id="681" w:author="春苹" w:date="2019-01-21T16:21:00Z">
        <w:r w:rsidDel="009F3ECF">
          <w:rPr>
            <w:rFonts w:ascii="微软雅黑" w:eastAsia="微软雅黑" w:hAnsi="微软雅黑"/>
          </w:rPr>
          <w:delText>需要根据审批负责人做数据权限控制。</w:delText>
        </w:r>
      </w:del>
      <w:ins w:id="682" w:author="春苹" w:date="2019-01-21T16:21:00Z">
        <w:r w:rsidR="009F3ECF">
          <w:rPr>
            <w:rFonts w:ascii="微软雅黑" w:eastAsia="微软雅黑" w:hAnsi="微软雅黑" w:hint="eastAsia"/>
          </w:rPr>
          <w:t>只能看到</w:t>
        </w:r>
        <w:r w:rsidR="009F3ECF">
          <w:rPr>
            <w:rFonts w:ascii="微软雅黑" w:eastAsia="微软雅黑" w:hAnsi="微软雅黑"/>
          </w:rPr>
          <w:t>角色审批人</w:t>
        </w:r>
        <w:r w:rsidR="009F3ECF">
          <w:rPr>
            <w:rFonts w:ascii="微软雅黑" w:eastAsia="微软雅黑" w:hAnsi="微软雅黑" w:hint="eastAsia"/>
          </w:rPr>
          <w:t>账号</w:t>
        </w:r>
        <w:r w:rsidR="009F3ECF">
          <w:rPr>
            <w:rFonts w:ascii="微软雅黑" w:eastAsia="微软雅黑" w:hAnsi="微软雅黑"/>
          </w:rPr>
          <w:t>是当前登录账号的数据</w:t>
        </w:r>
      </w:ins>
    </w:p>
    <w:p w:rsidR="003E1401" w:rsidRDefault="003E1401" w:rsidP="00A66399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</w:t>
      </w:r>
      <w:r>
        <w:rPr>
          <w:rFonts w:ascii="微软雅黑" w:eastAsia="微软雅黑" w:hAnsi="微软雅黑"/>
        </w:rPr>
        <w:t>申请编号有链接，点击可查看角色申请详情页</w:t>
      </w:r>
    </w:p>
    <w:p w:rsidR="003E1401" w:rsidRPr="003E1401" w:rsidRDefault="003E1401" w:rsidP="00A66399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申请</w:t>
      </w:r>
      <w:r>
        <w:rPr>
          <w:rFonts w:ascii="微软雅黑" w:eastAsia="微软雅黑" w:hAnsi="微软雅黑"/>
        </w:rPr>
        <w:t>角色ID有链接，点击可查看角色详情页</w:t>
      </w:r>
    </w:p>
    <w:p w:rsidR="00A66399" w:rsidRPr="00231F20" w:rsidRDefault="00A66399" w:rsidP="00A92A2B">
      <w:pPr>
        <w:pStyle w:val="a5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业务规则</w:t>
      </w:r>
    </w:p>
    <w:p w:rsidR="00A66399" w:rsidRPr="00231F20" w:rsidRDefault="00A66399" w:rsidP="00A66399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默认展示</w:t>
      </w:r>
      <w:r w:rsidRPr="00231F20">
        <w:rPr>
          <w:rFonts w:ascii="微软雅黑" w:eastAsia="微软雅黑" w:hAnsi="微软雅黑"/>
        </w:rPr>
        <w:t>全部</w:t>
      </w:r>
    </w:p>
    <w:p w:rsidR="00A66399" w:rsidRPr="00231F20" w:rsidRDefault="00A66399" w:rsidP="00A66399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按照</w:t>
      </w:r>
      <w:r w:rsidRPr="00231F20">
        <w:rPr>
          <w:rFonts w:ascii="微软雅黑" w:eastAsia="微软雅黑" w:hAnsi="微软雅黑"/>
        </w:rPr>
        <w:t>操作时间</w:t>
      </w:r>
      <w:r w:rsidRPr="00231F20">
        <w:rPr>
          <w:rFonts w:ascii="微软雅黑" w:eastAsia="微软雅黑" w:hAnsi="微软雅黑" w:hint="eastAsia"/>
        </w:rPr>
        <w:t>正序</w:t>
      </w:r>
      <w:r w:rsidRPr="00231F20">
        <w:rPr>
          <w:rFonts w:ascii="微软雅黑" w:eastAsia="微软雅黑" w:hAnsi="微软雅黑"/>
        </w:rPr>
        <w:t>排列展示</w:t>
      </w:r>
    </w:p>
    <w:p w:rsidR="00A66399" w:rsidRPr="00231F20" w:rsidRDefault="00A66399" w:rsidP="00A66399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查询条件为空，</w:t>
      </w: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则</w:t>
      </w:r>
      <w:r w:rsidRPr="00231F20">
        <w:rPr>
          <w:rFonts w:ascii="微软雅黑" w:eastAsia="微软雅黑" w:hAnsi="微软雅黑"/>
        </w:rPr>
        <w:t>展示全部数据</w:t>
      </w:r>
    </w:p>
    <w:p w:rsidR="00A66399" w:rsidRPr="00231F20" w:rsidRDefault="00A66399" w:rsidP="00A66399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查询条件非空，点击【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则展示满足查询条件的数据</w:t>
      </w:r>
    </w:p>
    <w:p w:rsidR="00A66399" w:rsidRPr="00231F20" w:rsidRDefault="00A66399" w:rsidP="00A66399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列表中</w:t>
      </w:r>
      <w:r w:rsidRPr="00231F20">
        <w:rPr>
          <w:rFonts w:ascii="微软雅黑" w:eastAsia="微软雅黑" w:hAnsi="微软雅黑"/>
        </w:rPr>
        <w:t>，角色申请编号有链接，</w:t>
      </w:r>
      <w:r w:rsidRPr="00231F20">
        <w:rPr>
          <w:rFonts w:ascii="微软雅黑" w:eastAsia="微软雅黑" w:hAnsi="微软雅黑" w:hint="eastAsia"/>
        </w:rPr>
        <w:t xml:space="preserve"> 点击</w:t>
      </w:r>
      <w:r w:rsidRPr="00231F20">
        <w:rPr>
          <w:rFonts w:ascii="微软雅黑" w:eastAsia="微软雅黑" w:hAnsi="微软雅黑"/>
        </w:rPr>
        <w:t>可</w:t>
      </w:r>
      <w:r w:rsidRPr="00231F20">
        <w:rPr>
          <w:rFonts w:ascii="微软雅黑" w:eastAsia="微软雅黑" w:hAnsi="微软雅黑" w:hint="eastAsia"/>
        </w:rPr>
        <w:t>查看</w:t>
      </w:r>
      <w:r w:rsidRPr="00231F20">
        <w:rPr>
          <w:rFonts w:ascii="微软雅黑" w:eastAsia="微软雅黑" w:hAnsi="微软雅黑"/>
        </w:rPr>
        <w:t>角色申请单据详情页</w:t>
      </w:r>
    </w:p>
    <w:p w:rsidR="00A66399" w:rsidRPr="00231F20" w:rsidRDefault="00A66399" w:rsidP="00A66399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列表中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申请</w:t>
      </w:r>
      <w:r w:rsidRPr="00231F20">
        <w:rPr>
          <w:rFonts w:ascii="微软雅黑" w:eastAsia="微软雅黑" w:hAnsi="微软雅黑"/>
        </w:rPr>
        <w:t>角色ID</w:t>
      </w:r>
      <w:r w:rsidRPr="00231F20">
        <w:rPr>
          <w:rFonts w:ascii="微软雅黑" w:eastAsia="微软雅黑" w:hAnsi="微软雅黑" w:hint="eastAsia"/>
        </w:rPr>
        <w:t>有</w:t>
      </w:r>
      <w:r w:rsidRPr="00231F20">
        <w:rPr>
          <w:rFonts w:ascii="微软雅黑" w:eastAsia="微软雅黑" w:hAnsi="微软雅黑"/>
        </w:rPr>
        <w:t>链接，点击可查看角色详情页</w:t>
      </w:r>
    </w:p>
    <w:p w:rsidR="00A66399" w:rsidRPr="00231F20" w:rsidRDefault="00A66399" w:rsidP="00A66399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申请时间</w:t>
      </w:r>
      <w:r w:rsidRPr="00231F20">
        <w:rPr>
          <w:rFonts w:ascii="微软雅黑" w:eastAsia="微软雅黑" w:hAnsi="微软雅黑"/>
        </w:rPr>
        <w:t>，指的是角色申请单据创建的时间</w:t>
      </w:r>
    </w:p>
    <w:p w:rsidR="00A66399" w:rsidRPr="00231F20" w:rsidRDefault="00A66399" w:rsidP="00A66399">
      <w:pPr>
        <w:pStyle w:val="a5"/>
        <w:ind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</w:t>
      </w:r>
      <w:r w:rsidRPr="00231F20">
        <w:rPr>
          <w:rFonts w:ascii="微软雅黑" w:eastAsia="微软雅黑" w:hAnsi="微软雅黑"/>
        </w:rPr>
        <w:t>时间：指的是角色申请单据最近一次更新时间（</w:t>
      </w:r>
      <w:r w:rsidRPr="00231F20">
        <w:rPr>
          <w:rFonts w:ascii="微软雅黑" w:eastAsia="微软雅黑" w:hAnsi="微软雅黑" w:hint="eastAsia"/>
        </w:rPr>
        <w:t>包括</w:t>
      </w:r>
      <w:r w:rsidRPr="00231F20">
        <w:rPr>
          <w:rFonts w:ascii="微软雅黑" w:eastAsia="微软雅黑" w:hAnsi="微软雅黑"/>
        </w:rPr>
        <w:t>内容和状态更新）</w:t>
      </w:r>
    </w:p>
    <w:p w:rsidR="00567301" w:rsidRPr="00231F20" w:rsidRDefault="00567301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83" w:name="_Toc536089968"/>
      <w:r w:rsidRPr="00231F20">
        <w:rPr>
          <w:rFonts w:ascii="微软雅黑" w:eastAsia="微软雅黑" w:hAnsi="微软雅黑" w:hint="eastAsia"/>
        </w:rPr>
        <w:t>审核</w:t>
      </w:r>
      <w:bookmarkEnd w:id="683"/>
    </w:p>
    <w:p w:rsidR="00567301" w:rsidRPr="00231F20" w:rsidRDefault="00567301" w:rsidP="00A92A2B">
      <w:pPr>
        <w:pStyle w:val="a5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p w:rsidR="00567301" w:rsidRPr="00231F20" w:rsidRDefault="00567301" w:rsidP="0056730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页面</w:t>
      </w:r>
      <w:r w:rsidRPr="00231F20">
        <w:rPr>
          <w:rFonts w:ascii="微软雅黑" w:eastAsia="微软雅黑" w:hAnsi="微软雅黑"/>
        </w:rPr>
        <w:t>与角色申请详情页相同，仅能查看不允许编辑</w:t>
      </w:r>
    </w:p>
    <w:p w:rsidR="00567301" w:rsidRDefault="00567301" w:rsidP="0056730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可进行的操作</w:t>
      </w:r>
      <w:r w:rsidRPr="00231F20">
        <w:rPr>
          <w:rFonts w:ascii="微软雅黑" w:eastAsia="微软雅黑" w:hAnsi="微软雅黑"/>
        </w:rPr>
        <w:t>有【</w:t>
      </w:r>
      <w:r w:rsidRPr="00231F20">
        <w:rPr>
          <w:rFonts w:ascii="微软雅黑" w:eastAsia="微软雅黑" w:hAnsi="微软雅黑" w:hint="eastAsia"/>
        </w:rPr>
        <w:t>审核</w:t>
      </w:r>
      <w:r w:rsidRPr="00231F20">
        <w:rPr>
          <w:rFonts w:ascii="微软雅黑" w:eastAsia="微软雅黑" w:hAnsi="微软雅黑"/>
        </w:rPr>
        <w:t>通过】</w:t>
      </w:r>
      <w:r w:rsidRPr="00231F20">
        <w:rPr>
          <w:rFonts w:ascii="微软雅黑" w:eastAsia="微软雅黑" w:hAnsi="微软雅黑" w:hint="eastAsia"/>
        </w:rPr>
        <w:t>和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审核</w:t>
      </w:r>
      <w:r w:rsidRPr="00231F20">
        <w:rPr>
          <w:rFonts w:ascii="微软雅黑" w:eastAsia="微软雅黑" w:hAnsi="微软雅黑"/>
        </w:rPr>
        <w:t>拒绝】</w:t>
      </w:r>
    </w:p>
    <w:p w:rsidR="003E1401" w:rsidRDefault="003E1401" w:rsidP="00567301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 w:hint="eastAsia"/>
        </w:rPr>
        <w:t>审批拒绝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填写拒绝原因</w:t>
      </w:r>
    </w:p>
    <w:p w:rsidR="003E1401" w:rsidRPr="00231F20" w:rsidRDefault="003E1401" w:rsidP="00567301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拒绝</w:t>
      </w:r>
      <w:r>
        <w:rPr>
          <w:rFonts w:ascii="微软雅黑" w:eastAsia="微软雅黑" w:hAnsi="微软雅黑"/>
        </w:rPr>
        <w:t>原因支持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-200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字符。</w:t>
      </w:r>
    </w:p>
    <w:p w:rsidR="00567301" w:rsidRPr="00231F20" w:rsidRDefault="00567301" w:rsidP="00A92A2B">
      <w:pPr>
        <w:pStyle w:val="a5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操作说明</w:t>
      </w:r>
    </w:p>
    <w:p w:rsidR="00567301" w:rsidRPr="00231F20" w:rsidRDefault="00567301" w:rsidP="0056730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某条数据后，【</w:t>
      </w:r>
      <w:r w:rsidRPr="00231F20">
        <w:rPr>
          <w:rFonts w:ascii="微软雅黑" w:eastAsia="微软雅黑" w:hAnsi="微软雅黑" w:hint="eastAsia"/>
        </w:rPr>
        <w:t>审核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功能</w:t>
      </w:r>
      <w:r w:rsidRPr="00231F20">
        <w:rPr>
          <w:rFonts w:ascii="微软雅黑" w:eastAsia="微软雅黑" w:hAnsi="微软雅黑"/>
        </w:rPr>
        <w:t>按钮被激活</w:t>
      </w:r>
    </w:p>
    <w:p w:rsidR="00CB70C7" w:rsidRDefault="00567301" w:rsidP="00CB70C7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审核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新建页面打开</w:t>
      </w: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申请审核页面</w:t>
      </w:r>
    </w:p>
    <w:p w:rsidR="00B514BD" w:rsidRPr="00231F20" w:rsidRDefault="00B514BD" w:rsidP="00CB70C7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审核页面中，点击【</w:t>
      </w:r>
      <w:r>
        <w:rPr>
          <w:rFonts w:ascii="微软雅黑" w:eastAsia="微软雅黑" w:hAnsi="微软雅黑" w:hint="eastAsia"/>
        </w:rPr>
        <w:t>审核</w:t>
      </w:r>
      <w:r>
        <w:rPr>
          <w:rFonts w:ascii="微软雅黑" w:eastAsia="微软雅黑" w:hAnsi="微软雅黑"/>
        </w:rPr>
        <w:t>拒绝】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则弹出拒绝原因填写页面</w:t>
      </w:r>
    </w:p>
    <w:p w:rsidR="00567301" w:rsidRPr="00231F20" w:rsidRDefault="00567301" w:rsidP="00A92A2B">
      <w:pPr>
        <w:pStyle w:val="a5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业务规则</w:t>
      </w:r>
    </w:p>
    <w:p w:rsidR="00CB70C7" w:rsidRPr="00231F20" w:rsidRDefault="00CB70C7" w:rsidP="00AB3B87">
      <w:pPr>
        <w:pStyle w:val="a5"/>
        <w:numPr>
          <w:ilvl w:val="0"/>
          <w:numId w:val="8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在审核</w:t>
      </w:r>
      <w:r w:rsidRPr="00231F20">
        <w:rPr>
          <w:rFonts w:ascii="微软雅黑" w:eastAsia="微软雅黑" w:hAnsi="微软雅黑"/>
        </w:rPr>
        <w:t>页面中，点击【</w:t>
      </w:r>
      <w:r w:rsidRPr="00231F20">
        <w:rPr>
          <w:rFonts w:ascii="微软雅黑" w:eastAsia="微软雅黑" w:hAnsi="微软雅黑" w:hint="eastAsia"/>
        </w:rPr>
        <w:t>审核</w:t>
      </w:r>
      <w:r w:rsidRPr="00231F20">
        <w:rPr>
          <w:rFonts w:ascii="微软雅黑" w:eastAsia="微软雅黑" w:hAnsi="微软雅黑"/>
        </w:rPr>
        <w:t>通过】</w:t>
      </w:r>
      <w:r w:rsidRPr="00231F20">
        <w:rPr>
          <w:rFonts w:ascii="微软雅黑" w:eastAsia="微软雅黑" w:hAnsi="微软雅黑" w:hint="eastAsia"/>
        </w:rPr>
        <w:t>，则返回到</w:t>
      </w:r>
      <w:r w:rsidRPr="00231F20">
        <w:rPr>
          <w:rFonts w:ascii="微软雅黑" w:eastAsia="微软雅黑" w:hAnsi="微软雅黑"/>
        </w:rPr>
        <w:t>角色审批列表，并将角色申请单据的状态</w:t>
      </w:r>
      <w:r w:rsidRPr="00231F20">
        <w:rPr>
          <w:rFonts w:ascii="微软雅黑" w:eastAsia="微软雅黑" w:hAnsi="微软雅黑" w:hint="eastAsia"/>
        </w:rPr>
        <w:t>更新为</w:t>
      </w:r>
      <w:r w:rsidRPr="00231F20">
        <w:rPr>
          <w:rFonts w:ascii="微软雅黑" w:eastAsia="微软雅黑" w:hAnsi="微软雅黑"/>
        </w:rPr>
        <w:t>‘</w:t>
      </w:r>
      <w:r w:rsidRPr="00231F20">
        <w:rPr>
          <w:rFonts w:ascii="微软雅黑" w:eastAsia="微软雅黑" w:hAnsi="微软雅黑" w:hint="eastAsia"/>
        </w:rPr>
        <w:t>审批</w:t>
      </w:r>
      <w:r w:rsidRPr="00231F20">
        <w:rPr>
          <w:rFonts w:ascii="微软雅黑" w:eastAsia="微软雅黑" w:hAnsi="微软雅黑"/>
        </w:rPr>
        <w:t>通过’</w:t>
      </w:r>
    </w:p>
    <w:p w:rsidR="00CB70C7" w:rsidRPr="00231F20" w:rsidRDefault="00CB70C7" w:rsidP="00CB70C7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并将</w:t>
      </w:r>
      <w:r w:rsidRPr="00231F20">
        <w:rPr>
          <w:rFonts w:ascii="微软雅黑" w:eastAsia="微软雅黑" w:hAnsi="微软雅黑"/>
        </w:rPr>
        <w:t>对应的角色申请单据的账号和申请角色进行处理，处理规则如下</w:t>
      </w:r>
    </w:p>
    <w:p w:rsidR="00CB70C7" w:rsidRPr="00231F20" w:rsidRDefault="00CB70C7" w:rsidP="00CB70C7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首先</w:t>
      </w:r>
      <w:r w:rsidRPr="00231F20">
        <w:rPr>
          <w:rFonts w:ascii="微软雅黑" w:eastAsia="微软雅黑" w:hAnsi="微软雅黑"/>
        </w:rPr>
        <w:t>根据申请角色，找到对应的角色</w:t>
      </w:r>
    </w:p>
    <w:p w:rsidR="00CB70C7" w:rsidRPr="00231F20" w:rsidRDefault="00CB70C7" w:rsidP="00CB70C7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明细中，若操作为</w:t>
      </w:r>
      <w:r w:rsidRPr="00231F20">
        <w:rPr>
          <w:rFonts w:ascii="微软雅黑" w:eastAsia="微软雅黑" w:hAnsi="微软雅黑" w:hint="eastAsia"/>
        </w:rPr>
        <w:t>添加</w:t>
      </w:r>
      <w:r w:rsidRPr="00231F20">
        <w:rPr>
          <w:rFonts w:ascii="微软雅黑" w:eastAsia="微软雅黑" w:hAnsi="微软雅黑"/>
        </w:rPr>
        <w:t>，则将对应账号添加到对应的申请角色中，若角色中已存在该账号，</w:t>
      </w:r>
      <w:r w:rsidRPr="00231F20">
        <w:rPr>
          <w:rFonts w:ascii="微软雅黑" w:eastAsia="微软雅黑" w:hAnsi="微软雅黑" w:hint="eastAsia"/>
        </w:rPr>
        <w:t>则</w:t>
      </w:r>
      <w:r w:rsidRPr="00231F20">
        <w:rPr>
          <w:rFonts w:ascii="微软雅黑" w:eastAsia="微软雅黑" w:hAnsi="微软雅黑"/>
        </w:rPr>
        <w:t>只更新角色中的账号信息</w:t>
      </w:r>
      <w:r w:rsidRPr="00231F20">
        <w:rPr>
          <w:rFonts w:ascii="微软雅黑" w:eastAsia="微软雅黑" w:hAnsi="微软雅黑" w:hint="eastAsia"/>
        </w:rPr>
        <w:t>；</w:t>
      </w:r>
      <w:r w:rsidRPr="00231F20">
        <w:rPr>
          <w:rFonts w:ascii="微软雅黑" w:eastAsia="微软雅黑" w:hAnsi="微软雅黑"/>
        </w:rPr>
        <w:t>若角色中不存在该账号，则将该账号添加至该角色中</w:t>
      </w:r>
    </w:p>
    <w:p w:rsidR="00CB70C7" w:rsidRPr="00231F20" w:rsidRDefault="00CB70C7" w:rsidP="00CB70C7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明细中，若操作</w:t>
      </w:r>
      <w:r w:rsidRPr="00231F20">
        <w:rPr>
          <w:rFonts w:ascii="微软雅黑" w:eastAsia="微软雅黑" w:hAnsi="微软雅黑" w:hint="eastAsia"/>
        </w:rPr>
        <w:t>为</w:t>
      </w:r>
      <w:r w:rsidRPr="00231F20">
        <w:rPr>
          <w:rFonts w:ascii="微软雅黑" w:eastAsia="微软雅黑" w:hAnsi="微软雅黑"/>
        </w:rPr>
        <w:t>移除，则将对应的账号从</w:t>
      </w:r>
      <w:r w:rsidRPr="00231F20">
        <w:rPr>
          <w:rFonts w:ascii="微软雅黑" w:eastAsia="微软雅黑" w:hAnsi="微软雅黑" w:hint="eastAsia"/>
        </w:rPr>
        <w:t>对应</w:t>
      </w:r>
      <w:r w:rsidRPr="00231F20">
        <w:rPr>
          <w:rFonts w:ascii="微软雅黑" w:eastAsia="微软雅黑" w:hAnsi="微软雅黑"/>
        </w:rPr>
        <w:t>的角色中移除，若</w:t>
      </w:r>
      <w:r w:rsidRPr="00231F20">
        <w:rPr>
          <w:rFonts w:ascii="微软雅黑" w:eastAsia="微软雅黑" w:hAnsi="微软雅黑" w:hint="eastAsia"/>
        </w:rPr>
        <w:t>该</w:t>
      </w:r>
      <w:r w:rsidRPr="00231F20">
        <w:rPr>
          <w:rFonts w:ascii="微软雅黑" w:eastAsia="微软雅黑" w:hAnsi="微软雅黑"/>
        </w:rPr>
        <w:t>角色中存在该账号，则将该账号移除</w:t>
      </w:r>
      <w:r w:rsidRPr="00231F20">
        <w:rPr>
          <w:rFonts w:ascii="微软雅黑" w:eastAsia="微软雅黑" w:hAnsi="微软雅黑" w:hint="eastAsia"/>
        </w:rPr>
        <w:t>；</w:t>
      </w:r>
      <w:r w:rsidRPr="00231F20">
        <w:rPr>
          <w:rFonts w:ascii="微软雅黑" w:eastAsia="微软雅黑" w:hAnsi="微软雅黑"/>
        </w:rPr>
        <w:t>若角色中不存在该账号，则不需要做任何处理。</w:t>
      </w:r>
    </w:p>
    <w:p w:rsidR="00B514BD" w:rsidRDefault="00CB70C7" w:rsidP="00AB3B87">
      <w:pPr>
        <w:pStyle w:val="a5"/>
        <w:numPr>
          <w:ilvl w:val="0"/>
          <w:numId w:val="8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在审核</w:t>
      </w:r>
      <w:r w:rsidRPr="00231F20">
        <w:rPr>
          <w:rFonts w:ascii="微软雅黑" w:eastAsia="微软雅黑" w:hAnsi="微软雅黑"/>
        </w:rPr>
        <w:t>页面中，点击【</w:t>
      </w:r>
      <w:r w:rsidRPr="00231F20">
        <w:rPr>
          <w:rFonts w:ascii="微软雅黑" w:eastAsia="微软雅黑" w:hAnsi="微软雅黑" w:hint="eastAsia"/>
        </w:rPr>
        <w:t>审核拒绝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，则</w:t>
      </w:r>
      <w:r w:rsidR="00B514BD">
        <w:rPr>
          <w:rFonts w:ascii="微软雅黑" w:eastAsia="微软雅黑" w:hAnsi="微软雅黑" w:hint="eastAsia"/>
        </w:rPr>
        <w:t>弹出</w:t>
      </w:r>
      <w:r w:rsidR="00B514BD">
        <w:rPr>
          <w:rFonts w:ascii="微软雅黑" w:eastAsia="微软雅黑" w:hAnsi="微软雅黑"/>
        </w:rPr>
        <w:t>拒绝原因填写页面，</w:t>
      </w:r>
    </w:p>
    <w:p w:rsidR="00B514BD" w:rsidRDefault="00B514BD" w:rsidP="00AB3B87">
      <w:pPr>
        <w:pStyle w:val="a5"/>
        <w:numPr>
          <w:ilvl w:val="0"/>
          <w:numId w:val="8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拒绝原因填写页面中，点击【</w:t>
      </w:r>
      <w:r>
        <w:rPr>
          <w:rFonts w:ascii="微软雅黑" w:eastAsia="微软雅黑" w:hAnsi="微软雅黑" w:hint="eastAsia"/>
        </w:rPr>
        <w:t>确定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需要判断拒绝原因是否为空</w:t>
      </w:r>
    </w:p>
    <w:p w:rsidR="00B514BD" w:rsidRDefault="00B514BD" w:rsidP="00FD6E4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若拒绝</w:t>
      </w:r>
      <w:r>
        <w:rPr>
          <w:rFonts w:ascii="微软雅黑" w:eastAsia="微软雅黑" w:hAnsi="微软雅黑"/>
        </w:rPr>
        <w:t>原因为空，则提示操作失败，拒绝原因不允许为空</w:t>
      </w:r>
    </w:p>
    <w:p w:rsidR="00AB3B87" w:rsidRDefault="00AB3B87" w:rsidP="00FD6E4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</w:t>
      </w:r>
      <w:r>
        <w:rPr>
          <w:rFonts w:ascii="微软雅黑" w:eastAsia="微软雅黑" w:hAnsi="微软雅黑"/>
        </w:rPr>
        <w:t>拒接</w:t>
      </w:r>
      <w:r>
        <w:rPr>
          <w:rFonts w:ascii="微软雅黑" w:eastAsia="微软雅黑" w:hAnsi="微软雅黑" w:hint="eastAsia"/>
        </w:rPr>
        <w:t>原因</w:t>
      </w:r>
      <w:r>
        <w:rPr>
          <w:rFonts w:ascii="微软雅黑" w:eastAsia="微软雅黑" w:hAnsi="微软雅黑"/>
        </w:rPr>
        <w:t>字符超限，则提示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失败，拒绝原因支持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-200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字符</w:t>
      </w:r>
    </w:p>
    <w:p w:rsidR="00CB70C7" w:rsidRDefault="00AB3B87" w:rsidP="00AB3B87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若拒绝</w:t>
      </w:r>
      <w:r>
        <w:rPr>
          <w:rFonts w:ascii="微软雅黑" w:eastAsia="微软雅黑" w:hAnsi="微软雅黑"/>
        </w:rPr>
        <w:t>原因校验通过，则</w:t>
      </w:r>
      <w:r w:rsidR="00CB70C7" w:rsidRPr="00AB3B87">
        <w:rPr>
          <w:rFonts w:ascii="微软雅黑" w:eastAsia="微软雅黑" w:hAnsi="微软雅黑" w:hint="eastAsia"/>
        </w:rPr>
        <w:t>返回到</w:t>
      </w:r>
      <w:r w:rsidR="00CB70C7" w:rsidRPr="00AB3B87">
        <w:rPr>
          <w:rFonts w:ascii="微软雅黑" w:eastAsia="微软雅黑" w:hAnsi="微软雅黑"/>
        </w:rPr>
        <w:t>角色审批列表，并将角色申请单据的状态</w:t>
      </w:r>
      <w:r w:rsidR="00CB70C7" w:rsidRPr="00AB3B87">
        <w:rPr>
          <w:rFonts w:ascii="微软雅黑" w:eastAsia="微软雅黑" w:hAnsi="微软雅黑" w:hint="eastAsia"/>
        </w:rPr>
        <w:t>更新为</w:t>
      </w:r>
      <w:r w:rsidR="00CB70C7" w:rsidRPr="00AB3B87">
        <w:rPr>
          <w:rFonts w:ascii="微软雅黑" w:eastAsia="微软雅黑" w:hAnsi="微软雅黑"/>
        </w:rPr>
        <w:t>‘</w:t>
      </w:r>
      <w:r w:rsidR="00CB70C7" w:rsidRPr="00AB3B87">
        <w:rPr>
          <w:rFonts w:ascii="微软雅黑" w:eastAsia="微软雅黑" w:hAnsi="微软雅黑" w:hint="eastAsia"/>
        </w:rPr>
        <w:t>审批拒绝</w:t>
      </w:r>
      <w:r w:rsidR="00CB70C7" w:rsidRPr="00AB3B87">
        <w:rPr>
          <w:rFonts w:ascii="微软雅黑" w:eastAsia="微软雅黑" w:hAnsi="微软雅黑"/>
        </w:rPr>
        <w:t>’</w:t>
      </w:r>
    </w:p>
    <w:p w:rsidR="00FD6E44" w:rsidRPr="00AB3B87" w:rsidRDefault="00AB3B87" w:rsidP="00AB3B87">
      <w:pPr>
        <w:pStyle w:val="a5"/>
        <w:numPr>
          <w:ilvl w:val="0"/>
          <w:numId w:val="8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拒绝原因填写页面中点击【取消】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则返回到角色申请审核页面。</w:t>
      </w:r>
    </w:p>
    <w:p w:rsidR="00FD6E44" w:rsidRPr="00231F20" w:rsidRDefault="00FD6E44" w:rsidP="00881FBB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684" w:name="_Toc536089969"/>
      <w:r w:rsidRPr="00231F20">
        <w:rPr>
          <w:rFonts w:ascii="微软雅黑" w:eastAsia="微软雅黑" w:hAnsi="微软雅黑" w:hint="eastAsia"/>
        </w:rPr>
        <w:t>查询</w:t>
      </w:r>
      <w:bookmarkEnd w:id="684"/>
    </w:p>
    <w:p w:rsidR="00FD6E44" w:rsidRPr="00231F20" w:rsidRDefault="00FD6E44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85" w:name="_Toc536089970"/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查询</w:t>
      </w:r>
      <w:bookmarkEnd w:id="685"/>
    </w:p>
    <w:p w:rsidR="00FD6E44" w:rsidRPr="00231F20" w:rsidRDefault="00FD6E44" w:rsidP="00FD6E44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该节点</w:t>
      </w:r>
      <w:r w:rsidRPr="00231F20">
        <w:rPr>
          <w:rFonts w:ascii="微软雅黑" w:eastAsia="微软雅黑" w:hAnsi="微软雅黑"/>
        </w:rPr>
        <w:t>能够查询所有</w:t>
      </w:r>
      <w:r w:rsidRPr="00231F20">
        <w:rPr>
          <w:rFonts w:ascii="微软雅黑" w:eastAsia="微软雅黑" w:hAnsi="微软雅黑" w:hint="eastAsia"/>
        </w:rPr>
        <w:t>部门</w:t>
      </w:r>
      <w:r w:rsidR="00281D82">
        <w:rPr>
          <w:rFonts w:ascii="微软雅黑" w:eastAsia="微软雅黑" w:hAnsi="微软雅黑" w:hint="eastAsia"/>
        </w:rPr>
        <w:t>，</w:t>
      </w:r>
      <w:r w:rsidR="00281D82">
        <w:rPr>
          <w:rFonts w:ascii="微软雅黑" w:eastAsia="微软雅黑" w:hAnsi="微软雅黑"/>
        </w:rPr>
        <w:t>平铺的形式展示</w:t>
      </w:r>
    </w:p>
    <w:p w:rsidR="00FD6E44" w:rsidRPr="00231F20" w:rsidRDefault="00FD6E44" w:rsidP="00A92A2B">
      <w:pPr>
        <w:pStyle w:val="a5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查询条件</w:t>
      </w:r>
    </w:p>
    <w:p w:rsidR="00FD6E44" w:rsidRPr="00231F20" w:rsidRDefault="00FD6E44" w:rsidP="00FD6E4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名称、负责人ID、负责人</w:t>
      </w:r>
      <w:r w:rsidRPr="00231F20">
        <w:rPr>
          <w:rFonts w:ascii="微软雅黑" w:eastAsia="微软雅黑" w:hAnsi="微软雅黑" w:hint="eastAsia"/>
        </w:rPr>
        <w:t>姓名</w:t>
      </w:r>
      <w:r w:rsidRPr="00231F20">
        <w:rPr>
          <w:rFonts w:ascii="微软雅黑" w:eastAsia="微软雅黑" w:hAnsi="微软雅黑"/>
        </w:rPr>
        <w:t>、手机号、</w:t>
      </w:r>
      <w:r w:rsidRPr="00231F20">
        <w:rPr>
          <w:rFonts w:ascii="微软雅黑" w:eastAsia="微软雅黑" w:hAnsi="微软雅黑" w:hint="eastAsia"/>
        </w:rPr>
        <w:t>为</w:t>
      </w:r>
      <w:r w:rsidRPr="00231F20">
        <w:rPr>
          <w:rFonts w:ascii="微软雅黑" w:eastAsia="微软雅黑" w:hAnsi="微软雅黑"/>
        </w:rPr>
        <w:t>文本框，支持精确搜索</w:t>
      </w:r>
    </w:p>
    <w:p w:rsidR="00FD6E44" w:rsidRPr="00231F20" w:rsidRDefault="00FD6E44" w:rsidP="00FD6E4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部门所在城市</w:t>
      </w:r>
      <w:r w:rsidRPr="00231F20">
        <w:rPr>
          <w:rFonts w:ascii="微软雅黑" w:eastAsia="微软雅黑" w:hAnsi="微软雅黑"/>
        </w:rPr>
        <w:t>，为</w:t>
      </w:r>
      <w:r w:rsidR="00C720AF" w:rsidRPr="00231F20">
        <w:rPr>
          <w:rFonts w:ascii="微软雅黑" w:eastAsia="微软雅黑" w:hAnsi="微软雅黑" w:hint="eastAsia"/>
        </w:rPr>
        <w:t>下拉</w:t>
      </w:r>
      <w:r w:rsidRPr="00231F20">
        <w:rPr>
          <w:rFonts w:ascii="微软雅黑" w:eastAsia="微软雅黑" w:hAnsi="微软雅黑"/>
        </w:rPr>
        <w:t>选项，</w:t>
      </w:r>
      <w:r w:rsidR="00C720AF" w:rsidRPr="00231F20">
        <w:rPr>
          <w:rFonts w:ascii="微软雅黑" w:eastAsia="微软雅黑" w:hAnsi="微软雅黑" w:hint="eastAsia"/>
        </w:rPr>
        <w:t>默认为</w:t>
      </w:r>
      <w:r w:rsidR="00C720AF" w:rsidRPr="00231F20">
        <w:rPr>
          <w:rFonts w:ascii="微软雅黑" w:eastAsia="微软雅黑" w:hAnsi="微软雅黑"/>
        </w:rPr>
        <w:t>全部，</w:t>
      </w:r>
      <w:r w:rsidRPr="00231F20">
        <w:rPr>
          <w:rFonts w:ascii="微软雅黑" w:eastAsia="微软雅黑" w:hAnsi="微软雅黑"/>
        </w:rPr>
        <w:t>可选项为</w:t>
      </w:r>
      <w:r w:rsidR="00C720AF" w:rsidRPr="00231F20">
        <w:rPr>
          <w:rFonts w:ascii="微软雅黑" w:eastAsia="微软雅黑" w:hAnsi="微软雅黑" w:hint="eastAsia"/>
        </w:rPr>
        <w:t>全部</w:t>
      </w:r>
      <w:r w:rsidR="00C720AF" w:rsidRPr="00231F20">
        <w:rPr>
          <w:rFonts w:ascii="微软雅黑" w:eastAsia="微软雅黑" w:hAnsi="微软雅黑"/>
        </w:rPr>
        <w:t>、及</w:t>
      </w:r>
      <w:r w:rsidRPr="00231F20">
        <w:rPr>
          <w:rFonts w:ascii="微软雅黑" w:eastAsia="微软雅黑" w:hAnsi="微软雅黑"/>
        </w:rPr>
        <w:t>全部的城市</w:t>
      </w:r>
    </w:p>
    <w:p w:rsidR="00FD6E44" w:rsidRPr="00231F20" w:rsidRDefault="00C720AF" w:rsidP="00FD6E4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级别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为下拉选项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默认为全部</w:t>
      </w:r>
      <w:r w:rsidRPr="00231F20">
        <w:rPr>
          <w:rFonts w:ascii="微软雅黑" w:eastAsia="微软雅黑" w:hAnsi="微软雅黑" w:hint="eastAsia"/>
        </w:rPr>
        <w:t>，可选项</w:t>
      </w:r>
      <w:r w:rsidRPr="00231F20">
        <w:rPr>
          <w:rFonts w:ascii="微软雅黑" w:eastAsia="微软雅黑" w:hAnsi="微软雅黑"/>
        </w:rPr>
        <w:t>为全部、总部、分公司、</w:t>
      </w:r>
      <w:r w:rsidRPr="00231F20">
        <w:rPr>
          <w:rFonts w:ascii="微软雅黑" w:eastAsia="微软雅黑" w:hAnsi="微软雅黑" w:hint="eastAsia"/>
        </w:rPr>
        <w:t>管理部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区域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/>
        </w:rPr>
        <w:lastRenderedPageBreak/>
        <w:t>办公点</w:t>
      </w:r>
    </w:p>
    <w:p w:rsidR="00C720AF" w:rsidRPr="00231F20" w:rsidRDefault="00C720AF" w:rsidP="00FD6E4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上级</w:t>
      </w:r>
      <w:r w:rsidRPr="00231F20">
        <w:rPr>
          <w:rFonts w:ascii="微软雅黑" w:eastAsia="微软雅黑" w:hAnsi="微软雅黑"/>
        </w:rPr>
        <w:t>部门，为选择</w:t>
      </w:r>
      <w:r w:rsidRPr="00231F20">
        <w:rPr>
          <w:rFonts w:ascii="微软雅黑" w:eastAsia="微软雅黑" w:hAnsi="微软雅黑" w:hint="eastAsia"/>
        </w:rPr>
        <w:t>控件</w:t>
      </w:r>
      <w:r w:rsidRPr="00231F20">
        <w:rPr>
          <w:rFonts w:ascii="微软雅黑" w:eastAsia="微软雅黑" w:hAnsi="微软雅黑"/>
        </w:rPr>
        <w:t>，点击【</w:t>
      </w:r>
      <w:r w:rsidRPr="00231F20">
        <w:rPr>
          <w:rFonts w:ascii="微软雅黑" w:eastAsia="微软雅黑" w:hAnsi="微软雅黑" w:hint="eastAsia"/>
        </w:rPr>
        <w:t>选择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弹出部门选择页面，为单选</w:t>
      </w:r>
      <w:r w:rsidR="00047667">
        <w:rPr>
          <w:rFonts w:ascii="微软雅黑" w:eastAsia="微软雅黑" w:hAnsi="微软雅黑" w:hint="eastAsia"/>
        </w:rPr>
        <w:t>，见2.11.1（可选</w:t>
      </w:r>
      <w:r w:rsidR="00047667">
        <w:rPr>
          <w:rFonts w:ascii="微软雅黑" w:eastAsia="微软雅黑" w:hAnsi="微软雅黑"/>
        </w:rPr>
        <w:t>部门</w:t>
      </w:r>
      <w:r w:rsidR="00047667">
        <w:rPr>
          <w:rFonts w:ascii="微软雅黑" w:eastAsia="微软雅黑" w:hAnsi="微软雅黑" w:hint="eastAsia"/>
        </w:rPr>
        <w:t>为除</w:t>
      </w:r>
      <w:r w:rsidR="00047667">
        <w:rPr>
          <w:rFonts w:ascii="微软雅黑" w:eastAsia="微软雅黑" w:hAnsi="微软雅黑"/>
        </w:rPr>
        <w:t>叶节点之外的所有节点</w:t>
      </w:r>
      <w:r w:rsidR="00047667">
        <w:rPr>
          <w:rFonts w:ascii="微软雅黑" w:eastAsia="微软雅黑" w:hAnsi="微软雅黑" w:hint="eastAsia"/>
        </w:rPr>
        <w:t>）</w:t>
      </w:r>
    </w:p>
    <w:p w:rsidR="00C720AF" w:rsidRPr="00231F20" w:rsidRDefault="00C720AF" w:rsidP="00FD6E4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状态,</w:t>
      </w:r>
      <w:r w:rsidRPr="00231F20">
        <w:rPr>
          <w:rFonts w:ascii="微软雅黑" w:eastAsia="微软雅黑" w:hAnsi="微软雅黑"/>
        </w:rPr>
        <w:t>为</w:t>
      </w:r>
      <w:r w:rsidRPr="00231F20">
        <w:rPr>
          <w:rFonts w:ascii="微软雅黑" w:eastAsia="微软雅黑" w:hAnsi="微软雅黑" w:hint="eastAsia"/>
        </w:rPr>
        <w:t>下拉</w:t>
      </w:r>
      <w:r w:rsidRPr="00231F20">
        <w:rPr>
          <w:rFonts w:ascii="微软雅黑" w:eastAsia="微软雅黑" w:hAnsi="微软雅黑"/>
        </w:rPr>
        <w:t>选项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默认为全部，可选项有全部、有效、无效。</w:t>
      </w:r>
    </w:p>
    <w:p w:rsidR="00C720AF" w:rsidRPr="00231F20" w:rsidRDefault="004468D8" w:rsidP="00FD6E4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类型，为下拉选项，默认为全部。可选项</w:t>
      </w:r>
      <w:r w:rsidRPr="00231F20">
        <w:rPr>
          <w:rFonts w:ascii="微软雅黑" w:eastAsia="微软雅黑" w:hAnsi="微软雅黑" w:hint="eastAsia"/>
        </w:rPr>
        <w:t>为</w:t>
      </w:r>
      <w:r w:rsidRPr="00231F20">
        <w:rPr>
          <w:rFonts w:ascii="微软雅黑" w:eastAsia="微软雅黑" w:hAnsi="微软雅黑"/>
        </w:rPr>
        <w:t>全部、</w:t>
      </w:r>
      <w:r w:rsidRPr="00231F20">
        <w:rPr>
          <w:rFonts w:ascii="微软雅黑" w:eastAsia="微软雅黑" w:hAnsi="微软雅黑" w:hint="eastAsia"/>
        </w:rPr>
        <w:t>门店</w:t>
      </w:r>
      <w:r w:rsidRPr="00231F20">
        <w:rPr>
          <w:rFonts w:ascii="微软雅黑" w:eastAsia="微软雅黑" w:hAnsi="微软雅黑"/>
        </w:rPr>
        <w:t>、停车场、交车中心、维修厂</w:t>
      </w:r>
    </w:p>
    <w:p w:rsidR="00995CEC" w:rsidRPr="00231F20" w:rsidRDefault="00995CEC" w:rsidP="00A92A2B">
      <w:pPr>
        <w:pStyle w:val="a5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</w:p>
    <w:p w:rsidR="00995CEC" w:rsidRPr="00231F20" w:rsidRDefault="00456E4A" w:rsidP="00456E4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默认展示</w:t>
      </w:r>
      <w:r w:rsidRPr="00231F20">
        <w:rPr>
          <w:rFonts w:ascii="微软雅黑" w:eastAsia="微软雅黑" w:hAnsi="微软雅黑"/>
        </w:rPr>
        <w:t>全部</w:t>
      </w:r>
    </w:p>
    <w:p w:rsidR="00456E4A" w:rsidRPr="00231F20" w:rsidRDefault="00456E4A" w:rsidP="00456E4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展示</w:t>
      </w:r>
      <w:r w:rsidRPr="00231F20">
        <w:rPr>
          <w:rFonts w:ascii="微软雅黑" w:eastAsia="微软雅黑" w:hAnsi="微软雅黑"/>
        </w:rPr>
        <w:t>顺序，首先展示有效的，其次展示无效的</w:t>
      </w:r>
    </w:p>
    <w:p w:rsidR="00456E4A" w:rsidRPr="00231F20" w:rsidRDefault="00456E4A" w:rsidP="00456E4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同一</w:t>
      </w:r>
      <w:r w:rsidRPr="00231F20">
        <w:rPr>
          <w:rFonts w:ascii="微软雅黑" w:eastAsia="微软雅黑" w:hAnsi="微软雅黑"/>
        </w:rPr>
        <w:t>状态值的按照部门</w:t>
      </w:r>
      <w:r w:rsidRPr="00231F20">
        <w:rPr>
          <w:rFonts w:ascii="微软雅黑" w:eastAsia="微软雅黑" w:hAnsi="微软雅黑" w:hint="eastAsia"/>
        </w:rPr>
        <w:t>新建时间</w:t>
      </w:r>
      <w:r w:rsidRPr="00231F20">
        <w:rPr>
          <w:rFonts w:ascii="微软雅黑" w:eastAsia="微软雅黑" w:hAnsi="微软雅黑"/>
        </w:rPr>
        <w:t>倒序排列展示。</w:t>
      </w:r>
    </w:p>
    <w:p w:rsidR="00456E4A" w:rsidRPr="00231F20" w:rsidRDefault="00456E4A" w:rsidP="00456E4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编号有链接，点击可查看部门详情页</w:t>
      </w:r>
    </w:p>
    <w:p w:rsidR="00456E4A" w:rsidRPr="00231F20" w:rsidRDefault="00456E4A" w:rsidP="00456E4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若查询</w:t>
      </w:r>
      <w:r w:rsidRPr="00231F20">
        <w:rPr>
          <w:rFonts w:ascii="微软雅黑" w:eastAsia="微软雅黑" w:hAnsi="微软雅黑"/>
        </w:rPr>
        <w:t>条件为空，点击【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则展示全部数据，若查询条件非空，点击【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则展示满足查询条件的数据。</w:t>
      </w:r>
    </w:p>
    <w:p w:rsidR="00456E4A" w:rsidRPr="00231F20" w:rsidRDefault="00456E4A" w:rsidP="00A92A2B">
      <w:pPr>
        <w:pStyle w:val="a5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字段展示</w:t>
      </w:r>
    </w:p>
    <w:p w:rsidR="00456E4A" w:rsidRPr="00231F20" w:rsidRDefault="00456E4A" w:rsidP="00456E4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支持</w:t>
      </w:r>
      <w:r w:rsidRPr="00231F20">
        <w:rPr>
          <w:rFonts w:ascii="微软雅黑" w:eastAsia="微软雅黑" w:hAnsi="微软雅黑"/>
        </w:rPr>
        <w:t>业务线，支持多个，各个业务线以分号分隔展示，</w:t>
      </w:r>
      <w:r w:rsidRPr="00231F20">
        <w:rPr>
          <w:rFonts w:ascii="微软雅黑" w:eastAsia="微软雅黑" w:hAnsi="微软雅黑" w:hint="eastAsia"/>
        </w:rPr>
        <w:t>如专车</w:t>
      </w:r>
      <w:r w:rsidRPr="00231F20">
        <w:rPr>
          <w:rFonts w:ascii="微软雅黑" w:eastAsia="微软雅黑" w:hAnsi="微软雅黑"/>
        </w:rPr>
        <w:t>；买买车</w:t>
      </w:r>
    </w:p>
    <w:p w:rsidR="00456E4A" w:rsidRPr="00231F20" w:rsidRDefault="00456E4A" w:rsidP="00456E4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关联公司</w:t>
      </w:r>
      <w:r w:rsidRPr="00231F20">
        <w:rPr>
          <w:rFonts w:ascii="微软雅黑" w:eastAsia="微软雅黑" w:hAnsi="微软雅黑"/>
        </w:rPr>
        <w:t>名称，</w:t>
      </w:r>
      <w:r w:rsidRPr="00231F20">
        <w:rPr>
          <w:rFonts w:ascii="微软雅黑" w:eastAsia="微软雅黑" w:hAnsi="微软雅黑" w:hint="eastAsia"/>
        </w:rPr>
        <w:t>当</w:t>
      </w:r>
      <w:r w:rsidRPr="00231F20">
        <w:rPr>
          <w:rFonts w:ascii="微软雅黑" w:eastAsia="微软雅黑" w:hAnsi="微软雅黑"/>
        </w:rPr>
        <w:t>部门关联多个公司时，多个</w:t>
      </w:r>
      <w:r w:rsidRPr="00231F20">
        <w:rPr>
          <w:rFonts w:ascii="微软雅黑" w:eastAsia="微软雅黑" w:hAnsi="微软雅黑" w:hint="eastAsia"/>
        </w:rPr>
        <w:t>公司</w:t>
      </w:r>
      <w:r w:rsidRPr="00231F20">
        <w:rPr>
          <w:rFonts w:ascii="微软雅黑" w:eastAsia="微软雅黑" w:hAnsi="微软雅黑"/>
        </w:rPr>
        <w:t>名称以分号分隔展示，如神州闪贷融资租赁有限公司</w:t>
      </w:r>
      <w:r w:rsidRPr="00231F20">
        <w:rPr>
          <w:rFonts w:ascii="微软雅黑" w:eastAsia="微软雅黑" w:hAnsi="微软雅黑" w:hint="eastAsia"/>
        </w:rPr>
        <w:t>；</w:t>
      </w:r>
      <w:r w:rsidRPr="00231F20">
        <w:rPr>
          <w:rFonts w:ascii="微软雅黑" w:eastAsia="微软雅黑" w:hAnsi="微软雅黑"/>
        </w:rPr>
        <w:t>神州闪贷（</w:t>
      </w:r>
      <w:r w:rsidRPr="00231F20">
        <w:rPr>
          <w:rFonts w:ascii="微软雅黑" w:eastAsia="微软雅黑" w:hAnsi="微软雅黑" w:hint="eastAsia"/>
        </w:rPr>
        <w:t>平潭</w:t>
      </w:r>
      <w:r w:rsidRPr="00231F20">
        <w:rPr>
          <w:rFonts w:ascii="微软雅黑" w:eastAsia="微软雅黑" w:hAnsi="微软雅黑"/>
        </w:rPr>
        <w:t>）</w:t>
      </w:r>
      <w:r w:rsidRPr="00231F20">
        <w:rPr>
          <w:rFonts w:ascii="微软雅黑" w:eastAsia="微软雅黑" w:hAnsi="微软雅黑" w:hint="eastAsia"/>
        </w:rPr>
        <w:t>有限公司；</w:t>
      </w:r>
      <w:r w:rsidRPr="00231F20">
        <w:rPr>
          <w:rFonts w:ascii="微软雅黑" w:eastAsia="微软雅黑" w:hAnsi="微软雅黑"/>
        </w:rPr>
        <w:t>最多展示两个公司多余的</w:t>
      </w:r>
      <w:r w:rsidRPr="00231F20">
        <w:rPr>
          <w:rFonts w:ascii="微软雅黑" w:eastAsia="微软雅黑" w:hAnsi="微软雅黑" w:hint="eastAsia"/>
        </w:rPr>
        <w:t>用</w:t>
      </w:r>
      <w:r w:rsidRPr="00231F20">
        <w:rPr>
          <w:rFonts w:ascii="微软雅黑" w:eastAsia="微软雅黑" w:hAnsi="微软雅黑"/>
        </w:rPr>
        <w:t>省略号</w:t>
      </w:r>
      <w:r w:rsidRPr="00231F20">
        <w:rPr>
          <w:rFonts w:ascii="微软雅黑" w:eastAsia="微软雅黑" w:hAnsi="微软雅黑" w:hint="eastAsia"/>
        </w:rPr>
        <w:t>代替</w:t>
      </w:r>
    </w:p>
    <w:p w:rsidR="00456E4A" w:rsidRPr="00231F20" w:rsidRDefault="00456E4A" w:rsidP="00A92A2B">
      <w:pPr>
        <w:pStyle w:val="a5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导出</w:t>
      </w:r>
    </w:p>
    <w:p w:rsidR="00456E4A" w:rsidRPr="00231F20" w:rsidRDefault="00456E4A" w:rsidP="00456E4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导出功能采取</w:t>
      </w:r>
      <w:r w:rsidRPr="00231F20">
        <w:rPr>
          <w:rFonts w:ascii="微软雅黑" w:eastAsia="微软雅黑" w:hAnsi="微软雅黑"/>
        </w:rPr>
        <w:t>导出字段自定义的模式</w:t>
      </w:r>
    </w:p>
    <w:p w:rsidR="00456E4A" w:rsidRPr="00231F20" w:rsidRDefault="00456E4A" w:rsidP="00456E4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导出，弹出导出字段选择页面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字段为复选框</w:t>
      </w:r>
    </w:p>
    <w:p w:rsidR="00456E4A" w:rsidRPr="00231F20" w:rsidRDefault="00456E4A" w:rsidP="00456E4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可选择</w:t>
      </w:r>
      <w:r w:rsidRPr="00231F20">
        <w:rPr>
          <w:rFonts w:ascii="微软雅黑" w:eastAsia="微软雅黑" w:hAnsi="微软雅黑"/>
        </w:rPr>
        <w:t>字段为‘</w:t>
      </w: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编号’</w:t>
      </w:r>
      <w:r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/>
        </w:rPr>
        <w:t>部门名称、负责人ID、负责人姓名、手机号、所在城市、部门级别、部门类型、上级部门、支持业务线、关联公司名称、状态</w:t>
      </w:r>
    </w:p>
    <w:p w:rsidR="00456E4A" w:rsidRPr="00231F20" w:rsidRDefault="00456E4A" w:rsidP="00456E4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若</w:t>
      </w:r>
      <w:r w:rsidRPr="00231F20">
        <w:rPr>
          <w:rFonts w:ascii="微软雅黑" w:eastAsia="微软雅黑" w:hAnsi="微软雅黑"/>
        </w:rPr>
        <w:t>导出字段中选择了关联公司名称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则在导出文件中展示全部的关联公司名称，展现形式也是</w:t>
      </w:r>
      <w:r w:rsidRPr="00231F20">
        <w:rPr>
          <w:rFonts w:ascii="微软雅黑" w:eastAsia="微软雅黑" w:hAnsi="微软雅黑" w:hint="eastAsia"/>
        </w:rPr>
        <w:t>以</w:t>
      </w:r>
      <w:r w:rsidRPr="00231F20">
        <w:rPr>
          <w:rFonts w:ascii="微软雅黑" w:eastAsia="微软雅黑" w:hAnsi="微软雅黑"/>
        </w:rPr>
        <w:t>分号分隔展示。</w:t>
      </w:r>
    </w:p>
    <w:p w:rsidR="00456E4A" w:rsidRPr="00231F20" w:rsidRDefault="00865F7C" w:rsidP="00456E4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【确定导出】校验</w:t>
      </w:r>
      <w:r w:rsidRPr="00231F20">
        <w:rPr>
          <w:rFonts w:ascii="微软雅黑" w:eastAsia="微软雅黑" w:hAnsi="微软雅黑"/>
        </w:rPr>
        <w:t>条件</w:t>
      </w:r>
    </w:p>
    <w:p w:rsidR="00865F7C" w:rsidRPr="00231F20" w:rsidRDefault="00865F7C" w:rsidP="00456E4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字段</w:t>
      </w:r>
      <w:r w:rsidRPr="00231F20">
        <w:rPr>
          <w:rFonts w:ascii="微软雅黑" w:eastAsia="微软雅黑" w:hAnsi="微软雅黑"/>
        </w:rPr>
        <w:t>需非空，</w:t>
      </w:r>
      <w:r w:rsidR="0036453F" w:rsidRPr="00231F20">
        <w:rPr>
          <w:rFonts w:ascii="微软雅黑" w:eastAsia="微软雅黑" w:hAnsi="微软雅黑" w:hint="eastAsia"/>
        </w:rPr>
        <w:t>若未</w:t>
      </w:r>
      <w:r w:rsidR="0036453F" w:rsidRPr="00231F20">
        <w:rPr>
          <w:rFonts w:ascii="微软雅黑" w:eastAsia="微软雅黑" w:hAnsi="微软雅黑"/>
        </w:rPr>
        <w:t>勾选任何</w:t>
      </w:r>
      <w:r w:rsidR="0036453F" w:rsidRPr="00231F20">
        <w:rPr>
          <w:rFonts w:ascii="微软雅黑" w:eastAsia="微软雅黑" w:hAnsi="微软雅黑" w:hint="eastAsia"/>
        </w:rPr>
        <w:t>导出</w:t>
      </w:r>
      <w:r w:rsidR="0036453F" w:rsidRPr="00231F20">
        <w:rPr>
          <w:rFonts w:ascii="微软雅黑" w:eastAsia="微软雅黑" w:hAnsi="微软雅黑"/>
        </w:rPr>
        <w:t>字段，则提示“</w:t>
      </w:r>
      <w:r w:rsidR="0036453F" w:rsidRPr="00231F20">
        <w:rPr>
          <w:rFonts w:ascii="微软雅黑" w:eastAsia="微软雅黑" w:hAnsi="微软雅黑" w:hint="eastAsia"/>
        </w:rPr>
        <w:t>请选择</w:t>
      </w:r>
      <w:r w:rsidR="0036453F" w:rsidRPr="00231F20">
        <w:rPr>
          <w:rFonts w:ascii="微软雅黑" w:eastAsia="微软雅黑" w:hAnsi="微软雅黑"/>
        </w:rPr>
        <w:t>需要导出的字段”</w:t>
      </w:r>
    </w:p>
    <w:p w:rsidR="00456E4A" w:rsidRPr="00231F20" w:rsidRDefault="00985DD7" w:rsidP="00456E4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勾选字段非空，则导出</w:t>
      </w:r>
      <w:r w:rsidRPr="00231F20">
        <w:rPr>
          <w:rFonts w:ascii="微软雅黑" w:eastAsia="微软雅黑" w:hAnsi="微软雅黑" w:hint="eastAsia"/>
        </w:rPr>
        <w:t>包含</w:t>
      </w:r>
      <w:r w:rsidRPr="00231F20">
        <w:rPr>
          <w:rFonts w:ascii="微软雅黑" w:eastAsia="微软雅黑" w:hAnsi="微软雅黑"/>
        </w:rPr>
        <w:t>已勾选字段的文件。</w:t>
      </w:r>
      <w:r w:rsidRPr="00231F20">
        <w:rPr>
          <w:rFonts w:ascii="微软雅黑" w:eastAsia="微软雅黑" w:hAnsi="微软雅黑" w:hint="eastAsia"/>
        </w:rPr>
        <w:t>并返回到</w:t>
      </w:r>
      <w:r w:rsidRPr="00231F20">
        <w:rPr>
          <w:rFonts w:ascii="微软雅黑" w:eastAsia="微软雅黑" w:hAnsi="微软雅黑"/>
        </w:rPr>
        <w:t>部门查询列表页</w:t>
      </w:r>
    </w:p>
    <w:p w:rsidR="00985DD7" w:rsidRPr="00231F20" w:rsidRDefault="00985DD7" w:rsidP="00456E4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【取消】，</w:t>
      </w:r>
      <w:r w:rsidRPr="00231F20">
        <w:rPr>
          <w:rFonts w:ascii="微软雅黑" w:eastAsia="微软雅黑" w:hAnsi="微软雅黑"/>
        </w:rPr>
        <w:t>则关闭</w:t>
      </w:r>
      <w:r w:rsidRPr="00231F20">
        <w:rPr>
          <w:rFonts w:ascii="微软雅黑" w:eastAsia="微软雅黑" w:hAnsi="微软雅黑" w:hint="eastAsia"/>
        </w:rPr>
        <w:t>导出</w:t>
      </w:r>
      <w:r w:rsidRPr="00231F20">
        <w:rPr>
          <w:rFonts w:ascii="微软雅黑" w:eastAsia="微软雅黑" w:hAnsi="微软雅黑"/>
        </w:rPr>
        <w:t>字段选择页面，返回到部门查询列表页。</w:t>
      </w:r>
    </w:p>
    <w:p w:rsidR="00144619" w:rsidRPr="00231F20" w:rsidRDefault="00144619" w:rsidP="00A92A2B">
      <w:pPr>
        <w:pStyle w:val="a5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详情页</w:t>
      </w:r>
    </w:p>
    <w:p w:rsidR="00144619" w:rsidRPr="00231F20" w:rsidRDefault="00144619" w:rsidP="00A92A2B">
      <w:pPr>
        <w:pStyle w:val="a5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关联</w:t>
      </w:r>
      <w:r w:rsidRPr="00231F20">
        <w:rPr>
          <w:rFonts w:ascii="微软雅黑" w:eastAsia="微软雅黑" w:hAnsi="微软雅黑"/>
        </w:rPr>
        <w:t>公司列表</w:t>
      </w:r>
    </w:p>
    <w:p w:rsidR="00144619" w:rsidRPr="00231F20" w:rsidRDefault="00144619" w:rsidP="00144619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展示</w:t>
      </w:r>
      <w:r w:rsidRPr="00231F20">
        <w:rPr>
          <w:rFonts w:ascii="微软雅黑" w:eastAsia="微软雅黑" w:hAnsi="微软雅黑"/>
        </w:rPr>
        <w:t>该部门</w:t>
      </w:r>
      <w:r w:rsidRPr="00231F20">
        <w:rPr>
          <w:rFonts w:ascii="微软雅黑" w:eastAsia="微软雅黑" w:hAnsi="微软雅黑" w:hint="eastAsia"/>
        </w:rPr>
        <w:t>已经</w:t>
      </w:r>
      <w:r w:rsidRPr="00231F20">
        <w:rPr>
          <w:rFonts w:ascii="微软雅黑" w:eastAsia="微软雅黑" w:hAnsi="微软雅黑"/>
        </w:rPr>
        <w:t>关联的所有的公司</w:t>
      </w:r>
    </w:p>
    <w:p w:rsidR="00144619" w:rsidRPr="00231F20" w:rsidRDefault="00144619" w:rsidP="00A92A2B">
      <w:pPr>
        <w:pStyle w:val="a5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关联城市</w:t>
      </w:r>
      <w:r w:rsidRPr="00231F20">
        <w:rPr>
          <w:rFonts w:ascii="微软雅黑" w:eastAsia="微软雅黑" w:hAnsi="微软雅黑"/>
        </w:rPr>
        <w:t>列表</w:t>
      </w:r>
    </w:p>
    <w:p w:rsidR="00144619" w:rsidRPr="00231F20" w:rsidRDefault="00144619" w:rsidP="00144619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展示</w:t>
      </w:r>
      <w:r w:rsidRPr="00231F20">
        <w:rPr>
          <w:rFonts w:ascii="微软雅黑" w:eastAsia="微软雅黑" w:hAnsi="微软雅黑"/>
        </w:rPr>
        <w:t>该部门，及该部门所有下属部门的所在城市。</w:t>
      </w:r>
    </w:p>
    <w:p w:rsidR="00144619" w:rsidRPr="00231F20" w:rsidRDefault="00144619" w:rsidP="00144619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仅</w:t>
      </w:r>
      <w:r w:rsidRPr="00231F20">
        <w:rPr>
          <w:rFonts w:ascii="微软雅黑" w:eastAsia="微软雅黑" w:hAnsi="微软雅黑"/>
        </w:rPr>
        <w:t>展示城市名称。</w:t>
      </w:r>
    </w:p>
    <w:p w:rsidR="00B96DB0" w:rsidRPr="00231F20" w:rsidRDefault="00B96DB0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86" w:name="_Toc536089971"/>
      <w:r w:rsidRPr="00231F20">
        <w:rPr>
          <w:rFonts w:ascii="微软雅黑" w:eastAsia="微软雅黑" w:hAnsi="微软雅黑" w:hint="eastAsia"/>
        </w:rPr>
        <w:t>角色账号</w:t>
      </w:r>
      <w:r w:rsidRPr="00231F20">
        <w:rPr>
          <w:rFonts w:ascii="微软雅黑" w:eastAsia="微软雅黑" w:hAnsi="微软雅黑"/>
        </w:rPr>
        <w:t>明细查询</w:t>
      </w:r>
      <w:bookmarkEnd w:id="686"/>
    </w:p>
    <w:p w:rsidR="00DB535D" w:rsidRPr="00231F20" w:rsidRDefault="00DB535D" w:rsidP="00A92A2B">
      <w:pPr>
        <w:pStyle w:val="a5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功能</w:t>
      </w:r>
      <w:r w:rsidRPr="00231F20">
        <w:rPr>
          <w:rFonts w:ascii="微软雅黑" w:eastAsia="微软雅黑" w:hAnsi="微软雅黑"/>
        </w:rPr>
        <w:t>概述</w:t>
      </w:r>
    </w:p>
    <w:p w:rsidR="00995CEC" w:rsidRPr="00231F20" w:rsidRDefault="00B96DB0" w:rsidP="00DB535D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该列表</w:t>
      </w:r>
      <w:r w:rsidRPr="00231F20">
        <w:rPr>
          <w:rFonts w:ascii="微软雅黑" w:eastAsia="微软雅黑" w:hAnsi="微软雅黑"/>
        </w:rPr>
        <w:t>能够查询</w:t>
      </w:r>
      <w:r w:rsidR="00DB535D" w:rsidRPr="00231F20">
        <w:rPr>
          <w:rFonts w:ascii="微软雅黑" w:eastAsia="微软雅黑" w:hAnsi="微软雅黑" w:hint="eastAsia"/>
        </w:rPr>
        <w:t>指定</w:t>
      </w:r>
      <w:r w:rsidRPr="00231F20">
        <w:rPr>
          <w:rFonts w:ascii="微软雅黑" w:eastAsia="微软雅黑" w:hAnsi="微软雅黑"/>
        </w:rPr>
        <w:t>角色中</w:t>
      </w:r>
      <w:r w:rsidR="00DB535D" w:rsidRPr="00231F20">
        <w:rPr>
          <w:rFonts w:ascii="微软雅黑" w:eastAsia="微软雅黑" w:hAnsi="微软雅黑" w:hint="eastAsia"/>
        </w:rPr>
        <w:t>已</w:t>
      </w:r>
      <w:r w:rsidR="00DB535D" w:rsidRPr="00231F20">
        <w:rPr>
          <w:rFonts w:ascii="微软雅黑" w:eastAsia="微软雅黑" w:hAnsi="微软雅黑"/>
        </w:rPr>
        <w:t>添加的</w:t>
      </w:r>
      <w:r w:rsidRPr="00231F20">
        <w:rPr>
          <w:rFonts w:ascii="微软雅黑" w:eastAsia="微软雅黑" w:hAnsi="微软雅黑"/>
        </w:rPr>
        <w:t>所有账号，</w:t>
      </w:r>
      <w:r w:rsidR="00DB535D" w:rsidRPr="00231F20">
        <w:rPr>
          <w:rFonts w:ascii="微软雅黑" w:eastAsia="微软雅黑" w:hAnsi="微软雅黑" w:hint="eastAsia"/>
        </w:rPr>
        <w:t>也可</w:t>
      </w:r>
      <w:r w:rsidR="00DB535D" w:rsidRPr="00231F20">
        <w:rPr>
          <w:rFonts w:ascii="微软雅黑" w:eastAsia="微软雅黑" w:hAnsi="微软雅黑"/>
        </w:rPr>
        <w:t>查询</w:t>
      </w:r>
      <w:r w:rsidR="00DB535D" w:rsidRPr="00231F20">
        <w:rPr>
          <w:rFonts w:ascii="微软雅黑" w:eastAsia="微软雅黑" w:hAnsi="微软雅黑" w:hint="eastAsia"/>
        </w:rPr>
        <w:t>指定</w:t>
      </w:r>
      <w:r w:rsidRPr="00231F20">
        <w:rPr>
          <w:rFonts w:ascii="微软雅黑" w:eastAsia="微软雅黑" w:hAnsi="微软雅黑"/>
        </w:rPr>
        <w:t>账号</w:t>
      </w:r>
      <w:r w:rsidR="00DB535D" w:rsidRPr="00231F20">
        <w:rPr>
          <w:rFonts w:ascii="微软雅黑" w:eastAsia="微软雅黑" w:hAnsi="微软雅黑" w:hint="eastAsia"/>
        </w:rPr>
        <w:t>目前</w:t>
      </w:r>
      <w:r w:rsidRPr="00231F20">
        <w:rPr>
          <w:rFonts w:ascii="微软雅黑" w:eastAsia="微软雅黑" w:hAnsi="微软雅黑" w:hint="eastAsia"/>
        </w:rPr>
        <w:t>所在</w:t>
      </w:r>
      <w:r w:rsidRPr="00231F20">
        <w:rPr>
          <w:rFonts w:ascii="微软雅黑" w:eastAsia="微软雅黑" w:hAnsi="微软雅黑"/>
        </w:rPr>
        <w:t>的</w:t>
      </w:r>
      <w:r w:rsidR="00DB535D" w:rsidRPr="00231F20">
        <w:rPr>
          <w:rFonts w:ascii="微软雅黑" w:eastAsia="微软雅黑" w:hAnsi="微软雅黑" w:hint="eastAsia"/>
        </w:rPr>
        <w:t>所有</w:t>
      </w:r>
      <w:r w:rsidRPr="00231F20">
        <w:rPr>
          <w:rFonts w:ascii="微软雅黑" w:eastAsia="微软雅黑" w:hAnsi="微软雅黑"/>
        </w:rPr>
        <w:t>角色。</w:t>
      </w:r>
    </w:p>
    <w:p w:rsidR="001F5148" w:rsidRPr="00231F20" w:rsidRDefault="001F5148" w:rsidP="00A92A2B">
      <w:pPr>
        <w:pStyle w:val="a5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p w:rsidR="001F5148" w:rsidRPr="00231F20" w:rsidRDefault="001F5148" w:rsidP="00A92A2B">
      <w:pPr>
        <w:pStyle w:val="a5"/>
        <w:numPr>
          <w:ilvl w:val="0"/>
          <w:numId w:val="4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查询条件</w:t>
      </w:r>
    </w:p>
    <w:p w:rsidR="001F5148" w:rsidRPr="00231F20" w:rsidRDefault="001F5148" w:rsidP="001F514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名称、登录账号、员工编号、员工姓名</w:t>
      </w:r>
      <w:r w:rsidRPr="00231F20">
        <w:rPr>
          <w:rFonts w:ascii="微软雅黑" w:eastAsia="微软雅黑" w:hAnsi="微软雅黑" w:hint="eastAsia"/>
        </w:rPr>
        <w:t>为</w:t>
      </w:r>
      <w:r w:rsidRPr="00231F20">
        <w:rPr>
          <w:rFonts w:ascii="微软雅黑" w:eastAsia="微软雅黑" w:hAnsi="微软雅黑"/>
        </w:rPr>
        <w:t>文本框，默认为空，支持精确查询</w:t>
      </w:r>
    </w:p>
    <w:p w:rsidR="001F5148" w:rsidRPr="00231F20" w:rsidRDefault="001F5148" w:rsidP="001F514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支持</w:t>
      </w:r>
      <w:r w:rsidRPr="00231F20">
        <w:rPr>
          <w:rFonts w:ascii="微软雅黑" w:eastAsia="微软雅黑" w:hAnsi="微软雅黑"/>
        </w:rPr>
        <w:t>业务线，为下拉选项，默认为全部，可选</w:t>
      </w:r>
      <w:r w:rsidRPr="00231F20">
        <w:rPr>
          <w:rFonts w:ascii="微软雅黑" w:eastAsia="微软雅黑" w:hAnsi="微软雅黑" w:hint="eastAsia"/>
        </w:rPr>
        <w:t>项</w:t>
      </w:r>
      <w:r w:rsidRPr="00231F20">
        <w:rPr>
          <w:rFonts w:ascii="微软雅黑" w:eastAsia="微软雅黑" w:hAnsi="微软雅黑"/>
        </w:rPr>
        <w:t>为全部、</w:t>
      </w:r>
      <w:r w:rsidRPr="00231F20">
        <w:rPr>
          <w:rFonts w:ascii="微软雅黑" w:eastAsia="微软雅黑" w:hAnsi="微软雅黑" w:hint="eastAsia"/>
        </w:rPr>
        <w:t>买买车</w:t>
      </w:r>
      <w:r w:rsidRPr="00231F20">
        <w:rPr>
          <w:rFonts w:ascii="微软雅黑" w:eastAsia="微软雅黑" w:hAnsi="微软雅黑"/>
        </w:rPr>
        <w:t>、闪贷、租车、专车、保险</w:t>
      </w:r>
      <w:r w:rsidRPr="00231F20">
        <w:rPr>
          <w:rFonts w:ascii="微软雅黑" w:eastAsia="微软雅黑" w:hAnsi="微软雅黑" w:hint="eastAsia"/>
        </w:rPr>
        <w:t>（支持</w:t>
      </w:r>
      <w:r w:rsidRPr="00231F20">
        <w:rPr>
          <w:rFonts w:ascii="微软雅黑" w:eastAsia="微软雅黑" w:hAnsi="微软雅黑"/>
        </w:rPr>
        <w:t>部分匹配查询</w:t>
      </w:r>
      <w:r w:rsidRPr="00231F20">
        <w:rPr>
          <w:rFonts w:ascii="微软雅黑" w:eastAsia="微软雅黑" w:hAnsi="微软雅黑" w:hint="eastAsia"/>
        </w:rPr>
        <w:t>）</w:t>
      </w:r>
    </w:p>
    <w:p w:rsidR="00B96DB0" w:rsidRPr="00231F20" w:rsidRDefault="001F5148" w:rsidP="00FD6E4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员工所属</w:t>
      </w:r>
      <w:r w:rsidRPr="00231F20">
        <w:rPr>
          <w:rFonts w:ascii="微软雅黑" w:eastAsia="微软雅黑" w:hAnsi="微软雅黑"/>
        </w:rPr>
        <w:t>部门，为选择控件，点击【</w:t>
      </w:r>
      <w:r w:rsidRPr="00231F20">
        <w:rPr>
          <w:rFonts w:ascii="微软雅黑" w:eastAsia="微软雅黑" w:hAnsi="微软雅黑" w:hint="eastAsia"/>
        </w:rPr>
        <w:t>选择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弹出</w:t>
      </w:r>
      <w:r w:rsidRPr="00231F20">
        <w:rPr>
          <w:rFonts w:ascii="微软雅黑" w:eastAsia="微软雅黑" w:hAnsi="微软雅黑"/>
        </w:rPr>
        <w:t>部门选择页面，为单选项，支持精确查</w:t>
      </w:r>
      <w:r w:rsidRPr="00231F20">
        <w:rPr>
          <w:rFonts w:ascii="微软雅黑" w:eastAsia="微软雅黑" w:hAnsi="微软雅黑"/>
        </w:rPr>
        <w:lastRenderedPageBreak/>
        <w:t>询</w:t>
      </w:r>
    </w:p>
    <w:p w:rsidR="001F5148" w:rsidRPr="00231F20" w:rsidRDefault="001F5148" w:rsidP="00FD6E4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状态，为下拉选项，默认</w:t>
      </w:r>
      <w:r w:rsidRPr="00231F20">
        <w:rPr>
          <w:rFonts w:ascii="微软雅黑" w:eastAsia="微软雅黑" w:hAnsi="微软雅黑" w:hint="eastAsia"/>
        </w:rPr>
        <w:t>为</w:t>
      </w:r>
      <w:r w:rsidRPr="00231F20">
        <w:rPr>
          <w:rFonts w:ascii="微软雅黑" w:eastAsia="微软雅黑" w:hAnsi="微软雅黑"/>
        </w:rPr>
        <w:t>全部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可选项为全部，有效，无</w:t>
      </w:r>
      <w:r w:rsidRPr="00231F20">
        <w:rPr>
          <w:rFonts w:ascii="微软雅黑" w:eastAsia="微软雅黑" w:hAnsi="微软雅黑" w:hint="eastAsia"/>
        </w:rPr>
        <w:t>效</w:t>
      </w:r>
    </w:p>
    <w:p w:rsidR="001F5148" w:rsidRPr="00231F20" w:rsidRDefault="001F5148" w:rsidP="00FD6E4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状态，为下拉选项，默认</w:t>
      </w:r>
      <w:r w:rsidRPr="00231F20">
        <w:rPr>
          <w:rFonts w:ascii="微软雅黑" w:eastAsia="微软雅黑" w:hAnsi="微软雅黑" w:hint="eastAsia"/>
        </w:rPr>
        <w:t>为</w:t>
      </w:r>
      <w:r w:rsidRPr="00231F20">
        <w:rPr>
          <w:rFonts w:ascii="微软雅黑" w:eastAsia="微软雅黑" w:hAnsi="微软雅黑"/>
        </w:rPr>
        <w:t>全部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可选项为全部，</w:t>
      </w:r>
      <w:r w:rsidRPr="00231F20">
        <w:rPr>
          <w:rFonts w:ascii="微软雅黑" w:eastAsia="微软雅黑" w:hAnsi="微软雅黑" w:hint="eastAsia"/>
        </w:rPr>
        <w:t>正常，</w:t>
      </w:r>
      <w:r w:rsidRPr="00231F20">
        <w:rPr>
          <w:rFonts w:ascii="微软雅黑" w:eastAsia="微软雅黑" w:hAnsi="微软雅黑"/>
        </w:rPr>
        <w:t>冻结，无</w:t>
      </w:r>
      <w:r w:rsidRPr="00231F20">
        <w:rPr>
          <w:rFonts w:ascii="微软雅黑" w:eastAsia="微软雅黑" w:hAnsi="微软雅黑" w:hint="eastAsia"/>
        </w:rPr>
        <w:t>效</w:t>
      </w:r>
    </w:p>
    <w:p w:rsidR="005A085F" w:rsidRPr="00231F20" w:rsidRDefault="005A085F" w:rsidP="00A92A2B">
      <w:pPr>
        <w:pStyle w:val="a5"/>
        <w:numPr>
          <w:ilvl w:val="0"/>
          <w:numId w:val="4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</w:p>
    <w:p w:rsidR="005A085F" w:rsidRPr="00231F20" w:rsidRDefault="005A085F" w:rsidP="005A085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ID、角色名称、支持业务线、登录账号、员工编号、员工姓名、员工所属部门、角色状态、账号状态</w:t>
      </w:r>
    </w:p>
    <w:p w:rsidR="005A085F" w:rsidRPr="00231F20" w:rsidRDefault="005A085F" w:rsidP="005A085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其中</w:t>
      </w:r>
      <w:r w:rsidRPr="00231F20">
        <w:rPr>
          <w:rFonts w:ascii="微软雅黑" w:eastAsia="微软雅黑" w:hAnsi="微软雅黑"/>
        </w:rPr>
        <w:t>，角色ID、角色名称、支持业务线</w:t>
      </w:r>
      <w:r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/>
        </w:rPr>
        <w:t>角色状态为角色维度信息</w:t>
      </w:r>
    </w:p>
    <w:p w:rsidR="005A085F" w:rsidRPr="00231F20" w:rsidRDefault="005A085F" w:rsidP="005A085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登录</w:t>
      </w:r>
      <w:r w:rsidRPr="00231F20">
        <w:rPr>
          <w:rFonts w:ascii="微软雅黑" w:eastAsia="微软雅黑" w:hAnsi="微软雅黑"/>
        </w:rPr>
        <w:t>账号、员工编号、员工姓名、员工所属部门、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状态为账号维度的信息。</w:t>
      </w:r>
    </w:p>
    <w:p w:rsidR="005A085F" w:rsidRPr="00231F20" w:rsidRDefault="005A085F" w:rsidP="00A92A2B">
      <w:pPr>
        <w:pStyle w:val="a5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</w:t>
      </w:r>
      <w:r w:rsidRPr="00231F20">
        <w:rPr>
          <w:rFonts w:ascii="微软雅黑" w:eastAsia="微软雅黑" w:hAnsi="微软雅黑"/>
        </w:rPr>
        <w:t>规则</w:t>
      </w:r>
    </w:p>
    <w:p w:rsidR="005A085F" w:rsidRPr="00231F20" w:rsidRDefault="005A085F" w:rsidP="00A92A2B">
      <w:pPr>
        <w:pStyle w:val="a5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默认展示为空</w:t>
      </w:r>
    </w:p>
    <w:p w:rsidR="005A085F" w:rsidRPr="00231F20" w:rsidRDefault="005A085F" w:rsidP="005A085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若查询条件为空，则展示所有的角色，及</w:t>
      </w: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下已添加的所有账号</w:t>
      </w:r>
    </w:p>
    <w:p w:rsidR="005A085F" w:rsidRPr="00231F20" w:rsidRDefault="005A085F" w:rsidP="005A085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若查询条件非空，则展示满足查询条件的数据</w:t>
      </w:r>
    </w:p>
    <w:p w:rsidR="005A085F" w:rsidRPr="00231F20" w:rsidRDefault="005A085F" w:rsidP="005A085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按照角色ID由大到小排列展示</w:t>
      </w:r>
    </w:p>
    <w:p w:rsidR="005A085F" w:rsidRPr="00231F20" w:rsidRDefault="005A085F" w:rsidP="005A085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同一</w:t>
      </w:r>
      <w:r w:rsidRPr="00231F20">
        <w:rPr>
          <w:rFonts w:ascii="微软雅黑" w:eastAsia="微软雅黑" w:hAnsi="微软雅黑"/>
        </w:rPr>
        <w:t>角色ID下，按照账号的添加时间</w:t>
      </w:r>
      <w:r w:rsidRPr="00231F20">
        <w:rPr>
          <w:rFonts w:ascii="微软雅黑" w:eastAsia="微软雅黑" w:hAnsi="微软雅黑" w:hint="eastAsia"/>
        </w:rPr>
        <w:t>倒序</w:t>
      </w:r>
      <w:r w:rsidRPr="00231F20">
        <w:rPr>
          <w:rFonts w:ascii="微软雅黑" w:eastAsia="微软雅黑" w:hAnsi="微软雅黑"/>
        </w:rPr>
        <w:t>排列展示</w:t>
      </w:r>
    </w:p>
    <w:p w:rsidR="005A085F" w:rsidRPr="00231F20" w:rsidRDefault="005A085F" w:rsidP="005A085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ID有链接，点击可查看角色详情页</w:t>
      </w:r>
    </w:p>
    <w:p w:rsidR="005A085F" w:rsidRPr="00231F20" w:rsidRDefault="005A085F" w:rsidP="005A085F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登录</w:t>
      </w:r>
      <w:r w:rsidRPr="00231F20">
        <w:rPr>
          <w:rFonts w:ascii="微软雅黑" w:eastAsia="微软雅黑" w:hAnsi="微软雅黑"/>
        </w:rPr>
        <w:t>账号有链接，点击可</w:t>
      </w:r>
      <w:r w:rsidRPr="00231F20">
        <w:rPr>
          <w:rFonts w:ascii="微软雅黑" w:eastAsia="微软雅黑" w:hAnsi="微软雅黑" w:hint="eastAsia"/>
        </w:rPr>
        <w:t>查看登录</w:t>
      </w:r>
      <w:r w:rsidRPr="00231F20">
        <w:rPr>
          <w:rFonts w:ascii="微软雅黑" w:eastAsia="微软雅黑" w:hAnsi="微软雅黑"/>
        </w:rPr>
        <w:t>账号详情页。</w:t>
      </w:r>
    </w:p>
    <w:p w:rsidR="005A085F" w:rsidRPr="00231F20" w:rsidRDefault="005A085F" w:rsidP="00A92A2B">
      <w:pPr>
        <w:pStyle w:val="a5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列表记录按照</w:t>
      </w:r>
      <w:r w:rsidRPr="00231F20">
        <w:rPr>
          <w:rFonts w:ascii="微软雅黑" w:eastAsia="微软雅黑" w:hAnsi="微软雅黑"/>
        </w:rPr>
        <w:t>角色ID及登录账号作为唯一标识</w:t>
      </w:r>
      <w:r w:rsidRPr="00231F20">
        <w:rPr>
          <w:rFonts w:ascii="微软雅黑" w:eastAsia="微软雅黑" w:hAnsi="微软雅黑" w:hint="eastAsia"/>
        </w:rPr>
        <w:t>进行</w:t>
      </w:r>
      <w:r w:rsidRPr="00231F20">
        <w:rPr>
          <w:rFonts w:ascii="微软雅黑" w:eastAsia="微软雅黑" w:hAnsi="微软雅黑"/>
        </w:rPr>
        <w:t>展示</w:t>
      </w:r>
    </w:p>
    <w:p w:rsidR="005A085F" w:rsidRPr="00231F20" w:rsidRDefault="005A085F" w:rsidP="005A085F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比如</w:t>
      </w:r>
      <w:r w:rsidRPr="00231F20">
        <w:rPr>
          <w:rFonts w:ascii="微软雅黑" w:eastAsia="微软雅黑" w:hAnsi="微软雅黑"/>
        </w:rPr>
        <w:t>根据角色名称来查询，则</w:t>
      </w:r>
      <w:r w:rsidRPr="00231F20">
        <w:rPr>
          <w:rFonts w:ascii="微软雅黑" w:eastAsia="微软雅黑" w:hAnsi="微软雅黑" w:hint="eastAsia"/>
        </w:rPr>
        <w:t>展示</w:t>
      </w:r>
      <w:r w:rsidRPr="00231F20">
        <w:rPr>
          <w:rFonts w:ascii="微软雅黑" w:eastAsia="微软雅黑" w:hAnsi="微软雅黑"/>
        </w:rPr>
        <w:t>该角色名称下已添加的所有账号，分多条展示，每</w:t>
      </w:r>
      <w:r w:rsidRPr="00231F20">
        <w:rPr>
          <w:rFonts w:ascii="微软雅黑" w:eastAsia="微软雅黑" w:hAnsi="微软雅黑" w:hint="eastAsia"/>
        </w:rPr>
        <w:t>个</w:t>
      </w:r>
      <w:r w:rsidRPr="00231F20">
        <w:rPr>
          <w:rFonts w:ascii="微软雅黑" w:eastAsia="微软雅黑" w:hAnsi="微软雅黑"/>
        </w:rPr>
        <w:t>账号作为独立第一条记录展示</w:t>
      </w:r>
    </w:p>
    <w:p w:rsidR="005A085F" w:rsidRPr="00231F20" w:rsidRDefault="005A085F" w:rsidP="005A085F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一个账号存在于多个角色中，</w:t>
      </w:r>
      <w:r w:rsidRPr="00231F20">
        <w:rPr>
          <w:rFonts w:ascii="微软雅黑" w:eastAsia="微软雅黑" w:hAnsi="微软雅黑" w:hint="eastAsia"/>
        </w:rPr>
        <w:t>当</w:t>
      </w:r>
      <w:r w:rsidRPr="00231F20">
        <w:rPr>
          <w:rFonts w:ascii="微软雅黑" w:eastAsia="微软雅黑" w:hAnsi="微软雅黑"/>
        </w:rPr>
        <w:t>根据账号查询时，则展示该账号已添加的所有角色，分多条展示，</w:t>
      </w:r>
      <w:r w:rsidRPr="00231F20">
        <w:rPr>
          <w:rFonts w:ascii="微软雅黑" w:eastAsia="微软雅黑" w:hAnsi="微软雅黑" w:hint="eastAsia"/>
        </w:rPr>
        <w:t>同一</w:t>
      </w:r>
      <w:r w:rsidRPr="00231F20">
        <w:rPr>
          <w:rFonts w:ascii="微软雅黑" w:eastAsia="微软雅黑" w:hAnsi="微软雅黑"/>
        </w:rPr>
        <w:t>账号下每个</w:t>
      </w:r>
      <w:r w:rsidRPr="00231F20">
        <w:rPr>
          <w:rFonts w:ascii="微软雅黑" w:eastAsia="微软雅黑" w:hAnsi="微软雅黑" w:hint="eastAsia"/>
        </w:rPr>
        <w:t>角色作为</w:t>
      </w:r>
      <w:r w:rsidRPr="00231F20">
        <w:rPr>
          <w:rFonts w:ascii="微软雅黑" w:eastAsia="微软雅黑" w:hAnsi="微软雅黑"/>
        </w:rPr>
        <w:t>一条记录独立展示。</w:t>
      </w:r>
    </w:p>
    <w:p w:rsidR="00367471" w:rsidRPr="00231F20" w:rsidRDefault="00367471" w:rsidP="00A92A2B">
      <w:pPr>
        <w:pStyle w:val="a5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导出</w:t>
      </w:r>
    </w:p>
    <w:p w:rsidR="00367471" w:rsidRPr="00231F20" w:rsidRDefault="00367471" w:rsidP="00A92A2B">
      <w:pPr>
        <w:pStyle w:val="a5"/>
        <w:numPr>
          <w:ilvl w:val="0"/>
          <w:numId w:val="5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导出功能采取</w:t>
      </w:r>
      <w:r w:rsidRPr="00231F20">
        <w:rPr>
          <w:rFonts w:ascii="微软雅黑" w:eastAsia="微软雅黑" w:hAnsi="微软雅黑"/>
        </w:rPr>
        <w:t>导出字段自定义的模式</w:t>
      </w:r>
    </w:p>
    <w:p w:rsidR="00367471" w:rsidRPr="00231F20" w:rsidRDefault="00367471" w:rsidP="0036747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导出，弹出导出字段选择页面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字段为复选框</w:t>
      </w:r>
    </w:p>
    <w:p w:rsidR="00367471" w:rsidRPr="00231F20" w:rsidRDefault="00367471" w:rsidP="0036747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可选择</w:t>
      </w:r>
      <w:r w:rsidRPr="00231F20">
        <w:rPr>
          <w:rFonts w:ascii="微软雅黑" w:eastAsia="微软雅黑" w:hAnsi="微软雅黑"/>
        </w:rPr>
        <w:t>字段为‘</w:t>
      </w:r>
      <w:r w:rsidRPr="00231F20">
        <w:rPr>
          <w:rFonts w:ascii="微软雅黑" w:eastAsia="微软雅黑" w:hAnsi="微软雅黑" w:hint="eastAsia"/>
        </w:rPr>
        <w:t>角色ID、角色名称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支持业务线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登录账号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员工编号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员工姓名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员工所属</w:t>
      </w:r>
      <w:r w:rsidRPr="00231F20">
        <w:rPr>
          <w:rFonts w:ascii="微软雅黑" w:eastAsia="微软雅黑" w:hAnsi="微软雅黑"/>
        </w:rPr>
        <w:t>部门、</w:t>
      </w:r>
      <w:r w:rsidRPr="00231F20">
        <w:rPr>
          <w:rFonts w:ascii="微软雅黑" w:eastAsia="微软雅黑" w:hAnsi="微软雅黑" w:hint="eastAsia"/>
        </w:rPr>
        <w:t>角色状态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账号状态</w:t>
      </w:r>
    </w:p>
    <w:p w:rsidR="00367471" w:rsidRPr="00231F20" w:rsidRDefault="00367471" w:rsidP="00A92A2B">
      <w:pPr>
        <w:pStyle w:val="a5"/>
        <w:numPr>
          <w:ilvl w:val="0"/>
          <w:numId w:val="5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【确定导出】校验</w:t>
      </w:r>
      <w:r w:rsidRPr="00231F20">
        <w:rPr>
          <w:rFonts w:ascii="微软雅黑" w:eastAsia="微软雅黑" w:hAnsi="微软雅黑"/>
        </w:rPr>
        <w:t>条件</w:t>
      </w:r>
    </w:p>
    <w:p w:rsidR="00367471" w:rsidRPr="00231F20" w:rsidRDefault="00367471" w:rsidP="0036747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字段</w:t>
      </w:r>
      <w:r w:rsidRPr="00231F20">
        <w:rPr>
          <w:rFonts w:ascii="微软雅黑" w:eastAsia="微软雅黑" w:hAnsi="微软雅黑"/>
        </w:rPr>
        <w:t>需非空，</w:t>
      </w:r>
      <w:r w:rsidRPr="00231F20">
        <w:rPr>
          <w:rFonts w:ascii="微软雅黑" w:eastAsia="微软雅黑" w:hAnsi="微软雅黑" w:hint="eastAsia"/>
        </w:rPr>
        <w:t>若未</w:t>
      </w:r>
      <w:r w:rsidRPr="00231F20">
        <w:rPr>
          <w:rFonts w:ascii="微软雅黑" w:eastAsia="微软雅黑" w:hAnsi="微软雅黑"/>
        </w:rPr>
        <w:t>勾选任何</w:t>
      </w:r>
      <w:r w:rsidRPr="00231F20">
        <w:rPr>
          <w:rFonts w:ascii="微软雅黑" w:eastAsia="微软雅黑" w:hAnsi="微软雅黑" w:hint="eastAsia"/>
        </w:rPr>
        <w:t>导出</w:t>
      </w:r>
      <w:r w:rsidRPr="00231F20">
        <w:rPr>
          <w:rFonts w:ascii="微软雅黑" w:eastAsia="微软雅黑" w:hAnsi="微软雅黑"/>
        </w:rPr>
        <w:t>字段，则提示“</w:t>
      </w:r>
      <w:r w:rsidRPr="00231F20">
        <w:rPr>
          <w:rFonts w:ascii="微软雅黑" w:eastAsia="微软雅黑" w:hAnsi="微软雅黑" w:hint="eastAsia"/>
        </w:rPr>
        <w:t>请选择</w:t>
      </w:r>
      <w:r w:rsidRPr="00231F20">
        <w:rPr>
          <w:rFonts w:ascii="微软雅黑" w:eastAsia="微软雅黑" w:hAnsi="微软雅黑"/>
        </w:rPr>
        <w:t>需要导出的字段”</w:t>
      </w:r>
    </w:p>
    <w:p w:rsidR="00367471" w:rsidRPr="00231F20" w:rsidRDefault="00367471" w:rsidP="0036747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勾选字段非空，则导出</w:t>
      </w:r>
      <w:r w:rsidRPr="00231F20">
        <w:rPr>
          <w:rFonts w:ascii="微软雅黑" w:eastAsia="微软雅黑" w:hAnsi="微软雅黑" w:hint="eastAsia"/>
        </w:rPr>
        <w:t>包含</w:t>
      </w:r>
      <w:r w:rsidRPr="00231F20">
        <w:rPr>
          <w:rFonts w:ascii="微软雅黑" w:eastAsia="微软雅黑" w:hAnsi="微软雅黑"/>
        </w:rPr>
        <w:t>已勾选字段的文件。</w:t>
      </w:r>
      <w:r w:rsidRPr="00231F20">
        <w:rPr>
          <w:rFonts w:ascii="微软雅黑" w:eastAsia="微软雅黑" w:hAnsi="微软雅黑" w:hint="eastAsia"/>
        </w:rPr>
        <w:t>并返回到</w:t>
      </w:r>
      <w:del w:id="687" w:author="春苹" w:date="2019-01-17T16:01:00Z">
        <w:r w:rsidRPr="00231F20" w:rsidDel="000D28B3">
          <w:rPr>
            <w:rFonts w:ascii="微软雅黑" w:eastAsia="微软雅黑" w:hAnsi="微软雅黑"/>
          </w:rPr>
          <w:delText>部门查询</w:delText>
        </w:r>
      </w:del>
      <w:ins w:id="688" w:author="春苹" w:date="2019-01-17T16:01:00Z">
        <w:r w:rsidR="000D28B3">
          <w:rPr>
            <w:rFonts w:ascii="微软雅黑" w:eastAsia="微软雅黑" w:hAnsi="微软雅黑" w:hint="eastAsia"/>
          </w:rPr>
          <w:t>角色账号</w:t>
        </w:r>
      </w:ins>
      <w:ins w:id="689" w:author="春苹" w:date="2019-01-17T16:02:00Z">
        <w:r w:rsidR="000D28B3">
          <w:rPr>
            <w:rFonts w:ascii="微软雅黑" w:eastAsia="微软雅黑" w:hAnsi="微软雅黑" w:hint="eastAsia"/>
          </w:rPr>
          <w:t>明细</w:t>
        </w:r>
      </w:ins>
      <w:ins w:id="690" w:author="春苹" w:date="2019-01-17T16:01:00Z">
        <w:r w:rsidR="000D28B3">
          <w:rPr>
            <w:rFonts w:ascii="微软雅黑" w:eastAsia="微软雅黑" w:hAnsi="微软雅黑" w:hint="eastAsia"/>
          </w:rPr>
          <w:t>查询</w:t>
        </w:r>
      </w:ins>
      <w:r w:rsidRPr="00231F20">
        <w:rPr>
          <w:rFonts w:ascii="微软雅黑" w:eastAsia="微软雅黑" w:hAnsi="微软雅黑"/>
        </w:rPr>
        <w:t>列表页</w:t>
      </w:r>
    </w:p>
    <w:p w:rsidR="00367471" w:rsidRPr="00231F20" w:rsidRDefault="00367471" w:rsidP="00A92A2B">
      <w:pPr>
        <w:pStyle w:val="a5"/>
        <w:numPr>
          <w:ilvl w:val="0"/>
          <w:numId w:val="5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【取消】，</w:t>
      </w:r>
      <w:r w:rsidRPr="00231F20">
        <w:rPr>
          <w:rFonts w:ascii="微软雅黑" w:eastAsia="微软雅黑" w:hAnsi="微软雅黑"/>
        </w:rPr>
        <w:t>则关闭</w:t>
      </w:r>
      <w:r w:rsidRPr="00231F20">
        <w:rPr>
          <w:rFonts w:ascii="微软雅黑" w:eastAsia="微软雅黑" w:hAnsi="微软雅黑" w:hint="eastAsia"/>
        </w:rPr>
        <w:t>导出</w:t>
      </w:r>
      <w:r w:rsidRPr="00231F20">
        <w:rPr>
          <w:rFonts w:ascii="微软雅黑" w:eastAsia="微软雅黑" w:hAnsi="微软雅黑"/>
        </w:rPr>
        <w:t>字段选择页面，返回到</w:t>
      </w:r>
      <w:ins w:id="691" w:author="春苹" w:date="2019-01-17T16:02:00Z">
        <w:r w:rsidR="000D28B3">
          <w:rPr>
            <w:rFonts w:ascii="微软雅黑" w:eastAsia="微软雅黑" w:hAnsi="微软雅黑" w:hint="eastAsia"/>
          </w:rPr>
          <w:t>角色账号明细查询</w:t>
        </w:r>
      </w:ins>
      <w:del w:id="692" w:author="春苹" w:date="2019-01-17T16:02:00Z">
        <w:r w:rsidRPr="00231F20" w:rsidDel="000D28B3">
          <w:rPr>
            <w:rFonts w:ascii="微软雅黑" w:eastAsia="微软雅黑" w:hAnsi="微软雅黑"/>
          </w:rPr>
          <w:delText>部门查询</w:delText>
        </w:r>
      </w:del>
      <w:r w:rsidRPr="00231F20">
        <w:rPr>
          <w:rFonts w:ascii="微软雅黑" w:eastAsia="微软雅黑" w:hAnsi="微软雅黑"/>
        </w:rPr>
        <w:t>列表页。</w:t>
      </w:r>
    </w:p>
    <w:p w:rsidR="006B7DAE" w:rsidRPr="00231F20" w:rsidRDefault="006B7DAE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93" w:name="_Toc536089972"/>
      <w:r w:rsidRPr="00231F20">
        <w:rPr>
          <w:rFonts w:ascii="微软雅黑" w:eastAsia="微软雅黑" w:hAnsi="微软雅黑" w:hint="eastAsia"/>
        </w:rPr>
        <w:t>角色功能权限</w:t>
      </w:r>
      <w:r w:rsidRPr="00231F20">
        <w:rPr>
          <w:rFonts w:ascii="微软雅黑" w:eastAsia="微软雅黑" w:hAnsi="微软雅黑"/>
        </w:rPr>
        <w:t>明细查询</w:t>
      </w:r>
      <w:bookmarkEnd w:id="693"/>
    </w:p>
    <w:p w:rsidR="006B7DAE" w:rsidRPr="00231F20" w:rsidRDefault="006B7DAE" w:rsidP="00A92A2B">
      <w:pPr>
        <w:pStyle w:val="a5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功能</w:t>
      </w:r>
      <w:r w:rsidRPr="00231F20">
        <w:rPr>
          <w:rFonts w:ascii="微软雅黑" w:eastAsia="微软雅黑" w:hAnsi="微软雅黑"/>
        </w:rPr>
        <w:t>概述</w:t>
      </w:r>
    </w:p>
    <w:p w:rsidR="006B7DAE" w:rsidRPr="00231F20" w:rsidRDefault="006B7DAE" w:rsidP="006B7DA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该列表</w:t>
      </w:r>
      <w:r w:rsidRPr="00231F20">
        <w:rPr>
          <w:rFonts w:ascii="微软雅黑" w:eastAsia="微软雅黑" w:hAnsi="微软雅黑"/>
        </w:rPr>
        <w:t>能够查询</w:t>
      </w:r>
      <w:r w:rsidRPr="00231F20">
        <w:rPr>
          <w:rFonts w:ascii="微软雅黑" w:eastAsia="微软雅黑" w:hAnsi="微软雅黑" w:hint="eastAsia"/>
        </w:rPr>
        <w:t>指定</w:t>
      </w:r>
      <w:r w:rsidRPr="00231F20">
        <w:rPr>
          <w:rFonts w:ascii="微软雅黑" w:eastAsia="微软雅黑" w:hAnsi="微软雅黑"/>
        </w:rPr>
        <w:t>角色</w:t>
      </w:r>
      <w:r w:rsidR="006E680C" w:rsidRPr="00231F20">
        <w:rPr>
          <w:rFonts w:ascii="微软雅黑" w:eastAsia="微软雅黑" w:hAnsi="微软雅黑" w:hint="eastAsia"/>
        </w:rPr>
        <w:t>已分配</w:t>
      </w:r>
      <w:r w:rsidR="006E680C" w:rsidRPr="00231F20">
        <w:rPr>
          <w:rFonts w:ascii="微软雅黑" w:eastAsia="微软雅黑" w:hAnsi="微软雅黑"/>
        </w:rPr>
        <w:t>的权限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也可</w:t>
      </w:r>
      <w:r w:rsidRPr="00231F20">
        <w:rPr>
          <w:rFonts w:ascii="微软雅黑" w:eastAsia="微软雅黑" w:hAnsi="微软雅黑"/>
        </w:rPr>
        <w:t>查询</w:t>
      </w:r>
      <w:r w:rsidRPr="00231F20">
        <w:rPr>
          <w:rFonts w:ascii="微软雅黑" w:eastAsia="微软雅黑" w:hAnsi="微软雅黑" w:hint="eastAsia"/>
        </w:rPr>
        <w:t>指定</w:t>
      </w:r>
      <w:r w:rsidR="006E680C" w:rsidRPr="00231F20">
        <w:rPr>
          <w:rFonts w:ascii="微软雅黑" w:eastAsia="微软雅黑" w:hAnsi="微软雅黑" w:hint="eastAsia"/>
        </w:rPr>
        <w:t>权限</w:t>
      </w:r>
      <w:r w:rsidR="006E680C" w:rsidRPr="00231F20">
        <w:rPr>
          <w:rFonts w:ascii="微软雅黑" w:eastAsia="微软雅黑" w:hAnsi="微软雅黑"/>
        </w:rPr>
        <w:t>目前已分配</w:t>
      </w:r>
      <w:r w:rsidR="006E680C"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角色。</w:t>
      </w:r>
    </w:p>
    <w:p w:rsidR="006B7DAE" w:rsidRPr="00231F20" w:rsidRDefault="006B7DAE" w:rsidP="00A92A2B">
      <w:pPr>
        <w:pStyle w:val="a5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p w:rsidR="006B7DAE" w:rsidRPr="00231F20" w:rsidRDefault="006B7DAE" w:rsidP="00A92A2B">
      <w:pPr>
        <w:pStyle w:val="a5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查询条件</w:t>
      </w:r>
    </w:p>
    <w:p w:rsidR="006B7DAE" w:rsidRPr="00231F20" w:rsidRDefault="006B7DAE" w:rsidP="006B7DAE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名称、</w:t>
      </w:r>
      <w:r w:rsidR="006E680C" w:rsidRPr="00231F20">
        <w:rPr>
          <w:rFonts w:ascii="微软雅黑" w:eastAsia="微软雅黑" w:hAnsi="微软雅黑" w:hint="eastAsia"/>
        </w:rPr>
        <w:t>审批人</w:t>
      </w:r>
      <w:r w:rsidRPr="00231F20">
        <w:rPr>
          <w:rFonts w:ascii="微软雅黑" w:eastAsia="微软雅黑" w:hAnsi="微软雅黑"/>
        </w:rPr>
        <w:t>账号、</w:t>
      </w:r>
      <w:r w:rsidR="006E680C" w:rsidRPr="00231F20">
        <w:rPr>
          <w:rFonts w:ascii="微软雅黑" w:eastAsia="微软雅黑" w:hAnsi="微软雅黑" w:hint="eastAsia"/>
        </w:rPr>
        <w:t>审批人</w:t>
      </w:r>
      <w:r w:rsidRPr="00231F20">
        <w:rPr>
          <w:rFonts w:ascii="微软雅黑" w:eastAsia="微软雅黑" w:hAnsi="微软雅黑"/>
        </w:rPr>
        <w:t>员工编号、</w:t>
      </w:r>
      <w:r w:rsidR="006E680C" w:rsidRPr="00231F20">
        <w:rPr>
          <w:rFonts w:ascii="微软雅黑" w:eastAsia="微软雅黑" w:hAnsi="微软雅黑" w:hint="eastAsia"/>
        </w:rPr>
        <w:t>审批人</w:t>
      </w:r>
      <w:r w:rsidRPr="00231F20">
        <w:rPr>
          <w:rFonts w:ascii="微软雅黑" w:eastAsia="微软雅黑" w:hAnsi="微软雅黑"/>
        </w:rPr>
        <w:t>姓名</w:t>
      </w:r>
      <w:r w:rsidRPr="00231F20">
        <w:rPr>
          <w:rFonts w:ascii="微软雅黑" w:eastAsia="微软雅黑" w:hAnsi="微软雅黑" w:hint="eastAsia"/>
        </w:rPr>
        <w:t>为</w:t>
      </w:r>
      <w:r w:rsidRPr="00231F20">
        <w:rPr>
          <w:rFonts w:ascii="微软雅黑" w:eastAsia="微软雅黑" w:hAnsi="微软雅黑"/>
        </w:rPr>
        <w:t>文本框，默认为空，支持精确查询</w:t>
      </w:r>
    </w:p>
    <w:p w:rsidR="006B7DAE" w:rsidRPr="00231F20" w:rsidRDefault="006B7DAE" w:rsidP="006B7DAE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支持</w:t>
      </w:r>
      <w:r w:rsidRPr="00231F20">
        <w:rPr>
          <w:rFonts w:ascii="微软雅黑" w:eastAsia="微软雅黑" w:hAnsi="微软雅黑"/>
        </w:rPr>
        <w:t>业务线，为下拉选项，默认为全部，可选</w:t>
      </w:r>
      <w:r w:rsidRPr="00231F20">
        <w:rPr>
          <w:rFonts w:ascii="微软雅黑" w:eastAsia="微软雅黑" w:hAnsi="微软雅黑" w:hint="eastAsia"/>
        </w:rPr>
        <w:t>项</w:t>
      </w:r>
      <w:r w:rsidRPr="00231F20">
        <w:rPr>
          <w:rFonts w:ascii="微软雅黑" w:eastAsia="微软雅黑" w:hAnsi="微软雅黑"/>
        </w:rPr>
        <w:t>为全部、</w:t>
      </w:r>
      <w:r w:rsidRPr="00231F20">
        <w:rPr>
          <w:rFonts w:ascii="微软雅黑" w:eastAsia="微软雅黑" w:hAnsi="微软雅黑" w:hint="eastAsia"/>
        </w:rPr>
        <w:t>买买车</w:t>
      </w:r>
      <w:r w:rsidRPr="00231F20">
        <w:rPr>
          <w:rFonts w:ascii="微软雅黑" w:eastAsia="微软雅黑" w:hAnsi="微软雅黑"/>
        </w:rPr>
        <w:t>、闪贷、租车、专车、保险</w:t>
      </w:r>
      <w:r w:rsidRPr="00231F20">
        <w:rPr>
          <w:rFonts w:ascii="微软雅黑" w:eastAsia="微软雅黑" w:hAnsi="微软雅黑" w:hint="eastAsia"/>
        </w:rPr>
        <w:t>（支持</w:t>
      </w:r>
      <w:r w:rsidRPr="00231F20">
        <w:rPr>
          <w:rFonts w:ascii="微软雅黑" w:eastAsia="微软雅黑" w:hAnsi="微软雅黑"/>
        </w:rPr>
        <w:t>部分匹配查询</w:t>
      </w:r>
      <w:r w:rsidRPr="00231F20">
        <w:rPr>
          <w:rFonts w:ascii="微软雅黑" w:eastAsia="微软雅黑" w:hAnsi="微软雅黑" w:hint="eastAsia"/>
        </w:rPr>
        <w:t>）</w:t>
      </w:r>
    </w:p>
    <w:p w:rsidR="006B7DAE" w:rsidRPr="00231F20" w:rsidRDefault="006E680C" w:rsidP="006B7DA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审批人</w:t>
      </w:r>
      <w:r w:rsidR="006B7DAE" w:rsidRPr="00231F20">
        <w:rPr>
          <w:rFonts w:ascii="微软雅黑" w:eastAsia="微软雅黑" w:hAnsi="微软雅黑" w:hint="eastAsia"/>
        </w:rPr>
        <w:t>所属</w:t>
      </w:r>
      <w:r w:rsidR="006B7DAE" w:rsidRPr="00231F20">
        <w:rPr>
          <w:rFonts w:ascii="微软雅黑" w:eastAsia="微软雅黑" w:hAnsi="微软雅黑"/>
        </w:rPr>
        <w:t>部门，为选择控件，点击【</w:t>
      </w:r>
      <w:r w:rsidR="006B7DAE" w:rsidRPr="00231F20">
        <w:rPr>
          <w:rFonts w:ascii="微软雅黑" w:eastAsia="微软雅黑" w:hAnsi="微软雅黑" w:hint="eastAsia"/>
        </w:rPr>
        <w:t>选择</w:t>
      </w:r>
      <w:r w:rsidR="006B7DAE" w:rsidRPr="00231F20">
        <w:rPr>
          <w:rFonts w:ascii="微软雅黑" w:eastAsia="微软雅黑" w:hAnsi="微软雅黑"/>
        </w:rPr>
        <w:t>】</w:t>
      </w:r>
      <w:r w:rsidR="006B7DAE" w:rsidRPr="00231F20">
        <w:rPr>
          <w:rFonts w:ascii="微软雅黑" w:eastAsia="微软雅黑" w:hAnsi="微软雅黑" w:hint="eastAsia"/>
        </w:rPr>
        <w:t>弹出</w:t>
      </w:r>
      <w:r w:rsidR="006B7DAE" w:rsidRPr="00231F20">
        <w:rPr>
          <w:rFonts w:ascii="微软雅黑" w:eastAsia="微软雅黑" w:hAnsi="微软雅黑"/>
        </w:rPr>
        <w:t>部门选择页面，为单选项，支持精确查询</w:t>
      </w:r>
    </w:p>
    <w:p w:rsidR="006B7DAE" w:rsidRPr="00231F20" w:rsidRDefault="006B7DAE" w:rsidP="006B7DA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状态，为下拉选项，默认</w:t>
      </w:r>
      <w:r w:rsidRPr="00231F20">
        <w:rPr>
          <w:rFonts w:ascii="微软雅黑" w:eastAsia="微软雅黑" w:hAnsi="微软雅黑" w:hint="eastAsia"/>
        </w:rPr>
        <w:t>为</w:t>
      </w:r>
      <w:r w:rsidRPr="00231F20">
        <w:rPr>
          <w:rFonts w:ascii="微软雅黑" w:eastAsia="微软雅黑" w:hAnsi="微软雅黑"/>
        </w:rPr>
        <w:t>全部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可选项为全部，有效，无</w:t>
      </w:r>
      <w:r w:rsidRPr="00231F20">
        <w:rPr>
          <w:rFonts w:ascii="微软雅黑" w:eastAsia="微软雅黑" w:hAnsi="微软雅黑" w:hint="eastAsia"/>
        </w:rPr>
        <w:t>效</w:t>
      </w:r>
    </w:p>
    <w:p w:rsidR="006E680C" w:rsidRPr="00231F20" w:rsidRDefault="006E680C" w:rsidP="006E680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权限名称</w:t>
      </w:r>
      <w:r w:rsidR="006B7DAE"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/>
        </w:rPr>
        <w:t>为选择控件，点击【</w:t>
      </w:r>
      <w:r w:rsidRPr="00231F20">
        <w:rPr>
          <w:rFonts w:ascii="微软雅黑" w:eastAsia="微软雅黑" w:hAnsi="微软雅黑" w:hint="eastAsia"/>
        </w:rPr>
        <w:t>选择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弹出权限</w:t>
      </w:r>
      <w:r w:rsidRPr="00231F20">
        <w:rPr>
          <w:rFonts w:ascii="微软雅黑" w:eastAsia="微软雅黑" w:hAnsi="微软雅黑"/>
        </w:rPr>
        <w:t>选择页面，为单选项，支持</w:t>
      </w:r>
      <w:r w:rsidRPr="00231F20">
        <w:rPr>
          <w:rFonts w:ascii="微软雅黑" w:eastAsia="微软雅黑" w:hAnsi="微软雅黑" w:hint="eastAsia"/>
        </w:rPr>
        <w:t>部分匹配</w:t>
      </w:r>
      <w:r w:rsidRPr="00231F20">
        <w:rPr>
          <w:rFonts w:ascii="微软雅黑" w:eastAsia="微软雅黑" w:hAnsi="微软雅黑"/>
        </w:rPr>
        <w:t>查</w:t>
      </w:r>
      <w:r w:rsidRPr="00231F20">
        <w:rPr>
          <w:rFonts w:ascii="微软雅黑" w:eastAsia="微软雅黑" w:hAnsi="微软雅黑"/>
        </w:rPr>
        <w:lastRenderedPageBreak/>
        <w:t>询</w:t>
      </w:r>
      <w:r w:rsidR="007E1B23" w:rsidRPr="00231F20">
        <w:rPr>
          <w:rFonts w:ascii="微软雅黑" w:eastAsia="微软雅黑" w:hAnsi="微软雅黑" w:hint="eastAsia"/>
        </w:rPr>
        <w:t>（即</w:t>
      </w:r>
      <w:r w:rsidR="007E1B23" w:rsidRPr="00231F20">
        <w:rPr>
          <w:rFonts w:ascii="微软雅黑" w:eastAsia="微软雅黑" w:hAnsi="微软雅黑"/>
        </w:rPr>
        <w:t>能查询出所有</w:t>
      </w:r>
      <w:r w:rsidR="007E1B23" w:rsidRPr="00231F20">
        <w:rPr>
          <w:rFonts w:ascii="微软雅黑" w:eastAsia="微软雅黑" w:hAnsi="微软雅黑" w:hint="eastAsia"/>
        </w:rPr>
        <w:t>有</w:t>
      </w:r>
      <w:r w:rsidR="007E1B23" w:rsidRPr="00231F20">
        <w:rPr>
          <w:rFonts w:ascii="微软雅黑" w:eastAsia="微软雅黑" w:hAnsi="微软雅黑"/>
        </w:rPr>
        <w:t>该权限的角色及角色的权限信息</w:t>
      </w:r>
      <w:r w:rsidR="007E1B23" w:rsidRPr="00231F20">
        <w:rPr>
          <w:rFonts w:ascii="微软雅黑" w:eastAsia="微软雅黑" w:hAnsi="微软雅黑" w:hint="eastAsia"/>
        </w:rPr>
        <w:t>）</w:t>
      </w:r>
    </w:p>
    <w:p w:rsidR="006B7DAE" w:rsidRPr="00231F20" w:rsidRDefault="006B7DAE" w:rsidP="00A92A2B">
      <w:pPr>
        <w:pStyle w:val="a5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</w:p>
    <w:p w:rsidR="006B7DAE" w:rsidRPr="00231F20" w:rsidRDefault="006B7DAE" w:rsidP="006B7DAE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ID、角色名称、支持业务线、</w:t>
      </w:r>
      <w:r w:rsidR="006E680C" w:rsidRPr="00231F20">
        <w:rPr>
          <w:rFonts w:ascii="微软雅黑" w:eastAsia="微软雅黑" w:hAnsi="微软雅黑" w:hint="eastAsia"/>
        </w:rPr>
        <w:t>审批人</w:t>
      </w:r>
      <w:r w:rsidRPr="00231F20">
        <w:rPr>
          <w:rFonts w:ascii="微软雅黑" w:eastAsia="微软雅黑" w:hAnsi="微软雅黑"/>
        </w:rPr>
        <w:t>账号、</w:t>
      </w:r>
      <w:r w:rsidR="006E680C" w:rsidRPr="00231F20">
        <w:rPr>
          <w:rFonts w:ascii="微软雅黑" w:eastAsia="微软雅黑" w:hAnsi="微软雅黑" w:hint="eastAsia"/>
        </w:rPr>
        <w:t>审批人</w:t>
      </w:r>
      <w:r w:rsidRPr="00231F20">
        <w:rPr>
          <w:rFonts w:ascii="微软雅黑" w:eastAsia="微软雅黑" w:hAnsi="微软雅黑"/>
        </w:rPr>
        <w:t>员工编号、</w:t>
      </w:r>
      <w:r w:rsidR="006E680C" w:rsidRPr="00231F20">
        <w:rPr>
          <w:rFonts w:ascii="微软雅黑" w:eastAsia="微软雅黑" w:hAnsi="微软雅黑" w:hint="eastAsia"/>
        </w:rPr>
        <w:t>审批人</w:t>
      </w:r>
      <w:r w:rsidRPr="00231F20">
        <w:rPr>
          <w:rFonts w:ascii="微软雅黑" w:eastAsia="微软雅黑" w:hAnsi="微软雅黑"/>
        </w:rPr>
        <w:t>姓名、</w:t>
      </w:r>
      <w:r w:rsidR="006E680C" w:rsidRPr="00231F20">
        <w:rPr>
          <w:rFonts w:ascii="微软雅黑" w:eastAsia="微软雅黑" w:hAnsi="微软雅黑" w:hint="eastAsia"/>
        </w:rPr>
        <w:t>审批人</w:t>
      </w:r>
      <w:r w:rsidRPr="00231F20">
        <w:rPr>
          <w:rFonts w:ascii="微软雅黑" w:eastAsia="微软雅黑" w:hAnsi="微软雅黑"/>
        </w:rPr>
        <w:t>所属部门、角色状态、</w:t>
      </w:r>
      <w:r w:rsidR="006E680C" w:rsidRPr="00231F20">
        <w:rPr>
          <w:rFonts w:ascii="微软雅黑" w:eastAsia="微软雅黑" w:hAnsi="微软雅黑" w:hint="eastAsia"/>
        </w:rPr>
        <w:t>权限名称</w:t>
      </w:r>
      <w:r w:rsidR="007E1B23" w:rsidRPr="00231F20">
        <w:rPr>
          <w:rFonts w:ascii="微软雅黑" w:eastAsia="微软雅黑" w:hAnsi="微软雅黑" w:hint="eastAsia"/>
        </w:rPr>
        <w:t>（最多</w:t>
      </w:r>
      <w:r w:rsidR="007E1B23" w:rsidRPr="00231F20">
        <w:rPr>
          <w:rFonts w:ascii="微软雅黑" w:eastAsia="微软雅黑" w:hAnsi="微软雅黑"/>
        </w:rPr>
        <w:t>展示</w:t>
      </w:r>
      <w:r w:rsidR="007E1B23" w:rsidRPr="00231F20">
        <w:rPr>
          <w:rFonts w:ascii="微软雅黑" w:eastAsia="微软雅黑" w:hAnsi="微软雅黑" w:hint="eastAsia"/>
        </w:rPr>
        <w:t>3个权限</w:t>
      </w:r>
      <w:r w:rsidR="007E1B23" w:rsidRPr="00231F20">
        <w:rPr>
          <w:rFonts w:ascii="微软雅黑" w:eastAsia="微软雅黑" w:hAnsi="微软雅黑"/>
        </w:rPr>
        <w:t>名称，其余</w:t>
      </w:r>
      <w:r w:rsidR="007E1B23" w:rsidRPr="00231F20">
        <w:rPr>
          <w:rFonts w:ascii="微软雅黑" w:eastAsia="微软雅黑" w:hAnsi="微软雅黑" w:hint="eastAsia"/>
        </w:rPr>
        <w:t>省略</w:t>
      </w:r>
      <w:r w:rsidR="007E1B23" w:rsidRPr="00231F20">
        <w:rPr>
          <w:rFonts w:ascii="微软雅黑" w:eastAsia="微软雅黑" w:hAnsi="微软雅黑"/>
        </w:rPr>
        <w:t>展示，</w:t>
      </w:r>
      <w:r w:rsidR="00253E73" w:rsidRPr="00231F20">
        <w:rPr>
          <w:rFonts w:ascii="微软雅黑" w:eastAsia="微软雅黑" w:hAnsi="微软雅黑" w:hint="eastAsia"/>
        </w:rPr>
        <w:t>鼠标</w:t>
      </w:r>
      <w:r w:rsidR="00253E73" w:rsidRPr="00231F20">
        <w:rPr>
          <w:rFonts w:ascii="微软雅黑" w:eastAsia="微软雅黑" w:hAnsi="微软雅黑"/>
        </w:rPr>
        <w:t>移入</w:t>
      </w:r>
      <w:r w:rsidR="007E1B23" w:rsidRPr="00231F20">
        <w:rPr>
          <w:rFonts w:ascii="微软雅黑" w:eastAsia="微软雅黑" w:hAnsi="微软雅黑"/>
        </w:rPr>
        <w:t>后显示完全</w:t>
      </w:r>
      <w:r w:rsidR="007E1B23" w:rsidRPr="00231F20">
        <w:rPr>
          <w:rFonts w:ascii="微软雅黑" w:eastAsia="微软雅黑" w:hAnsi="微软雅黑" w:hint="eastAsia"/>
        </w:rPr>
        <w:t>）</w:t>
      </w:r>
    </w:p>
    <w:p w:rsidR="006B7DAE" w:rsidRPr="00231F20" w:rsidRDefault="006B7DAE" w:rsidP="006B7DAE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其中</w:t>
      </w:r>
      <w:r w:rsidRPr="00231F20">
        <w:rPr>
          <w:rFonts w:ascii="微软雅黑" w:eastAsia="微软雅黑" w:hAnsi="微软雅黑"/>
        </w:rPr>
        <w:t>，角色ID、角色名称、支持业务线</w:t>
      </w:r>
      <w:r w:rsidRPr="00231F20">
        <w:rPr>
          <w:rFonts w:ascii="微软雅黑" w:eastAsia="微软雅黑" w:hAnsi="微软雅黑" w:hint="eastAsia"/>
        </w:rPr>
        <w:t>、</w:t>
      </w:r>
      <w:r w:rsidR="006E680C" w:rsidRPr="00231F20">
        <w:rPr>
          <w:rFonts w:ascii="微软雅黑" w:eastAsia="微软雅黑" w:hAnsi="微软雅黑" w:hint="eastAsia"/>
        </w:rPr>
        <w:t>审批人</w:t>
      </w:r>
      <w:r w:rsidR="006E680C" w:rsidRPr="00231F20">
        <w:rPr>
          <w:rFonts w:ascii="微软雅黑" w:eastAsia="微软雅黑" w:hAnsi="微软雅黑"/>
        </w:rPr>
        <w:t>账号、</w:t>
      </w:r>
      <w:r w:rsidR="006E680C" w:rsidRPr="00231F20">
        <w:rPr>
          <w:rFonts w:ascii="微软雅黑" w:eastAsia="微软雅黑" w:hAnsi="微软雅黑" w:hint="eastAsia"/>
        </w:rPr>
        <w:t>审批人</w:t>
      </w:r>
      <w:r w:rsidR="006E680C" w:rsidRPr="00231F20">
        <w:rPr>
          <w:rFonts w:ascii="微软雅黑" w:eastAsia="微软雅黑" w:hAnsi="微软雅黑"/>
        </w:rPr>
        <w:t>员工编号、</w:t>
      </w:r>
      <w:r w:rsidR="006E680C" w:rsidRPr="00231F20">
        <w:rPr>
          <w:rFonts w:ascii="微软雅黑" w:eastAsia="微软雅黑" w:hAnsi="微软雅黑" w:hint="eastAsia"/>
        </w:rPr>
        <w:t>审批人</w:t>
      </w:r>
      <w:r w:rsidR="006E680C" w:rsidRPr="00231F20">
        <w:rPr>
          <w:rFonts w:ascii="微软雅黑" w:eastAsia="微软雅黑" w:hAnsi="微软雅黑"/>
        </w:rPr>
        <w:t>姓名、</w:t>
      </w:r>
      <w:r w:rsidR="006E680C" w:rsidRPr="00231F20">
        <w:rPr>
          <w:rFonts w:ascii="微软雅黑" w:eastAsia="微软雅黑" w:hAnsi="微软雅黑" w:hint="eastAsia"/>
        </w:rPr>
        <w:t>审批人</w:t>
      </w:r>
      <w:r w:rsidR="006E680C" w:rsidRPr="00231F20">
        <w:rPr>
          <w:rFonts w:ascii="微软雅黑" w:eastAsia="微软雅黑" w:hAnsi="微软雅黑"/>
        </w:rPr>
        <w:t>所属部门、</w:t>
      </w:r>
      <w:r w:rsidRPr="00231F20">
        <w:rPr>
          <w:rFonts w:ascii="微软雅黑" w:eastAsia="微软雅黑" w:hAnsi="微软雅黑"/>
        </w:rPr>
        <w:t>角色状态</w:t>
      </w:r>
      <w:r w:rsidR="006E680C" w:rsidRPr="00231F20">
        <w:rPr>
          <w:rFonts w:ascii="微软雅黑" w:eastAsia="微软雅黑" w:hAnsi="微软雅黑" w:hint="eastAsia"/>
        </w:rPr>
        <w:t>、</w:t>
      </w:r>
      <w:r w:rsidRPr="00231F20">
        <w:rPr>
          <w:rFonts w:ascii="微软雅黑" w:eastAsia="微软雅黑" w:hAnsi="微软雅黑"/>
        </w:rPr>
        <w:t>为角色维度信息</w:t>
      </w:r>
    </w:p>
    <w:p w:rsidR="006B7DAE" w:rsidRPr="00231F20" w:rsidRDefault="006B7DAE" w:rsidP="006B7DAE">
      <w:pPr>
        <w:pStyle w:val="a5"/>
        <w:ind w:left="840" w:firstLineChars="0" w:firstLine="0"/>
        <w:rPr>
          <w:rFonts w:ascii="微软雅黑" w:eastAsia="微软雅黑" w:hAnsi="微软雅黑"/>
        </w:rPr>
      </w:pPr>
    </w:p>
    <w:p w:rsidR="006B7DAE" w:rsidRPr="00231F20" w:rsidRDefault="006B7DAE" w:rsidP="00A92A2B">
      <w:pPr>
        <w:pStyle w:val="a5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</w:t>
      </w:r>
      <w:r w:rsidRPr="00231F20">
        <w:rPr>
          <w:rFonts w:ascii="微软雅黑" w:eastAsia="微软雅黑" w:hAnsi="微软雅黑"/>
        </w:rPr>
        <w:t>规则</w:t>
      </w:r>
    </w:p>
    <w:p w:rsidR="006B7DAE" w:rsidRPr="00231F20" w:rsidRDefault="006B7DAE" w:rsidP="00A92A2B">
      <w:pPr>
        <w:pStyle w:val="a5"/>
        <w:numPr>
          <w:ilvl w:val="0"/>
          <w:numId w:val="5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默认展示为空</w:t>
      </w:r>
    </w:p>
    <w:p w:rsidR="006E680C" w:rsidRPr="00231F20" w:rsidRDefault="006B7DAE" w:rsidP="006B7DAE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若查询条件为空，则展示所有的角色，</w:t>
      </w:r>
    </w:p>
    <w:p w:rsidR="006B7DAE" w:rsidRPr="00231F20" w:rsidRDefault="006B7DAE" w:rsidP="006B7DAE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若查询条件非空，则展示满足查询条件的数据</w:t>
      </w:r>
    </w:p>
    <w:p w:rsidR="006B7DAE" w:rsidRPr="00231F20" w:rsidRDefault="006B7DAE" w:rsidP="006B7DAE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按照角色ID由大到小排列展示</w:t>
      </w:r>
    </w:p>
    <w:p w:rsidR="006B7DAE" w:rsidRPr="00231F20" w:rsidRDefault="006B7DAE" w:rsidP="006E680C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ID有链接，点击可查看角色详情页</w:t>
      </w:r>
    </w:p>
    <w:p w:rsidR="006B7DAE" w:rsidRPr="00231F20" w:rsidRDefault="006B7DAE" w:rsidP="00A92A2B">
      <w:pPr>
        <w:pStyle w:val="a5"/>
        <w:numPr>
          <w:ilvl w:val="0"/>
          <w:numId w:val="5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列表记录按照</w:t>
      </w:r>
      <w:r w:rsidRPr="00231F20">
        <w:rPr>
          <w:rFonts w:ascii="微软雅黑" w:eastAsia="微软雅黑" w:hAnsi="微软雅黑"/>
        </w:rPr>
        <w:t>角色ID为唯一标识</w:t>
      </w:r>
      <w:r w:rsidRPr="00231F20">
        <w:rPr>
          <w:rFonts w:ascii="微软雅黑" w:eastAsia="微软雅黑" w:hAnsi="微软雅黑" w:hint="eastAsia"/>
        </w:rPr>
        <w:t>进行</w:t>
      </w:r>
      <w:r w:rsidRPr="00231F20">
        <w:rPr>
          <w:rFonts w:ascii="微软雅黑" w:eastAsia="微软雅黑" w:hAnsi="微软雅黑"/>
        </w:rPr>
        <w:t>展示</w:t>
      </w:r>
    </w:p>
    <w:p w:rsidR="006B7DAE" w:rsidRPr="00231F20" w:rsidRDefault="006E680C" w:rsidP="006B7DAE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若同一</w:t>
      </w:r>
      <w:r w:rsidRPr="00231F20">
        <w:rPr>
          <w:rFonts w:ascii="微软雅黑" w:eastAsia="微软雅黑" w:hAnsi="微软雅黑"/>
        </w:rPr>
        <w:t>角色分配了多个</w:t>
      </w:r>
      <w:r w:rsidRPr="00231F20">
        <w:rPr>
          <w:rFonts w:ascii="微软雅黑" w:eastAsia="微软雅黑" w:hAnsi="微软雅黑" w:hint="eastAsia"/>
        </w:rPr>
        <w:t>权限</w:t>
      </w:r>
      <w:r w:rsidRPr="00231F20">
        <w:rPr>
          <w:rFonts w:ascii="微软雅黑" w:eastAsia="微软雅黑" w:hAnsi="微软雅黑"/>
        </w:rPr>
        <w:t>，则在权限名称处各权限间以分号间隔展示</w:t>
      </w:r>
    </w:p>
    <w:p w:rsidR="006E680C" w:rsidRPr="00231F20" w:rsidRDefault="006E680C" w:rsidP="006B7DAE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权限</w:t>
      </w:r>
      <w:r w:rsidRPr="00231F20">
        <w:rPr>
          <w:rFonts w:ascii="微软雅黑" w:eastAsia="微软雅黑" w:hAnsi="微软雅黑"/>
        </w:rPr>
        <w:t>名称命名规则为根节点名称—</w:t>
      </w:r>
      <w:r w:rsidRPr="00231F20">
        <w:rPr>
          <w:rFonts w:ascii="微软雅黑" w:eastAsia="微软雅黑" w:hAnsi="微软雅黑" w:hint="eastAsia"/>
        </w:rPr>
        <w:t>父节点</w:t>
      </w:r>
      <w:r w:rsidRPr="00231F20">
        <w:rPr>
          <w:rFonts w:ascii="微软雅黑" w:eastAsia="微软雅黑" w:hAnsi="微软雅黑"/>
        </w:rPr>
        <w:t>名称</w:t>
      </w:r>
      <w:r w:rsidRPr="00231F20">
        <w:rPr>
          <w:rFonts w:ascii="微软雅黑" w:eastAsia="微软雅黑" w:hAnsi="微软雅黑" w:hint="eastAsia"/>
        </w:rPr>
        <w:t>（可能</w:t>
      </w:r>
      <w:r w:rsidRPr="00231F20">
        <w:rPr>
          <w:rFonts w:ascii="微软雅黑" w:eastAsia="微软雅黑" w:hAnsi="微软雅黑"/>
        </w:rPr>
        <w:t>有多个</w:t>
      </w:r>
      <w:r w:rsidRPr="00231F20">
        <w:rPr>
          <w:rFonts w:ascii="微软雅黑" w:eastAsia="微软雅黑" w:hAnsi="微软雅黑" w:hint="eastAsia"/>
        </w:rPr>
        <w:t>父父</w:t>
      </w:r>
      <w:r w:rsidRPr="00231F20">
        <w:rPr>
          <w:rFonts w:ascii="微软雅黑" w:eastAsia="微软雅黑" w:hAnsi="微软雅黑"/>
        </w:rPr>
        <w:t>节点等</w:t>
      </w:r>
      <w:r w:rsidRPr="00231F20">
        <w:rPr>
          <w:rFonts w:ascii="微软雅黑" w:eastAsia="微软雅黑" w:hAnsi="微软雅黑" w:hint="eastAsia"/>
        </w:rPr>
        <w:t>）</w:t>
      </w:r>
      <w:r w:rsidRPr="00231F20">
        <w:rPr>
          <w:rFonts w:ascii="微软雅黑" w:eastAsia="微软雅黑" w:hAnsi="微软雅黑"/>
        </w:rPr>
        <w:t>—</w:t>
      </w:r>
      <w:r w:rsidRPr="00231F20">
        <w:rPr>
          <w:rFonts w:ascii="微软雅黑" w:eastAsia="微软雅黑" w:hAnsi="微软雅黑" w:hint="eastAsia"/>
        </w:rPr>
        <w:t>功能</w:t>
      </w:r>
      <w:r w:rsidRPr="00231F20">
        <w:rPr>
          <w:rFonts w:ascii="微软雅黑" w:eastAsia="微软雅黑" w:hAnsi="微软雅黑"/>
        </w:rPr>
        <w:t>权限名称（</w:t>
      </w:r>
      <w:r w:rsidRPr="00231F20">
        <w:rPr>
          <w:rFonts w:ascii="微软雅黑" w:eastAsia="微软雅黑" w:hAnsi="微软雅黑" w:hint="eastAsia"/>
        </w:rPr>
        <w:t>从</w:t>
      </w:r>
      <w:r w:rsidRPr="00231F20">
        <w:rPr>
          <w:rFonts w:ascii="微软雅黑" w:eastAsia="微软雅黑" w:hAnsi="微软雅黑"/>
        </w:rPr>
        <w:t>根节点名称开始，</w:t>
      </w:r>
      <w:r w:rsidRPr="00231F20">
        <w:rPr>
          <w:rFonts w:ascii="微软雅黑" w:eastAsia="微软雅黑" w:hAnsi="微软雅黑" w:hint="eastAsia"/>
        </w:rPr>
        <w:t>以</w:t>
      </w:r>
      <w:r w:rsidRPr="00231F20">
        <w:rPr>
          <w:rFonts w:ascii="微软雅黑" w:eastAsia="微软雅黑" w:hAnsi="微软雅黑"/>
        </w:rPr>
        <w:t>-分隔，需要展示每一层级的节点名称，最后一</w:t>
      </w:r>
      <w:r w:rsidRPr="00231F20">
        <w:rPr>
          <w:rFonts w:ascii="微软雅黑" w:eastAsia="微软雅黑" w:hAnsi="微软雅黑" w:hint="eastAsia"/>
        </w:rPr>
        <w:t>级</w:t>
      </w:r>
      <w:r w:rsidRPr="00231F20">
        <w:rPr>
          <w:rFonts w:ascii="微软雅黑" w:eastAsia="微软雅黑" w:hAnsi="微软雅黑"/>
        </w:rPr>
        <w:t>为功能</w:t>
      </w:r>
      <w:r w:rsidRPr="00231F20">
        <w:rPr>
          <w:rFonts w:ascii="微软雅黑" w:eastAsia="微软雅黑" w:hAnsi="微软雅黑" w:hint="eastAsia"/>
        </w:rPr>
        <w:t>权限</w:t>
      </w:r>
      <w:r w:rsidRPr="00231F20">
        <w:rPr>
          <w:rFonts w:ascii="微软雅黑" w:eastAsia="微软雅黑" w:hAnsi="微软雅黑"/>
        </w:rPr>
        <w:t>名称）</w:t>
      </w:r>
    </w:p>
    <w:p w:rsidR="006B7DAE" w:rsidRPr="00231F20" w:rsidRDefault="006B7DAE" w:rsidP="00A92A2B">
      <w:pPr>
        <w:pStyle w:val="a5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导出</w:t>
      </w:r>
    </w:p>
    <w:p w:rsidR="006B7DAE" w:rsidRPr="00231F20" w:rsidRDefault="006B7DAE" w:rsidP="00A92A2B">
      <w:pPr>
        <w:pStyle w:val="a5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导出功能采取</w:t>
      </w:r>
      <w:r w:rsidRPr="00231F20">
        <w:rPr>
          <w:rFonts w:ascii="微软雅黑" w:eastAsia="微软雅黑" w:hAnsi="微软雅黑"/>
        </w:rPr>
        <w:t>导出字段自定义的模式</w:t>
      </w:r>
    </w:p>
    <w:p w:rsidR="006B7DAE" w:rsidRPr="00231F20" w:rsidRDefault="006B7DAE" w:rsidP="006B7DA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导出，弹出导出字段选择页面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字段为复选框</w:t>
      </w:r>
    </w:p>
    <w:p w:rsidR="006B7DAE" w:rsidRPr="00231F20" w:rsidRDefault="006B7DAE" w:rsidP="006B7DA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可选择</w:t>
      </w:r>
      <w:r w:rsidRPr="00231F20">
        <w:rPr>
          <w:rFonts w:ascii="微软雅黑" w:eastAsia="微软雅黑" w:hAnsi="微软雅黑"/>
        </w:rPr>
        <w:t>字段为‘</w:t>
      </w:r>
      <w:r w:rsidRPr="00231F20">
        <w:rPr>
          <w:rFonts w:ascii="微软雅黑" w:eastAsia="微软雅黑" w:hAnsi="微软雅黑" w:hint="eastAsia"/>
        </w:rPr>
        <w:t>角色ID、角色名称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支持业务线</w:t>
      </w:r>
      <w:r w:rsidRPr="00231F20">
        <w:rPr>
          <w:rFonts w:ascii="微软雅黑" w:eastAsia="微软雅黑" w:hAnsi="微软雅黑"/>
        </w:rPr>
        <w:t>、</w:t>
      </w:r>
      <w:r w:rsidR="007E1B23" w:rsidRPr="00231F20">
        <w:rPr>
          <w:rFonts w:ascii="微软雅黑" w:eastAsia="微软雅黑" w:hAnsi="微软雅黑" w:hint="eastAsia"/>
        </w:rPr>
        <w:t>审批人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、</w:t>
      </w:r>
      <w:r w:rsidR="007E1B23" w:rsidRPr="00231F20">
        <w:rPr>
          <w:rFonts w:ascii="微软雅黑" w:eastAsia="微软雅黑" w:hAnsi="微软雅黑" w:hint="eastAsia"/>
        </w:rPr>
        <w:t>审批人</w:t>
      </w:r>
      <w:r w:rsidRPr="00231F20">
        <w:rPr>
          <w:rFonts w:ascii="微软雅黑" w:eastAsia="微软雅黑" w:hAnsi="微软雅黑" w:hint="eastAsia"/>
        </w:rPr>
        <w:t>员工编号</w:t>
      </w:r>
      <w:r w:rsidRPr="00231F20">
        <w:rPr>
          <w:rFonts w:ascii="微软雅黑" w:eastAsia="微软雅黑" w:hAnsi="微软雅黑"/>
        </w:rPr>
        <w:t>、</w:t>
      </w:r>
      <w:r w:rsidR="007E1B23" w:rsidRPr="00231F20">
        <w:rPr>
          <w:rFonts w:ascii="微软雅黑" w:eastAsia="微软雅黑" w:hAnsi="微软雅黑" w:hint="eastAsia"/>
        </w:rPr>
        <w:t>审批</w:t>
      </w:r>
      <w:r w:rsidR="007E1B23" w:rsidRPr="00231F20">
        <w:rPr>
          <w:rFonts w:ascii="微软雅黑" w:eastAsia="微软雅黑" w:hAnsi="微软雅黑" w:hint="eastAsia"/>
        </w:rPr>
        <w:lastRenderedPageBreak/>
        <w:t>人</w:t>
      </w:r>
      <w:r w:rsidRPr="00231F20">
        <w:rPr>
          <w:rFonts w:ascii="微软雅黑" w:eastAsia="微软雅黑" w:hAnsi="微软雅黑" w:hint="eastAsia"/>
        </w:rPr>
        <w:t>姓名</w:t>
      </w:r>
      <w:r w:rsidRPr="00231F20">
        <w:rPr>
          <w:rFonts w:ascii="微软雅黑" w:eastAsia="微软雅黑" w:hAnsi="微软雅黑"/>
        </w:rPr>
        <w:t>、</w:t>
      </w:r>
      <w:r w:rsidR="007E1B23" w:rsidRPr="00231F20">
        <w:rPr>
          <w:rFonts w:ascii="微软雅黑" w:eastAsia="微软雅黑" w:hAnsi="微软雅黑" w:hint="eastAsia"/>
        </w:rPr>
        <w:t>审批人</w:t>
      </w:r>
      <w:r w:rsidRPr="00231F20">
        <w:rPr>
          <w:rFonts w:ascii="微软雅黑" w:eastAsia="微软雅黑" w:hAnsi="微软雅黑" w:hint="eastAsia"/>
        </w:rPr>
        <w:t>所属</w:t>
      </w:r>
      <w:r w:rsidRPr="00231F20">
        <w:rPr>
          <w:rFonts w:ascii="微软雅黑" w:eastAsia="微软雅黑" w:hAnsi="微软雅黑"/>
        </w:rPr>
        <w:t>部门、</w:t>
      </w:r>
      <w:r w:rsidRPr="00231F20">
        <w:rPr>
          <w:rFonts w:ascii="微软雅黑" w:eastAsia="微软雅黑" w:hAnsi="微软雅黑" w:hint="eastAsia"/>
        </w:rPr>
        <w:t>角色状态</w:t>
      </w:r>
      <w:r w:rsidRPr="00231F20">
        <w:rPr>
          <w:rFonts w:ascii="微软雅黑" w:eastAsia="微软雅黑" w:hAnsi="微软雅黑"/>
        </w:rPr>
        <w:t>、</w:t>
      </w:r>
      <w:r w:rsidR="007E1B23" w:rsidRPr="00231F20">
        <w:rPr>
          <w:rFonts w:ascii="微软雅黑" w:eastAsia="微软雅黑" w:hAnsi="微软雅黑" w:hint="eastAsia"/>
        </w:rPr>
        <w:t>权限名称</w:t>
      </w:r>
    </w:p>
    <w:p w:rsidR="006B7DAE" w:rsidRPr="00231F20" w:rsidRDefault="006B7DAE" w:rsidP="00A92A2B">
      <w:pPr>
        <w:pStyle w:val="a5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【确定导出】校验</w:t>
      </w:r>
      <w:r w:rsidRPr="00231F20">
        <w:rPr>
          <w:rFonts w:ascii="微软雅黑" w:eastAsia="微软雅黑" w:hAnsi="微软雅黑"/>
        </w:rPr>
        <w:t>条件</w:t>
      </w:r>
    </w:p>
    <w:p w:rsidR="006B7DAE" w:rsidRPr="00231F20" w:rsidRDefault="006B7DAE" w:rsidP="006B7DA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字段</w:t>
      </w:r>
      <w:r w:rsidRPr="00231F20">
        <w:rPr>
          <w:rFonts w:ascii="微软雅黑" w:eastAsia="微软雅黑" w:hAnsi="微软雅黑"/>
        </w:rPr>
        <w:t>需非空，</w:t>
      </w:r>
      <w:r w:rsidRPr="00231F20">
        <w:rPr>
          <w:rFonts w:ascii="微软雅黑" w:eastAsia="微软雅黑" w:hAnsi="微软雅黑" w:hint="eastAsia"/>
        </w:rPr>
        <w:t>若未</w:t>
      </w:r>
      <w:r w:rsidRPr="00231F20">
        <w:rPr>
          <w:rFonts w:ascii="微软雅黑" w:eastAsia="微软雅黑" w:hAnsi="微软雅黑"/>
        </w:rPr>
        <w:t>勾选任何</w:t>
      </w:r>
      <w:r w:rsidRPr="00231F20">
        <w:rPr>
          <w:rFonts w:ascii="微软雅黑" w:eastAsia="微软雅黑" w:hAnsi="微软雅黑" w:hint="eastAsia"/>
        </w:rPr>
        <w:t>导出</w:t>
      </w:r>
      <w:r w:rsidRPr="00231F20">
        <w:rPr>
          <w:rFonts w:ascii="微软雅黑" w:eastAsia="微软雅黑" w:hAnsi="微软雅黑"/>
        </w:rPr>
        <w:t>字段，则提示“</w:t>
      </w:r>
      <w:r w:rsidRPr="00231F20">
        <w:rPr>
          <w:rFonts w:ascii="微软雅黑" w:eastAsia="微软雅黑" w:hAnsi="微软雅黑" w:hint="eastAsia"/>
        </w:rPr>
        <w:t>请选择</w:t>
      </w:r>
      <w:r w:rsidRPr="00231F20">
        <w:rPr>
          <w:rFonts w:ascii="微软雅黑" w:eastAsia="微软雅黑" w:hAnsi="微软雅黑"/>
        </w:rPr>
        <w:t>需要导出的字段”</w:t>
      </w:r>
    </w:p>
    <w:p w:rsidR="006B7DAE" w:rsidRPr="00231F20" w:rsidRDefault="006B7DAE" w:rsidP="006B7DA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勾选字段非空，则导出</w:t>
      </w:r>
      <w:r w:rsidRPr="00231F20">
        <w:rPr>
          <w:rFonts w:ascii="微软雅黑" w:eastAsia="微软雅黑" w:hAnsi="微软雅黑" w:hint="eastAsia"/>
        </w:rPr>
        <w:t>包含</w:t>
      </w:r>
      <w:r w:rsidRPr="00231F20">
        <w:rPr>
          <w:rFonts w:ascii="微软雅黑" w:eastAsia="微软雅黑" w:hAnsi="微软雅黑"/>
        </w:rPr>
        <w:t>已勾选字段的文件。</w:t>
      </w:r>
      <w:r w:rsidRPr="00231F20">
        <w:rPr>
          <w:rFonts w:ascii="微软雅黑" w:eastAsia="微软雅黑" w:hAnsi="微软雅黑" w:hint="eastAsia"/>
        </w:rPr>
        <w:t>并返回到</w:t>
      </w:r>
      <w:ins w:id="694" w:author="春苹" w:date="2019-01-17T16:01:00Z">
        <w:r w:rsidR="00C17C1E" w:rsidRPr="00231F20">
          <w:rPr>
            <w:rFonts w:ascii="微软雅黑" w:eastAsia="微软雅黑" w:hAnsi="微软雅黑" w:hint="eastAsia"/>
          </w:rPr>
          <w:t>角色功能</w:t>
        </w:r>
        <w:r w:rsidR="00C17C1E" w:rsidRPr="00231F20">
          <w:rPr>
            <w:rFonts w:ascii="微软雅黑" w:eastAsia="微软雅黑" w:hAnsi="微软雅黑"/>
          </w:rPr>
          <w:t>权限</w:t>
        </w:r>
      </w:ins>
      <w:del w:id="695" w:author="春苹" w:date="2019-01-17T16:01:00Z">
        <w:r w:rsidRPr="00231F20" w:rsidDel="00C17C1E">
          <w:rPr>
            <w:rFonts w:ascii="微软雅黑" w:eastAsia="微软雅黑" w:hAnsi="微软雅黑"/>
          </w:rPr>
          <w:delText>部门</w:delText>
        </w:r>
      </w:del>
      <w:r w:rsidRPr="00231F20">
        <w:rPr>
          <w:rFonts w:ascii="微软雅黑" w:eastAsia="微软雅黑" w:hAnsi="微软雅黑"/>
        </w:rPr>
        <w:t>查询列表页</w:t>
      </w:r>
    </w:p>
    <w:p w:rsidR="006B7DAE" w:rsidRPr="00231F20" w:rsidRDefault="006B7DAE" w:rsidP="00A92A2B">
      <w:pPr>
        <w:pStyle w:val="a5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【取消】，</w:t>
      </w:r>
      <w:r w:rsidRPr="00231F20">
        <w:rPr>
          <w:rFonts w:ascii="微软雅黑" w:eastAsia="微软雅黑" w:hAnsi="微软雅黑"/>
        </w:rPr>
        <w:t>则关闭</w:t>
      </w:r>
      <w:r w:rsidRPr="00231F20">
        <w:rPr>
          <w:rFonts w:ascii="微软雅黑" w:eastAsia="微软雅黑" w:hAnsi="微软雅黑" w:hint="eastAsia"/>
        </w:rPr>
        <w:t>导出</w:t>
      </w:r>
      <w:r w:rsidRPr="00231F20">
        <w:rPr>
          <w:rFonts w:ascii="微软雅黑" w:eastAsia="微软雅黑" w:hAnsi="微软雅黑"/>
        </w:rPr>
        <w:t>字段选择页面，返回到</w:t>
      </w:r>
      <w:r w:rsidR="007E1B23" w:rsidRPr="00231F20">
        <w:rPr>
          <w:rFonts w:ascii="微软雅黑" w:eastAsia="微软雅黑" w:hAnsi="微软雅黑" w:hint="eastAsia"/>
        </w:rPr>
        <w:t>角色功能</w:t>
      </w:r>
      <w:r w:rsidR="007E1B23" w:rsidRPr="00231F20">
        <w:rPr>
          <w:rFonts w:ascii="微软雅黑" w:eastAsia="微软雅黑" w:hAnsi="微软雅黑"/>
        </w:rPr>
        <w:t>权限</w:t>
      </w:r>
      <w:r w:rsidRPr="00231F20">
        <w:rPr>
          <w:rFonts w:ascii="微软雅黑" w:eastAsia="微软雅黑" w:hAnsi="微软雅黑"/>
        </w:rPr>
        <w:t>查询列表页。</w:t>
      </w:r>
    </w:p>
    <w:p w:rsidR="007E1B23" w:rsidRPr="00231F20" w:rsidRDefault="007E1B23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696" w:name="_Toc536089973"/>
      <w:r w:rsidRPr="00231F20">
        <w:rPr>
          <w:rFonts w:ascii="微软雅黑" w:eastAsia="微软雅黑" w:hAnsi="微软雅黑" w:hint="eastAsia"/>
        </w:rPr>
        <w:t>账号功能权限</w:t>
      </w:r>
      <w:r w:rsidRPr="00231F20">
        <w:rPr>
          <w:rFonts w:ascii="微软雅黑" w:eastAsia="微软雅黑" w:hAnsi="微软雅黑"/>
        </w:rPr>
        <w:t>明细查询</w:t>
      </w:r>
      <w:bookmarkEnd w:id="696"/>
    </w:p>
    <w:p w:rsidR="007E1B23" w:rsidRPr="00231F20" w:rsidRDefault="007E1B23" w:rsidP="00A92A2B">
      <w:pPr>
        <w:pStyle w:val="a5"/>
        <w:numPr>
          <w:ilvl w:val="0"/>
          <w:numId w:val="5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功能</w:t>
      </w:r>
      <w:r w:rsidRPr="00231F20">
        <w:rPr>
          <w:rFonts w:ascii="微软雅黑" w:eastAsia="微软雅黑" w:hAnsi="微软雅黑"/>
        </w:rPr>
        <w:t>概述</w:t>
      </w:r>
    </w:p>
    <w:p w:rsidR="007E1B23" w:rsidRPr="00231F20" w:rsidRDefault="007E1B23" w:rsidP="007E1B2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该列表</w:t>
      </w:r>
      <w:r w:rsidRPr="00231F20">
        <w:rPr>
          <w:rFonts w:ascii="微软雅黑" w:eastAsia="微软雅黑" w:hAnsi="微软雅黑"/>
        </w:rPr>
        <w:t>能够查询</w:t>
      </w:r>
      <w:r w:rsidRPr="00231F20">
        <w:rPr>
          <w:rFonts w:ascii="微软雅黑" w:eastAsia="微软雅黑" w:hAnsi="微软雅黑" w:hint="eastAsia"/>
        </w:rPr>
        <w:t>指定</w:t>
      </w:r>
      <w:del w:id="697" w:author="春苹" w:date="2019-01-21T16:34:00Z">
        <w:r w:rsidRPr="00231F20" w:rsidDel="008B4C95">
          <w:rPr>
            <w:rFonts w:ascii="微软雅黑" w:eastAsia="微软雅黑" w:hAnsi="微软雅黑"/>
          </w:rPr>
          <w:delText>角色</w:delText>
        </w:r>
      </w:del>
      <w:ins w:id="698" w:author="春苹" w:date="2019-01-21T16:34:00Z">
        <w:r w:rsidR="008B4C95">
          <w:rPr>
            <w:rFonts w:ascii="微软雅黑" w:eastAsia="微软雅黑" w:hAnsi="微软雅黑" w:hint="eastAsia"/>
          </w:rPr>
          <w:t>账号</w:t>
        </w:r>
      </w:ins>
      <w:r w:rsidRPr="00231F20">
        <w:rPr>
          <w:rFonts w:ascii="微软雅黑" w:eastAsia="微软雅黑" w:hAnsi="微软雅黑" w:hint="eastAsia"/>
        </w:rPr>
        <w:t>已分配</w:t>
      </w:r>
      <w:r w:rsidRPr="00231F20">
        <w:rPr>
          <w:rFonts w:ascii="微软雅黑" w:eastAsia="微软雅黑" w:hAnsi="微软雅黑"/>
        </w:rPr>
        <w:t>的权限，</w:t>
      </w:r>
      <w:r w:rsidRPr="00231F20">
        <w:rPr>
          <w:rFonts w:ascii="微软雅黑" w:eastAsia="微软雅黑" w:hAnsi="微软雅黑" w:hint="eastAsia"/>
        </w:rPr>
        <w:t>也可</w:t>
      </w:r>
      <w:r w:rsidRPr="00231F20">
        <w:rPr>
          <w:rFonts w:ascii="微软雅黑" w:eastAsia="微软雅黑" w:hAnsi="微软雅黑"/>
        </w:rPr>
        <w:t>查询</w:t>
      </w:r>
      <w:r w:rsidRPr="00231F20">
        <w:rPr>
          <w:rFonts w:ascii="微软雅黑" w:eastAsia="微软雅黑" w:hAnsi="微软雅黑" w:hint="eastAsia"/>
        </w:rPr>
        <w:t>指定权限</w:t>
      </w:r>
      <w:r w:rsidRPr="00231F20">
        <w:rPr>
          <w:rFonts w:ascii="微软雅黑" w:eastAsia="微软雅黑" w:hAnsi="微软雅黑"/>
        </w:rPr>
        <w:t>目前已分配</w:t>
      </w:r>
      <w:r w:rsidRPr="00231F20">
        <w:rPr>
          <w:rFonts w:ascii="微软雅黑" w:eastAsia="微软雅黑" w:hAnsi="微软雅黑" w:hint="eastAsia"/>
        </w:rPr>
        <w:t>的</w:t>
      </w:r>
      <w:del w:id="699" w:author="春苹" w:date="2019-01-21T16:34:00Z">
        <w:r w:rsidRPr="00231F20" w:rsidDel="008B4C95">
          <w:rPr>
            <w:rFonts w:ascii="微软雅黑" w:eastAsia="微软雅黑" w:hAnsi="微软雅黑"/>
          </w:rPr>
          <w:delText>角色</w:delText>
        </w:r>
      </w:del>
      <w:ins w:id="700" w:author="春苹" w:date="2019-01-21T16:34:00Z">
        <w:r w:rsidR="008B4C95">
          <w:rPr>
            <w:rFonts w:ascii="微软雅黑" w:eastAsia="微软雅黑" w:hAnsi="微软雅黑" w:hint="eastAsia"/>
          </w:rPr>
          <w:t>账号</w:t>
        </w:r>
      </w:ins>
      <w:r w:rsidRPr="00231F20">
        <w:rPr>
          <w:rFonts w:ascii="微软雅黑" w:eastAsia="微软雅黑" w:hAnsi="微软雅黑"/>
        </w:rPr>
        <w:t>。</w:t>
      </w:r>
    </w:p>
    <w:p w:rsidR="007E1B23" w:rsidRPr="00231F20" w:rsidRDefault="007E1B23" w:rsidP="00A92A2B">
      <w:pPr>
        <w:pStyle w:val="a5"/>
        <w:numPr>
          <w:ilvl w:val="0"/>
          <w:numId w:val="5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p w:rsidR="007E1B23" w:rsidRPr="00231F20" w:rsidRDefault="007E1B23" w:rsidP="00A92A2B">
      <w:pPr>
        <w:pStyle w:val="a5"/>
        <w:numPr>
          <w:ilvl w:val="0"/>
          <w:numId w:val="5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查询条件</w:t>
      </w:r>
    </w:p>
    <w:p w:rsidR="007E1B23" w:rsidRPr="00231F20" w:rsidRDefault="00253E73" w:rsidP="007E1B23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登录</w:t>
      </w:r>
      <w:r w:rsidR="007E1B23" w:rsidRPr="00231F20">
        <w:rPr>
          <w:rFonts w:ascii="微软雅黑" w:eastAsia="微软雅黑" w:hAnsi="微软雅黑"/>
        </w:rPr>
        <w:t>账号、员工编号、</w:t>
      </w:r>
      <w:r w:rsidRPr="00231F20">
        <w:rPr>
          <w:rFonts w:ascii="微软雅黑" w:eastAsia="微软雅黑" w:hAnsi="微软雅黑" w:hint="eastAsia"/>
        </w:rPr>
        <w:t>员工</w:t>
      </w:r>
      <w:r w:rsidR="007E1B23" w:rsidRPr="00231F20">
        <w:rPr>
          <w:rFonts w:ascii="微软雅黑" w:eastAsia="微软雅黑" w:hAnsi="微软雅黑"/>
        </w:rPr>
        <w:t>姓名</w:t>
      </w:r>
      <w:r w:rsidR="007E1B23" w:rsidRPr="00231F20">
        <w:rPr>
          <w:rFonts w:ascii="微软雅黑" w:eastAsia="微软雅黑" w:hAnsi="微软雅黑" w:hint="eastAsia"/>
        </w:rPr>
        <w:t>为</w:t>
      </w:r>
      <w:r w:rsidR="007E1B23" w:rsidRPr="00231F20">
        <w:rPr>
          <w:rFonts w:ascii="微软雅黑" w:eastAsia="微软雅黑" w:hAnsi="微软雅黑"/>
        </w:rPr>
        <w:t>文本框，默认为空，支持精确查询</w:t>
      </w:r>
    </w:p>
    <w:p w:rsidR="007E1B23" w:rsidRPr="00231F20" w:rsidRDefault="00253E73" w:rsidP="007E1B2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员工</w:t>
      </w:r>
      <w:r w:rsidR="007E1B23" w:rsidRPr="00231F20">
        <w:rPr>
          <w:rFonts w:ascii="微软雅黑" w:eastAsia="微软雅黑" w:hAnsi="微软雅黑" w:hint="eastAsia"/>
        </w:rPr>
        <w:t>所属</w:t>
      </w:r>
      <w:r w:rsidR="007E1B23" w:rsidRPr="00231F20">
        <w:rPr>
          <w:rFonts w:ascii="微软雅黑" w:eastAsia="微软雅黑" w:hAnsi="微软雅黑"/>
        </w:rPr>
        <w:t>部门，为选择控件，点击【</w:t>
      </w:r>
      <w:r w:rsidR="007E1B23" w:rsidRPr="00231F20">
        <w:rPr>
          <w:rFonts w:ascii="微软雅黑" w:eastAsia="微软雅黑" w:hAnsi="微软雅黑" w:hint="eastAsia"/>
        </w:rPr>
        <w:t>选择</w:t>
      </w:r>
      <w:r w:rsidR="007E1B23" w:rsidRPr="00231F20">
        <w:rPr>
          <w:rFonts w:ascii="微软雅黑" w:eastAsia="微软雅黑" w:hAnsi="微软雅黑"/>
        </w:rPr>
        <w:t>】</w:t>
      </w:r>
      <w:r w:rsidR="007E1B23" w:rsidRPr="00231F20">
        <w:rPr>
          <w:rFonts w:ascii="微软雅黑" w:eastAsia="微软雅黑" w:hAnsi="微软雅黑" w:hint="eastAsia"/>
        </w:rPr>
        <w:t>弹出</w:t>
      </w:r>
      <w:r w:rsidR="007E1B23" w:rsidRPr="00231F20">
        <w:rPr>
          <w:rFonts w:ascii="微软雅黑" w:eastAsia="微软雅黑" w:hAnsi="微软雅黑"/>
        </w:rPr>
        <w:t>部门选择页面，为单选项，支持精确查询</w:t>
      </w:r>
    </w:p>
    <w:p w:rsidR="007E1B23" w:rsidRPr="00231F20" w:rsidRDefault="007E1B23" w:rsidP="007E1B2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状态，为下拉选项，默认</w:t>
      </w:r>
      <w:r w:rsidRPr="00231F20">
        <w:rPr>
          <w:rFonts w:ascii="微软雅黑" w:eastAsia="微软雅黑" w:hAnsi="微软雅黑" w:hint="eastAsia"/>
        </w:rPr>
        <w:t>为</w:t>
      </w:r>
      <w:r w:rsidRPr="00231F20">
        <w:rPr>
          <w:rFonts w:ascii="微软雅黑" w:eastAsia="微软雅黑" w:hAnsi="微软雅黑"/>
        </w:rPr>
        <w:t>全部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可选项为全部，有效，无</w:t>
      </w:r>
      <w:r w:rsidRPr="00231F20">
        <w:rPr>
          <w:rFonts w:ascii="微软雅黑" w:eastAsia="微软雅黑" w:hAnsi="微软雅黑" w:hint="eastAsia"/>
        </w:rPr>
        <w:t>效</w:t>
      </w:r>
    </w:p>
    <w:p w:rsidR="007E1B23" w:rsidRPr="00231F20" w:rsidRDefault="007E1B23" w:rsidP="007E1B2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权限名称</w:t>
      </w:r>
      <w:r w:rsidRPr="00231F20">
        <w:rPr>
          <w:rFonts w:ascii="微软雅黑" w:eastAsia="微软雅黑" w:hAnsi="微软雅黑"/>
        </w:rPr>
        <w:t>，为选择控件，点击【</w:t>
      </w:r>
      <w:r w:rsidRPr="00231F20">
        <w:rPr>
          <w:rFonts w:ascii="微软雅黑" w:eastAsia="微软雅黑" w:hAnsi="微软雅黑" w:hint="eastAsia"/>
        </w:rPr>
        <w:t>选择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弹出权限</w:t>
      </w:r>
      <w:r w:rsidRPr="00231F20">
        <w:rPr>
          <w:rFonts w:ascii="微软雅黑" w:eastAsia="微软雅黑" w:hAnsi="微软雅黑"/>
        </w:rPr>
        <w:t>选择页面，为单选项，支持</w:t>
      </w:r>
      <w:r w:rsidRPr="00231F20">
        <w:rPr>
          <w:rFonts w:ascii="微软雅黑" w:eastAsia="微软雅黑" w:hAnsi="微软雅黑" w:hint="eastAsia"/>
        </w:rPr>
        <w:t>部分匹配</w:t>
      </w:r>
      <w:r w:rsidRPr="00231F20">
        <w:rPr>
          <w:rFonts w:ascii="微软雅黑" w:eastAsia="微软雅黑" w:hAnsi="微软雅黑"/>
        </w:rPr>
        <w:t>查询</w:t>
      </w:r>
    </w:p>
    <w:p w:rsidR="007E1B23" w:rsidRPr="00231F20" w:rsidRDefault="007E1B23" w:rsidP="00A92A2B">
      <w:pPr>
        <w:pStyle w:val="a5"/>
        <w:numPr>
          <w:ilvl w:val="0"/>
          <w:numId w:val="5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</w:p>
    <w:p w:rsidR="007E1B23" w:rsidRPr="00231F20" w:rsidRDefault="00253E73" w:rsidP="00253E73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登录</w:t>
      </w:r>
      <w:r w:rsidR="007E1B23" w:rsidRPr="00231F20">
        <w:rPr>
          <w:rFonts w:ascii="微软雅黑" w:eastAsia="微软雅黑" w:hAnsi="微软雅黑"/>
        </w:rPr>
        <w:t>账号、员工编号、</w:t>
      </w:r>
      <w:r w:rsidRPr="00231F20">
        <w:rPr>
          <w:rFonts w:ascii="微软雅黑" w:eastAsia="微软雅黑" w:hAnsi="微软雅黑" w:hint="eastAsia"/>
        </w:rPr>
        <w:t>员工</w:t>
      </w:r>
      <w:r w:rsidR="007E1B23" w:rsidRPr="00231F20">
        <w:rPr>
          <w:rFonts w:ascii="微软雅黑" w:eastAsia="微软雅黑" w:hAnsi="微软雅黑"/>
        </w:rPr>
        <w:t>姓名、</w:t>
      </w:r>
      <w:r w:rsidRPr="00231F20">
        <w:rPr>
          <w:rFonts w:ascii="微软雅黑" w:eastAsia="微软雅黑" w:hAnsi="微软雅黑" w:hint="eastAsia"/>
        </w:rPr>
        <w:t>员工</w:t>
      </w:r>
      <w:r w:rsidR="007E1B23" w:rsidRPr="00231F20">
        <w:rPr>
          <w:rFonts w:ascii="微软雅黑" w:eastAsia="微软雅黑" w:hAnsi="微软雅黑"/>
        </w:rPr>
        <w:t>所属部门、</w:t>
      </w:r>
      <w:r w:rsidRPr="00231F20">
        <w:rPr>
          <w:rFonts w:ascii="微软雅黑" w:eastAsia="微软雅黑" w:hAnsi="微软雅黑" w:hint="eastAsia"/>
        </w:rPr>
        <w:t>账号</w:t>
      </w:r>
      <w:r w:rsidR="007E1B23" w:rsidRPr="00231F20">
        <w:rPr>
          <w:rFonts w:ascii="微软雅黑" w:eastAsia="微软雅黑" w:hAnsi="微软雅黑"/>
        </w:rPr>
        <w:t>状态、</w:t>
      </w:r>
      <w:r w:rsidR="007E1B23" w:rsidRPr="00231F20">
        <w:rPr>
          <w:rFonts w:ascii="微软雅黑" w:eastAsia="微软雅黑" w:hAnsi="微软雅黑" w:hint="eastAsia"/>
        </w:rPr>
        <w:t>权限名称</w:t>
      </w:r>
      <w:r w:rsidRPr="00231F20">
        <w:rPr>
          <w:rFonts w:ascii="微软雅黑" w:eastAsia="微软雅黑" w:hAnsi="微软雅黑" w:hint="eastAsia"/>
        </w:rPr>
        <w:t>（最多</w:t>
      </w:r>
      <w:r w:rsidRPr="00231F20">
        <w:rPr>
          <w:rFonts w:ascii="微软雅黑" w:eastAsia="微软雅黑" w:hAnsi="微软雅黑"/>
        </w:rPr>
        <w:t>展示</w:t>
      </w:r>
      <w:r w:rsidRPr="00231F20">
        <w:rPr>
          <w:rFonts w:ascii="微软雅黑" w:eastAsia="微软雅黑" w:hAnsi="微软雅黑" w:hint="eastAsia"/>
        </w:rPr>
        <w:t>3个权限</w:t>
      </w:r>
      <w:r w:rsidRPr="00231F20">
        <w:rPr>
          <w:rFonts w:ascii="微软雅黑" w:eastAsia="微软雅黑" w:hAnsi="微软雅黑"/>
        </w:rPr>
        <w:t>名称，其余</w:t>
      </w:r>
      <w:r w:rsidRPr="00231F20">
        <w:rPr>
          <w:rFonts w:ascii="微软雅黑" w:eastAsia="微软雅黑" w:hAnsi="微软雅黑" w:hint="eastAsia"/>
        </w:rPr>
        <w:t>省略</w:t>
      </w:r>
      <w:r w:rsidRPr="00231F20">
        <w:rPr>
          <w:rFonts w:ascii="微软雅黑" w:eastAsia="微软雅黑" w:hAnsi="微软雅黑"/>
        </w:rPr>
        <w:t>展示，</w:t>
      </w:r>
      <w:r w:rsidRPr="00231F20">
        <w:rPr>
          <w:rFonts w:ascii="微软雅黑" w:eastAsia="微软雅黑" w:hAnsi="微软雅黑" w:hint="eastAsia"/>
        </w:rPr>
        <w:t>鼠标</w:t>
      </w:r>
      <w:r w:rsidRPr="00231F20">
        <w:rPr>
          <w:rFonts w:ascii="微软雅黑" w:eastAsia="微软雅黑" w:hAnsi="微软雅黑"/>
        </w:rPr>
        <w:t>移入后显示完全</w:t>
      </w:r>
      <w:r w:rsidRPr="00231F20">
        <w:rPr>
          <w:rFonts w:ascii="微软雅黑" w:eastAsia="微软雅黑" w:hAnsi="微软雅黑" w:hint="eastAsia"/>
        </w:rPr>
        <w:t>）</w:t>
      </w:r>
    </w:p>
    <w:p w:rsidR="007E1B23" w:rsidRPr="00231F20" w:rsidRDefault="007E1B23" w:rsidP="00A92A2B">
      <w:pPr>
        <w:pStyle w:val="a5"/>
        <w:numPr>
          <w:ilvl w:val="0"/>
          <w:numId w:val="5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</w:t>
      </w:r>
      <w:r w:rsidRPr="00231F20">
        <w:rPr>
          <w:rFonts w:ascii="微软雅黑" w:eastAsia="微软雅黑" w:hAnsi="微软雅黑"/>
        </w:rPr>
        <w:t>规则</w:t>
      </w:r>
    </w:p>
    <w:p w:rsidR="007E1B23" w:rsidRPr="00231F20" w:rsidRDefault="007E1B23" w:rsidP="00A92A2B">
      <w:pPr>
        <w:pStyle w:val="a5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默认展示为空</w:t>
      </w:r>
    </w:p>
    <w:p w:rsidR="007E1B23" w:rsidRPr="00231F20" w:rsidRDefault="007E1B23" w:rsidP="007E1B23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若查询条件为空，则展示所有的</w:t>
      </w:r>
      <w:r w:rsidR="00253E73"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，</w:t>
      </w:r>
    </w:p>
    <w:p w:rsidR="007E1B23" w:rsidRPr="00231F20" w:rsidRDefault="007E1B23" w:rsidP="007E1B23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若查询条件非空，则展示满足查询条件的</w:t>
      </w:r>
      <w:r w:rsidR="00253E73" w:rsidRPr="00231F20">
        <w:rPr>
          <w:rFonts w:ascii="微软雅黑" w:eastAsia="微软雅黑" w:hAnsi="微软雅黑" w:hint="eastAsia"/>
        </w:rPr>
        <w:t>账号</w:t>
      </w:r>
    </w:p>
    <w:p w:rsidR="007E1B23" w:rsidRPr="00231F20" w:rsidRDefault="007E1B23" w:rsidP="007E1B23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按照</w:t>
      </w:r>
      <w:r w:rsidR="00253E73" w:rsidRPr="00231F20">
        <w:rPr>
          <w:rFonts w:ascii="微软雅黑" w:eastAsia="微软雅黑" w:hAnsi="微软雅黑" w:hint="eastAsia"/>
        </w:rPr>
        <w:t>账号创建时间倒序</w:t>
      </w:r>
      <w:r w:rsidR="00253E73" w:rsidRPr="00231F20">
        <w:rPr>
          <w:rFonts w:ascii="微软雅黑" w:eastAsia="微软雅黑" w:hAnsi="微软雅黑"/>
        </w:rPr>
        <w:t>排列展示</w:t>
      </w:r>
    </w:p>
    <w:p w:rsidR="007E1B23" w:rsidRPr="00231F20" w:rsidRDefault="00253E73" w:rsidP="007E1B23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登录账号</w:t>
      </w:r>
      <w:r w:rsidR="007E1B23" w:rsidRPr="00231F20">
        <w:rPr>
          <w:rFonts w:ascii="微软雅黑" w:eastAsia="微软雅黑" w:hAnsi="微软雅黑"/>
        </w:rPr>
        <w:t>有链接，点击可查看</w:t>
      </w:r>
      <w:r w:rsidRPr="00231F20">
        <w:rPr>
          <w:rFonts w:ascii="微软雅黑" w:eastAsia="微软雅黑" w:hAnsi="微软雅黑" w:hint="eastAsia"/>
        </w:rPr>
        <w:t>账号</w:t>
      </w:r>
      <w:r w:rsidR="007E1B23" w:rsidRPr="00231F20">
        <w:rPr>
          <w:rFonts w:ascii="微软雅黑" w:eastAsia="微软雅黑" w:hAnsi="微软雅黑"/>
        </w:rPr>
        <w:t>详情页</w:t>
      </w:r>
    </w:p>
    <w:p w:rsidR="007E1B23" w:rsidRPr="00231F20" w:rsidRDefault="007E1B23" w:rsidP="00A92A2B">
      <w:pPr>
        <w:pStyle w:val="a5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列表记录按照</w:t>
      </w:r>
      <w:r w:rsidR="00253E73" w:rsidRPr="00231F20">
        <w:rPr>
          <w:rFonts w:ascii="微软雅黑" w:eastAsia="微软雅黑" w:hAnsi="微软雅黑" w:hint="eastAsia"/>
        </w:rPr>
        <w:t>登录账号</w:t>
      </w:r>
      <w:r w:rsidRPr="00231F20">
        <w:rPr>
          <w:rFonts w:ascii="微软雅黑" w:eastAsia="微软雅黑" w:hAnsi="微软雅黑"/>
        </w:rPr>
        <w:t>为唯一标识</w:t>
      </w:r>
      <w:r w:rsidRPr="00231F20">
        <w:rPr>
          <w:rFonts w:ascii="微软雅黑" w:eastAsia="微软雅黑" w:hAnsi="微软雅黑" w:hint="eastAsia"/>
        </w:rPr>
        <w:t>进行</w:t>
      </w:r>
      <w:r w:rsidRPr="00231F20">
        <w:rPr>
          <w:rFonts w:ascii="微软雅黑" w:eastAsia="微软雅黑" w:hAnsi="微软雅黑"/>
        </w:rPr>
        <w:t>展示</w:t>
      </w:r>
    </w:p>
    <w:p w:rsidR="007E1B23" w:rsidRPr="00231F20" w:rsidRDefault="007E1B23" w:rsidP="007E1B23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若同一</w:t>
      </w:r>
      <w:r w:rsidR="00253E73"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分配了多个</w:t>
      </w:r>
      <w:r w:rsidRPr="00231F20">
        <w:rPr>
          <w:rFonts w:ascii="微软雅黑" w:eastAsia="微软雅黑" w:hAnsi="微软雅黑" w:hint="eastAsia"/>
        </w:rPr>
        <w:t>权限</w:t>
      </w:r>
      <w:r w:rsidRPr="00231F20">
        <w:rPr>
          <w:rFonts w:ascii="微软雅黑" w:eastAsia="微软雅黑" w:hAnsi="微软雅黑"/>
        </w:rPr>
        <w:t>，则在权限名称处各权限间以分号间隔展示</w:t>
      </w:r>
    </w:p>
    <w:p w:rsidR="007E1B23" w:rsidRPr="00231F20" w:rsidRDefault="007E1B23" w:rsidP="007E1B23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权限</w:t>
      </w:r>
      <w:r w:rsidRPr="00231F20">
        <w:rPr>
          <w:rFonts w:ascii="微软雅黑" w:eastAsia="微软雅黑" w:hAnsi="微软雅黑"/>
        </w:rPr>
        <w:t>名称命名规则为根节点名称—</w:t>
      </w:r>
      <w:r w:rsidRPr="00231F20">
        <w:rPr>
          <w:rFonts w:ascii="微软雅黑" w:eastAsia="微软雅黑" w:hAnsi="微软雅黑" w:hint="eastAsia"/>
        </w:rPr>
        <w:t>父节点</w:t>
      </w:r>
      <w:r w:rsidRPr="00231F20">
        <w:rPr>
          <w:rFonts w:ascii="微软雅黑" w:eastAsia="微软雅黑" w:hAnsi="微软雅黑"/>
        </w:rPr>
        <w:t>名称</w:t>
      </w:r>
      <w:r w:rsidRPr="00231F20">
        <w:rPr>
          <w:rFonts w:ascii="微软雅黑" w:eastAsia="微软雅黑" w:hAnsi="微软雅黑" w:hint="eastAsia"/>
        </w:rPr>
        <w:t>（可能</w:t>
      </w:r>
      <w:r w:rsidRPr="00231F20">
        <w:rPr>
          <w:rFonts w:ascii="微软雅黑" w:eastAsia="微软雅黑" w:hAnsi="微软雅黑"/>
        </w:rPr>
        <w:t>有多个</w:t>
      </w:r>
      <w:r w:rsidRPr="00231F20">
        <w:rPr>
          <w:rFonts w:ascii="微软雅黑" w:eastAsia="微软雅黑" w:hAnsi="微软雅黑" w:hint="eastAsia"/>
        </w:rPr>
        <w:t>父父</w:t>
      </w:r>
      <w:r w:rsidRPr="00231F20">
        <w:rPr>
          <w:rFonts w:ascii="微软雅黑" w:eastAsia="微软雅黑" w:hAnsi="微软雅黑"/>
        </w:rPr>
        <w:t>节点等</w:t>
      </w:r>
      <w:r w:rsidRPr="00231F20">
        <w:rPr>
          <w:rFonts w:ascii="微软雅黑" w:eastAsia="微软雅黑" w:hAnsi="微软雅黑" w:hint="eastAsia"/>
        </w:rPr>
        <w:t>）</w:t>
      </w:r>
      <w:r w:rsidRPr="00231F20">
        <w:rPr>
          <w:rFonts w:ascii="微软雅黑" w:eastAsia="微软雅黑" w:hAnsi="微软雅黑"/>
        </w:rPr>
        <w:t>—</w:t>
      </w:r>
      <w:r w:rsidRPr="00231F20">
        <w:rPr>
          <w:rFonts w:ascii="微软雅黑" w:eastAsia="微软雅黑" w:hAnsi="微软雅黑" w:hint="eastAsia"/>
        </w:rPr>
        <w:t>功能</w:t>
      </w:r>
      <w:r w:rsidRPr="00231F20">
        <w:rPr>
          <w:rFonts w:ascii="微软雅黑" w:eastAsia="微软雅黑" w:hAnsi="微软雅黑"/>
        </w:rPr>
        <w:t>权限名称（</w:t>
      </w:r>
      <w:r w:rsidRPr="00231F20">
        <w:rPr>
          <w:rFonts w:ascii="微软雅黑" w:eastAsia="微软雅黑" w:hAnsi="微软雅黑" w:hint="eastAsia"/>
        </w:rPr>
        <w:t>从</w:t>
      </w:r>
      <w:r w:rsidRPr="00231F20">
        <w:rPr>
          <w:rFonts w:ascii="微软雅黑" w:eastAsia="微软雅黑" w:hAnsi="微软雅黑"/>
        </w:rPr>
        <w:t>根节点名称开始，</w:t>
      </w:r>
      <w:r w:rsidRPr="00231F20">
        <w:rPr>
          <w:rFonts w:ascii="微软雅黑" w:eastAsia="微软雅黑" w:hAnsi="微软雅黑" w:hint="eastAsia"/>
        </w:rPr>
        <w:t>以</w:t>
      </w:r>
      <w:r w:rsidRPr="00231F20">
        <w:rPr>
          <w:rFonts w:ascii="微软雅黑" w:eastAsia="微软雅黑" w:hAnsi="微软雅黑"/>
        </w:rPr>
        <w:t>-分隔，需要展示每一层级的节点名称，最后一</w:t>
      </w:r>
      <w:r w:rsidRPr="00231F20">
        <w:rPr>
          <w:rFonts w:ascii="微软雅黑" w:eastAsia="微软雅黑" w:hAnsi="微软雅黑" w:hint="eastAsia"/>
        </w:rPr>
        <w:t>级</w:t>
      </w:r>
      <w:r w:rsidRPr="00231F20">
        <w:rPr>
          <w:rFonts w:ascii="微软雅黑" w:eastAsia="微软雅黑" w:hAnsi="微软雅黑"/>
        </w:rPr>
        <w:t>为功能</w:t>
      </w:r>
      <w:r w:rsidRPr="00231F20">
        <w:rPr>
          <w:rFonts w:ascii="微软雅黑" w:eastAsia="微软雅黑" w:hAnsi="微软雅黑" w:hint="eastAsia"/>
        </w:rPr>
        <w:t>权限</w:t>
      </w:r>
      <w:r w:rsidRPr="00231F20">
        <w:rPr>
          <w:rFonts w:ascii="微软雅黑" w:eastAsia="微软雅黑" w:hAnsi="微软雅黑"/>
        </w:rPr>
        <w:t>名称）</w:t>
      </w:r>
    </w:p>
    <w:p w:rsidR="00DF675B" w:rsidRPr="00231F20" w:rsidRDefault="00DF675B" w:rsidP="007E1B23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比如</w:t>
      </w:r>
      <w:r w:rsidRPr="00231F20">
        <w:rPr>
          <w:rFonts w:ascii="微软雅黑" w:eastAsia="微软雅黑" w:hAnsi="微软雅黑"/>
        </w:rPr>
        <w:t>：则车闪贷这个功能权限的命名为“</w:t>
      </w:r>
      <w:r w:rsidRPr="00231F20">
        <w:rPr>
          <w:rFonts w:ascii="微软雅黑" w:eastAsia="微软雅黑" w:hAnsi="微软雅黑" w:hint="eastAsia"/>
        </w:rPr>
        <w:t>系统管理</w:t>
      </w:r>
      <w:r w:rsidRPr="00231F20">
        <w:rPr>
          <w:rFonts w:ascii="微软雅黑" w:eastAsia="微软雅黑" w:hAnsi="微软雅黑"/>
        </w:rPr>
        <w:t>—</w:t>
      </w:r>
      <w:r w:rsidRPr="00231F20">
        <w:rPr>
          <w:rFonts w:ascii="微软雅黑" w:eastAsia="微软雅黑" w:hAnsi="微软雅黑" w:hint="eastAsia"/>
        </w:rPr>
        <w:t>员工</w:t>
      </w:r>
      <w:r w:rsidRPr="00231F20">
        <w:rPr>
          <w:rFonts w:ascii="微软雅黑" w:eastAsia="微软雅黑" w:hAnsi="微软雅黑"/>
        </w:rPr>
        <w:t>APP权限—</w:t>
      </w:r>
      <w:r w:rsidRPr="00231F20">
        <w:rPr>
          <w:rFonts w:ascii="微软雅黑" w:eastAsia="微软雅黑" w:hAnsi="微软雅黑" w:hint="eastAsia"/>
        </w:rPr>
        <w:t>车主贷</w:t>
      </w:r>
      <w:r w:rsidRPr="00231F20">
        <w:rPr>
          <w:rFonts w:ascii="微软雅黑" w:eastAsia="微软雅黑" w:hAnsi="微软雅黑"/>
        </w:rPr>
        <w:t>”</w:t>
      </w:r>
    </w:p>
    <w:p w:rsidR="00DF675B" w:rsidRPr="00231F20" w:rsidRDefault="00DF675B" w:rsidP="007E1B23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  <w:noProof/>
        </w:rPr>
        <w:drawing>
          <wp:inline distT="0" distB="0" distL="0" distR="0" wp14:anchorId="65258B7B" wp14:editId="6E5A108E">
            <wp:extent cx="3542857" cy="21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23" w:rsidRPr="00231F20" w:rsidRDefault="007E1B23" w:rsidP="00A92A2B">
      <w:pPr>
        <w:pStyle w:val="a5"/>
        <w:numPr>
          <w:ilvl w:val="0"/>
          <w:numId w:val="55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导出</w:t>
      </w:r>
    </w:p>
    <w:p w:rsidR="007E1B23" w:rsidRPr="00231F20" w:rsidRDefault="007E1B23" w:rsidP="00A92A2B">
      <w:pPr>
        <w:pStyle w:val="a5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导出功能采取</w:t>
      </w:r>
      <w:r w:rsidRPr="00231F20">
        <w:rPr>
          <w:rFonts w:ascii="微软雅黑" w:eastAsia="微软雅黑" w:hAnsi="微软雅黑"/>
        </w:rPr>
        <w:t>导出字段自定义的模式</w:t>
      </w:r>
    </w:p>
    <w:p w:rsidR="007E1B23" w:rsidRPr="00231F20" w:rsidRDefault="007E1B23" w:rsidP="007E1B2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导出，弹出导出字段选择页面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字段为复选框</w:t>
      </w:r>
    </w:p>
    <w:p w:rsidR="007E1B23" w:rsidRPr="00231F20" w:rsidRDefault="007E1B23" w:rsidP="007E1B2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可选择</w:t>
      </w:r>
      <w:r w:rsidRPr="00231F20">
        <w:rPr>
          <w:rFonts w:ascii="微软雅黑" w:eastAsia="微软雅黑" w:hAnsi="微软雅黑"/>
        </w:rPr>
        <w:t>字段为‘</w:t>
      </w:r>
      <w:r w:rsidR="009C6300" w:rsidRPr="00231F20">
        <w:rPr>
          <w:rFonts w:ascii="微软雅黑" w:eastAsia="微软雅黑" w:hAnsi="微软雅黑" w:hint="eastAsia"/>
        </w:rPr>
        <w:t>登录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员工编号</w:t>
      </w:r>
      <w:r w:rsidRPr="00231F20">
        <w:rPr>
          <w:rFonts w:ascii="微软雅黑" w:eastAsia="微软雅黑" w:hAnsi="微软雅黑"/>
        </w:rPr>
        <w:t>、</w:t>
      </w:r>
      <w:r w:rsidR="009C6300" w:rsidRPr="00231F20">
        <w:rPr>
          <w:rFonts w:ascii="微软雅黑" w:eastAsia="微软雅黑" w:hAnsi="微软雅黑" w:hint="eastAsia"/>
        </w:rPr>
        <w:t>员工</w:t>
      </w:r>
      <w:r w:rsidRPr="00231F20">
        <w:rPr>
          <w:rFonts w:ascii="微软雅黑" w:eastAsia="微软雅黑" w:hAnsi="微软雅黑" w:hint="eastAsia"/>
        </w:rPr>
        <w:t>姓名</w:t>
      </w:r>
      <w:r w:rsidRPr="00231F20">
        <w:rPr>
          <w:rFonts w:ascii="微软雅黑" w:eastAsia="微软雅黑" w:hAnsi="微软雅黑"/>
        </w:rPr>
        <w:t>、</w:t>
      </w:r>
      <w:r w:rsidR="009C6300" w:rsidRPr="00231F20">
        <w:rPr>
          <w:rFonts w:ascii="微软雅黑" w:eastAsia="微软雅黑" w:hAnsi="微软雅黑" w:hint="eastAsia"/>
        </w:rPr>
        <w:t>员工</w:t>
      </w:r>
      <w:r w:rsidRPr="00231F20">
        <w:rPr>
          <w:rFonts w:ascii="微软雅黑" w:eastAsia="微软雅黑" w:hAnsi="微软雅黑" w:hint="eastAsia"/>
        </w:rPr>
        <w:t>所属</w:t>
      </w:r>
      <w:r w:rsidRPr="00231F20">
        <w:rPr>
          <w:rFonts w:ascii="微软雅黑" w:eastAsia="微软雅黑" w:hAnsi="微软雅黑"/>
        </w:rPr>
        <w:t>部门、</w:t>
      </w:r>
      <w:r w:rsidR="009C6300"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 w:hint="eastAsia"/>
        </w:rPr>
        <w:t>状态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权限名称</w:t>
      </w:r>
    </w:p>
    <w:p w:rsidR="007E1B23" w:rsidRPr="00231F20" w:rsidRDefault="007E1B23" w:rsidP="00A92A2B">
      <w:pPr>
        <w:pStyle w:val="a5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【确定导出】校验</w:t>
      </w:r>
      <w:r w:rsidRPr="00231F20">
        <w:rPr>
          <w:rFonts w:ascii="微软雅黑" w:eastAsia="微软雅黑" w:hAnsi="微软雅黑"/>
        </w:rPr>
        <w:t>条件</w:t>
      </w:r>
    </w:p>
    <w:p w:rsidR="007E1B23" w:rsidRPr="00231F20" w:rsidRDefault="007E1B23" w:rsidP="007E1B2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字段</w:t>
      </w:r>
      <w:r w:rsidRPr="00231F20">
        <w:rPr>
          <w:rFonts w:ascii="微软雅黑" w:eastAsia="微软雅黑" w:hAnsi="微软雅黑"/>
        </w:rPr>
        <w:t>需非空，</w:t>
      </w:r>
      <w:r w:rsidRPr="00231F20">
        <w:rPr>
          <w:rFonts w:ascii="微软雅黑" w:eastAsia="微软雅黑" w:hAnsi="微软雅黑" w:hint="eastAsia"/>
        </w:rPr>
        <w:t>若未</w:t>
      </w:r>
      <w:r w:rsidRPr="00231F20">
        <w:rPr>
          <w:rFonts w:ascii="微软雅黑" w:eastAsia="微软雅黑" w:hAnsi="微软雅黑"/>
        </w:rPr>
        <w:t>勾选任何</w:t>
      </w:r>
      <w:r w:rsidRPr="00231F20">
        <w:rPr>
          <w:rFonts w:ascii="微软雅黑" w:eastAsia="微软雅黑" w:hAnsi="微软雅黑" w:hint="eastAsia"/>
        </w:rPr>
        <w:t>导出</w:t>
      </w:r>
      <w:r w:rsidRPr="00231F20">
        <w:rPr>
          <w:rFonts w:ascii="微软雅黑" w:eastAsia="微软雅黑" w:hAnsi="微软雅黑"/>
        </w:rPr>
        <w:t>字段，则提示“</w:t>
      </w:r>
      <w:r w:rsidRPr="00231F20">
        <w:rPr>
          <w:rFonts w:ascii="微软雅黑" w:eastAsia="微软雅黑" w:hAnsi="微软雅黑" w:hint="eastAsia"/>
        </w:rPr>
        <w:t>请选择</w:t>
      </w:r>
      <w:r w:rsidRPr="00231F20">
        <w:rPr>
          <w:rFonts w:ascii="微软雅黑" w:eastAsia="微软雅黑" w:hAnsi="微软雅黑"/>
        </w:rPr>
        <w:t>需要导出的字段”</w:t>
      </w:r>
    </w:p>
    <w:p w:rsidR="007E1B23" w:rsidRPr="00231F20" w:rsidRDefault="007E1B23" w:rsidP="007E1B2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勾选字段非空，则导出</w:t>
      </w:r>
      <w:r w:rsidRPr="00231F20">
        <w:rPr>
          <w:rFonts w:ascii="微软雅黑" w:eastAsia="微软雅黑" w:hAnsi="微软雅黑" w:hint="eastAsia"/>
        </w:rPr>
        <w:t>包含</w:t>
      </w:r>
      <w:r w:rsidRPr="00231F20">
        <w:rPr>
          <w:rFonts w:ascii="微软雅黑" w:eastAsia="微软雅黑" w:hAnsi="微软雅黑"/>
        </w:rPr>
        <w:t>已勾选字段的文件。</w:t>
      </w:r>
      <w:r w:rsidRPr="00231F20">
        <w:rPr>
          <w:rFonts w:ascii="微软雅黑" w:eastAsia="微软雅黑" w:hAnsi="微软雅黑" w:hint="eastAsia"/>
        </w:rPr>
        <w:t>并返回到</w:t>
      </w:r>
      <w:del w:id="701" w:author="春苹" w:date="2019-01-17T16:01:00Z">
        <w:r w:rsidRPr="00231F20" w:rsidDel="00C17C1E">
          <w:rPr>
            <w:rFonts w:ascii="微软雅黑" w:eastAsia="微软雅黑" w:hAnsi="微软雅黑"/>
          </w:rPr>
          <w:delText>部门</w:delText>
        </w:r>
      </w:del>
      <w:ins w:id="702" w:author="春苹" w:date="2019-01-17T16:01:00Z">
        <w:r w:rsidR="00C17C1E">
          <w:rPr>
            <w:rFonts w:ascii="微软雅黑" w:eastAsia="微软雅黑" w:hAnsi="微软雅黑" w:hint="eastAsia"/>
          </w:rPr>
          <w:t>账号功能权限</w:t>
        </w:r>
      </w:ins>
      <w:r w:rsidRPr="00231F20">
        <w:rPr>
          <w:rFonts w:ascii="微软雅黑" w:eastAsia="微软雅黑" w:hAnsi="微软雅黑"/>
        </w:rPr>
        <w:t>查询列表页</w:t>
      </w:r>
    </w:p>
    <w:p w:rsidR="007E1B23" w:rsidRPr="00231F20" w:rsidRDefault="007E1B23" w:rsidP="00A92A2B">
      <w:pPr>
        <w:pStyle w:val="a5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【取消】，</w:t>
      </w:r>
      <w:r w:rsidRPr="00231F20">
        <w:rPr>
          <w:rFonts w:ascii="微软雅黑" w:eastAsia="微软雅黑" w:hAnsi="微软雅黑"/>
        </w:rPr>
        <w:t>则关闭</w:t>
      </w:r>
      <w:r w:rsidRPr="00231F20">
        <w:rPr>
          <w:rFonts w:ascii="微软雅黑" w:eastAsia="微软雅黑" w:hAnsi="微软雅黑" w:hint="eastAsia"/>
        </w:rPr>
        <w:t>导出</w:t>
      </w:r>
      <w:r w:rsidRPr="00231F20">
        <w:rPr>
          <w:rFonts w:ascii="微软雅黑" w:eastAsia="微软雅黑" w:hAnsi="微软雅黑"/>
        </w:rPr>
        <w:t>字段选择页面，返回到</w:t>
      </w:r>
      <w:ins w:id="703" w:author="春苹" w:date="2019-01-17T16:01:00Z">
        <w:r w:rsidR="00C17C1E">
          <w:rPr>
            <w:rFonts w:ascii="微软雅黑" w:eastAsia="微软雅黑" w:hAnsi="微软雅黑" w:hint="eastAsia"/>
          </w:rPr>
          <w:t>账号功能权限</w:t>
        </w:r>
      </w:ins>
      <w:del w:id="704" w:author="春苹" w:date="2019-01-17T16:01:00Z">
        <w:r w:rsidRPr="00231F20" w:rsidDel="00C17C1E">
          <w:rPr>
            <w:rFonts w:ascii="微软雅黑" w:eastAsia="微软雅黑" w:hAnsi="微软雅黑" w:hint="eastAsia"/>
          </w:rPr>
          <w:delText>角色功能</w:delText>
        </w:r>
        <w:r w:rsidRPr="00231F20" w:rsidDel="00C17C1E">
          <w:rPr>
            <w:rFonts w:ascii="微软雅黑" w:eastAsia="微软雅黑" w:hAnsi="微软雅黑"/>
          </w:rPr>
          <w:delText>权限</w:delText>
        </w:r>
      </w:del>
      <w:r w:rsidRPr="00231F20">
        <w:rPr>
          <w:rFonts w:ascii="微软雅黑" w:eastAsia="微软雅黑" w:hAnsi="微软雅黑"/>
        </w:rPr>
        <w:t>查询列表页。</w:t>
      </w:r>
    </w:p>
    <w:p w:rsidR="005A085F" w:rsidRPr="00C17C1E" w:rsidRDefault="005A085F" w:rsidP="00FD6E44">
      <w:pPr>
        <w:pStyle w:val="a5"/>
        <w:ind w:left="420" w:firstLineChars="0" w:firstLine="0"/>
        <w:rPr>
          <w:rFonts w:ascii="微软雅黑" w:eastAsia="微软雅黑" w:hAnsi="微软雅黑"/>
        </w:rPr>
      </w:pPr>
    </w:p>
    <w:p w:rsidR="00DA135B" w:rsidRPr="00231F20" w:rsidRDefault="00B07AC2" w:rsidP="00881FBB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705" w:name="_Toc536089974"/>
      <w:r w:rsidRPr="00231F20">
        <w:rPr>
          <w:rFonts w:ascii="微软雅黑" w:eastAsia="微软雅黑" w:hAnsi="微软雅黑" w:hint="eastAsia"/>
        </w:rPr>
        <w:t>行政区划</w:t>
      </w:r>
      <w:r w:rsidR="00DA135B" w:rsidRPr="00231F20">
        <w:rPr>
          <w:rFonts w:ascii="微软雅黑" w:eastAsia="微软雅黑" w:hAnsi="微软雅黑"/>
        </w:rPr>
        <w:t>管理</w:t>
      </w:r>
      <w:r w:rsidR="00CC5765">
        <w:rPr>
          <w:rFonts w:ascii="微软雅黑" w:eastAsia="微软雅黑" w:hAnsi="微软雅黑" w:hint="eastAsia"/>
        </w:rPr>
        <w:t>（新建和</w:t>
      </w:r>
      <w:r w:rsidR="00CC5765">
        <w:rPr>
          <w:rFonts w:ascii="微软雅黑" w:eastAsia="微软雅黑" w:hAnsi="微软雅黑"/>
        </w:rPr>
        <w:t>修改功能沿用现有资产平台的</w:t>
      </w:r>
      <w:r w:rsidR="00CC5765">
        <w:rPr>
          <w:rFonts w:ascii="微软雅黑" w:eastAsia="微软雅黑" w:hAnsi="微软雅黑" w:hint="eastAsia"/>
        </w:rPr>
        <w:t>）</w:t>
      </w:r>
      <w:bookmarkEnd w:id="705"/>
    </w:p>
    <w:p w:rsidR="00DA135B" w:rsidRPr="00231F20" w:rsidRDefault="00B02328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706" w:name="_Toc536089975"/>
      <w:r w:rsidRPr="00231F20">
        <w:rPr>
          <w:rFonts w:ascii="微软雅黑" w:eastAsia="微软雅黑" w:hAnsi="微软雅黑" w:hint="eastAsia"/>
        </w:rPr>
        <w:t>省/市</w:t>
      </w:r>
      <w:bookmarkEnd w:id="706"/>
    </w:p>
    <w:p w:rsidR="00D237C0" w:rsidRPr="00231F20" w:rsidRDefault="00D237C0" w:rsidP="00A92A2B">
      <w:pPr>
        <w:pStyle w:val="a5"/>
        <w:numPr>
          <w:ilvl w:val="0"/>
          <w:numId w:val="5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</w:t>
      </w:r>
      <w:r w:rsidRPr="00231F20">
        <w:rPr>
          <w:rFonts w:ascii="微软雅黑" w:eastAsia="微软雅黑" w:hAnsi="微软雅黑"/>
        </w:rPr>
        <w:t>来源</w:t>
      </w:r>
    </w:p>
    <w:p w:rsidR="00D237C0" w:rsidRPr="00231F20" w:rsidRDefault="00D237C0" w:rsidP="00D237C0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该</w:t>
      </w:r>
      <w:r w:rsidRPr="00231F20">
        <w:rPr>
          <w:rFonts w:ascii="微软雅黑" w:eastAsia="微软雅黑" w:hAnsi="微软雅黑"/>
        </w:rPr>
        <w:t>节点能够查询所有系统中存在的有效及</w:t>
      </w:r>
      <w:r w:rsidRPr="00231F20">
        <w:rPr>
          <w:rFonts w:ascii="微软雅黑" w:eastAsia="微软雅黑" w:hAnsi="微软雅黑" w:hint="eastAsia"/>
        </w:rPr>
        <w:t>无效</w:t>
      </w:r>
      <w:r w:rsidRPr="00231F20">
        <w:rPr>
          <w:rFonts w:ascii="微软雅黑" w:eastAsia="微软雅黑" w:hAnsi="微软雅黑"/>
        </w:rPr>
        <w:t>的省</w:t>
      </w:r>
      <w:r w:rsidRPr="00231F20">
        <w:rPr>
          <w:rFonts w:ascii="微软雅黑" w:eastAsia="微软雅黑" w:hAnsi="微软雅黑" w:hint="eastAsia"/>
        </w:rPr>
        <w:t>/市</w:t>
      </w:r>
      <w:r w:rsidRPr="00231F20">
        <w:rPr>
          <w:rFonts w:ascii="微软雅黑" w:eastAsia="微软雅黑" w:hAnsi="微软雅黑"/>
        </w:rPr>
        <w:t>数据。</w:t>
      </w:r>
    </w:p>
    <w:p w:rsidR="00B02328" w:rsidRPr="00231F20" w:rsidRDefault="00B02328" w:rsidP="00A92A2B">
      <w:pPr>
        <w:pStyle w:val="a5"/>
        <w:numPr>
          <w:ilvl w:val="0"/>
          <w:numId w:val="5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</w:t>
      </w:r>
      <w:r w:rsidRPr="00231F20">
        <w:rPr>
          <w:rFonts w:ascii="微软雅黑" w:eastAsia="微软雅黑" w:hAnsi="微软雅黑"/>
        </w:rPr>
        <w:t>表单</w:t>
      </w:r>
    </w:p>
    <w:p w:rsidR="00B02328" w:rsidRPr="00231F20" w:rsidRDefault="00B02328" w:rsidP="00A92A2B">
      <w:pPr>
        <w:pStyle w:val="a5"/>
        <w:numPr>
          <w:ilvl w:val="0"/>
          <w:numId w:val="6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列表页</w:t>
      </w:r>
    </w:p>
    <w:p w:rsidR="00556465" w:rsidRPr="00231F20" w:rsidRDefault="00311950" w:rsidP="00377689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查询条件</w:t>
      </w:r>
      <w:r w:rsidRPr="00231F20">
        <w:rPr>
          <w:rFonts w:ascii="微软雅黑" w:eastAsia="微软雅黑" w:hAnsi="微软雅黑"/>
        </w:rPr>
        <w:t>：</w:t>
      </w:r>
    </w:p>
    <w:p w:rsidR="00556465" w:rsidRPr="00231F20" w:rsidRDefault="00556465" w:rsidP="00377689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国际代码</w:t>
      </w:r>
      <w:r w:rsidRPr="00231F20">
        <w:rPr>
          <w:rFonts w:ascii="微软雅黑" w:eastAsia="微软雅黑" w:hAnsi="微软雅黑"/>
        </w:rPr>
        <w:t>，为文本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默认为空</w:t>
      </w:r>
      <w:r w:rsidRPr="00231F20">
        <w:rPr>
          <w:rFonts w:ascii="微软雅黑" w:eastAsia="微软雅黑" w:hAnsi="微软雅黑"/>
        </w:rPr>
        <w:t>支持模糊查询</w:t>
      </w:r>
    </w:p>
    <w:p w:rsidR="00377689" w:rsidRPr="00231F20" w:rsidRDefault="00311950" w:rsidP="00377689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t>省/</w:t>
      </w:r>
      <w:r w:rsidRPr="00231F20">
        <w:rPr>
          <w:rFonts w:ascii="微软雅黑" w:eastAsia="微软雅黑" w:hAnsi="微软雅黑" w:hint="eastAsia"/>
        </w:rPr>
        <w:t>市</w:t>
      </w:r>
      <w:r w:rsidRPr="00231F20">
        <w:rPr>
          <w:rFonts w:ascii="微软雅黑" w:eastAsia="微软雅黑" w:hAnsi="微软雅黑"/>
        </w:rPr>
        <w:t>，为文本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默认为空</w:t>
      </w:r>
      <w:r w:rsidRPr="00231F20">
        <w:rPr>
          <w:rFonts w:ascii="微软雅黑" w:eastAsia="微软雅黑" w:hAnsi="微软雅黑"/>
        </w:rPr>
        <w:t>支持模糊查询。</w:t>
      </w:r>
    </w:p>
    <w:p w:rsidR="00556465" w:rsidRPr="00231F20" w:rsidRDefault="00556465" w:rsidP="00556465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状态</w:t>
      </w:r>
      <w:r w:rsidRPr="00231F20">
        <w:rPr>
          <w:rFonts w:ascii="微软雅黑" w:eastAsia="微软雅黑" w:hAnsi="微软雅黑"/>
        </w:rPr>
        <w:t>，为下拉选项，默认为全部，可选项为全部、有效、无效</w:t>
      </w:r>
    </w:p>
    <w:p w:rsidR="00311950" w:rsidRPr="00231F20" w:rsidRDefault="00311950" w:rsidP="00377689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字段</w:t>
      </w:r>
      <w:r w:rsidRPr="00231F20">
        <w:rPr>
          <w:rFonts w:ascii="微软雅黑" w:eastAsia="微软雅黑" w:hAnsi="微软雅黑" w:hint="eastAsia"/>
        </w:rPr>
        <w:t>：国际</w:t>
      </w:r>
      <w:r w:rsidRPr="00231F20">
        <w:rPr>
          <w:rFonts w:ascii="微软雅黑" w:eastAsia="微软雅黑" w:hAnsi="微软雅黑"/>
        </w:rPr>
        <w:t>代码、省</w:t>
      </w:r>
      <w:r w:rsidRPr="00231F20">
        <w:rPr>
          <w:rFonts w:ascii="微软雅黑" w:eastAsia="微软雅黑" w:hAnsi="微软雅黑" w:hint="eastAsia"/>
        </w:rPr>
        <w:t>/市</w:t>
      </w:r>
      <w:r w:rsidRPr="00231F20">
        <w:rPr>
          <w:rFonts w:ascii="微软雅黑" w:eastAsia="微软雅黑" w:hAnsi="微软雅黑"/>
        </w:rPr>
        <w:t>、拼音全称、</w:t>
      </w:r>
      <w:r w:rsidR="001401C3" w:rsidRPr="00231F20">
        <w:rPr>
          <w:rFonts w:ascii="微软雅黑" w:eastAsia="微软雅黑" w:hAnsi="微软雅黑" w:hint="eastAsia"/>
        </w:rPr>
        <w:t>状态</w:t>
      </w:r>
      <w:r w:rsidRPr="00231F20">
        <w:rPr>
          <w:rFonts w:ascii="微软雅黑" w:eastAsia="微软雅黑" w:hAnsi="微软雅黑"/>
        </w:rPr>
        <w:t>、修改时间、修改人</w:t>
      </w:r>
    </w:p>
    <w:p w:rsidR="00B02328" w:rsidRPr="00CC5765" w:rsidRDefault="00B02328" w:rsidP="00A92A2B">
      <w:pPr>
        <w:pStyle w:val="a5"/>
        <w:numPr>
          <w:ilvl w:val="0"/>
          <w:numId w:val="60"/>
        </w:numPr>
        <w:ind w:firstLineChars="0"/>
        <w:rPr>
          <w:rFonts w:ascii="微软雅黑" w:eastAsia="微软雅黑" w:hAnsi="微软雅黑"/>
          <w:strike/>
        </w:rPr>
      </w:pPr>
      <w:r w:rsidRPr="00CC5765">
        <w:rPr>
          <w:rFonts w:ascii="微软雅黑" w:eastAsia="微软雅黑" w:hAnsi="微软雅黑" w:hint="eastAsia"/>
          <w:strike/>
        </w:rPr>
        <w:t>新建/修改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19"/>
      </w:tblGrid>
      <w:tr w:rsidR="00B02328" w:rsidRPr="00CC5765" w:rsidTr="00377689">
        <w:tc>
          <w:tcPr>
            <w:tcW w:w="1696" w:type="dxa"/>
            <w:shd w:val="clear" w:color="auto" w:fill="BFBFBF" w:themeFill="background1" w:themeFillShade="BF"/>
          </w:tcPr>
          <w:p w:rsidR="00B02328" w:rsidRPr="00CC5765" w:rsidRDefault="00B02328" w:rsidP="008A3116">
            <w:pPr>
              <w:jc w:val="center"/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字段名称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B02328" w:rsidRPr="00CC5765" w:rsidRDefault="00B02328" w:rsidP="008A3116">
            <w:pPr>
              <w:jc w:val="center"/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类型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B02328" w:rsidRPr="00CC5765" w:rsidRDefault="00B02328" w:rsidP="008A3116">
            <w:pPr>
              <w:jc w:val="center"/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约束</w:t>
            </w:r>
          </w:p>
        </w:tc>
      </w:tr>
      <w:tr w:rsidR="00B02328" w:rsidRPr="00CC5765" w:rsidTr="00377689">
        <w:tc>
          <w:tcPr>
            <w:tcW w:w="1696" w:type="dxa"/>
          </w:tcPr>
          <w:p w:rsidR="00B02328" w:rsidRPr="00CC5765" w:rsidRDefault="00B02328" w:rsidP="008A3116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国际代码</w:t>
            </w:r>
          </w:p>
        </w:tc>
        <w:tc>
          <w:tcPr>
            <w:tcW w:w="1701" w:type="dxa"/>
          </w:tcPr>
          <w:p w:rsidR="00B02328" w:rsidRPr="00CC5765" w:rsidRDefault="00B02328" w:rsidP="008A3116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文本框</w:t>
            </w:r>
          </w:p>
        </w:tc>
        <w:tc>
          <w:tcPr>
            <w:tcW w:w="4819" w:type="dxa"/>
          </w:tcPr>
          <w:p w:rsidR="00B02328" w:rsidRPr="00CC5765" w:rsidRDefault="00377689" w:rsidP="008A3116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默认为空</w:t>
            </w:r>
            <w:r w:rsidRPr="00CC5765">
              <w:rPr>
                <w:rFonts w:ascii="微软雅黑" w:eastAsia="微软雅黑" w:hAnsi="微软雅黑"/>
                <w:strike/>
              </w:rPr>
              <w:t>，</w:t>
            </w:r>
            <w:r w:rsidR="00B02328" w:rsidRPr="00CC5765">
              <w:rPr>
                <w:rFonts w:ascii="微软雅黑" w:eastAsia="微软雅黑" w:hAnsi="微软雅黑" w:hint="eastAsia"/>
                <w:strike/>
              </w:rPr>
              <w:t>仅支持6位</w:t>
            </w:r>
            <w:r w:rsidR="00B02328" w:rsidRPr="00CC5765">
              <w:rPr>
                <w:rFonts w:ascii="微软雅黑" w:eastAsia="微软雅黑" w:hAnsi="微软雅黑"/>
                <w:strike/>
              </w:rPr>
              <w:t>数字</w:t>
            </w:r>
            <w:r w:rsidRPr="00CC5765">
              <w:rPr>
                <w:rFonts w:ascii="微软雅黑" w:eastAsia="微软雅黑" w:hAnsi="微软雅黑" w:hint="eastAsia"/>
                <w:strike/>
              </w:rPr>
              <w:t>，必填</w:t>
            </w:r>
          </w:p>
        </w:tc>
      </w:tr>
      <w:tr w:rsidR="00B02328" w:rsidRPr="00CC5765" w:rsidTr="00377689">
        <w:tc>
          <w:tcPr>
            <w:tcW w:w="1696" w:type="dxa"/>
          </w:tcPr>
          <w:p w:rsidR="00B02328" w:rsidRPr="00CC5765" w:rsidRDefault="00B02328" w:rsidP="008A3116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省/市名称</w:t>
            </w:r>
          </w:p>
        </w:tc>
        <w:tc>
          <w:tcPr>
            <w:tcW w:w="1701" w:type="dxa"/>
          </w:tcPr>
          <w:p w:rsidR="00B02328" w:rsidRPr="00CC5765" w:rsidRDefault="00377689" w:rsidP="008A3116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文本框</w:t>
            </w:r>
          </w:p>
        </w:tc>
        <w:tc>
          <w:tcPr>
            <w:tcW w:w="4819" w:type="dxa"/>
          </w:tcPr>
          <w:p w:rsidR="00B02328" w:rsidRPr="00CC5765" w:rsidRDefault="00377689" w:rsidP="00377689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默认为空</w:t>
            </w:r>
            <w:r w:rsidRPr="00CC5765">
              <w:rPr>
                <w:rFonts w:ascii="微软雅黑" w:eastAsia="微软雅黑" w:hAnsi="微软雅黑"/>
                <w:strike/>
              </w:rPr>
              <w:t>，</w:t>
            </w:r>
            <w:r w:rsidRPr="00CC5765">
              <w:rPr>
                <w:rFonts w:ascii="微软雅黑" w:eastAsia="微软雅黑" w:hAnsi="微软雅黑" w:hint="eastAsia"/>
                <w:strike/>
              </w:rPr>
              <w:t>支持</w:t>
            </w:r>
            <w:r w:rsidR="00B02328" w:rsidRPr="00CC5765">
              <w:rPr>
                <w:rFonts w:ascii="微软雅黑" w:eastAsia="微软雅黑" w:hAnsi="微软雅黑" w:hint="eastAsia"/>
                <w:strike/>
              </w:rPr>
              <w:t>2</w:t>
            </w:r>
            <w:r w:rsidR="00B02328" w:rsidRPr="00CC5765">
              <w:rPr>
                <w:rFonts w:ascii="微软雅黑" w:eastAsia="微软雅黑" w:hAnsi="微软雅黑"/>
                <w:strike/>
              </w:rPr>
              <w:t>-20</w:t>
            </w:r>
            <w:r w:rsidR="00B02328" w:rsidRPr="00CC5765">
              <w:rPr>
                <w:rFonts w:ascii="微软雅黑" w:eastAsia="微软雅黑" w:hAnsi="微软雅黑" w:hint="eastAsia"/>
                <w:strike/>
              </w:rPr>
              <w:t>个</w:t>
            </w:r>
            <w:r w:rsidR="00B02328" w:rsidRPr="00CC5765">
              <w:rPr>
                <w:rFonts w:ascii="微软雅黑" w:eastAsia="微软雅黑" w:hAnsi="微软雅黑"/>
                <w:strike/>
              </w:rPr>
              <w:t>字符</w:t>
            </w:r>
            <w:r w:rsidRPr="00CC5765">
              <w:rPr>
                <w:rFonts w:ascii="微软雅黑" w:eastAsia="微软雅黑" w:hAnsi="微软雅黑" w:hint="eastAsia"/>
                <w:strike/>
              </w:rPr>
              <w:t>，必填</w:t>
            </w:r>
          </w:p>
        </w:tc>
      </w:tr>
      <w:tr w:rsidR="00B02328" w:rsidRPr="00CC5765" w:rsidTr="00377689">
        <w:tc>
          <w:tcPr>
            <w:tcW w:w="1696" w:type="dxa"/>
          </w:tcPr>
          <w:p w:rsidR="00B02328" w:rsidRPr="00CC5765" w:rsidRDefault="00B02328" w:rsidP="008A3116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拼音全称</w:t>
            </w:r>
          </w:p>
        </w:tc>
        <w:tc>
          <w:tcPr>
            <w:tcW w:w="1701" w:type="dxa"/>
          </w:tcPr>
          <w:p w:rsidR="00B02328" w:rsidRPr="00CC5765" w:rsidRDefault="00377689" w:rsidP="008A3116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文本框</w:t>
            </w:r>
          </w:p>
        </w:tc>
        <w:tc>
          <w:tcPr>
            <w:tcW w:w="4819" w:type="dxa"/>
          </w:tcPr>
          <w:p w:rsidR="00B02328" w:rsidRPr="00CC5765" w:rsidRDefault="00377689" w:rsidP="008A3116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默认</w:t>
            </w:r>
            <w:r w:rsidRPr="00CC5765">
              <w:rPr>
                <w:rFonts w:ascii="微软雅黑" w:eastAsia="微软雅黑" w:hAnsi="微软雅黑"/>
                <w:strike/>
              </w:rPr>
              <w:t>为空，支持</w:t>
            </w:r>
            <w:r w:rsidRPr="00CC5765">
              <w:rPr>
                <w:rFonts w:ascii="微软雅黑" w:eastAsia="微软雅黑" w:hAnsi="微软雅黑" w:hint="eastAsia"/>
                <w:strike/>
              </w:rPr>
              <w:t>2</w:t>
            </w:r>
            <w:r w:rsidRPr="00CC5765">
              <w:rPr>
                <w:rFonts w:ascii="微软雅黑" w:eastAsia="微软雅黑" w:hAnsi="微软雅黑"/>
                <w:strike/>
              </w:rPr>
              <w:t>-60</w:t>
            </w:r>
            <w:r w:rsidRPr="00CC5765">
              <w:rPr>
                <w:rFonts w:ascii="微软雅黑" w:eastAsia="微软雅黑" w:hAnsi="微软雅黑" w:hint="eastAsia"/>
                <w:strike/>
              </w:rPr>
              <w:t>个</w:t>
            </w:r>
            <w:r w:rsidRPr="00CC5765">
              <w:rPr>
                <w:rFonts w:ascii="微软雅黑" w:eastAsia="微软雅黑" w:hAnsi="微软雅黑"/>
                <w:strike/>
              </w:rPr>
              <w:t>字符</w:t>
            </w:r>
            <w:r w:rsidRPr="00CC5765">
              <w:rPr>
                <w:rFonts w:ascii="微软雅黑" w:eastAsia="微软雅黑" w:hAnsi="微软雅黑" w:hint="eastAsia"/>
                <w:strike/>
              </w:rPr>
              <w:t>，必填</w:t>
            </w:r>
          </w:p>
        </w:tc>
      </w:tr>
      <w:tr w:rsidR="00B02328" w:rsidRPr="00CC5765" w:rsidTr="00377689">
        <w:tc>
          <w:tcPr>
            <w:tcW w:w="1696" w:type="dxa"/>
          </w:tcPr>
          <w:p w:rsidR="00B02328" w:rsidRPr="00CC5765" w:rsidRDefault="001401C3" w:rsidP="008A3116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状态</w:t>
            </w:r>
          </w:p>
        </w:tc>
        <w:tc>
          <w:tcPr>
            <w:tcW w:w="1701" w:type="dxa"/>
          </w:tcPr>
          <w:p w:rsidR="00B02328" w:rsidRPr="00CC5765" w:rsidRDefault="00377689" w:rsidP="008A3116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下拉选项</w:t>
            </w:r>
          </w:p>
        </w:tc>
        <w:tc>
          <w:tcPr>
            <w:tcW w:w="4819" w:type="dxa"/>
          </w:tcPr>
          <w:p w:rsidR="00B02328" w:rsidRPr="00CC5765" w:rsidRDefault="00377689" w:rsidP="00556465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默认为</w:t>
            </w:r>
            <w:r w:rsidRPr="00CC5765">
              <w:rPr>
                <w:rFonts w:ascii="微软雅黑" w:eastAsia="微软雅黑" w:hAnsi="微软雅黑"/>
                <w:strike/>
              </w:rPr>
              <w:t>是，可选项为</w:t>
            </w:r>
            <w:r w:rsidR="00556465" w:rsidRPr="00CC5765">
              <w:rPr>
                <w:rFonts w:ascii="微软雅黑" w:eastAsia="微软雅黑" w:hAnsi="微软雅黑" w:hint="eastAsia"/>
                <w:strike/>
              </w:rPr>
              <w:t>有效</w:t>
            </w:r>
            <w:r w:rsidRPr="00CC5765">
              <w:rPr>
                <w:rFonts w:ascii="微软雅黑" w:eastAsia="微软雅黑" w:hAnsi="微软雅黑"/>
                <w:strike/>
              </w:rPr>
              <w:t>、</w:t>
            </w:r>
            <w:r w:rsidR="00556465" w:rsidRPr="00CC5765">
              <w:rPr>
                <w:rFonts w:ascii="微软雅黑" w:eastAsia="微软雅黑" w:hAnsi="微软雅黑" w:hint="eastAsia"/>
                <w:strike/>
              </w:rPr>
              <w:t>无效</w:t>
            </w:r>
            <w:r w:rsidRPr="00CC5765">
              <w:rPr>
                <w:rFonts w:ascii="微软雅黑" w:eastAsia="微软雅黑" w:hAnsi="微软雅黑" w:hint="eastAsia"/>
                <w:strike/>
              </w:rPr>
              <w:t>，必填</w:t>
            </w:r>
          </w:p>
        </w:tc>
      </w:tr>
      <w:tr w:rsidR="00B02328" w:rsidRPr="00CC5765" w:rsidTr="00377689">
        <w:tc>
          <w:tcPr>
            <w:tcW w:w="1696" w:type="dxa"/>
          </w:tcPr>
          <w:p w:rsidR="00B02328" w:rsidRPr="00CC5765" w:rsidRDefault="00B02328" w:rsidP="008A3116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修改人</w:t>
            </w:r>
          </w:p>
        </w:tc>
        <w:tc>
          <w:tcPr>
            <w:tcW w:w="1701" w:type="dxa"/>
          </w:tcPr>
          <w:p w:rsidR="00B02328" w:rsidRPr="00CC5765" w:rsidRDefault="00377689" w:rsidP="008A3116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文本框</w:t>
            </w:r>
          </w:p>
        </w:tc>
        <w:tc>
          <w:tcPr>
            <w:tcW w:w="4819" w:type="dxa"/>
          </w:tcPr>
          <w:p w:rsidR="00B02328" w:rsidRPr="00CC5765" w:rsidRDefault="00377689" w:rsidP="008A3116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保存</w:t>
            </w:r>
            <w:r w:rsidRPr="00CC5765">
              <w:rPr>
                <w:rFonts w:ascii="微软雅黑" w:eastAsia="微软雅黑" w:hAnsi="微软雅黑"/>
                <w:strike/>
              </w:rPr>
              <w:t>操作成功时，自动填入当前系统登录人</w:t>
            </w:r>
          </w:p>
          <w:p w:rsidR="00377689" w:rsidRPr="00CC5765" w:rsidRDefault="00377689" w:rsidP="008A3116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无</w:t>
            </w:r>
            <w:r w:rsidRPr="00CC5765">
              <w:rPr>
                <w:rFonts w:ascii="微软雅黑" w:eastAsia="微软雅黑" w:hAnsi="微软雅黑"/>
                <w:strike/>
              </w:rPr>
              <w:t>登录人时记为超级管理员</w:t>
            </w:r>
          </w:p>
        </w:tc>
      </w:tr>
      <w:tr w:rsidR="00B02328" w:rsidRPr="00CC5765" w:rsidTr="00377689">
        <w:tc>
          <w:tcPr>
            <w:tcW w:w="1696" w:type="dxa"/>
          </w:tcPr>
          <w:p w:rsidR="00B02328" w:rsidRPr="00CC5765" w:rsidRDefault="00B02328" w:rsidP="008A3116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lastRenderedPageBreak/>
              <w:t>修改时间</w:t>
            </w:r>
          </w:p>
        </w:tc>
        <w:tc>
          <w:tcPr>
            <w:tcW w:w="1701" w:type="dxa"/>
          </w:tcPr>
          <w:p w:rsidR="00B02328" w:rsidRPr="00CC5765" w:rsidRDefault="00377689" w:rsidP="008A3116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文本</w:t>
            </w:r>
            <w:r w:rsidRPr="00CC5765">
              <w:rPr>
                <w:rFonts w:ascii="微软雅黑" w:eastAsia="微软雅黑" w:hAnsi="微软雅黑"/>
                <w:strike/>
              </w:rPr>
              <w:t>框</w:t>
            </w:r>
          </w:p>
        </w:tc>
        <w:tc>
          <w:tcPr>
            <w:tcW w:w="4819" w:type="dxa"/>
          </w:tcPr>
          <w:p w:rsidR="00B02328" w:rsidRPr="00CC5765" w:rsidRDefault="00377689" w:rsidP="00377689">
            <w:pPr>
              <w:rPr>
                <w:rFonts w:ascii="微软雅黑" w:eastAsia="微软雅黑" w:hAnsi="微软雅黑"/>
                <w:strike/>
              </w:rPr>
            </w:pPr>
            <w:r w:rsidRPr="00CC5765">
              <w:rPr>
                <w:rFonts w:ascii="微软雅黑" w:eastAsia="微软雅黑" w:hAnsi="微软雅黑" w:hint="eastAsia"/>
                <w:strike/>
              </w:rPr>
              <w:t>保存</w:t>
            </w:r>
            <w:r w:rsidRPr="00CC5765">
              <w:rPr>
                <w:rFonts w:ascii="微软雅黑" w:eastAsia="微软雅黑" w:hAnsi="微软雅黑"/>
                <w:strike/>
              </w:rPr>
              <w:t>操作成功时，自动填入当前系统</w:t>
            </w:r>
            <w:r w:rsidRPr="00CC5765">
              <w:rPr>
                <w:rFonts w:ascii="微软雅黑" w:eastAsia="微软雅黑" w:hAnsi="微软雅黑" w:hint="eastAsia"/>
                <w:strike/>
              </w:rPr>
              <w:t>时间</w:t>
            </w:r>
          </w:p>
        </w:tc>
      </w:tr>
    </w:tbl>
    <w:p w:rsidR="001401C3" w:rsidRPr="00CC5765" w:rsidRDefault="001401C3" w:rsidP="00A92A2B">
      <w:pPr>
        <w:pStyle w:val="a5"/>
        <w:numPr>
          <w:ilvl w:val="0"/>
          <w:numId w:val="59"/>
        </w:numPr>
        <w:ind w:firstLineChars="0"/>
        <w:rPr>
          <w:rFonts w:ascii="微软雅黑" w:eastAsia="微软雅黑" w:hAnsi="微软雅黑"/>
          <w:strike/>
        </w:rPr>
      </w:pPr>
      <w:r w:rsidRPr="00CC5765">
        <w:rPr>
          <w:rFonts w:ascii="微软雅黑" w:eastAsia="微软雅黑" w:hAnsi="微软雅黑" w:hint="eastAsia"/>
          <w:strike/>
        </w:rPr>
        <w:t>操作</w:t>
      </w:r>
      <w:r w:rsidRPr="00CC5765">
        <w:rPr>
          <w:rFonts w:ascii="微软雅黑" w:eastAsia="微软雅黑" w:hAnsi="微软雅黑"/>
          <w:strike/>
        </w:rPr>
        <w:t>说明</w:t>
      </w:r>
    </w:p>
    <w:p w:rsidR="00B02328" w:rsidRPr="00CC5765" w:rsidRDefault="001401C3" w:rsidP="00A92A2B">
      <w:pPr>
        <w:pStyle w:val="a5"/>
        <w:numPr>
          <w:ilvl w:val="0"/>
          <w:numId w:val="61"/>
        </w:numPr>
        <w:ind w:firstLineChars="0"/>
        <w:rPr>
          <w:rFonts w:ascii="微软雅黑" w:eastAsia="微软雅黑" w:hAnsi="微软雅黑"/>
          <w:strike/>
        </w:rPr>
      </w:pPr>
      <w:r w:rsidRPr="00CC5765">
        <w:rPr>
          <w:rFonts w:ascii="微软雅黑" w:eastAsia="微软雅黑" w:hAnsi="微软雅黑" w:hint="eastAsia"/>
          <w:strike/>
        </w:rPr>
        <w:t>【新建】</w:t>
      </w:r>
    </w:p>
    <w:p w:rsidR="001401C3" w:rsidRPr="00CC5765" w:rsidRDefault="001401C3" w:rsidP="001401C3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CC5765">
        <w:rPr>
          <w:rFonts w:ascii="微软雅黑" w:eastAsia="微软雅黑" w:hAnsi="微软雅黑" w:hint="eastAsia"/>
          <w:strike/>
        </w:rPr>
        <w:t>点击</w:t>
      </w:r>
      <w:r w:rsidRPr="00CC5765">
        <w:rPr>
          <w:rFonts w:ascii="微软雅黑" w:eastAsia="微软雅黑" w:hAnsi="微软雅黑"/>
          <w:strike/>
        </w:rPr>
        <w:t>【</w:t>
      </w:r>
      <w:r w:rsidRPr="00CC5765">
        <w:rPr>
          <w:rFonts w:ascii="微软雅黑" w:eastAsia="微软雅黑" w:hAnsi="微软雅黑" w:hint="eastAsia"/>
          <w:strike/>
        </w:rPr>
        <w:t>新建</w:t>
      </w:r>
      <w:r w:rsidRPr="00CC5765">
        <w:rPr>
          <w:rFonts w:ascii="微软雅黑" w:eastAsia="微软雅黑" w:hAnsi="微软雅黑"/>
          <w:strike/>
        </w:rPr>
        <w:t>】</w:t>
      </w:r>
      <w:r w:rsidRPr="00CC5765">
        <w:rPr>
          <w:rFonts w:ascii="微软雅黑" w:eastAsia="微软雅黑" w:hAnsi="微软雅黑" w:hint="eastAsia"/>
          <w:strike/>
        </w:rPr>
        <w:t>按钮</w:t>
      </w:r>
      <w:r w:rsidRPr="00CC5765">
        <w:rPr>
          <w:rFonts w:ascii="微软雅黑" w:eastAsia="微软雅黑" w:hAnsi="微软雅黑"/>
          <w:strike/>
        </w:rPr>
        <w:t>，</w:t>
      </w:r>
      <w:r w:rsidRPr="00CC5765">
        <w:rPr>
          <w:rFonts w:ascii="微软雅黑" w:eastAsia="微软雅黑" w:hAnsi="微软雅黑" w:hint="eastAsia"/>
          <w:strike/>
        </w:rPr>
        <w:t>弹出</w:t>
      </w:r>
      <w:r w:rsidRPr="00CC5765">
        <w:rPr>
          <w:rFonts w:ascii="微软雅黑" w:eastAsia="微软雅黑" w:hAnsi="微软雅黑"/>
          <w:strike/>
        </w:rPr>
        <w:t>新建</w:t>
      </w:r>
      <w:r w:rsidRPr="00CC5765">
        <w:rPr>
          <w:rFonts w:ascii="微软雅黑" w:eastAsia="微软雅黑" w:hAnsi="微软雅黑" w:hint="eastAsia"/>
          <w:strike/>
        </w:rPr>
        <w:t>省/市</w:t>
      </w:r>
      <w:r w:rsidRPr="00CC5765">
        <w:rPr>
          <w:rFonts w:ascii="微软雅黑" w:eastAsia="微软雅黑" w:hAnsi="微软雅黑"/>
          <w:strike/>
        </w:rPr>
        <w:t>页面</w:t>
      </w:r>
    </w:p>
    <w:p w:rsidR="001401C3" w:rsidRPr="00CC5765" w:rsidRDefault="001401C3" w:rsidP="00A92A2B">
      <w:pPr>
        <w:pStyle w:val="a5"/>
        <w:numPr>
          <w:ilvl w:val="0"/>
          <w:numId w:val="61"/>
        </w:numPr>
        <w:ind w:firstLineChars="0"/>
        <w:rPr>
          <w:rFonts w:ascii="微软雅黑" w:eastAsia="微软雅黑" w:hAnsi="微软雅黑"/>
          <w:strike/>
        </w:rPr>
      </w:pPr>
      <w:r w:rsidRPr="00CC5765">
        <w:rPr>
          <w:rFonts w:ascii="微软雅黑" w:eastAsia="微软雅黑" w:hAnsi="微软雅黑" w:hint="eastAsia"/>
          <w:strike/>
        </w:rPr>
        <w:t>【修改】</w:t>
      </w:r>
    </w:p>
    <w:p w:rsidR="001401C3" w:rsidRPr="00CC5765" w:rsidRDefault="001401C3" w:rsidP="001401C3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CC5765">
        <w:rPr>
          <w:rFonts w:ascii="微软雅黑" w:eastAsia="微软雅黑" w:hAnsi="微软雅黑" w:hint="eastAsia"/>
          <w:strike/>
        </w:rPr>
        <w:t>选中</w:t>
      </w:r>
      <w:r w:rsidRPr="00CC5765">
        <w:rPr>
          <w:rFonts w:ascii="微软雅黑" w:eastAsia="微软雅黑" w:hAnsi="微软雅黑"/>
          <w:strike/>
        </w:rPr>
        <w:t>某条数据，【</w:t>
      </w:r>
      <w:r w:rsidRPr="00CC5765">
        <w:rPr>
          <w:rFonts w:ascii="微软雅黑" w:eastAsia="微软雅黑" w:hAnsi="微软雅黑" w:hint="eastAsia"/>
          <w:strike/>
        </w:rPr>
        <w:t>修改</w:t>
      </w:r>
      <w:r w:rsidRPr="00CC5765">
        <w:rPr>
          <w:rFonts w:ascii="微软雅黑" w:eastAsia="微软雅黑" w:hAnsi="微软雅黑"/>
          <w:strike/>
        </w:rPr>
        <w:t>】</w:t>
      </w:r>
      <w:r w:rsidRPr="00CC5765">
        <w:rPr>
          <w:rFonts w:ascii="微软雅黑" w:eastAsia="微软雅黑" w:hAnsi="微软雅黑" w:hint="eastAsia"/>
          <w:strike/>
        </w:rPr>
        <w:t>按钮</w:t>
      </w:r>
      <w:r w:rsidRPr="00CC5765">
        <w:rPr>
          <w:rFonts w:ascii="微软雅黑" w:eastAsia="微软雅黑" w:hAnsi="微软雅黑"/>
          <w:strike/>
        </w:rPr>
        <w:t>被激活，点击【</w:t>
      </w:r>
      <w:r w:rsidRPr="00CC5765">
        <w:rPr>
          <w:rFonts w:ascii="微软雅黑" w:eastAsia="微软雅黑" w:hAnsi="微软雅黑" w:hint="eastAsia"/>
          <w:strike/>
        </w:rPr>
        <w:t>修改</w:t>
      </w:r>
      <w:r w:rsidRPr="00CC5765">
        <w:rPr>
          <w:rFonts w:ascii="微软雅黑" w:eastAsia="微软雅黑" w:hAnsi="微软雅黑"/>
          <w:strike/>
        </w:rPr>
        <w:t>】</w:t>
      </w:r>
      <w:r w:rsidRPr="00CC5765">
        <w:rPr>
          <w:rFonts w:ascii="微软雅黑" w:eastAsia="微软雅黑" w:hAnsi="微软雅黑" w:hint="eastAsia"/>
          <w:strike/>
        </w:rPr>
        <w:t>按钮</w:t>
      </w:r>
      <w:r w:rsidRPr="00CC5765">
        <w:rPr>
          <w:rFonts w:ascii="微软雅黑" w:eastAsia="微软雅黑" w:hAnsi="微软雅黑"/>
          <w:strike/>
        </w:rPr>
        <w:t>，弹出页面展示省</w:t>
      </w:r>
      <w:r w:rsidRPr="00CC5765">
        <w:rPr>
          <w:rFonts w:ascii="微软雅黑" w:eastAsia="微软雅黑" w:hAnsi="微软雅黑" w:hint="eastAsia"/>
          <w:strike/>
        </w:rPr>
        <w:t>/市</w:t>
      </w:r>
      <w:r w:rsidRPr="00CC5765">
        <w:rPr>
          <w:rFonts w:ascii="微软雅黑" w:eastAsia="微软雅黑" w:hAnsi="微软雅黑"/>
          <w:strike/>
        </w:rPr>
        <w:t>修改页面。</w:t>
      </w:r>
    </w:p>
    <w:p w:rsidR="001401C3" w:rsidRPr="00231F20" w:rsidRDefault="001401C3" w:rsidP="00A92A2B">
      <w:pPr>
        <w:pStyle w:val="a5"/>
        <w:numPr>
          <w:ilvl w:val="0"/>
          <w:numId w:val="59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业务规则</w:t>
      </w:r>
    </w:p>
    <w:p w:rsidR="001401C3" w:rsidRPr="00231F20" w:rsidRDefault="001401C3" w:rsidP="00A92A2B">
      <w:pPr>
        <w:pStyle w:val="a5"/>
        <w:numPr>
          <w:ilvl w:val="0"/>
          <w:numId w:val="6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列表默认</w:t>
      </w:r>
      <w:r w:rsidRPr="00231F20">
        <w:rPr>
          <w:rFonts w:ascii="微软雅黑" w:eastAsia="微软雅黑" w:hAnsi="微软雅黑"/>
        </w:rPr>
        <w:t>展示全部，按照国际代码</w:t>
      </w:r>
      <w:r w:rsidRPr="00231F20">
        <w:rPr>
          <w:rFonts w:ascii="微软雅黑" w:eastAsia="微软雅黑" w:hAnsi="微软雅黑" w:hint="eastAsia"/>
        </w:rPr>
        <w:t>正序</w:t>
      </w:r>
      <w:r w:rsidRPr="00231F20">
        <w:rPr>
          <w:rFonts w:ascii="微软雅黑" w:eastAsia="微软雅黑" w:hAnsi="微软雅黑"/>
        </w:rPr>
        <w:t>排列展示</w:t>
      </w:r>
    </w:p>
    <w:p w:rsidR="001401C3" w:rsidRPr="00231F20" w:rsidRDefault="00574309" w:rsidP="00574309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若查询</w:t>
      </w:r>
      <w:r w:rsidRPr="00231F20">
        <w:rPr>
          <w:rFonts w:ascii="微软雅黑" w:eastAsia="微软雅黑" w:hAnsi="微软雅黑"/>
        </w:rPr>
        <w:t>条件为空，点击【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则展示全部的省/</w:t>
      </w:r>
      <w:r w:rsidRPr="00231F20">
        <w:rPr>
          <w:rFonts w:ascii="微软雅黑" w:eastAsia="微软雅黑" w:hAnsi="微软雅黑" w:hint="eastAsia"/>
        </w:rPr>
        <w:t>市</w:t>
      </w:r>
      <w:r w:rsidRPr="00231F20">
        <w:rPr>
          <w:rFonts w:ascii="微软雅黑" w:eastAsia="微软雅黑" w:hAnsi="微软雅黑"/>
        </w:rPr>
        <w:t>数据</w:t>
      </w:r>
    </w:p>
    <w:p w:rsidR="00574309" w:rsidRPr="00231F20" w:rsidRDefault="00574309" w:rsidP="00574309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查询条件非空，点击【查询】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则展示满足查询条件的省</w:t>
      </w:r>
      <w:r w:rsidRPr="00231F20">
        <w:rPr>
          <w:rFonts w:ascii="微软雅黑" w:eastAsia="微软雅黑" w:hAnsi="微软雅黑" w:hint="eastAsia"/>
        </w:rPr>
        <w:t>/市</w:t>
      </w:r>
      <w:r w:rsidRPr="00231F20">
        <w:rPr>
          <w:rFonts w:ascii="微软雅黑" w:eastAsia="微软雅黑" w:hAnsi="微软雅黑"/>
        </w:rPr>
        <w:t>数据</w:t>
      </w:r>
    </w:p>
    <w:p w:rsidR="00574309" w:rsidRPr="0066131E" w:rsidRDefault="00F12EEE" w:rsidP="00A92A2B">
      <w:pPr>
        <w:pStyle w:val="a5"/>
        <w:numPr>
          <w:ilvl w:val="0"/>
          <w:numId w:val="62"/>
        </w:numPr>
        <w:ind w:firstLineChars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新建</w:t>
      </w:r>
      <w:r w:rsidRPr="0066131E">
        <w:rPr>
          <w:rFonts w:ascii="微软雅黑" w:eastAsia="微软雅黑" w:hAnsi="微软雅黑"/>
          <w:strike/>
        </w:rPr>
        <w:t>保存校验条件</w:t>
      </w:r>
    </w:p>
    <w:p w:rsidR="00F12EEE" w:rsidRPr="0066131E" w:rsidRDefault="00F12EEE" w:rsidP="00F12EEE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必填项</w:t>
      </w:r>
      <w:r w:rsidRPr="0066131E">
        <w:rPr>
          <w:rFonts w:ascii="微软雅黑" w:eastAsia="微软雅黑" w:hAnsi="微软雅黑"/>
          <w:strike/>
        </w:rPr>
        <w:t>均非空，否则提示**为必填项不允许为空</w:t>
      </w:r>
    </w:p>
    <w:p w:rsidR="00F12EEE" w:rsidRPr="0066131E" w:rsidRDefault="00F12EEE" w:rsidP="00E435AE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国际</w:t>
      </w:r>
      <w:r w:rsidRPr="0066131E">
        <w:rPr>
          <w:rFonts w:ascii="微软雅黑" w:eastAsia="微软雅黑" w:hAnsi="微软雅黑"/>
          <w:strike/>
        </w:rPr>
        <w:t>代码需唯一，否则提示“</w:t>
      </w:r>
      <w:r w:rsidRPr="0066131E">
        <w:rPr>
          <w:rFonts w:ascii="微软雅黑" w:eastAsia="微软雅黑" w:hAnsi="微软雅黑" w:hint="eastAsia"/>
          <w:strike/>
        </w:rPr>
        <w:t>国际</w:t>
      </w:r>
      <w:r w:rsidRPr="0066131E">
        <w:rPr>
          <w:rFonts w:ascii="微软雅黑" w:eastAsia="微软雅黑" w:hAnsi="微软雅黑"/>
          <w:strike/>
        </w:rPr>
        <w:t>代码已存在，不允许重复”</w:t>
      </w:r>
      <w:r w:rsidR="00E435AE" w:rsidRPr="0066131E">
        <w:rPr>
          <w:rFonts w:ascii="微软雅黑" w:eastAsia="微软雅黑" w:hAnsi="微软雅黑" w:hint="eastAsia"/>
          <w:strike/>
        </w:rPr>
        <w:t xml:space="preserve"> （校验</w:t>
      </w:r>
      <w:r w:rsidR="00E435AE" w:rsidRPr="0066131E">
        <w:rPr>
          <w:rFonts w:ascii="微软雅黑" w:eastAsia="微软雅黑" w:hAnsi="微软雅黑"/>
          <w:strike/>
        </w:rPr>
        <w:t>范围为所有的省</w:t>
      </w:r>
      <w:r w:rsidR="00E435AE" w:rsidRPr="0066131E">
        <w:rPr>
          <w:rFonts w:ascii="微软雅黑" w:eastAsia="微软雅黑" w:hAnsi="微软雅黑" w:hint="eastAsia"/>
          <w:strike/>
        </w:rPr>
        <w:t>/市</w:t>
      </w:r>
      <w:r w:rsidR="00E435AE" w:rsidRPr="0066131E">
        <w:rPr>
          <w:rFonts w:ascii="微软雅黑" w:eastAsia="微软雅黑" w:hAnsi="微软雅黑"/>
          <w:strike/>
        </w:rPr>
        <w:t>、城市、区</w:t>
      </w:r>
      <w:r w:rsidR="00E435AE" w:rsidRPr="0066131E">
        <w:rPr>
          <w:rFonts w:ascii="微软雅黑" w:eastAsia="微软雅黑" w:hAnsi="微软雅黑" w:hint="eastAsia"/>
          <w:strike/>
        </w:rPr>
        <w:t>/县）</w:t>
      </w:r>
    </w:p>
    <w:p w:rsidR="00F12EEE" w:rsidRPr="0066131E" w:rsidRDefault="00F12EEE" w:rsidP="00A92A2B">
      <w:pPr>
        <w:pStyle w:val="a5"/>
        <w:numPr>
          <w:ilvl w:val="0"/>
          <w:numId w:val="62"/>
        </w:numPr>
        <w:ind w:firstLineChars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修改</w:t>
      </w:r>
      <w:r w:rsidRPr="0066131E">
        <w:rPr>
          <w:rFonts w:ascii="微软雅黑" w:eastAsia="微软雅黑" w:hAnsi="微软雅黑"/>
          <w:strike/>
        </w:rPr>
        <w:t>保存校验条件</w:t>
      </w:r>
    </w:p>
    <w:p w:rsidR="00F12EEE" w:rsidRPr="0066131E" w:rsidRDefault="00F12EEE" w:rsidP="00F12EEE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必填项</w:t>
      </w:r>
      <w:r w:rsidRPr="0066131E">
        <w:rPr>
          <w:rFonts w:ascii="微软雅黑" w:eastAsia="微软雅黑" w:hAnsi="微软雅黑"/>
          <w:strike/>
        </w:rPr>
        <w:t>均非空，否则提示**为必填项不允许为空</w:t>
      </w:r>
    </w:p>
    <w:p w:rsidR="00F12EEE" w:rsidRPr="0066131E" w:rsidRDefault="00F12EEE" w:rsidP="00F12EEE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国际</w:t>
      </w:r>
      <w:r w:rsidRPr="0066131E">
        <w:rPr>
          <w:rFonts w:ascii="微软雅黑" w:eastAsia="微软雅黑" w:hAnsi="微软雅黑"/>
          <w:strike/>
        </w:rPr>
        <w:t>代码需唯一，否则提示“</w:t>
      </w:r>
      <w:r w:rsidRPr="0066131E">
        <w:rPr>
          <w:rFonts w:ascii="微软雅黑" w:eastAsia="微软雅黑" w:hAnsi="微软雅黑" w:hint="eastAsia"/>
          <w:strike/>
        </w:rPr>
        <w:t>国际</w:t>
      </w:r>
      <w:r w:rsidRPr="0066131E">
        <w:rPr>
          <w:rFonts w:ascii="微软雅黑" w:eastAsia="微软雅黑" w:hAnsi="微软雅黑"/>
          <w:strike/>
        </w:rPr>
        <w:t>代码已存在，不允许重复”</w:t>
      </w:r>
    </w:p>
    <w:p w:rsidR="00F12EEE" w:rsidRPr="0066131E" w:rsidRDefault="00F12EEE" w:rsidP="00F12EEE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若</w:t>
      </w:r>
      <w:r w:rsidRPr="0066131E">
        <w:rPr>
          <w:rFonts w:ascii="微软雅黑" w:eastAsia="微软雅黑" w:hAnsi="微软雅黑"/>
          <w:strike/>
        </w:rPr>
        <w:t>将状态修改为‘</w:t>
      </w:r>
      <w:r w:rsidRPr="0066131E">
        <w:rPr>
          <w:rFonts w:ascii="微软雅黑" w:eastAsia="微软雅黑" w:hAnsi="微软雅黑" w:hint="eastAsia"/>
          <w:strike/>
        </w:rPr>
        <w:t>无效</w:t>
      </w:r>
      <w:r w:rsidRPr="0066131E">
        <w:rPr>
          <w:rFonts w:ascii="微软雅黑" w:eastAsia="微软雅黑" w:hAnsi="微软雅黑"/>
          <w:strike/>
        </w:rPr>
        <w:t>’</w:t>
      </w:r>
      <w:r w:rsidRPr="0066131E">
        <w:rPr>
          <w:rFonts w:ascii="微软雅黑" w:eastAsia="微软雅黑" w:hAnsi="微软雅黑" w:hint="eastAsia"/>
          <w:strike/>
        </w:rPr>
        <w:t>，</w:t>
      </w:r>
      <w:r w:rsidRPr="0066131E">
        <w:rPr>
          <w:rFonts w:ascii="微软雅黑" w:eastAsia="微软雅黑" w:hAnsi="微软雅黑"/>
          <w:strike/>
        </w:rPr>
        <w:t>则需要校验当前省</w:t>
      </w:r>
      <w:r w:rsidRPr="0066131E">
        <w:rPr>
          <w:rFonts w:ascii="微软雅黑" w:eastAsia="微软雅黑" w:hAnsi="微软雅黑" w:hint="eastAsia"/>
          <w:strike/>
        </w:rPr>
        <w:t>/市</w:t>
      </w:r>
      <w:r w:rsidRPr="0066131E">
        <w:rPr>
          <w:rFonts w:ascii="微软雅黑" w:eastAsia="微软雅黑" w:hAnsi="微软雅黑"/>
          <w:strike/>
        </w:rPr>
        <w:t>，是否存在</w:t>
      </w:r>
      <w:r w:rsidRPr="0066131E">
        <w:rPr>
          <w:rFonts w:ascii="微软雅黑" w:eastAsia="微软雅黑" w:hAnsi="微软雅黑" w:hint="eastAsia"/>
          <w:strike/>
        </w:rPr>
        <w:t>有效</w:t>
      </w:r>
      <w:r w:rsidRPr="0066131E">
        <w:rPr>
          <w:rFonts w:ascii="微软雅黑" w:eastAsia="微软雅黑" w:hAnsi="微软雅黑"/>
          <w:strike/>
        </w:rPr>
        <w:t>的</w:t>
      </w:r>
      <w:r w:rsidRPr="0066131E">
        <w:rPr>
          <w:rFonts w:ascii="微软雅黑" w:eastAsia="微软雅黑" w:hAnsi="微软雅黑" w:hint="eastAsia"/>
          <w:strike/>
        </w:rPr>
        <w:t>下级</w:t>
      </w:r>
      <w:r w:rsidRPr="0066131E">
        <w:rPr>
          <w:rFonts w:ascii="微软雅黑" w:eastAsia="微软雅黑" w:hAnsi="微软雅黑"/>
          <w:strike/>
        </w:rPr>
        <w:t>城市，若存在</w:t>
      </w:r>
      <w:r w:rsidRPr="0066131E">
        <w:rPr>
          <w:rFonts w:ascii="微软雅黑" w:eastAsia="微软雅黑" w:hAnsi="微软雅黑" w:hint="eastAsia"/>
          <w:strike/>
        </w:rPr>
        <w:t>则将</w:t>
      </w:r>
      <w:r w:rsidRPr="0066131E">
        <w:rPr>
          <w:rFonts w:ascii="微软雅黑" w:eastAsia="微软雅黑" w:hAnsi="微软雅黑"/>
          <w:strike/>
        </w:rPr>
        <w:t>所有的</w:t>
      </w:r>
      <w:r w:rsidRPr="0066131E">
        <w:rPr>
          <w:rFonts w:ascii="微软雅黑" w:eastAsia="微软雅黑" w:hAnsi="微软雅黑" w:hint="eastAsia"/>
          <w:strike/>
        </w:rPr>
        <w:t>下级</w:t>
      </w:r>
      <w:r w:rsidRPr="0066131E">
        <w:rPr>
          <w:rFonts w:ascii="微软雅黑" w:eastAsia="微软雅黑" w:hAnsi="微软雅黑"/>
          <w:strike/>
        </w:rPr>
        <w:t>城市，及城市对应的下级区</w:t>
      </w:r>
      <w:r w:rsidRPr="0066131E">
        <w:rPr>
          <w:rFonts w:ascii="微软雅黑" w:eastAsia="微软雅黑" w:hAnsi="微软雅黑" w:hint="eastAsia"/>
          <w:strike/>
        </w:rPr>
        <w:t>/县</w:t>
      </w:r>
      <w:r w:rsidRPr="0066131E">
        <w:rPr>
          <w:rFonts w:ascii="微软雅黑" w:eastAsia="微软雅黑" w:hAnsi="微软雅黑"/>
          <w:strike/>
        </w:rPr>
        <w:t>置为无效。</w:t>
      </w:r>
    </w:p>
    <w:p w:rsidR="008A3116" w:rsidRPr="00231F20" w:rsidRDefault="008A3116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707" w:name="_Toc536089976"/>
      <w:r w:rsidRPr="00231F20">
        <w:rPr>
          <w:rFonts w:ascii="微软雅黑" w:eastAsia="微软雅黑" w:hAnsi="微软雅黑" w:hint="eastAsia"/>
        </w:rPr>
        <w:lastRenderedPageBreak/>
        <w:t>城市</w:t>
      </w:r>
      <w:bookmarkEnd w:id="707"/>
    </w:p>
    <w:p w:rsidR="008A3116" w:rsidRPr="00231F20" w:rsidRDefault="008A3116" w:rsidP="00A92A2B">
      <w:pPr>
        <w:pStyle w:val="a5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</w:t>
      </w:r>
      <w:r w:rsidRPr="00231F20">
        <w:rPr>
          <w:rFonts w:ascii="微软雅黑" w:eastAsia="微软雅黑" w:hAnsi="微软雅黑"/>
        </w:rPr>
        <w:t>来源</w:t>
      </w:r>
    </w:p>
    <w:p w:rsidR="008A3116" w:rsidRPr="00231F20" w:rsidRDefault="008A3116" w:rsidP="008A3116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该</w:t>
      </w:r>
      <w:r w:rsidRPr="00231F20">
        <w:rPr>
          <w:rFonts w:ascii="微软雅黑" w:eastAsia="微软雅黑" w:hAnsi="微软雅黑"/>
        </w:rPr>
        <w:t>节点能够查询所有系统中存在的有效及</w:t>
      </w:r>
      <w:r w:rsidRPr="00231F20">
        <w:rPr>
          <w:rFonts w:ascii="微软雅黑" w:eastAsia="微软雅黑" w:hAnsi="微软雅黑" w:hint="eastAsia"/>
        </w:rPr>
        <w:t>无效</w:t>
      </w:r>
      <w:r w:rsidRPr="00231F20">
        <w:rPr>
          <w:rFonts w:ascii="微软雅黑" w:eastAsia="微软雅黑" w:hAnsi="微软雅黑"/>
        </w:rPr>
        <w:t>的</w:t>
      </w:r>
      <w:r w:rsidRPr="00231F20">
        <w:rPr>
          <w:rFonts w:ascii="微软雅黑" w:eastAsia="微软雅黑" w:hAnsi="微软雅黑" w:hint="eastAsia"/>
        </w:rPr>
        <w:t>城市</w:t>
      </w:r>
      <w:r w:rsidRPr="00231F20">
        <w:rPr>
          <w:rFonts w:ascii="微软雅黑" w:eastAsia="微软雅黑" w:hAnsi="微软雅黑"/>
        </w:rPr>
        <w:t>数据。</w:t>
      </w:r>
    </w:p>
    <w:p w:rsidR="008A3116" w:rsidRPr="00231F20" w:rsidRDefault="008A3116" w:rsidP="00A92A2B">
      <w:pPr>
        <w:pStyle w:val="a5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</w:t>
      </w:r>
      <w:r w:rsidRPr="00231F20">
        <w:rPr>
          <w:rFonts w:ascii="微软雅黑" w:eastAsia="微软雅黑" w:hAnsi="微软雅黑"/>
        </w:rPr>
        <w:t>表单</w:t>
      </w:r>
    </w:p>
    <w:p w:rsidR="008A3116" w:rsidRPr="00231F20" w:rsidRDefault="008A3116" w:rsidP="00A92A2B">
      <w:pPr>
        <w:pStyle w:val="a5"/>
        <w:numPr>
          <w:ilvl w:val="0"/>
          <w:numId w:val="6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列表页</w:t>
      </w:r>
    </w:p>
    <w:p w:rsidR="008A3116" w:rsidRPr="00231F20" w:rsidRDefault="008A3116" w:rsidP="008A3116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查询条件</w:t>
      </w:r>
      <w:r w:rsidRPr="00231F20">
        <w:rPr>
          <w:rFonts w:ascii="微软雅黑" w:eastAsia="微软雅黑" w:hAnsi="微软雅黑"/>
        </w:rPr>
        <w:t>：</w:t>
      </w:r>
    </w:p>
    <w:p w:rsidR="008A3116" w:rsidRPr="00231F20" w:rsidRDefault="008A3116" w:rsidP="008A3116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国际代码</w:t>
      </w:r>
      <w:r w:rsidRPr="00231F20">
        <w:rPr>
          <w:rFonts w:ascii="微软雅黑" w:eastAsia="微软雅黑" w:hAnsi="微软雅黑"/>
        </w:rPr>
        <w:t>，为文本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默认为空，</w:t>
      </w:r>
      <w:r w:rsidRPr="00231F20">
        <w:rPr>
          <w:rFonts w:ascii="微软雅黑" w:eastAsia="微软雅黑" w:hAnsi="微软雅黑"/>
        </w:rPr>
        <w:t>支持模糊查询</w:t>
      </w:r>
    </w:p>
    <w:p w:rsidR="008A3116" w:rsidRPr="00231F20" w:rsidRDefault="008A3116" w:rsidP="008A3116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城市名称</w:t>
      </w:r>
      <w:r w:rsidRPr="00231F20">
        <w:rPr>
          <w:rFonts w:ascii="微软雅黑" w:eastAsia="微软雅黑" w:hAnsi="微软雅黑"/>
        </w:rPr>
        <w:t>，为文本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默认为空，</w:t>
      </w:r>
      <w:r w:rsidRPr="00231F20">
        <w:rPr>
          <w:rFonts w:ascii="微软雅黑" w:eastAsia="微软雅黑" w:hAnsi="微软雅黑"/>
        </w:rPr>
        <w:t>支持模糊查询。</w:t>
      </w:r>
    </w:p>
    <w:p w:rsidR="008A3116" w:rsidRPr="00231F20" w:rsidRDefault="008A3116" w:rsidP="008A3116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t>省/</w:t>
      </w:r>
      <w:r w:rsidRPr="00231F20">
        <w:rPr>
          <w:rFonts w:ascii="微软雅黑" w:eastAsia="微软雅黑" w:hAnsi="微软雅黑" w:hint="eastAsia"/>
        </w:rPr>
        <w:t>市</w:t>
      </w:r>
      <w:r w:rsidRPr="00231F20">
        <w:rPr>
          <w:rFonts w:ascii="微软雅黑" w:eastAsia="微软雅黑" w:hAnsi="微软雅黑"/>
        </w:rPr>
        <w:t>，为文本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默认为空，</w:t>
      </w:r>
      <w:r w:rsidRPr="00231F20">
        <w:rPr>
          <w:rFonts w:ascii="微软雅黑" w:eastAsia="微软雅黑" w:hAnsi="微软雅黑"/>
        </w:rPr>
        <w:t>支持模糊查询。</w:t>
      </w:r>
    </w:p>
    <w:p w:rsidR="008A3116" w:rsidRPr="00231F20" w:rsidRDefault="008A3116" w:rsidP="008A3116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状态</w:t>
      </w:r>
      <w:r w:rsidRPr="00231F20">
        <w:rPr>
          <w:rFonts w:ascii="微软雅黑" w:eastAsia="微软雅黑" w:hAnsi="微软雅黑"/>
        </w:rPr>
        <w:t>，为下拉选项，默认为全部，可选项为全部、有效、无效</w:t>
      </w:r>
    </w:p>
    <w:p w:rsidR="008A3116" w:rsidRPr="00231F20" w:rsidRDefault="008A3116" w:rsidP="008A3116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字段</w:t>
      </w:r>
      <w:r w:rsidRPr="00231F20">
        <w:rPr>
          <w:rFonts w:ascii="微软雅黑" w:eastAsia="微软雅黑" w:hAnsi="微软雅黑" w:hint="eastAsia"/>
        </w:rPr>
        <w:t>：国际</w:t>
      </w:r>
      <w:r w:rsidRPr="00231F20">
        <w:rPr>
          <w:rFonts w:ascii="微软雅黑" w:eastAsia="微软雅黑" w:hAnsi="微软雅黑"/>
        </w:rPr>
        <w:t>代码、</w:t>
      </w:r>
      <w:r w:rsidRPr="00231F20">
        <w:rPr>
          <w:rFonts w:ascii="微软雅黑" w:eastAsia="微软雅黑" w:hAnsi="微软雅黑" w:hint="eastAsia"/>
        </w:rPr>
        <w:t>城市</w:t>
      </w:r>
      <w:r w:rsidRPr="00231F20">
        <w:rPr>
          <w:rFonts w:ascii="微软雅黑" w:eastAsia="微软雅黑" w:hAnsi="微软雅黑"/>
        </w:rPr>
        <w:t>、省</w:t>
      </w:r>
      <w:r w:rsidRPr="00231F20">
        <w:rPr>
          <w:rFonts w:ascii="微软雅黑" w:eastAsia="微软雅黑" w:hAnsi="微软雅黑" w:hint="eastAsia"/>
        </w:rPr>
        <w:t>/市</w:t>
      </w:r>
      <w:r w:rsidRPr="00231F20">
        <w:rPr>
          <w:rFonts w:ascii="微软雅黑" w:eastAsia="微软雅黑" w:hAnsi="微软雅黑"/>
        </w:rPr>
        <w:t>、拼音全称、</w:t>
      </w:r>
      <w:r w:rsidRPr="00231F20">
        <w:rPr>
          <w:rFonts w:ascii="微软雅黑" w:eastAsia="微软雅黑" w:hAnsi="微软雅黑" w:hint="eastAsia"/>
        </w:rPr>
        <w:t>状态</w:t>
      </w:r>
      <w:r w:rsidRPr="00231F20">
        <w:rPr>
          <w:rFonts w:ascii="微软雅黑" w:eastAsia="微软雅黑" w:hAnsi="微软雅黑"/>
        </w:rPr>
        <w:t>、修改时间、修改人</w:t>
      </w:r>
    </w:p>
    <w:p w:rsidR="008A3116" w:rsidRPr="0066131E" w:rsidRDefault="008A3116" w:rsidP="00A92A2B">
      <w:pPr>
        <w:pStyle w:val="a5"/>
        <w:numPr>
          <w:ilvl w:val="0"/>
          <w:numId w:val="64"/>
        </w:numPr>
        <w:ind w:firstLineChars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新建/修改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19"/>
      </w:tblGrid>
      <w:tr w:rsidR="008A3116" w:rsidRPr="0066131E" w:rsidTr="008A3116">
        <w:tc>
          <w:tcPr>
            <w:tcW w:w="1696" w:type="dxa"/>
            <w:shd w:val="clear" w:color="auto" w:fill="BFBFBF" w:themeFill="background1" w:themeFillShade="BF"/>
          </w:tcPr>
          <w:p w:rsidR="008A3116" w:rsidRPr="0066131E" w:rsidRDefault="008A3116" w:rsidP="008A3116">
            <w:pPr>
              <w:jc w:val="center"/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字段名称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A3116" w:rsidRPr="0066131E" w:rsidRDefault="008A3116" w:rsidP="008A3116">
            <w:pPr>
              <w:jc w:val="center"/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类型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8A3116" w:rsidRPr="0066131E" w:rsidRDefault="008A3116" w:rsidP="008A3116">
            <w:pPr>
              <w:jc w:val="center"/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约束</w:t>
            </w:r>
          </w:p>
        </w:tc>
      </w:tr>
      <w:tr w:rsidR="008A3116" w:rsidRPr="0066131E" w:rsidTr="008A3116">
        <w:tc>
          <w:tcPr>
            <w:tcW w:w="1696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国际代码</w:t>
            </w:r>
          </w:p>
        </w:tc>
        <w:tc>
          <w:tcPr>
            <w:tcW w:w="1701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文本框</w:t>
            </w:r>
          </w:p>
        </w:tc>
        <w:tc>
          <w:tcPr>
            <w:tcW w:w="4819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默认为空</w:t>
            </w:r>
            <w:r w:rsidRPr="0066131E">
              <w:rPr>
                <w:rFonts w:ascii="微软雅黑" w:eastAsia="微软雅黑" w:hAnsi="微软雅黑"/>
                <w:strike/>
              </w:rPr>
              <w:t>，</w:t>
            </w:r>
            <w:r w:rsidRPr="0066131E">
              <w:rPr>
                <w:rFonts w:ascii="微软雅黑" w:eastAsia="微软雅黑" w:hAnsi="微软雅黑" w:hint="eastAsia"/>
                <w:strike/>
              </w:rPr>
              <w:t>仅支持6位</w:t>
            </w:r>
            <w:r w:rsidRPr="0066131E">
              <w:rPr>
                <w:rFonts w:ascii="微软雅黑" w:eastAsia="微软雅黑" w:hAnsi="微软雅黑"/>
                <w:strike/>
              </w:rPr>
              <w:t>数字</w:t>
            </w:r>
            <w:r w:rsidRPr="0066131E">
              <w:rPr>
                <w:rFonts w:ascii="微软雅黑" w:eastAsia="微软雅黑" w:hAnsi="微软雅黑" w:hint="eastAsia"/>
                <w:strike/>
              </w:rPr>
              <w:t>，必填</w:t>
            </w:r>
          </w:p>
        </w:tc>
      </w:tr>
      <w:tr w:rsidR="008A3116" w:rsidRPr="0066131E" w:rsidTr="008A3116">
        <w:tc>
          <w:tcPr>
            <w:tcW w:w="1696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省/市名称</w:t>
            </w:r>
          </w:p>
        </w:tc>
        <w:tc>
          <w:tcPr>
            <w:tcW w:w="1701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下拉</w:t>
            </w:r>
            <w:r w:rsidRPr="0066131E">
              <w:rPr>
                <w:rFonts w:ascii="微软雅黑" w:eastAsia="微软雅黑" w:hAnsi="微软雅黑"/>
                <w:strike/>
              </w:rPr>
              <w:t>选项</w:t>
            </w:r>
          </w:p>
        </w:tc>
        <w:tc>
          <w:tcPr>
            <w:tcW w:w="4819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默认为空</w:t>
            </w:r>
            <w:r w:rsidRPr="0066131E">
              <w:rPr>
                <w:rFonts w:ascii="微软雅黑" w:eastAsia="微软雅黑" w:hAnsi="微软雅黑"/>
                <w:strike/>
              </w:rPr>
              <w:t>，可选项为当前系统中所有有效的省/</w:t>
            </w:r>
            <w:r w:rsidRPr="0066131E">
              <w:rPr>
                <w:rFonts w:ascii="微软雅黑" w:eastAsia="微软雅黑" w:hAnsi="微软雅黑" w:hint="eastAsia"/>
                <w:strike/>
              </w:rPr>
              <w:t>市，</w:t>
            </w:r>
            <w:r w:rsidRPr="0066131E">
              <w:rPr>
                <w:rFonts w:ascii="微软雅黑" w:eastAsia="微软雅黑" w:hAnsi="微软雅黑"/>
                <w:strike/>
              </w:rPr>
              <w:t>支持搜索</w:t>
            </w:r>
          </w:p>
        </w:tc>
      </w:tr>
      <w:tr w:rsidR="008A3116" w:rsidRPr="0066131E" w:rsidTr="008A3116">
        <w:tc>
          <w:tcPr>
            <w:tcW w:w="1696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城市</w:t>
            </w:r>
          </w:p>
        </w:tc>
        <w:tc>
          <w:tcPr>
            <w:tcW w:w="1701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文本框</w:t>
            </w:r>
          </w:p>
        </w:tc>
        <w:tc>
          <w:tcPr>
            <w:tcW w:w="4819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默认为空</w:t>
            </w:r>
            <w:r w:rsidRPr="0066131E">
              <w:rPr>
                <w:rFonts w:ascii="微软雅黑" w:eastAsia="微软雅黑" w:hAnsi="微软雅黑"/>
                <w:strike/>
              </w:rPr>
              <w:t>，</w:t>
            </w:r>
            <w:r w:rsidRPr="0066131E">
              <w:rPr>
                <w:rFonts w:ascii="微软雅黑" w:eastAsia="微软雅黑" w:hAnsi="微软雅黑" w:hint="eastAsia"/>
                <w:strike/>
              </w:rPr>
              <w:t>支持2</w:t>
            </w:r>
            <w:r w:rsidRPr="0066131E">
              <w:rPr>
                <w:rFonts w:ascii="微软雅黑" w:eastAsia="微软雅黑" w:hAnsi="微软雅黑"/>
                <w:strike/>
              </w:rPr>
              <w:t>-20</w:t>
            </w:r>
            <w:r w:rsidRPr="0066131E">
              <w:rPr>
                <w:rFonts w:ascii="微软雅黑" w:eastAsia="微软雅黑" w:hAnsi="微软雅黑" w:hint="eastAsia"/>
                <w:strike/>
              </w:rPr>
              <w:t>个</w:t>
            </w:r>
            <w:r w:rsidRPr="0066131E">
              <w:rPr>
                <w:rFonts w:ascii="微软雅黑" w:eastAsia="微软雅黑" w:hAnsi="微软雅黑"/>
                <w:strike/>
              </w:rPr>
              <w:t>字符</w:t>
            </w:r>
            <w:r w:rsidRPr="0066131E">
              <w:rPr>
                <w:rFonts w:ascii="微软雅黑" w:eastAsia="微软雅黑" w:hAnsi="微软雅黑" w:hint="eastAsia"/>
                <w:strike/>
              </w:rPr>
              <w:t>，必填</w:t>
            </w:r>
          </w:p>
        </w:tc>
      </w:tr>
      <w:tr w:rsidR="008A3116" w:rsidRPr="0066131E" w:rsidTr="008A3116">
        <w:tc>
          <w:tcPr>
            <w:tcW w:w="1696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拼音全称</w:t>
            </w:r>
          </w:p>
        </w:tc>
        <w:tc>
          <w:tcPr>
            <w:tcW w:w="1701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文本框</w:t>
            </w:r>
          </w:p>
        </w:tc>
        <w:tc>
          <w:tcPr>
            <w:tcW w:w="4819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默认</w:t>
            </w:r>
            <w:r w:rsidRPr="0066131E">
              <w:rPr>
                <w:rFonts w:ascii="微软雅黑" w:eastAsia="微软雅黑" w:hAnsi="微软雅黑"/>
                <w:strike/>
              </w:rPr>
              <w:t>为空，支持</w:t>
            </w:r>
            <w:r w:rsidRPr="0066131E">
              <w:rPr>
                <w:rFonts w:ascii="微软雅黑" w:eastAsia="微软雅黑" w:hAnsi="微软雅黑" w:hint="eastAsia"/>
                <w:strike/>
              </w:rPr>
              <w:t>2</w:t>
            </w:r>
            <w:r w:rsidRPr="0066131E">
              <w:rPr>
                <w:rFonts w:ascii="微软雅黑" w:eastAsia="微软雅黑" w:hAnsi="微软雅黑"/>
                <w:strike/>
              </w:rPr>
              <w:t>-60</w:t>
            </w:r>
            <w:r w:rsidRPr="0066131E">
              <w:rPr>
                <w:rFonts w:ascii="微软雅黑" w:eastAsia="微软雅黑" w:hAnsi="微软雅黑" w:hint="eastAsia"/>
                <w:strike/>
              </w:rPr>
              <w:t>个</w:t>
            </w:r>
            <w:r w:rsidRPr="0066131E">
              <w:rPr>
                <w:rFonts w:ascii="微软雅黑" w:eastAsia="微软雅黑" w:hAnsi="微软雅黑"/>
                <w:strike/>
              </w:rPr>
              <w:t>字符</w:t>
            </w:r>
            <w:r w:rsidRPr="0066131E">
              <w:rPr>
                <w:rFonts w:ascii="微软雅黑" w:eastAsia="微软雅黑" w:hAnsi="微软雅黑" w:hint="eastAsia"/>
                <w:strike/>
              </w:rPr>
              <w:t>，非必填</w:t>
            </w:r>
          </w:p>
        </w:tc>
      </w:tr>
      <w:tr w:rsidR="008A3116" w:rsidRPr="0066131E" w:rsidTr="008A3116">
        <w:tc>
          <w:tcPr>
            <w:tcW w:w="1696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状态</w:t>
            </w:r>
          </w:p>
        </w:tc>
        <w:tc>
          <w:tcPr>
            <w:tcW w:w="1701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下拉选项</w:t>
            </w:r>
          </w:p>
        </w:tc>
        <w:tc>
          <w:tcPr>
            <w:tcW w:w="4819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默认为</w:t>
            </w:r>
            <w:r w:rsidRPr="0066131E">
              <w:rPr>
                <w:rFonts w:ascii="微软雅黑" w:eastAsia="微软雅黑" w:hAnsi="微软雅黑"/>
                <w:strike/>
              </w:rPr>
              <w:t>是，可选项为</w:t>
            </w:r>
            <w:r w:rsidRPr="0066131E">
              <w:rPr>
                <w:rFonts w:ascii="微软雅黑" w:eastAsia="微软雅黑" w:hAnsi="微软雅黑" w:hint="eastAsia"/>
                <w:strike/>
              </w:rPr>
              <w:t>有效</w:t>
            </w:r>
            <w:r w:rsidRPr="0066131E">
              <w:rPr>
                <w:rFonts w:ascii="微软雅黑" w:eastAsia="微软雅黑" w:hAnsi="微软雅黑"/>
                <w:strike/>
              </w:rPr>
              <w:t>、</w:t>
            </w:r>
            <w:r w:rsidRPr="0066131E">
              <w:rPr>
                <w:rFonts w:ascii="微软雅黑" w:eastAsia="微软雅黑" w:hAnsi="微软雅黑" w:hint="eastAsia"/>
                <w:strike/>
              </w:rPr>
              <w:t>无效，必填</w:t>
            </w:r>
          </w:p>
        </w:tc>
      </w:tr>
      <w:tr w:rsidR="008A3116" w:rsidRPr="0066131E" w:rsidTr="008A3116">
        <w:tc>
          <w:tcPr>
            <w:tcW w:w="1696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修改人</w:t>
            </w:r>
          </w:p>
        </w:tc>
        <w:tc>
          <w:tcPr>
            <w:tcW w:w="1701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文本框</w:t>
            </w:r>
          </w:p>
        </w:tc>
        <w:tc>
          <w:tcPr>
            <w:tcW w:w="4819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保存</w:t>
            </w:r>
            <w:r w:rsidRPr="0066131E">
              <w:rPr>
                <w:rFonts w:ascii="微软雅黑" w:eastAsia="微软雅黑" w:hAnsi="微软雅黑"/>
                <w:strike/>
              </w:rPr>
              <w:t>操作成功时，自动填入当前系统登录人</w:t>
            </w:r>
          </w:p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无</w:t>
            </w:r>
            <w:r w:rsidRPr="0066131E">
              <w:rPr>
                <w:rFonts w:ascii="微软雅黑" w:eastAsia="微软雅黑" w:hAnsi="微软雅黑"/>
                <w:strike/>
              </w:rPr>
              <w:t>登录人时记为超级管理员</w:t>
            </w:r>
          </w:p>
        </w:tc>
      </w:tr>
      <w:tr w:rsidR="008A3116" w:rsidRPr="0066131E" w:rsidTr="008A3116">
        <w:tc>
          <w:tcPr>
            <w:tcW w:w="1696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lastRenderedPageBreak/>
              <w:t>修改时间</w:t>
            </w:r>
          </w:p>
        </w:tc>
        <w:tc>
          <w:tcPr>
            <w:tcW w:w="1701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文本</w:t>
            </w:r>
            <w:r w:rsidRPr="0066131E">
              <w:rPr>
                <w:rFonts w:ascii="微软雅黑" w:eastAsia="微软雅黑" w:hAnsi="微软雅黑"/>
                <w:strike/>
              </w:rPr>
              <w:t>框</w:t>
            </w:r>
          </w:p>
        </w:tc>
        <w:tc>
          <w:tcPr>
            <w:tcW w:w="4819" w:type="dxa"/>
          </w:tcPr>
          <w:p w:rsidR="008A3116" w:rsidRPr="0066131E" w:rsidRDefault="008A3116" w:rsidP="008A3116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保存</w:t>
            </w:r>
            <w:r w:rsidRPr="0066131E">
              <w:rPr>
                <w:rFonts w:ascii="微软雅黑" w:eastAsia="微软雅黑" w:hAnsi="微软雅黑"/>
                <w:strike/>
              </w:rPr>
              <w:t>操作成功时，自动填入当前系统</w:t>
            </w:r>
            <w:r w:rsidRPr="0066131E">
              <w:rPr>
                <w:rFonts w:ascii="微软雅黑" w:eastAsia="微软雅黑" w:hAnsi="微软雅黑" w:hint="eastAsia"/>
                <w:strike/>
              </w:rPr>
              <w:t>时间</w:t>
            </w:r>
          </w:p>
        </w:tc>
      </w:tr>
    </w:tbl>
    <w:p w:rsidR="008A3116" w:rsidRPr="0066131E" w:rsidRDefault="008A3116" w:rsidP="00A92A2B">
      <w:pPr>
        <w:pStyle w:val="a5"/>
        <w:numPr>
          <w:ilvl w:val="0"/>
          <w:numId w:val="63"/>
        </w:numPr>
        <w:ind w:firstLineChars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操作</w:t>
      </w:r>
      <w:r w:rsidRPr="0066131E">
        <w:rPr>
          <w:rFonts w:ascii="微软雅黑" w:eastAsia="微软雅黑" w:hAnsi="微软雅黑"/>
          <w:strike/>
        </w:rPr>
        <w:t>说明</w:t>
      </w:r>
    </w:p>
    <w:p w:rsidR="008A3116" w:rsidRPr="0066131E" w:rsidRDefault="008A3116" w:rsidP="00A92A2B">
      <w:pPr>
        <w:pStyle w:val="a5"/>
        <w:numPr>
          <w:ilvl w:val="0"/>
          <w:numId w:val="65"/>
        </w:numPr>
        <w:ind w:firstLineChars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【新建】</w:t>
      </w:r>
    </w:p>
    <w:p w:rsidR="008A3116" w:rsidRPr="0066131E" w:rsidRDefault="008A3116" w:rsidP="008A3116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点击</w:t>
      </w:r>
      <w:r w:rsidRPr="0066131E">
        <w:rPr>
          <w:rFonts w:ascii="微软雅黑" w:eastAsia="微软雅黑" w:hAnsi="微软雅黑"/>
          <w:strike/>
        </w:rPr>
        <w:t>【</w:t>
      </w:r>
      <w:r w:rsidRPr="0066131E">
        <w:rPr>
          <w:rFonts w:ascii="微软雅黑" w:eastAsia="微软雅黑" w:hAnsi="微软雅黑" w:hint="eastAsia"/>
          <w:strike/>
        </w:rPr>
        <w:t>新建</w:t>
      </w:r>
      <w:r w:rsidRPr="0066131E">
        <w:rPr>
          <w:rFonts w:ascii="微软雅黑" w:eastAsia="微软雅黑" w:hAnsi="微软雅黑"/>
          <w:strike/>
        </w:rPr>
        <w:t>】</w:t>
      </w:r>
      <w:r w:rsidRPr="0066131E">
        <w:rPr>
          <w:rFonts w:ascii="微软雅黑" w:eastAsia="微软雅黑" w:hAnsi="微软雅黑" w:hint="eastAsia"/>
          <w:strike/>
        </w:rPr>
        <w:t>按钮</w:t>
      </w:r>
      <w:r w:rsidRPr="0066131E">
        <w:rPr>
          <w:rFonts w:ascii="微软雅黑" w:eastAsia="微软雅黑" w:hAnsi="微软雅黑"/>
          <w:strike/>
        </w:rPr>
        <w:t>，</w:t>
      </w:r>
      <w:r w:rsidRPr="0066131E">
        <w:rPr>
          <w:rFonts w:ascii="微软雅黑" w:eastAsia="微软雅黑" w:hAnsi="微软雅黑" w:hint="eastAsia"/>
          <w:strike/>
        </w:rPr>
        <w:t>弹出</w:t>
      </w:r>
      <w:r w:rsidRPr="0066131E">
        <w:rPr>
          <w:rFonts w:ascii="微软雅黑" w:eastAsia="微软雅黑" w:hAnsi="微软雅黑"/>
          <w:strike/>
        </w:rPr>
        <w:t>新建</w:t>
      </w:r>
      <w:r w:rsidR="00F92775" w:rsidRPr="0066131E">
        <w:rPr>
          <w:rFonts w:ascii="微软雅黑" w:eastAsia="微软雅黑" w:hAnsi="微软雅黑" w:hint="eastAsia"/>
          <w:strike/>
        </w:rPr>
        <w:t>城市</w:t>
      </w:r>
      <w:r w:rsidRPr="0066131E">
        <w:rPr>
          <w:rFonts w:ascii="微软雅黑" w:eastAsia="微软雅黑" w:hAnsi="微软雅黑"/>
          <w:strike/>
        </w:rPr>
        <w:t>页面</w:t>
      </w:r>
    </w:p>
    <w:p w:rsidR="008A3116" w:rsidRPr="0066131E" w:rsidRDefault="008A3116" w:rsidP="00A92A2B">
      <w:pPr>
        <w:pStyle w:val="a5"/>
        <w:numPr>
          <w:ilvl w:val="0"/>
          <w:numId w:val="65"/>
        </w:numPr>
        <w:ind w:firstLineChars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【修改】</w:t>
      </w:r>
    </w:p>
    <w:p w:rsidR="008A3116" w:rsidRPr="0066131E" w:rsidRDefault="008A3116" w:rsidP="008A3116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选中</w:t>
      </w:r>
      <w:r w:rsidRPr="0066131E">
        <w:rPr>
          <w:rFonts w:ascii="微软雅黑" w:eastAsia="微软雅黑" w:hAnsi="微软雅黑"/>
          <w:strike/>
        </w:rPr>
        <w:t>某条数据，【</w:t>
      </w:r>
      <w:r w:rsidRPr="0066131E">
        <w:rPr>
          <w:rFonts w:ascii="微软雅黑" w:eastAsia="微软雅黑" w:hAnsi="微软雅黑" w:hint="eastAsia"/>
          <w:strike/>
        </w:rPr>
        <w:t>修改</w:t>
      </w:r>
      <w:r w:rsidRPr="0066131E">
        <w:rPr>
          <w:rFonts w:ascii="微软雅黑" w:eastAsia="微软雅黑" w:hAnsi="微软雅黑"/>
          <w:strike/>
        </w:rPr>
        <w:t>】</w:t>
      </w:r>
      <w:r w:rsidRPr="0066131E">
        <w:rPr>
          <w:rFonts w:ascii="微软雅黑" w:eastAsia="微软雅黑" w:hAnsi="微软雅黑" w:hint="eastAsia"/>
          <w:strike/>
        </w:rPr>
        <w:t>按钮</w:t>
      </w:r>
      <w:r w:rsidRPr="0066131E">
        <w:rPr>
          <w:rFonts w:ascii="微软雅黑" w:eastAsia="微软雅黑" w:hAnsi="微软雅黑"/>
          <w:strike/>
        </w:rPr>
        <w:t>被激活，点击【</w:t>
      </w:r>
      <w:r w:rsidRPr="0066131E">
        <w:rPr>
          <w:rFonts w:ascii="微软雅黑" w:eastAsia="微软雅黑" w:hAnsi="微软雅黑" w:hint="eastAsia"/>
          <w:strike/>
        </w:rPr>
        <w:t>修改</w:t>
      </w:r>
      <w:r w:rsidRPr="0066131E">
        <w:rPr>
          <w:rFonts w:ascii="微软雅黑" w:eastAsia="微软雅黑" w:hAnsi="微软雅黑"/>
          <w:strike/>
        </w:rPr>
        <w:t>】</w:t>
      </w:r>
      <w:r w:rsidRPr="0066131E">
        <w:rPr>
          <w:rFonts w:ascii="微软雅黑" w:eastAsia="微软雅黑" w:hAnsi="微软雅黑" w:hint="eastAsia"/>
          <w:strike/>
        </w:rPr>
        <w:t>按钮</w:t>
      </w:r>
      <w:r w:rsidRPr="0066131E">
        <w:rPr>
          <w:rFonts w:ascii="微软雅黑" w:eastAsia="微软雅黑" w:hAnsi="微软雅黑"/>
          <w:strike/>
        </w:rPr>
        <w:t>，弹出页面展示</w:t>
      </w:r>
      <w:r w:rsidRPr="0066131E">
        <w:rPr>
          <w:rFonts w:ascii="微软雅黑" w:eastAsia="微软雅黑" w:hAnsi="微软雅黑" w:hint="eastAsia"/>
          <w:strike/>
        </w:rPr>
        <w:t>城市</w:t>
      </w:r>
      <w:r w:rsidRPr="0066131E">
        <w:rPr>
          <w:rFonts w:ascii="微软雅黑" w:eastAsia="微软雅黑" w:hAnsi="微软雅黑"/>
          <w:strike/>
        </w:rPr>
        <w:t>修改页面。</w:t>
      </w:r>
    </w:p>
    <w:p w:rsidR="008A3116" w:rsidRPr="00231F20" w:rsidRDefault="008A3116" w:rsidP="00A92A2B">
      <w:pPr>
        <w:pStyle w:val="a5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业务规则</w:t>
      </w:r>
    </w:p>
    <w:p w:rsidR="008A3116" w:rsidRPr="00231F20" w:rsidRDefault="008A3116" w:rsidP="00A92A2B">
      <w:pPr>
        <w:pStyle w:val="a5"/>
        <w:numPr>
          <w:ilvl w:val="0"/>
          <w:numId w:val="6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列表默认</w:t>
      </w:r>
      <w:r w:rsidRPr="00231F20">
        <w:rPr>
          <w:rFonts w:ascii="微软雅黑" w:eastAsia="微软雅黑" w:hAnsi="微软雅黑"/>
        </w:rPr>
        <w:t>展示全部，按照国际代码</w:t>
      </w:r>
      <w:r w:rsidRPr="00231F20">
        <w:rPr>
          <w:rFonts w:ascii="微软雅黑" w:eastAsia="微软雅黑" w:hAnsi="微软雅黑" w:hint="eastAsia"/>
        </w:rPr>
        <w:t>正序</w:t>
      </w:r>
      <w:r w:rsidRPr="00231F20">
        <w:rPr>
          <w:rFonts w:ascii="微软雅黑" w:eastAsia="微软雅黑" w:hAnsi="微软雅黑"/>
        </w:rPr>
        <w:t>排列展示</w:t>
      </w:r>
    </w:p>
    <w:p w:rsidR="008A3116" w:rsidRPr="00231F20" w:rsidRDefault="008A3116" w:rsidP="008A3116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若查询</w:t>
      </w:r>
      <w:r w:rsidRPr="00231F20">
        <w:rPr>
          <w:rFonts w:ascii="微软雅黑" w:eastAsia="微软雅黑" w:hAnsi="微软雅黑"/>
        </w:rPr>
        <w:t>条件为空，点击【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则展示全部的</w:t>
      </w:r>
      <w:r w:rsidR="00F92775" w:rsidRPr="00231F20">
        <w:rPr>
          <w:rFonts w:ascii="微软雅黑" w:eastAsia="微软雅黑" w:hAnsi="微软雅黑" w:hint="eastAsia"/>
        </w:rPr>
        <w:t>城市</w:t>
      </w:r>
      <w:r w:rsidRPr="00231F20">
        <w:rPr>
          <w:rFonts w:ascii="微软雅黑" w:eastAsia="微软雅黑" w:hAnsi="微软雅黑"/>
        </w:rPr>
        <w:t>数据</w:t>
      </w:r>
    </w:p>
    <w:p w:rsidR="008A3116" w:rsidRDefault="008A3116" w:rsidP="008A3116">
      <w:pPr>
        <w:pStyle w:val="a5"/>
        <w:ind w:left="840" w:firstLineChars="0" w:firstLine="0"/>
        <w:rPr>
          <w:ins w:id="708" w:author="春苹" w:date="2019-01-21T16:58:00Z"/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查询条件非空，点击【查询】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则展示满足查询条件的</w:t>
      </w:r>
      <w:r w:rsidR="00F92775" w:rsidRPr="00231F20">
        <w:rPr>
          <w:rFonts w:ascii="微软雅黑" w:eastAsia="微软雅黑" w:hAnsi="微软雅黑" w:hint="eastAsia"/>
        </w:rPr>
        <w:t>城市</w:t>
      </w:r>
      <w:r w:rsidRPr="00231F20">
        <w:rPr>
          <w:rFonts w:ascii="微软雅黑" w:eastAsia="微软雅黑" w:hAnsi="微软雅黑"/>
        </w:rPr>
        <w:t>数据</w:t>
      </w:r>
    </w:p>
    <w:p w:rsidR="00B52F18" w:rsidRPr="00231F20" w:rsidRDefault="00B52F18" w:rsidP="00B52F18">
      <w:pPr>
        <w:pStyle w:val="a5"/>
        <w:numPr>
          <w:ilvl w:val="0"/>
          <w:numId w:val="66"/>
        </w:numPr>
        <w:ind w:firstLineChars="0"/>
        <w:rPr>
          <w:ins w:id="709" w:author="春苹" w:date="2019-01-21T16:58:00Z"/>
          <w:rFonts w:ascii="微软雅黑" w:eastAsia="微软雅黑" w:hAnsi="微软雅黑"/>
        </w:rPr>
      </w:pPr>
      <w:ins w:id="710" w:author="春苹" w:date="2019-01-21T16:58:00Z">
        <w:r>
          <w:rPr>
            <w:rFonts w:ascii="微软雅黑" w:eastAsia="微软雅黑" w:hAnsi="微软雅黑" w:hint="eastAsia"/>
          </w:rPr>
          <w:t>导出</w:t>
        </w:r>
      </w:ins>
    </w:p>
    <w:p w:rsidR="00B52F18" w:rsidRPr="00231F20" w:rsidRDefault="00B52F18" w:rsidP="00B52F18">
      <w:pPr>
        <w:pStyle w:val="a5"/>
        <w:ind w:left="840" w:firstLineChars="0" w:firstLine="0"/>
        <w:rPr>
          <w:ins w:id="711" w:author="春苹" w:date="2019-01-21T16:58:00Z"/>
          <w:rFonts w:ascii="微软雅黑" w:eastAsia="微软雅黑" w:hAnsi="微软雅黑"/>
        </w:rPr>
      </w:pPr>
      <w:ins w:id="712" w:author="春苹" w:date="2019-01-21T16:58:00Z">
        <w:r w:rsidRPr="00231F20">
          <w:rPr>
            <w:rFonts w:ascii="微软雅黑" w:eastAsia="微软雅黑" w:hAnsi="微软雅黑" w:hint="eastAsia"/>
          </w:rPr>
          <w:t>若查询</w:t>
        </w:r>
        <w:r w:rsidRPr="00231F20">
          <w:rPr>
            <w:rFonts w:ascii="微软雅黑" w:eastAsia="微软雅黑" w:hAnsi="微软雅黑"/>
          </w:rPr>
          <w:t>条件为空，点击【</w:t>
        </w:r>
      </w:ins>
      <w:ins w:id="713" w:author="春苹" w:date="2019-01-21T16:59:00Z">
        <w:r>
          <w:rPr>
            <w:rFonts w:ascii="微软雅黑" w:eastAsia="微软雅黑" w:hAnsi="微软雅黑" w:hint="eastAsia"/>
          </w:rPr>
          <w:t>导出</w:t>
        </w:r>
      </w:ins>
      <w:ins w:id="714" w:author="春苹" w:date="2019-01-21T16:58:00Z">
        <w:r w:rsidRPr="00231F20">
          <w:rPr>
            <w:rFonts w:ascii="微软雅黑" w:eastAsia="微软雅黑" w:hAnsi="微软雅黑"/>
          </w:rPr>
          <w:t>】</w:t>
        </w:r>
        <w:r w:rsidRPr="00231F20">
          <w:rPr>
            <w:rFonts w:ascii="微软雅黑" w:eastAsia="微软雅黑" w:hAnsi="微软雅黑" w:hint="eastAsia"/>
          </w:rPr>
          <w:t>，</w:t>
        </w:r>
        <w:r w:rsidRPr="00231F20">
          <w:rPr>
            <w:rFonts w:ascii="微软雅黑" w:eastAsia="微软雅黑" w:hAnsi="微软雅黑"/>
          </w:rPr>
          <w:t>则</w:t>
        </w:r>
      </w:ins>
      <w:ins w:id="715" w:author="春苹" w:date="2019-01-21T16:59:00Z">
        <w:r>
          <w:rPr>
            <w:rFonts w:ascii="微软雅黑" w:eastAsia="微软雅黑" w:hAnsi="微软雅黑" w:hint="eastAsia"/>
          </w:rPr>
          <w:t>导出</w:t>
        </w:r>
      </w:ins>
      <w:ins w:id="716" w:author="春苹" w:date="2019-01-21T16:58:00Z">
        <w:r w:rsidRPr="00231F20">
          <w:rPr>
            <w:rFonts w:ascii="微软雅黑" w:eastAsia="微软雅黑" w:hAnsi="微软雅黑"/>
          </w:rPr>
          <w:t>全部的</w:t>
        </w:r>
        <w:r w:rsidRPr="00231F20">
          <w:rPr>
            <w:rFonts w:ascii="微软雅黑" w:eastAsia="微软雅黑" w:hAnsi="微软雅黑" w:hint="eastAsia"/>
          </w:rPr>
          <w:t>城市</w:t>
        </w:r>
        <w:r w:rsidRPr="00231F20">
          <w:rPr>
            <w:rFonts w:ascii="微软雅黑" w:eastAsia="微软雅黑" w:hAnsi="微软雅黑"/>
          </w:rPr>
          <w:t>数据</w:t>
        </w:r>
      </w:ins>
    </w:p>
    <w:p w:rsidR="00B52F18" w:rsidRDefault="00B52F18" w:rsidP="00B52F18">
      <w:pPr>
        <w:pStyle w:val="a5"/>
        <w:ind w:left="840" w:firstLineChars="0" w:firstLine="0"/>
        <w:rPr>
          <w:ins w:id="717" w:author="春苹" w:date="2019-01-21T16:58:00Z"/>
          <w:rFonts w:ascii="微软雅黑" w:eastAsia="微软雅黑" w:hAnsi="微软雅黑"/>
        </w:rPr>
      </w:pPr>
      <w:ins w:id="718" w:author="春苹" w:date="2019-01-21T16:58:00Z">
        <w:r w:rsidRPr="00231F20">
          <w:rPr>
            <w:rFonts w:ascii="微软雅黑" w:eastAsia="微软雅黑" w:hAnsi="微软雅黑" w:hint="eastAsia"/>
          </w:rPr>
          <w:t>若</w:t>
        </w:r>
        <w:r w:rsidRPr="00231F20">
          <w:rPr>
            <w:rFonts w:ascii="微软雅黑" w:eastAsia="微软雅黑" w:hAnsi="微软雅黑"/>
          </w:rPr>
          <w:t>查询条件非空，点击【</w:t>
        </w:r>
      </w:ins>
      <w:ins w:id="719" w:author="春苹" w:date="2019-01-21T16:59:00Z">
        <w:r>
          <w:rPr>
            <w:rFonts w:ascii="微软雅黑" w:eastAsia="微软雅黑" w:hAnsi="微软雅黑" w:hint="eastAsia"/>
          </w:rPr>
          <w:t>导出</w:t>
        </w:r>
      </w:ins>
      <w:ins w:id="720" w:author="春苹" w:date="2019-01-21T16:58:00Z">
        <w:r w:rsidRPr="00231F20">
          <w:rPr>
            <w:rFonts w:ascii="微软雅黑" w:eastAsia="微软雅黑" w:hAnsi="微软雅黑"/>
          </w:rPr>
          <w:t>】</w:t>
        </w:r>
        <w:r w:rsidRPr="00231F20">
          <w:rPr>
            <w:rFonts w:ascii="微软雅黑" w:eastAsia="微软雅黑" w:hAnsi="微软雅黑" w:hint="eastAsia"/>
          </w:rPr>
          <w:t>，</w:t>
        </w:r>
        <w:r w:rsidRPr="00231F20">
          <w:rPr>
            <w:rFonts w:ascii="微软雅黑" w:eastAsia="微软雅黑" w:hAnsi="微软雅黑"/>
          </w:rPr>
          <w:t>则</w:t>
        </w:r>
      </w:ins>
      <w:ins w:id="721" w:author="春苹" w:date="2019-01-21T16:59:00Z">
        <w:r>
          <w:rPr>
            <w:rFonts w:ascii="微软雅黑" w:eastAsia="微软雅黑" w:hAnsi="微软雅黑" w:hint="eastAsia"/>
          </w:rPr>
          <w:t>导出</w:t>
        </w:r>
      </w:ins>
      <w:ins w:id="722" w:author="春苹" w:date="2019-01-21T16:58:00Z">
        <w:r w:rsidRPr="00231F20">
          <w:rPr>
            <w:rFonts w:ascii="微软雅黑" w:eastAsia="微软雅黑" w:hAnsi="微软雅黑"/>
          </w:rPr>
          <w:t>满足查询条件的</w:t>
        </w:r>
        <w:r w:rsidRPr="00231F20">
          <w:rPr>
            <w:rFonts w:ascii="微软雅黑" w:eastAsia="微软雅黑" w:hAnsi="微软雅黑" w:hint="eastAsia"/>
          </w:rPr>
          <w:t>城市</w:t>
        </w:r>
        <w:r w:rsidRPr="00231F20">
          <w:rPr>
            <w:rFonts w:ascii="微软雅黑" w:eastAsia="微软雅黑" w:hAnsi="微软雅黑"/>
          </w:rPr>
          <w:t>数据</w:t>
        </w:r>
      </w:ins>
    </w:p>
    <w:p w:rsidR="00B52F18" w:rsidRPr="00B52F18" w:rsidRDefault="00B52F18" w:rsidP="008A3116">
      <w:pPr>
        <w:pStyle w:val="a5"/>
        <w:ind w:left="840" w:firstLineChars="0" w:firstLine="0"/>
        <w:rPr>
          <w:rFonts w:ascii="微软雅黑" w:eastAsia="微软雅黑" w:hAnsi="微软雅黑"/>
        </w:rPr>
      </w:pPr>
    </w:p>
    <w:p w:rsidR="008A3116" w:rsidRPr="0066131E" w:rsidRDefault="008A3116" w:rsidP="00A92A2B">
      <w:pPr>
        <w:pStyle w:val="a5"/>
        <w:numPr>
          <w:ilvl w:val="0"/>
          <w:numId w:val="66"/>
        </w:numPr>
        <w:ind w:firstLineChars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新建</w:t>
      </w:r>
      <w:r w:rsidRPr="0066131E">
        <w:rPr>
          <w:rFonts w:ascii="微软雅黑" w:eastAsia="微软雅黑" w:hAnsi="微软雅黑"/>
          <w:strike/>
        </w:rPr>
        <w:t>保存校验条件</w:t>
      </w:r>
    </w:p>
    <w:p w:rsidR="008A3116" w:rsidRPr="0066131E" w:rsidRDefault="008A3116" w:rsidP="008A3116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必填项</w:t>
      </w:r>
      <w:r w:rsidRPr="0066131E">
        <w:rPr>
          <w:rFonts w:ascii="微软雅黑" w:eastAsia="微软雅黑" w:hAnsi="微软雅黑"/>
          <w:strike/>
        </w:rPr>
        <w:t>均非空，否则提示**为必填项不允许为空</w:t>
      </w:r>
    </w:p>
    <w:p w:rsidR="008A3116" w:rsidRPr="0066131E" w:rsidRDefault="008A3116" w:rsidP="008A3116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国际</w:t>
      </w:r>
      <w:r w:rsidRPr="0066131E">
        <w:rPr>
          <w:rFonts w:ascii="微软雅黑" w:eastAsia="微软雅黑" w:hAnsi="微软雅黑"/>
          <w:strike/>
        </w:rPr>
        <w:t>代码需唯一，否则提示“</w:t>
      </w:r>
      <w:r w:rsidRPr="0066131E">
        <w:rPr>
          <w:rFonts w:ascii="微软雅黑" w:eastAsia="微软雅黑" w:hAnsi="微软雅黑" w:hint="eastAsia"/>
          <w:strike/>
        </w:rPr>
        <w:t>国际</w:t>
      </w:r>
      <w:r w:rsidRPr="0066131E">
        <w:rPr>
          <w:rFonts w:ascii="微软雅黑" w:eastAsia="微软雅黑" w:hAnsi="微软雅黑"/>
          <w:strike/>
        </w:rPr>
        <w:t>代码已存在，不允许重复”</w:t>
      </w:r>
      <w:r w:rsidR="00E435AE" w:rsidRPr="0066131E">
        <w:rPr>
          <w:rFonts w:ascii="微软雅黑" w:eastAsia="微软雅黑" w:hAnsi="微软雅黑" w:hint="eastAsia"/>
          <w:strike/>
        </w:rPr>
        <w:t>（校验</w:t>
      </w:r>
      <w:r w:rsidR="00E435AE" w:rsidRPr="0066131E">
        <w:rPr>
          <w:rFonts w:ascii="微软雅黑" w:eastAsia="微软雅黑" w:hAnsi="微软雅黑"/>
          <w:strike/>
        </w:rPr>
        <w:t>范围为所有的省</w:t>
      </w:r>
      <w:r w:rsidR="00E435AE" w:rsidRPr="0066131E">
        <w:rPr>
          <w:rFonts w:ascii="微软雅黑" w:eastAsia="微软雅黑" w:hAnsi="微软雅黑" w:hint="eastAsia"/>
          <w:strike/>
        </w:rPr>
        <w:t>/市</w:t>
      </w:r>
      <w:r w:rsidR="00E435AE" w:rsidRPr="0066131E">
        <w:rPr>
          <w:rFonts w:ascii="微软雅黑" w:eastAsia="微软雅黑" w:hAnsi="微软雅黑"/>
          <w:strike/>
        </w:rPr>
        <w:t>、城市、区</w:t>
      </w:r>
      <w:r w:rsidR="00E435AE" w:rsidRPr="0066131E">
        <w:rPr>
          <w:rFonts w:ascii="微软雅黑" w:eastAsia="微软雅黑" w:hAnsi="微软雅黑" w:hint="eastAsia"/>
          <w:strike/>
        </w:rPr>
        <w:t>/县）</w:t>
      </w:r>
    </w:p>
    <w:p w:rsidR="008A3116" w:rsidRPr="0066131E" w:rsidRDefault="008A3116" w:rsidP="00A92A2B">
      <w:pPr>
        <w:pStyle w:val="a5"/>
        <w:numPr>
          <w:ilvl w:val="0"/>
          <w:numId w:val="66"/>
        </w:numPr>
        <w:ind w:firstLineChars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修改</w:t>
      </w:r>
      <w:r w:rsidRPr="0066131E">
        <w:rPr>
          <w:rFonts w:ascii="微软雅黑" w:eastAsia="微软雅黑" w:hAnsi="微软雅黑"/>
          <w:strike/>
        </w:rPr>
        <w:t>保存校验条件</w:t>
      </w:r>
    </w:p>
    <w:p w:rsidR="008A3116" w:rsidRPr="0066131E" w:rsidRDefault="008A3116" w:rsidP="008A3116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必填项</w:t>
      </w:r>
      <w:r w:rsidRPr="0066131E">
        <w:rPr>
          <w:rFonts w:ascii="微软雅黑" w:eastAsia="微软雅黑" w:hAnsi="微软雅黑"/>
          <w:strike/>
        </w:rPr>
        <w:t>均非空，否则提示**为必填项不允许为空</w:t>
      </w:r>
    </w:p>
    <w:p w:rsidR="008A3116" w:rsidRPr="0066131E" w:rsidRDefault="008A3116" w:rsidP="008A3116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国际</w:t>
      </w:r>
      <w:r w:rsidRPr="0066131E">
        <w:rPr>
          <w:rFonts w:ascii="微软雅黑" w:eastAsia="微软雅黑" w:hAnsi="微软雅黑"/>
          <w:strike/>
        </w:rPr>
        <w:t>代码需唯一，否则提示“</w:t>
      </w:r>
      <w:r w:rsidRPr="0066131E">
        <w:rPr>
          <w:rFonts w:ascii="微软雅黑" w:eastAsia="微软雅黑" w:hAnsi="微软雅黑" w:hint="eastAsia"/>
          <w:strike/>
        </w:rPr>
        <w:t>国际</w:t>
      </w:r>
      <w:r w:rsidRPr="0066131E">
        <w:rPr>
          <w:rFonts w:ascii="微软雅黑" w:eastAsia="微软雅黑" w:hAnsi="微软雅黑"/>
          <w:strike/>
        </w:rPr>
        <w:t>代码已存在，不允许重复”</w:t>
      </w:r>
    </w:p>
    <w:p w:rsidR="008A3116" w:rsidRPr="0066131E" w:rsidRDefault="008A3116" w:rsidP="00E435AE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lastRenderedPageBreak/>
        <w:t>若</w:t>
      </w:r>
      <w:r w:rsidRPr="0066131E">
        <w:rPr>
          <w:rFonts w:ascii="微软雅黑" w:eastAsia="微软雅黑" w:hAnsi="微软雅黑"/>
          <w:strike/>
        </w:rPr>
        <w:t>将状态修改为‘</w:t>
      </w:r>
      <w:r w:rsidRPr="0066131E">
        <w:rPr>
          <w:rFonts w:ascii="微软雅黑" w:eastAsia="微软雅黑" w:hAnsi="微软雅黑" w:hint="eastAsia"/>
          <w:strike/>
        </w:rPr>
        <w:t>无效</w:t>
      </w:r>
      <w:r w:rsidRPr="0066131E">
        <w:rPr>
          <w:rFonts w:ascii="微软雅黑" w:eastAsia="微软雅黑" w:hAnsi="微软雅黑"/>
          <w:strike/>
        </w:rPr>
        <w:t>’</w:t>
      </w:r>
      <w:r w:rsidRPr="0066131E">
        <w:rPr>
          <w:rFonts w:ascii="微软雅黑" w:eastAsia="微软雅黑" w:hAnsi="微软雅黑" w:hint="eastAsia"/>
          <w:strike/>
        </w:rPr>
        <w:t>，</w:t>
      </w:r>
      <w:r w:rsidRPr="0066131E">
        <w:rPr>
          <w:rFonts w:ascii="微软雅黑" w:eastAsia="微软雅黑" w:hAnsi="微软雅黑"/>
          <w:strike/>
        </w:rPr>
        <w:t>则需要校验当前</w:t>
      </w:r>
      <w:r w:rsidR="00E435AE" w:rsidRPr="0066131E">
        <w:rPr>
          <w:rFonts w:ascii="微软雅黑" w:eastAsia="微软雅黑" w:hAnsi="微软雅黑" w:hint="eastAsia"/>
          <w:strike/>
        </w:rPr>
        <w:t>城市</w:t>
      </w:r>
      <w:r w:rsidRPr="0066131E">
        <w:rPr>
          <w:rFonts w:ascii="微软雅黑" w:eastAsia="微软雅黑" w:hAnsi="微软雅黑"/>
          <w:strike/>
        </w:rPr>
        <w:t>，是否存在</w:t>
      </w:r>
      <w:r w:rsidRPr="0066131E">
        <w:rPr>
          <w:rFonts w:ascii="微软雅黑" w:eastAsia="微软雅黑" w:hAnsi="微软雅黑" w:hint="eastAsia"/>
          <w:strike/>
        </w:rPr>
        <w:t>有效</w:t>
      </w:r>
      <w:r w:rsidRPr="0066131E">
        <w:rPr>
          <w:rFonts w:ascii="微软雅黑" w:eastAsia="微软雅黑" w:hAnsi="微软雅黑"/>
          <w:strike/>
        </w:rPr>
        <w:t>的</w:t>
      </w:r>
      <w:r w:rsidRPr="0066131E">
        <w:rPr>
          <w:rFonts w:ascii="微软雅黑" w:eastAsia="微软雅黑" w:hAnsi="微软雅黑" w:hint="eastAsia"/>
          <w:strike/>
        </w:rPr>
        <w:t>下级</w:t>
      </w:r>
      <w:r w:rsidR="00E435AE" w:rsidRPr="0066131E">
        <w:rPr>
          <w:rFonts w:ascii="微软雅黑" w:eastAsia="微软雅黑" w:hAnsi="微软雅黑" w:hint="eastAsia"/>
          <w:strike/>
        </w:rPr>
        <w:t>区/县</w:t>
      </w:r>
      <w:r w:rsidRPr="0066131E">
        <w:rPr>
          <w:rFonts w:ascii="微软雅黑" w:eastAsia="微软雅黑" w:hAnsi="微软雅黑"/>
          <w:strike/>
        </w:rPr>
        <w:t>，若存在</w:t>
      </w:r>
      <w:r w:rsidRPr="0066131E">
        <w:rPr>
          <w:rFonts w:ascii="微软雅黑" w:eastAsia="微软雅黑" w:hAnsi="微软雅黑" w:hint="eastAsia"/>
          <w:strike/>
        </w:rPr>
        <w:t>则将</w:t>
      </w:r>
      <w:r w:rsidRPr="0066131E">
        <w:rPr>
          <w:rFonts w:ascii="微软雅黑" w:eastAsia="微软雅黑" w:hAnsi="微软雅黑"/>
          <w:strike/>
        </w:rPr>
        <w:t>所有的下级区</w:t>
      </w:r>
      <w:r w:rsidRPr="0066131E">
        <w:rPr>
          <w:rFonts w:ascii="微软雅黑" w:eastAsia="微软雅黑" w:hAnsi="微软雅黑" w:hint="eastAsia"/>
          <w:strike/>
        </w:rPr>
        <w:t>/县</w:t>
      </w:r>
      <w:r w:rsidRPr="0066131E">
        <w:rPr>
          <w:rFonts w:ascii="微软雅黑" w:eastAsia="微软雅黑" w:hAnsi="微软雅黑"/>
          <w:strike/>
        </w:rPr>
        <w:t>置为无效。</w:t>
      </w:r>
    </w:p>
    <w:p w:rsidR="00F92775" w:rsidRPr="00231F20" w:rsidRDefault="00F92775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723" w:name="_Toc536089977"/>
      <w:r w:rsidRPr="00231F20">
        <w:rPr>
          <w:rFonts w:ascii="微软雅黑" w:eastAsia="微软雅黑" w:hAnsi="微软雅黑" w:hint="eastAsia"/>
        </w:rPr>
        <w:t>区/县</w:t>
      </w:r>
      <w:bookmarkEnd w:id="723"/>
    </w:p>
    <w:p w:rsidR="00F92775" w:rsidRPr="00231F20" w:rsidRDefault="00F92775" w:rsidP="00A92A2B">
      <w:pPr>
        <w:pStyle w:val="a5"/>
        <w:numPr>
          <w:ilvl w:val="0"/>
          <w:numId w:val="6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</w:t>
      </w:r>
      <w:r w:rsidRPr="00231F20">
        <w:rPr>
          <w:rFonts w:ascii="微软雅黑" w:eastAsia="微软雅黑" w:hAnsi="微软雅黑"/>
        </w:rPr>
        <w:t>来源</w:t>
      </w:r>
    </w:p>
    <w:p w:rsidR="00F92775" w:rsidRPr="00231F20" w:rsidRDefault="00F92775" w:rsidP="00F92775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该</w:t>
      </w:r>
      <w:r w:rsidRPr="00231F20">
        <w:rPr>
          <w:rFonts w:ascii="微软雅黑" w:eastAsia="微软雅黑" w:hAnsi="微软雅黑"/>
        </w:rPr>
        <w:t>节点能够查询所有系统中存在的有效及</w:t>
      </w:r>
      <w:r w:rsidRPr="00231F20">
        <w:rPr>
          <w:rFonts w:ascii="微软雅黑" w:eastAsia="微软雅黑" w:hAnsi="微软雅黑" w:hint="eastAsia"/>
        </w:rPr>
        <w:t>无效</w:t>
      </w:r>
      <w:r w:rsidRPr="00231F20">
        <w:rPr>
          <w:rFonts w:ascii="微软雅黑" w:eastAsia="微软雅黑" w:hAnsi="微软雅黑"/>
        </w:rPr>
        <w:t>的</w:t>
      </w:r>
      <w:r w:rsidRPr="00231F20">
        <w:rPr>
          <w:rFonts w:ascii="微软雅黑" w:eastAsia="微软雅黑" w:hAnsi="微软雅黑" w:hint="eastAsia"/>
        </w:rPr>
        <w:t>区/县</w:t>
      </w:r>
      <w:r w:rsidRPr="00231F20">
        <w:rPr>
          <w:rFonts w:ascii="微软雅黑" w:eastAsia="微软雅黑" w:hAnsi="微软雅黑"/>
        </w:rPr>
        <w:t>数据。</w:t>
      </w:r>
    </w:p>
    <w:p w:rsidR="00F92775" w:rsidRPr="00231F20" w:rsidRDefault="00F92775" w:rsidP="00A92A2B">
      <w:pPr>
        <w:pStyle w:val="a5"/>
        <w:numPr>
          <w:ilvl w:val="0"/>
          <w:numId w:val="6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</w:t>
      </w:r>
      <w:r w:rsidRPr="00231F20">
        <w:rPr>
          <w:rFonts w:ascii="微软雅黑" w:eastAsia="微软雅黑" w:hAnsi="微软雅黑"/>
        </w:rPr>
        <w:t>表单</w:t>
      </w:r>
    </w:p>
    <w:p w:rsidR="00F92775" w:rsidRPr="00231F20" w:rsidRDefault="00F92775" w:rsidP="00A92A2B">
      <w:pPr>
        <w:pStyle w:val="a5"/>
        <w:numPr>
          <w:ilvl w:val="0"/>
          <w:numId w:val="6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列表页</w:t>
      </w:r>
    </w:p>
    <w:p w:rsidR="00F92775" w:rsidRPr="00231F20" w:rsidRDefault="00F92775" w:rsidP="00F92775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查询条件</w:t>
      </w:r>
      <w:r w:rsidRPr="00231F20">
        <w:rPr>
          <w:rFonts w:ascii="微软雅黑" w:eastAsia="微软雅黑" w:hAnsi="微软雅黑"/>
        </w:rPr>
        <w:t>：</w:t>
      </w:r>
    </w:p>
    <w:p w:rsidR="00F92775" w:rsidRPr="00231F20" w:rsidRDefault="00F92775" w:rsidP="00F92775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国际代码</w:t>
      </w:r>
      <w:r w:rsidRPr="00231F20">
        <w:rPr>
          <w:rFonts w:ascii="微软雅黑" w:eastAsia="微软雅黑" w:hAnsi="微软雅黑"/>
        </w:rPr>
        <w:t>，为文本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默认为空，</w:t>
      </w:r>
      <w:r w:rsidRPr="00231F20">
        <w:rPr>
          <w:rFonts w:ascii="微软雅黑" w:eastAsia="微软雅黑" w:hAnsi="微软雅黑"/>
        </w:rPr>
        <w:t>支持模糊查询</w:t>
      </w:r>
    </w:p>
    <w:p w:rsidR="00F92775" w:rsidRPr="00231F20" w:rsidRDefault="00F92775" w:rsidP="00F92775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区/县</w:t>
      </w:r>
      <w:r w:rsidRPr="00231F20">
        <w:rPr>
          <w:rFonts w:ascii="微软雅黑" w:eastAsia="微软雅黑" w:hAnsi="微软雅黑"/>
        </w:rPr>
        <w:t>名称，为文本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默认为空，</w:t>
      </w:r>
      <w:r w:rsidRPr="00231F20">
        <w:rPr>
          <w:rFonts w:ascii="微软雅黑" w:eastAsia="微软雅黑" w:hAnsi="微软雅黑"/>
        </w:rPr>
        <w:t>支持模糊查询。</w:t>
      </w:r>
    </w:p>
    <w:p w:rsidR="00F92775" w:rsidRPr="00231F20" w:rsidRDefault="00F92775" w:rsidP="00F92775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城市名称</w:t>
      </w:r>
      <w:r w:rsidRPr="00231F20">
        <w:rPr>
          <w:rFonts w:ascii="微软雅黑" w:eastAsia="微软雅黑" w:hAnsi="微软雅黑"/>
        </w:rPr>
        <w:t>，为文本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默认为空，</w:t>
      </w:r>
      <w:r w:rsidRPr="00231F20">
        <w:rPr>
          <w:rFonts w:ascii="微软雅黑" w:eastAsia="微软雅黑" w:hAnsi="微软雅黑"/>
        </w:rPr>
        <w:t>支持模糊查询。</w:t>
      </w:r>
    </w:p>
    <w:p w:rsidR="00F92775" w:rsidRPr="00231F20" w:rsidRDefault="00F92775" w:rsidP="00F92775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t>省/</w:t>
      </w:r>
      <w:r w:rsidRPr="00231F20">
        <w:rPr>
          <w:rFonts w:ascii="微软雅黑" w:eastAsia="微软雅黑" w:hAnsi="微软雅黑" w:hint="eastAsia"/>
        </w:rPr>
        <w:t>市</w:t>
      </w:r>
      <w:r w:rsidRPr="00231F20">
        <w:rPr>
          <w:rFonts w:ascii="微软雅黑" w:eastAsia="微软雅黑" w:hAnsi="微软雅黑"/>
        </w:rPr>
        <w:t>，为文本</w:t>
      </w:r>
      <w:r w:rsidRPr="00231F20">
        <w:rPr>
          <w:rFonts w:ascii="微软雅黑" w:eastAsia="微软雅黑" w:hAnsi="微软雅黑" w:hint="eastAsia"/>
        </w:rPr>
        <w:t>框</w:t>
      </w:r>
      <w:r w:rsidRPr="00231F20">
        <w:rPr>
          <w:rFonts w:ascii="微软雅黑" w:eastAsia="微软雅黑" w:hAnsi="微软雅黑"/>
        </w:rPr>
        <w:t>，</w:t>
      </w:r>
      <w:r w:rsidRPr="00231F20">
        <w:rPr>
          <w:rFonts w:ascii="微软雅黑" w:eastAsia="微软雅黑" w:hAnsi="微软雅黑" w:hint="eastAsia"/>
        </w:rPr>
        <w:t>默认为空，</w:t>
      </w:r>
      <w:r w:rsidRPr="00231F20">
        <w:rPr>
          <w:rFonts w:ascii="微软雅黑" w:eastAsia="微软雅黑" w:hAnsi="微软雅黑"/>
        </w:rPr>
        <w:t>支持模糊查询。</w:t>
      </w:r>
    </w:p>
    <w:p w:rsidR="00F92775" w:rsidRPr="00231F20" w:rsidRDefault="00F92775" w:rsidP="00F92775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状态</w:t>
      </w:r>
      <w:r w:rsidRPr="00231F20">
        <w:rPr>
          <w:rFonts w:ascii="微软雅黑" w:eastAsia="微软雅黑" w:hAnsi="微软雅黑"/>
        </w:rPr>
        <w:t>，为下拉选项，默认为全部，可选项为全部、有效、无效</w:t>
      </w:r>
    </w:p>
    <w:p w:rsidR="00F92775" w:rsidRDefault="00F92775" w:rsidP="00F92775">
      <w:pPr>
        <w:pStyle w:val="a5"/>
        <w:ind w:left="840" w:firstLineChars="0" w:firstLine="0"/>
        <w:rPr>
          <w:ins w:id="724" w:author="春苹" w:date="2019-01-21T16:59:00Z"/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字段</w:t>
      </w:r>
      <w:r w:rsidRPr="00231F20">
        <w:rPr>
          <w:rFonts w:ascii="微软雅黑" w:eastAsia="微软雅黑" w:hAnsi="微软雅黑" w:hint="eastAsia"/>
        </w:rPr>
        <w:t>：国际</w:t>
      </w:r>
      <w:r w:rsidRPr="00231F20">
        <w:rPr>
          <w:rFonts w:ascii="微软雅黑" w:eastAsia="微软雅黑" w:hAnsi="微软雅黑"/>
        </w:rPr>
        <w:t>代码、</w:t>
      </w:r>
      <w:r w:rsidRPr="00231F20">
        <w:rPr>
          <w:rFonts w:ascii="微软雅黑" w:eastAsia="微软雅黑" w:hAnsi="微软雅黑" w:hint="eastAsia"/>
        </w:rPr>
        <w:t>区/县</w:t>
      </w:r>
      <w:r w:rsidRPr="00231F20">
        <w:rPr>
          <w:rFonts w:ascii="微软雅黑" w:eastAsia="微软雅黑" w:hAnsi="微软雅黑"/>
        </w:rPr>
        <w:t>、</w:t>
      </w:r>
      <w:r w:rsidRPr="00231F20">
        <w:rPr>
          <w:rFonts w:ascii="微软雅黑" w:eastAsia="微软雅黑" w:hAnsi="微软雅黑" w:hint="eastAsia"/>
        </w:rPr>
        <w:t>城市</w:t>
      </w:r>
      <w:r w:rsidRPr="00231F20">
        <w:rPr>
          <w:rFonts w:ascii="微软雅黑" w:eastAsia="微软雅黑" w:hAnsi="微软雅黑"/>
        </w:rPr>
        <w:t>、省</w:t>
      </w:r>
      <w:r w:rsidRPr="00231F20">
        <w:rPr>
          <w:rFonts w:ascii="微软雅黑" w:eastAsia="微软雅黑" w:hAnsi="微软雅黑" w:hint="eastAsia"/>
        </w:rPr>
        <w:t>/市</w:t>
      </w:r>
      <w:r w:rsidRPr="00231F20">
        <w:rPr>
          <w:rFonts w:ascii="微软雅黑" w:eastAsia="微软雅黑" w:hAnsi="微软雅黑"/>
        </w:rPr>
        <w:t>、拼音全称、</w:t>
      </w:r>
      <w:r w:rsidRPr="00231F20">
        <w:rPr>
          <w:rFonts w:ascii="微软雅黑" w:eastAsia="微软雅黑" w:hAnsi="微软雅黑" w:hint="eastAsia"/>
        </w:rPr>
        <w:t>状态</w:t>
      </w:r>
      <w:r w:rsidRPr="00231F20">
        <w:rPr>
          <w:rFonts w:ascii="微软雅黑" w:eastAsia="微软雅黑" w:hAnsi="微软雅黑"/>
        </w:rPr>
        <w:t>、修改时间、修改人</w:t>
      </w:r>
    </w:p>
    <w:p w:rsidR="00B52F18" w:rsidRPr="00231F20" w:rsidRDefault="00B52F18">
      <w:pPr>
        <w:pStyle w:val="a5"/>
        <w:numPr>
          <w:ilvl w:val="0"/>
          <w:numId w:val="68"/>
        </w:numPr>
        <w:ind w:firstLineChars="0"/>
        <w:rPr>
          <w:ins w:id="725" w:author="春苹" w:date="2019-01-21T16:59:00Z"/>
          <w:rFonts w:ascii="微软雅黑" w:eastAsia="微软雅黑" w:hAnsi="微软雅黑"/>
        </w:rPr>
        <w:pPrChange w:id="726" w:author="春苹" w:date="2019-01-21T16:59:00Z">
          <w:pPr>
            <w:pStyle w:val="a5"/>
            <w:numPr>
              <w:numId w:val="66"/>
            </w:numPr>
            <w:ind w:left="840" w:firstLineChars="0" w:hanging="420"/>
          </w:pPr>
        </w:pPrChange>
      </w:pPr>
      <w:ins w:id="727" w:author="春苹" w:date="2019-01-21T16:59:00Z">
        <w:r>
          <w:rPr>
            <w:rFonts w:ascii="微软雅黑" w:eastAsia="微软雅黑" w:hAnsi="微软雅黑" w:hint="eastAsia"/>
          </w:rPr>
          <w:t>导出</w:t>
        </w:r>
      </w:ins>
    </w:p>
    <w:p w:rsidR="00B52F18" w:rsidRPr="00231F20" w:rsidRDefault="00B52F18" w:rsidP="00B52F18">
      <w:pPr>
        <w:pStyle w:val="a5"/>
        <w:ind w:left="840" w:firstLineChars="0" w:firstLine="0"/>
        <w:rPr>
          <w:ins w:id="728" w:author="春苹" w:date="2019-01-21T16:59:00Z"/>
          <w:rFonts w:ascii="微软雅黑" w:eastAsia="微软雅黑" w:hAnsi="微软雅黑"/>
        </w:rPr>
      </w:pPr>
      <w:ins w:id="729" w:author="春苹" w:date="2019-01-21T16:59:00Z">
        <w:r w:rsidRPr="00231F20">
          <w:rPr>
            <w:rFonts w:ascii="微软雅黑" w:eastAsia="微软雅黑" w:hAnsi="微软雅黑" w:hint="eastAsia"/>
          </w:rPr>
          <w:t>若查询</w:t>
        </w:r>
        <w:r w:rsidRPr="00231F20">
          <w:rPr>
            <w:rFonts w:ascii="微软雅黑" w:eastAsia="微软雅黑" w:hAnsi="微软雅黑"/>
          </w:rPr>
          <w:t>条件为空，点击【</w:t>
        </w:r>
        <w:r>
          <w:rPr>
            <w:rFonts w:ascii="微软雅黑" w:eastAsia="微软雅黑" w:hAnsi="微软雅黑" w:hint="eastAsia"/>
          </w:rPr>
          <w:t>导出</w:t>
        </w:r>
        <w:r w:rsidRPr="00231F20">
          <w:rPr>
            <w:rFonts w:ascii="微软雅黑" w:eastAsia="微软雅黑" w:hAnsi="微软雅黑"/>
          </w:rPr>
          <w:t>】</w:t>
        </w:r>
        <w:r w:rsidRPr="00231F20">
          <w:rPr>
            <w:rFonts w:ascii="微软雅黑" w:eastAsia="微软雅黑" w:hAnsi="微软雅黑" w:hint="eastAsia"/>
          </w:rPr>
          <w:t>，</w:t>
        </w:r>
        <w:r w:rsidRPr="00231F20">
          <w:rPr>
            <w:rFonts w:ascii="微软雅黑" w:eastAsia="微软雅黑" w:hAnsi="微软雅黑"/>
          </w:rPr>
          <w:t>则</w:t>
        </w:r>
        <w:r>
          <w:rPr>
            <w:rFonts w:ascii="微软雅黑" w:eastAsia="微软雅黑" w:hAnsi="微软雅黑" w:hint="eastAsia"/>
          </w:rPr>
          <w:t>导出</w:t>
        </w:r>
        <w:r w:rsidRPr="00231F20">
          <w:rPr>
            <w:rFonts w:ascii="微软雅黑" w:eastAsia="微软雅黑" w:hAnsi="微软雅黑"/>
          </w:rPr>
          <w:t>全部的</w:t>
        </w:r>
        <w:r w:rsidRPr="00231F20">
          <w:rPr>
            <w:rFonts w:ascii="微软雅黑" w:eastAsia="微软雅黑" w:hAnsi="微软雅黑" w:hint="eastAsia"/>
          </w:rPr>
          <w:t>城市</w:t>
        </w:r>
        <w:r w:rsidRPr="00231F20">
          <w:rPr>
            <w:rFonts w:ascii="微软雅黑" w:eastAsia="微软雅黑" w:hAnsi="微软雅黑"/>
          </w:rPr>
          <w:t>数据</w:t>
        </w:r>
      </w:ins>
    </w:p>
    <w:p w:rsidR="00B52F18" w:rsidRDefault="00B52F18" w:rsidP="00B52F18">
      <w:pPr>
        <w:pStyle w:val="a5"/>
        <w:ind w:left="840" w:firstLineChars="0" w:firstLine="0"/>
        <w:rPr>
          <w:ins w:id="730" w:author="春苹" w:date="2019-01-21T16:59:00Z"/>
          <w:rFonts w:ascii="微软雅黑" w:eastAsia="微软雅黑" w:hAnsi="微软雅黑"/>
        </w:rPr>
      </w:pPr>
      <w:ins w:id="731" w:author="春苹" w:date="2019-01-21T16:59:00Z">
        <w:r w:rsidRPr="00231F20">
          <w:rPr>
            <w:rFonts w:ascii="微软雅黑" w:eastAsia="微软雅黑" w:hAnsi="微软雅黑" w:hint="eastAsia"/>
          </w:rPr>
          <w:t>若</w:t>
        </w:r>
        <w:r w:rsidRPr="00231F20">
          <w:rPr>
            <w:rFonts w:ascii="微软雅黑" w:eastAsia="微软雅黑" w:hAnsi="微软雅黑"/>
          </w:rPr>
          <w:t>查询条件非空，点击【</w:t>
        </w:r>
        <w:r>
          <w:rPr>
            <w:rFonts w:ascii="微软雅黑" w:eastAsia="微软雅黑" w:hAnsi="微软雅黑" w:hint="eastAsia"/>
          </w:rPr>
          <w:t>导出</w:t>
        </w:r>
        <w:r w:rsidRPr="00231F20">
          <w:rPr>
            <w:rFonts w:ascii="微软雅黑" w:eastAsia="微软雅黑" w:hAnsi="微软雅黑"/>
          </w:rPr>
          <w:t>】</w:t>
        </w:r>
        <w:r w:rsidRPr="00231F20">
          <w:rPr>
            <w:rFonts w:ascii="微软雅黑" w:eastAsia="微软雅黑" w:hAnsi="微软雅黑" w:hint="eastAsia"/>
          </w:rPr>
          <w:t>，</w:t>
        </w:r>
        <w:r w:rsidRPr="00231F20">
          <w:rPr>
            <w:rFonts w:ascii="微软雅黑" w:eastAsia="微软雅黑" w:hAnsi="微软雅黑"/>
          </w:rPr>
          <w:t>则</w:t>
        </w:r>
        <w:r>
          <w:rPr>
            <w:rFonts w:ascii="微软雅黑" w:eastAsia="微软雅黑" w:hAnsi="微软雅黑" w:hint="eastAsia"/>
          </w:rPr>
          <w:t>导出</w:t>
        </w:r>
        <w:r w:rsidRPr="00231F20">
          <w:rPr>
            <w:rFonts w:ascii="微软雅黑" w:eastAsia="微软雅黑" w:hAnsi="微软雅黑"/>
          </w:rPr>
          <w:t>满足查询条件的</w:t>
        </w:r>
        <w:r w:rsidRPr="00231F20">
          <w:rPr>
            <w:rFonts w:ascii="微软雅黑" w:eastAsia="微软雅黑" w:hAnsi="微软雅黑" w:hint="eastAsia"/>
          </w:rPr>
          <w:t>城市</w:t>
        </w:r>
        <w:r w:rsidRPr="00231F20">
          <w:rPr>
            <w:rFonts w:ascii="微软雅黑" w:eastAsia="微软雅黑" w:hAnsi="微软雅黑"/>
          </w:rPr>
          <w:t>数据</w:t>
        </w:r>
      </w:ins>
    </w:p>
    <w:p w:rsidR="00B52F18" w:rsidRPr="00B52F18" w:rsidRDefault="00B52F18" w:rsidP="00F92775">
      <w:pPr>
        <w:pStyle w:val="a5"/>
        <w:ind w:left="840" w:firstLineChars="0" w:firstLine="0"/>
        <w:rPr>
          <w:rFonts w:ascii="微软雅黑" w:eastAsia="微软雅黑" w:hAnsi="微软雅黑"/>
        </w:rPr>
      </w:pPr>
    </w:p>
    <w:p w:rsidR="00F92775" w:rsidRPr="0066131E" w:rsidRDefault="00F92775" w:rsidP="00A92A2B">
      <w:pPr>
        <w:pStyle w:val="a5"/>
        <w:numPr>
          <w:ilvl w:val="0"/>
          <w:numId w:val="68"/>
        </w:numPr>
        <w:ind w:firstLineChars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新建/修改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19"/>
      </w:tblGrid>
      <w:tr w:rsidR="00F92775" w:rsidRPr="0066131E" w:rsidTr="00F75985">
        <w:tc>
          <w:tcPr>
            <w:tcW w:w="1696" w:type="dxa"/>
            <w:shd w:val="clear" w:color="auto" w:fill="BFBFBF" w:themeFill="background1" w:themeFillShade="BF"/>
          </w:tcPr>
          <w:p w:rsidR="00F92775" w:rsidRPr="0066131E" w:rsidRDefault="00F92775" w:rsidP="00F75985">
            <w:pPr>
              <w:jc w:val="center"/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字段名称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92775" w:rsidRPr="0066131E" w:rsidRDefault="00F92775" w:rsidP="00F75985">
            <w:pPr>
              <w:jc w:val="center"/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类型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F92775" w:rsidRPr="0066131E" w:rsidRDefault="00F92775" w:rsidP="00F75985">
            <w:pPr>
              <w:jc w:val="center"/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约束</w:t>
            </w:r>
          </w:p>
        </w:tc>
      </w:tr>
      <w:tr w:rsidR="00F92775" w:rsidRPr="0066131E" w:rsidTr="00F75985">
        <w:tc>
          <w:tcPr>
            <w:tcW w:w="1696" w:type="dxa"/>
          </w:tcPr>
          <w:p w:rsidR="00F92775" w:rsidRPr="0066131E" w:rsidRDefault="00F92775" w:rsidP="00F7598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国际代码</w:t>
            </w:r>
          </w:p>
        </w:tc>
        <w:tc>
          <w:tcPr>
            <w:tcW w:w="1701" w:type="dxa"/>
          </w:tcPr>
          <w:p w:rsidR="00F92775" w:rsidRPr="0066131E" w:rsidRDefault="00F92775" w:rsidP="00F7598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文本框</w:t>
            </w:r>
          </w:p>
        </w:tc>
        <w:tc>
          <w:tcPr>
            <w:tcW w:w="4819" w:type="dxa"/>
          </w:tcPr>
          <w:p w:rsidR="00F92775" w:rsidRPr="0066131E" w:rsidRDefault="00F92775" w:rsidP="00F7598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默认为空</w:t>
            </w:r>
            <w:r w:rsidRPr="0066131E">
              <w:rPr>
                <w:rFonts w:ascii="微软雅黑" w:eastAsia="微软雅黑" w:hAnsi="微软雅黑"/>
                <w:strike/>
              </w:rPr>
              <w:t>，</w:t>
            </w:r>
            <w:r w:rsidRPr="0066131E">
              <w:rPr>
                <w:rFonts w:ascii="微软雅黑" w:eastAsia="微软雅黑" w:hAnsi="微软雅黑" w:hint="eastAsia"/>
                <w:strike/>
              </w:rPr>
              <w:t>仅支持6位</w:t>
            </w:r>
            <w:r w:rsidRPr="0066131E">
              <w:rPr>
                <w:rFonts w:ascii="微软雅黑" w:eastAsia="微软雅黑" w:hAnsi="微软雅黑"/>
                <w:strike/>
              </w:rPr>
              <w:t>数字</w:t>
            </w:r>
            <w:r w:rsidRPr="0066131E">
              <w:rPr>
                <w:rFonts w:ascii="微软雅黑" w:eastAsia="微软雅黑" w:hAnsi="微软雅黑" w:hint="eastAsia"/>
                <w:strike/>
              </w:rPr>
              <w:t>，必填</w:t>
            </w:r>
          </w:p>
        </w:tc>
      </w:tr>
      <w:tr w:rsidR="00F92775" w:rsidRPr="0066131E" w:rsidTr="00F75985">
        <w:tc>
          <w:tcPr>
            <w:tcW w:w="1696" w:type="dxa"/>
          </w:tcPr>
          <w:p w:rsidR="00F92775" w:rsidRPr="0066131E" w:rsidRDefault="00F92775" w:rsidP="00F7598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lastRenderedPageBreak/>
              <w:t>省/市名称</w:t>
            </w:r>
          </w:p>
        </w:tc>
        <w:tc>
          <w:tcPr>
            <w:tcW w:w="1701" w:type="dxa"/>
          </w:tcPr>
          <w:p w:rsidR="00F92775" w:rsidRPr="0066131E" w:rsidRDefault="00F92775" w:rsidP="00F7598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下拉</w:t>
            </w:r>
            <w:r w:rsidRPr="0066131E">
              <w:rPr>
                <w:rFonts w:ascii="微软雅黑" w:eastAsia="微软雅黑" w:hAnsi="微软雅黑"/>
                <w:strike/>
              </w:rPr>
              <w:t>选项</w:t>
            </w:r>
          </w:p>
        </w:tc>
        <w:tc>
          <w:tcPr>
            <w:tcW w:w="4819" w:type="dxa"/>
          </w:tcPr>
          <w:p w:rsidR="00F92775" w:rsidRPr="0066131E" w:rsidRDefault="00F92775" w:rsidP="00F7598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默认为空</w:t>
            </w:r>
            <w:r w:rsidRPr="0066131E">
              <w:rPr>
                <w:rFonts w:ascii="微软雅黑" w:eastAsia="微软雅黑" w:hAnsi="微软雅黑"/>
                <w:strike/>
              </w:rPr>
              <w:t>，可选项为当前系统中所有有效的省/</w:t>
            </w:r>
            <w:r w:rsidRPr="0066131E">
              <w:rPr>
                <w:rFonts w:ascii="微软雅黑" w:eastAsia="微软雅黑" w:hAnsi="微软雅黑" w:hint="eastAsia"/>
                <w:strike/>
              </w:rPr>
              <w:t>市，</w:t>
            </w:r>
            <w:r w:rsidRPr="0066131E">
              <w:rPr>
                <w:rFonts w:ascii="微软雅黑" w:eastAsia="微软雅黑" w:hAnsi="微软雅黑"/>
                <w:strike/>
              </w:rPr>
              <w:t>支持搜索</w:t>
            </w:r>
          </w:p>
        </w:tc>
      </w:tr>
      <w:tr w:rsidR="00F92775" w:rsidRPr="0066131E" w:rsidTr="00F75985">
        <w:tc>
          <w:tcPr>
            <w:tcW w:w="1696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城市</w:t>
            </w:r>
          </w:p>
        </w:tc>
        <w:tc>
          <w:tcPr>
            <w:tcW w:w="1701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下拉</w:t>
            </w:r>
            <w:r w:rsidRPr="0066131E">
              <w:rPr>
                <w:rFonts w:ascii="微软雅黑" w:eastAsia="微软雅黑" w:hAnsi="微软雅黑"/>
                <w:strike/>
              </w:rPr>
              <w:t>选项</w:t>
            </w:r>
          </w:p>
        </w:tc>
        <w:tc>
          <w:tcPr>
            <w:tcW w:w="4819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默认为空</w:t>
            </w:r>
            <w:r w:rsidRPr="0066131E">
              <w:rPr>
                <w:rFonts w:ascii="微软雅黑" w:eastAsia="微软雅黑" w:hAnsi="微软雅黑"/>
                <w:strike/>
              </w:rPr>
              <w:t>，可选项为当前系统中所有有效的</w:t>
            </w:r>
            <w:r w:rsidRPr="0066131E">
              <w:rPr>
                <w:rFonts w:ascii="微软雅黑" w:eastAsia="微软雅黑" w:hAnsi="微软雅黑" w:hint="eastAsia"/>
                <w:strike/>
              </w:rPr>
              <w:t>城市，</w:t>
            </w:r>
            <w:r w:rsidRPr="0066131E">
              <w:rPr>
                <w:rFonts w:ascii="微软雅黑" w:eastAsia="微软雅黑" w:hAnsi="微软雅黑"/>
                <w:strike/>
              </w:rPr>
              <w:t>支持搜索</w:t>
            </w:r>
          </w:p>
        </w:tc>
      </w:tr>
      <w:tr w:rsidR="00F92775" w:rsidRPr="0066131E" w:rsidTr="00F75985">
        <w:tc>
          <w:tcPr>
            <w:tcW w:w="1696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区/县</w:t>
            </w:r>
          </w:p>
        </w:tc>
        <w:tc>
          <w:tcPr>
            <w:tcW w:w="1701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文本框</w:t>
            </w:r>
          </w:p>
        </w:tc>
        <w:tc>
          <w:tcPr>
            <w:tcW w:w="4819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默认为空</w:t>
            </w:r>
            <w:r w:rsidRPr="0066131E">
              <w:rPr>
                <w:rFonts w:ascii="微软雅黑" w:eastAsia="微软雅黑" w:hAnsi="微软雅黑"/>
                <w:strike/>
              </w:rPr>
              <w:t>，</w:t>
            </w:r>
            <w:r w:rsidRPr="0066131E">
              <w:rPr>
                <w:rFonts w:ascii="微软雅黑" w:eastAsia="微软雅黑" w:hAnsi="微软雅黑" w:hint="eastAsia"/>
                <w:strike/>
              </w:rPr>
              <w:t>支持2</w:t>
            </w:r>
            <w:r w:rsidRPr="0066131E">
              <w:rPr>
                <w:rFonts w:ascii="微软雅黑" w:eastAsia="微软雅黑" w:hAnsi="微软雅黑"/>
                <w:strike/>
              </w:rPr>
              <w:t>-20</w:t>
            </w:r>
            <w:r w:rsidRPr="0066131E">
              <w:rPr>
                <w:rFonts w:ascii="微软雅黑" w:eastAsia="微软雅黑" w:hAnsi="微软雅黑" w:hint="eastAsia"/>
                <w:strike/>
              </w:rPr>
              <w:t>个</w:t>
            </w:r>
            <w:r w:rsidRPr="0066131E">
              <w:rPr>
                <w:rFonts w:ascii="微软雅黑" w:eastAsia="微软雅黑" w:hAnsi="微软雅黑"/>
                <w:strike/>
              </w:rPr>
              <w:t>字符</w:t>
            </w:r>
            <w:r w:rsidRPr="0066131E">
              <w:rPr>
                <w:rFonts w:ascii="微软雅黑" w:eastAsia="微软雅黑" w:hAnsi="微软雅黑" w:hint="eastAsia"/>
                <w:strike/>
              </w:rPr>
              <w:t>，必填</w:t>
            </w:r>
          </w:p>
        </w:tc>
      </w:tr>
      <w:tr w:rsidR="00F92775" w:rsidRPr="0066131E" w:rsidTr="00F75985">
        <w:tc>
          <w:tcPr>
            <w:tcW w:w="1696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拼音全称</w:t>
            </w:r>
          </w:p>
        </w:tc>
        <w:tc>
          <w:tcPr>
            <w:tcW w:w="1701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文本框</w:t>
            </w:r>
          </w:p>
        </w:tc>
        <w:tc>
          <w:tcPr>
            <w:tcW w:w="4819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默认</w:t>
            </w:r>
            <w:r w:rsidRPr="0066131E">
              <w:rPr>
                <w:rFonts w:ascii="微软雅黑" w:eastAsia="微软雅黑" w:hAnsi="微软雅黑"/>
                <w:strike/>
              </w:rPr>
              <w:t>为空，支持</w:t>
            </w:r>
            <w:r w:rsidRPr="0066131E">
              <w:rPr>
                <w:rFonts w:ascii="微软雅黑" w:eastAsia="微软雅黑" w:hAnsi="微软雅黑" w:hint="eastAsia"/>
                <w:strike/>
              </w:rPr>
              <w:t>2</w:t>
            </w:r>
            <w:r w:rsidRPr="0066131E">
              <w:rPr>
                <w:rFonts w:ascii="微软雅黑" w:eastAsia="微软雅黑" w:hAnsi="微软雅黑"/>
                <w:strike/>
              </w:rPr>
              <w:t>-60</w:t>
            </w:r>
            <w:r w:rsidRPr="0066131E">
              <w:rPr>
                <w:rFonts w:ascii="微软雅黑" w:eastAsia="微软雅黑" w:hAnsi="微软雅黑" w:hint="eastAsia"/>
                <w:strike/>
              </w:rPr>
              <w:t>个</w:t>
            </w:r>
            <w:r w:rsidRPr="0066131E">
              <w:rPr>
                <w:rFonts w:ascii="微软雅黑" w:eastAsia="微软雅黑" w:hAnsi="微软雅黑"/>
                <w:strike/>
              </w:rPr>
              <w:t>字符</w:t>
            </w:r>
            <w:r w:rsidRPr="0066131E">
              <w:rPr>
                <w:rFonts w:ascii="微软雅黑" w:eastAsia="微软雅黑" w:hAnsi="微软雅黑" w:hint="eastAsia"/>
                <w:strike/>
              </w:rPr>
              <w:t>，非必填</w:t>
            </w:r>
          </w:p>
        </w:tc>
      </w:tr>
      <w:tr w:rsidR="00F92775" w:rsidRPr="0066131E" w:rsidTr="00F75985">
        <w:tc>
          <w:tcPr>
            <w:tcW w:w="1696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状态</w:t>
            </w:r>
          </w:p>
        </w:tc>
        <w:tc>
          <w:tcPr>
            <w:tcW w:w="1701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下拉选项</w:t>
            </w:r>
          </w:p>
        </w:tc>
        <w:tc>
          <w:tcPr>
            <w:tcW w:w="4819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默认为</w:t>
            </w:r>
            <w:r w:rsidRPr="0066131E">
              <w:rPr>
                <w:rFonts w:ascii="微软雅黑" w:eastAsia="微软雅黑" w:hAnsi="微软雅黑"/>
                <w:strike/>
              </w:rPr>
              <w:t>是，可选项为</w:t>
            </w:r>
            <w:r w:rsidRPr="0066131E">
              <w:rPr>
                <w:rFonts w:ascii="微软雅黑" w:eastAsia="微软雅黑" w:hAnsi="微软雅黑" w:hint="eastAsia"/>
                <w:strike/>
              </w:rPr>
              <w:t>有效</w:t>
            </w:r>
            <w:r w:rsidRPr="0066131E">
              <w:rPr>
                <w:rFonts w:ascii="微软雅黑" w:eastAsia="微软雅黑" w:hAnsi="微软雅黑"/>
                <w:strike/>
              </w:rPr>
              <w:t>、</w:t>
            </w:r>
            <w:r w:rsidRPr="0066131E">
              <w:rPr>
                <w:rFonts w:ascii="微软雅黑" w:eastAsia="微软雅黑" w:hAnsi="微软雅黑" w:hint="eastAsia"/>
                <w:strike/>
              </w:rPr>
              <w:t>无效，必填</w:t>
            </w:r>
          </w:p>
        </w:tc>
      </w:tr>
      <w:tr w:rsidR="00F92775" w:rsidRPr="0066131E" w:rsidTr="00F75985">
        <w:tc>
          <w:tcPr>
            <w:tcW w:w="1696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修改人</w:t>
            </w:r>
          </w:p>
        </w:tc>
        <w:tc>
          <w:tcPr>
            <w:tcW w:w="1701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文本框</w:t>
            </w:r>
          </w:p>
        </w:tc>
        <w:tc>
          <w:tcPr>
            <w:tcW w:w="4819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保存</w:t>
            </w:r>
            <w:r w:rsidRPr="0066131E">
              <w:rPr>
                <w:rFonts w:ascii="微软雅黑" w:eastAsia="微软雅黑" w:hAnsi="微软雅黑"/>
                <w:strike/>
              </w:rPr>
              <w:t>操作成功时，自动填入当前系统登录人</w:t>
            </w:r>
          </w:p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无</w:t>
            </w:r>
            <w:r w:rsidRPr="0066131E">
              <w:rPr>
                <w:rFonts w:ascii="微软雅黑" w:eastAsia="微软雅黑" w:hAnsi="微软雅黑"/>
                <w:strike/>
              </w:rPr>
              <w:t>登录人时记为超级管理员</w:t>
            </w:r>
          </w:p>
        </w:tc>
      </w:tr>
      <w:tr w:rsidR="00F92775" w:rsidRPr="0066131E" w:rsidTr="00F75985">
        <w:tc>
          <w:tcPr>
            <w:tcW w:w="1696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修改时间</w:t>
            </w:r>
          </w:p>
        </w:tc>
        <w:tc>
          <w:tcPr>
            <w:tcW w:w="1701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文本</w:t>
            </w:r>
            <w:r w:rsidRPr="0066131E">
              <w:rPr>
                <w:rFonts w:ascii="微软雅黑" w:eastAsia="微软雅黑" w:hAnsi="微软雅黑"/>
                <w:strike/>
              </w:rPr>
              <w:t>框</w:t>
            </w:r>
          </w:p>
        </w:tc>
        <w:tc>
          <w:tcPr>
            <w:tcW w:w="4819" w:type="dxa"/>
          </w:tcPr>
          <w:p w:rsidR="00F92775" w:rsidRPr="0066131E" w:rsidRDefault="00F92775" w:rsidP="00F92775">
            <w:pPr>
              <w:rPr>
                <w:rFonts w:ascii="微软雅黑" w:eastAsia="微软雅黑" w:hAnsi="微软雅黑"/>
                <w:strike/>
              </w:rPr>
            </w:pPr>
            <w:r w:rsidRPr="0066131E">
              <w:rPr>
                <w:rFonts w:ascii="微软雅黑" w:eastAsia="微软雅黑" w:hAnsi="微软雅黑" w:hint="eastAsia"/>
                <w:strike/>
              </w:rPr>
              <w:t>保存</w:t>
            </w:r>
            <w:r w:rsidRPr="0066131E">
              <w:rPr>
                <w:rFonts w:ascii="微软雅黑" w:eastAsia="微软雅黑" w:hAnsi="微软雅黑"/>
                <w:strike/>
              </w:rPr>
              <w:t>操作成功时，自动填入当前系统</w:t>
            </w:r>
            <w:r w:rsidRPr="0066131E">
              <w:rPr>
                <w:rFonts w:ascii="微软雅黑" w:eastAsia="微软雅黑" w:hAnsi="微软雅黑" w:hint="eastAsia"/>
                <w:strike/>
              </w:rPr>
              <w:t>时间</w:t>
            </w:r>
          </w:p>
        </w:tc>
      </w:tr>
    </w:tbl>
    <w:p w:rsidR="00F92775" w:rsidRPr="0066131E" w:rsidRDefault="00F92775" w:rsidP="00A92A2B">
      <w:pPr>
        <w:pStyle w:val="a5"/>
        <w:numPr>
          <w:ilvl w:val="0"/>
          <w:numId w:val="67"/>
        </w:numPr>
        <w:ind w:firstLineChars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操作</w:t>
      </w:r>
      <w:r w:rsidRPr="0066131E">
        <w:rPr>
          <w:rFonts w:ascii="微软雅黑" w:eastAsia="微软雅黑" w:hAnsi="微软雅黑"/>
          <w:strike/>
        </w:rPr>
        <w:t>说明</w:t>
      </w:r>
    </w:p>
    <w:p w:rsidR="00F92775" w:rsidRPr="0066131E" w:rsidRDefault="00F92775" w:rsidP="00A92A2B">
      <w:pPr>
        <w:pStyle w:val="a5"/>
        <w:numPr>
          <w:ilvl w:val="0"/>
          <w:numId w:val="69"/>
        </w:numPr>
        <w:ind w:firstLineChars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【新建】</w:t>
      </w:r>
    </w:p>
    <w:p w:rsidR="00F92775" w:rsidRPr="0066131E" w:rsidRDefault="00F92775" w:rsidP="00F92775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点击</w:t>
      </w:r>
      <w:r w:rsidRPr="0066131E">
        <w:rPr>
          <w:rFonts w:ascii="微软雅黑" w:eastAsia="微软雅黑" w:hAnsi="微软雅黑"/>
          <w:strike/>
        </w:rPr>
        <w:t>【</w:t>
      </w:r>
      <w:r w:rsidRPr="0066131E">
        <w:rPr>
          <w:rFonts w:ascii="微软雅黑" w:eastAsia="微软雅黑" w:hAnsi="微软雅黑" w:hint="eastAsia"/>
          <w:strike/>
        </w:rPr>
        <w:t>新建</w:t>
      </w:r>
      <w:r w:rsidRPr="0066131E">
        <w:rPr>
          <w:rFonts w:ascii="微软雅黑" w:eastAsia="微软雅黑" w:hAnsi="微软雅黑"/>
          <w:strike/>
        </w:rPr>
        <w:t>】</w:t>
      </w:r>
      <w:r w:rsidRPr="0066131E">
        <w:rPr>
          <w:rFonts w:ascii="微软雅黑" w:eastAsia="微软雅黑" w:hAnsi="微软雅黑" w:hint="eastAsia"/>
          <w:strike/>
        </w:rPr>
        <w:t>按钮</w:t>
      </w:r>
      <w:r w:rsidRPr="0066131E">
        <w:rPr>
          <w:rFonts w:ascii="微软雅黑" w:eastAsia="微软雅黑" w:hAnsi="微软雅黑"/>
          <w:strike/>
        </w:rPr>
        <w:t>，</w:t>
      </w:r>
      <w:r w:rsidRPr="0066131E">
        <w:rPr>
          <w:rFonts w:ascii="微软雅黑" w:eastAsia="微软雅黑" w:hAnsi="微软雅黑" w:hint="eastAsia"/>
          <w:strike/>
        </w:rPr>
        <w:t>弹出</w:t>
      </w:r>
      <w:r w:rsidRPr="0066131E">
        <w:rPr>
          <w:rFonts w:ascii="微软雅黑" w:eastAsia="微软雅黑" w:hAnsi="微软雅黑"/>
          <w:strike/>
        </w:rPr>
        <w:t>新建</w:t>
      </w:r>
      <w:r w:rsidRPr="0066131E">
        <w:rPr>
          <w:rFonts w:ascii="微软雅黑" w:eastAsia="微软雅黑" w:hAnsi="微软雅黑" w:hint="eastAsia"/>
          <w:strike/>
        </w:rPr>
        <w:t>区/县</w:t>
      </w:r>
      <w:r w:rsidRPr="0066131E">
        <w:rPr>
          <w:rFonts w:ascii="微软雅黑" w:eastAsia="微软雅黑" w:hAnsi="微软雅黑"/>
          <w:strike/>
        </w:rPr>
        <w:t>页面</w:t>
      </w:r>
    </w:p>
    <w:p w:rsidR="00F92775" w:rsidRPr="0066131E" w:rsidRDefault="00F92775" w:rsidP="00A92A2B">
      <w:pPr>
        <w:pStyle w:val="a5"/>
        <w:numPr>
          <w:ilvl w:val="0"/>
          <w:numId w:val="69"/>
        </w:numPr>
        <w:ind w:firstLineChars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【修改】</w:t>
      </w:r>
    </w:p>
    <w:p w:rsidR="00F92775" w:rsidRPr="0066131E" w:rsidRDefault="00F92775" w:rsidP="00F92775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选中</w:t>
      </w:r>
      <w:r w:rsidRPr="0066131E">
        <w:rPr>
          <w:rFonts w:ascii="微软雅黑" w:eastAsia="微软雅黑" w:hAnsi="微软雅黑"/>
          <w:strike/>
        </w:rPr>
        <w:t>某条数据，【</w:t>
      </w:r>
      <w:r w:rsidRPr="0066131E">
        <w:rPr>
          <w:rFonts w:ascii="微软雅黑" w:eastAsia="微软雅黑" w:hAnsi="微软雅黑" w:hint="eastAsia"/>
          <w:strike/>
        </w:rPr>
        <w:t>修改</w:t>
      </w:r>
      <w:r w:rsidRPr="0066131E">
        <w:rPr>
          <w:rFonts w:ascii="微软雅黑" w:eastAsia="微软雅黑" w:hAnsi="微软雅黑"/>
          <w:strike/>
        </w:rPr>
        <w:t>】</w:t>
      </w:r>
      <w:r w:rsidRPr="0066131E">
        <w:rPr>
          <w:rFonts w:ascii="微软雅黑" w:eastAsia="微软雅黑" w:hAnsi="微软雅黑" w:hint="eastAsia"/>
          <w:strike/>
        </w:rPr>
        <w:t>按钮</w:t>
      </w:r>
      <w:r w:rsidRPr="0066131E">
        <w:rPr>
          <w:rFonts w:ascii="微软雅黑" w:eastAsia="微软雅黑" w:hAnsi="微软雅黑"/>
          <w:strike/>
        </w:rPr>
        <w:t>被激活，点击【</w:t>
      </w:r>
      <w:r w:rsidRPr="0066131E">
        <w:rPr>
          <w:rFonts w:ascii="微软雅黑" w:eastAsia="微软雅黑" w:hAnsi="微软雅黑" w:hint="eastAsia"/>
          <w:strike/>
        </w:rPr>
        <w:t>修改</w:t>
      </w:r>
      <w:r w:rsidRPr="0066131E">
        <w:rPr>
          <w:rFonts w:ascii="微软雅黑" w:eastAsia="微软雅黑" w:hAnsi="微软雅黑"/>
          <w:strike/>
        </w:rPr>
        <w:t>】</w:t>
      </w:r>
      <w:r w:rsidRPr="0066131E">
        <w:rPr>
          <w:rFonts w:ascii="微软雅黑" w:eastAsia="微软雅黑" w:hAnsi="微软雅黑" w:hint="eastAsia"/>
          <w:strike/>
        </w:rPr>
        <w:t>按钮</w:t>
      </w:r>
      <w:r w:rsidRPr="0066131E">
        <w:rPr>
          <w:rFonts w:ascii="微软雅黑" w:eastAsia="微软雅黑" w:hAnsi="微软雅黑"/>
          <w:strike/>
        </w:rPr>
        <w:t>，弹出页面展示</w:t>
      </w:r>
      <w:r w:rsidRPr="0066131E">
        <w:rPr>
          <w:rFonts w:ascii="微软雅黑" w:eastAsia="微软雅黑" w:hAnsi="微软雅黑" w:hint="eastAsia"/>
          <w:strike/>
        </w:rPr>
        <w:t>区/县</w:t>
      </w:r>
      <w:r w:rsidRPr="0066131E">
        <w:rPr>
          <w:rFonts w:ascii="微软雅黑" w:eastAsia="微软雅黑" w:hAnsi="微软雅黑"/>
          <w:strike/>
        </w:rPr>
        <w:t>修改页面。</w:t>
      </w:r>
    </w:p>
    <w:p w:rsidR="00F92775" w:rsidRPr="00231F20" w:rsidRDefault="00F92775" w:rsidP="00A92A2B">
      <w:pPr>
        <w:pStyle w:val="a5"/>
        <w:numPr>
          <w:ilvl w:val="0"/>
          <w:numId w:val="67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业务规则</w:t>
      </w:r>
    </w:p>
    <w:p w:rsidR="00F92775" w:rsidRPr="00231F20" w:rsidRDefault="00F92775" w:rsidP="00A92A2B">
      <w:pPr>
        <w:pStyle w:val="a5"/>
        <w:numPr>
          <w:ilvl w:val="0"/>
          <w:numId w:val="70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列表默认</w:t>
      </w:r>
      <w:r w:rsidRPr="00231F20">
        <w:rPr>
          <w:rFonts w:ascii="微软雅黑" w:eastAsia="微软雅黑" w:hAnsi="微软雅黑"/>
        </w:rPr>
        <w:t>展示全部，按照国际代码</w:t>
      </w:r>
      <w:r w:rsidRPr="00231F20">
        <w:rPr>
          <w:rFonts w:ascii="微软雅黑" w:eastAsia="微软雅黑" w:hAnsi="微软雅黑" w:hint="eastAsia"/>
        </w:rPr>
        <w:t>正序</w:t>
      </w:r>
      <w:r w:rsidRPr="00231F20">
        <w:rPr>
          <w:rFonts w:ascii="微软雅黑" w:eastAsia="微软雅黑" w:hAnsi="微软雅黑"/>
        </w:rPr>
        <w:t>排列展示</w:t>
      </w:r>
    </w:p>
    <w:p w:rsidR="00F92775" w:rsidRPr="00231F20" w:rsidRDefault="00F92775" w:rsidP="00F92775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若查询</w:t>
      </w:r>
      <w:r w:rsidRPr="00231F20">
        <w:rPr>
          <w:rFonts w:ascii="微软雅黑" w:eastAsia="微软雅黑" w:hAnsi="微软雅黑"/>
        </w:rPr>
        <w:t>条件为空，点击【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则展示全部的</w:t>
      </w:r>
      <w:r w:rsidRPr="00231F20">
        <w:rPr>
          <w:rFonts w:ascii="微软雅黑" w:eastAsia="微软雅黑" w:hAnsi="微软雅黑" w:hint="eastAsia"/>
        </w:rPr>
        <w:t>区/县</w:t>
      </w:r>
      <w:r w:rsidRPr="00231F20">
        <w:rPr>
          <w:rFonts w:ascii="微软雅黑" w:eastAsia="微软雅黑" w:hAnsi="微软雅黑"/>
        </w:rPr>
        <w:t>数据</w:t>
      </w:r>
    </w:p>
    <w:p w:rsidR="00F92775" w:rsidRPr="00231F20" w:rsidRDefault="00F92775" w:rsidP="00F92775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查询条件非空，点击【查询】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则展示满足查询条件的</w:t>
      </w:r>
      <w:r w:rsidRPr="00231F20">
        <w:rPr>
          <w:rFonts w:ascii="微软雅黑" w:eastAsia="微软雅黑" w:hAnsi="微软雅黑" w:hint="eastAsia"/>
        </w:rPr>
        <w:t>区/县</w:t>
      </w:r>
      <w:r w:rsidRPr="00231F20">
        <w:rPr>
          <w:rFonts w:ascii="微软雅黑" w:eastAsia="微软雅黑" w:hAnsi="微软雅黑"/>
        </w:rPr>
        <w:t>数据</w:t>
      </w:r>
    </w:p>
    <w:p w:rsidR="00F92775" w:rsidRPr="0066131E" w:rsidRDefault="00F92775" w:rsidP="00A92A2B">
      <w:pPr>
        <w:pStyle w:val="a5"/>
        <w:numPr>
          <w:ilvl w:val="0"/>
          <w:numId w:val="70"/>
        </w:numPr>
        <w:ind w:firstLineChars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新建</w:t>
      </w:r>
      <w:r w:rsidRPr="0066131E">
        <w:rPr>
          <w:rFonts w:ascii="微软雅黑" w:eastAsia="微软雅黑" w:hAnsi="微软雅黑"/>
          <w:strike/>
        </w:rPr>
        <w:t>保存校验条件</w:t>
      </w:r>
    </w:p>
    <w:p w:rsidR="00F92775" w:rsidRPr="0066131E" w:rsidRDefault="00F92775" w:rsidP="00F92775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t>必填项</w:t>
      </w:r>
      <w:r w:rsidRPr="0066131E">
        <w:rPr>
          <w:rFonts w:ascii="微软雅黑" w:eastAsia="微软雅黑" w:hAnsi="微软雅黑"/>
          <w:strike/>
        </w:rPr>
        <w:t>均非空，否则提示**为必填项不允许为空</w:t>
      </w:r>
    </w:p>
    <w:p w:rsidR="00F92775" w:rsidRPr="0066131E" w:rsidRDefault="00F92775" w:rsidP="00F92775">
      <w:pPr>
        <w:pStyle w:val="a5"/>
        <w:ind w:left="840" w:firstLineChars="0" w:firstLine="0"/>
        <w:rPr>
          <w:rFonts w:ascii="微软雅黑" w:eastAsia="微软雅黑" w:hAnsi="微软雅黑"/>
          <w:strike/>
        </w:rPr>
      </w:pPr>
      <w:r w:rsidRPr="0066131E">
        <w:rPr>
          <w:rFonts w:ascii="微软雅黑" w:eastAsia="微软雅黑" w:hAnsi="微软雅黑" w:hint="eastAsia"/>
          <w:strike/>
        </w:rPr>
        <w:lastRenderedPageBreak/>
        <w:t>国际</w:t>
      </w:r>
      <w:r w:rsidRPr="0066131E">
        <w:rPr>
          <w:rFonts w:ascii="微软雅黑" w:eastAsia="微软雅黑" w:hAnsi="微软雅黑"/>
          <w:strike/>
        </w:rPr>
        <w:t>代码需唯一，否则提示“</w:t>
      </w:r>
      <w:r w:rsidRPr="0066131E">
        <w:rPr>
          <w:rFonts w:ascii="微软雅黑" w:eastAsia="微软雅黑" w:hAnsi="微软雅黑" w:hint="eastAsia"/>
          <w:strike/>
        </w:rPr>
        <w:t>国际</w:t>
      </w:r>
      <w:r w:rsidRPr="0066131E">
        <w:rPr>
          <w:rFonts w:ascii="微软雅黑" w:eastAsia="微软雅黑" w:hAnsi="微软雅黑"/>
          <w:strike/>
        </w:rPr>
        <w:t>代码已存在，不允许重复”</w:t>
      </w:r>
      <w:r w:rsidRPr="0066131E">
        <w:rPr>
          <w:rFonts w:ascii="微软雅黑" w:eastAsia="微软雅黑" w:hAnsi="微软雅黑" w:hint="eastAsia"/>
          <w:strike/>
        </w:rPr>
        <w:t>（校验</w:t>
      </w:r>
      <w:r w:rsidRPr="0066131E">
        <w:rPr>
          <w:rFonts w:ascii="微软雅黑" w:eastAsia="微软雅黑" w:hAnsi="微软雅黑"/>
          <w:strike/>
        </w:rPr>
        <w:t>范围为所有的省</w:t>
      </w:r>
      <w:r w:rsidRPr="0066131E">
        <w:rPr>
          <w:rFonts w:ascii="微软雅黑" w:eastAsia="微软雅黑" w:hAnsi="微软雅黑" w:hint="eastAsia"/>
          <w:strike/>
        </w:rPr>
        <w:t>/市</w:t>
      </w:r>
      <w:r w:rsidRPr="0066131E">
        <w:rPr>
          <w:rFonts w:ascii="微软雅黑" w:eastAsia="微软雅黑" w:hAnsi="微软雅黑"/>
          <w:strike/>
        </w:rPr>
        <w:t>、城市、区</w:t>
      </w:r>
      <w:r w:rsidRPr="0066131E">
        <w:rPr>
          <w:rFonts w:ascii="微软雅黑" w:eastAsia="微软雅黑" w:hAnsi="微软雅黑" w:hint="eastAsia"/>
          <w:strike/>
        </w:rPr>
        <w:t>/县）</w:t>
      </w:r>
    </w:p>
    <w:p w:rsidR="00E0190B" w:rsidRPr="00231F20" w:rsidRDefault="00E0190B" w:rsidP="00881FBB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732" w:name="_Toc536089978"/>
      <w:r w:rsidRPr="00231F20">
        <w:rPr>
          <w:rFonts w:ascii="微软雅黑" w:eastAsia="微软雅黑" w:hAnsi="微软雅黑" w:hint="eastAsia"/>
        </w:rPr>
        <w:t>个人账号管理</w:t>
      </w:r>
      <w:bookmarkEnd w:id="732"/>
    </w:p>
    <w:p w:rsidR="000A71AE" w:rsidRPr="00231F20" w:rsidRDefault="004B5E7B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733" w:name="_Toc536089979"/>
      <w:r w:rsidRPr="00231F20">
        <w:rPr>
          <w:rFonts w:ascii="微软雅黑" w:eastAsia="微软雅黑" w:hAnsi="微软雅黑" w:hint="eastAsia"/>
        </w:rPr>
        <w:t>密码</w:t>
      </w:r>
      <w:r w:rsidRPr="00231F20">
        <w:rPr>
          <w:rFonts w:ascii="微软雅黑" w:eastAsia="微软雅黑" w:hAnsi="微软雅黑"/>
        </w:rPr>
        <w:t>重置</w:t>
      </w:r>
      <w:bookmarkEnd w:id="733"/>
    </w:p>
    <w:p w:rsidR="004B5E7B" w:rsidRPr="00231F20" w:rsidRDefault="004B5E7B" w:rsidP="00A92A2B">
      <w:pPr>
        <w:pStyle w:val="a5"/>
        <w:numPr>
          <w:ilvl w:val="0"/>
          <w:numId w:val="7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功能说明</w:t>
      </w:r>
    </w:p>
    <w:p w:rsidR="004B5E7B" w:rsidRPr="00231F20" w:rsidRDefault="004B5E7B" w:rsidP="009975CB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该页面中能够实现在登录状态下</w:t>
      </w:r>
      <w:r w:rsidRPr="00231F20">
        <w:rPr>
          <w:rFonts w:ascii="微软雅黑" w:eastAsia="微软雅黑" w:hAnsi="微软雅黑" w:hint="eastAsia"/>
        </w:rPr>
        <w:t>进行</w:t>
      </w:r>
      <w:r w:rsidRPr="00231F20">
        <w:rPr>
          <w:rFonts w:ascii="微软雅黑" w:eastAsia="微软雅黑" w:hAnsi="微软雅黑"/>
        </w:rPr>
        <w:t>密码重置</w:t>
      </w:r>
    </w:p>
    <w:p w:rsidR="009975CB" w:rsidRPr="00231F20" w:rsidRDefault="009975CB" w:rsidP="00A92A2B">
      <w:pPr>
        <w:pStyle w:val="a5"/>
        <w:numPr>
          <w:ilvl w:val="0"/>
          <w:numId w:val="7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</w:t>
      </w:r>
      <w:r w:rsidRPr="00231F20">
        <w:rPr>
          <w:rFonts w:ascii="微软雅黑" w:eastAsia="微软雅黑" w:hAnsi="微软雅黑"/>
        </w:rPr>
        <w:t>表单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4819"/>
      </w:tblGrid>
      <w:tr w:rsidR="00B635D5" w:rsidRPr="00231F20" w:rsidTr="00B635D5">
        <w:tc>
          <w:tcPr>
            <w:tcW w:w="2122" w:type="dxa"/>
            <w:shd w:val="clear" w:color="auto" w:fill="BFBFBF" w:themeFill="background1" w:themeFillShade="BF"/>
          </w:tcPr>
          <w:p w:rsidR="00B635D5" w:rsidRPr="00231F20" w:rsidRDefault="00B635D5" w:rsidP="00F75985">
            <w:pPr>
              <w:jc w:val="center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635D5" w:rsidRPr="00231F20" w:rsidRDefault="00B635D5" w:rsidP="00F75985">
            <w:pPr>
              <w:jc w:val="center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B635D5" w:rsidRPr="00231F20" w:rsidRDefault="00B635D5" w:rsidP="00F75985">
            <w:pPr>
              <w:jc w:val="center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约束</w:t>
            </w:r>
          </w:p>
        </w:tc>
      </w:tr>
      <w:tr w:rsidR="00B635D5" w:rsidRPr="00231F20" w:rsidTr="00B635D5">
        <w:tc>
          <w:tcPr>
            <w:tcW w:w="2122" w:type="dxa"/>
          </w:tcPr>
          <w:p w:rsidR="00B635D5" w:rsidRPr="00231F20" w:rsidRDefault="00B635D5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请输入</w:t>
            </w:r>
            <w:r w:rsidRPr="00231F20">
              <w:rPr>
                <w:rFonts w:ascii="微软雅黑" w:eastAsia="微软雅黑" w:hAnsi="微软雅黑"/>
              </w:rPr>
              <w:t>当前登录密码</w:t>
            </w:r>
          </w:p>
        </w:tc>
        <w:tc>
          <w:tcPr>
            <w:tcW w:w="1275" w:type="dxa"/>
          </w:tcPr>
          <w:p w:rsidR="00B635D5" w:rsidRPr="00231F20" w:rsidRDefault="00B635D5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819" w:type="dxa"/>
          </w:tcPr>
          <w:p w:rsidR="00B635D5" w:rsidRPr="00231F20" w:rsidRDefault="00B635D5" w:rsidP="00B635D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与</w:t>
            </w:r>
            <w:r w:rsidRPr="00231F20">
              <w:rPr>
                <w:rFonts w:ascii="微软雅黑" w:eastAsia="微软雅黑" w:hAnsi="微软雅黑"/>
              </w:rPr>
              <w:t>账号密码的规则相同</w:t>
            </w:r>
            <w:r w:rsidRPr="00231F20">
              <w:rPr>
                <w:rFonts w:ascii="微软雅黑" w:eastAsia="微软雅黑" w:hAnsi="微软雅黑" w:hint="eastAsia"/>
              </w:rPr>
              <w:t>，必填</w:t>
            </w:r>
          </w:p>
          <w:p w:rsidR="00B635D5" w:rsidRPr="00231F20" w:rsidRDefault="00B635D5" w:rsidP="00B635D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需</w:t>
            </w:r>
            <w:r w:rsidRPr="00231F20">
              <w:rPr>
                <w:rFonts w:ascii="微软雅黑" w:eastAsia="微软雅黑" w:hAnsi="微软雅黑"/>
              </w:rPr>
              <w:t>与当前登录账号的登录密码相同</w:t>
            </w:r>
          </w:p>
        </w:tc>
      </w:tr>
      <w:tr w:rsidR="00B635D5" w:rsidRPr="00231F20" w:rsidTr="00B635D5">
        <w:tc>
          <w:tcPr>
            <w:tcW w:w="2122" w:type="dxa"/>
          </w:tcPr>
          <w:p w:rsidR="00B635D5" w:rsidRPr="00231F20" w:rsidRDefault="00B635D5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请输入新密码</w:t>
            </w:r>
          </w:p>
        </w:tc>
        <w:tc>
          <w:tcPr>
            <w:tcW w:w="1275" w:type="dxa"/>
          </w:tcPr>
          <w:p w:rsidR="00B635D5" w:rsidRPr="00231F20" w:rsidRDefault="00B635D5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819" w:type="dxa"/>
          </w:tcPr>
          <w:p w:rsidR="00B635D5" w:rsidRPr="00231F20" w:rsidRDefault="00B635D5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与</w:t>
            </w:r>
            <w:r w:rsidRPr="00231F20">
              <w:rPr>
                <w:rFonts w:ascii="微软雅黑" w:eastAsia="微软雅黑" w:hAnsi="微软雅黑"/>
              </w:rPr>
              <w:t>账号密码的规则相同</w:t>
            </w:r>
            <w:r w:rsidRPr="00231F20">
              <w:rPr>
                <w:rFonts w:ascii="微软雅黑" w:eastAsia="微软雅黑" w:hAnsi="微软雅黑" w:hint="eastAsia"/>
              </w:rPr>
              <w:t>，必填</w:t>
            </w:r>
          </w:p>
        </w:tc>
      </w:tr>
      <w:tr w:rsidR="00B635D5" w:rsidRPr="00231F20" w:rsidTr="00B635D5">
        <w:tc>
          <w:tcPr>
            <w:tcW w:w="2122" w:type="dxa"/>
          </w:tcPr>
          <w:p w:rsidR="00B635D5" w:rsidRPr="00231F20" w:rsidRDefault="00B635D5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请确认新密码</w:t>
            </w:r>
          </w:p>
        </w:tc>
        <w:tc>
          <w:tcPr>
            <w:tcW w:w="1275" w:type="dxa"/>
          </w:tcPr>
          <w:p w:rsidR="00B635D5" w:rsidRPr="00231F20" w:rsidRDefault="00B635D5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819" w:type="dxa"/>
          </w:tcPr>
          <w:p w:rsidR="00B635D5" w:rsidRPr="00231F20" w:rsidRDefault="00B635D5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为空，</w:t>
            </w:r>
            <w:r w:rsidRPr="00231F20">
              <w:rPr>
                <w:rFonts w:ascii="微软雅黑" w:eastAsia="微软雅黑" w:hAnsi="微软雅黑" w:hint="eastAsia"/>
              </w:rPr>
              <w:t>与</w:t>
            </w:r>
            <w:r w:rsidRPr="00231F20">
              <w:rPr>
                <w:rFonts w:ascii="微软雅黑" w:eastAsia="微软雅黑" w:hAnsi="微软雅黑"/>
              </w:rPr>
              <w:t>账号密码的规则相同</w:t>
            </w:r>
            <w:r w:rsidRPr="00231F20">
              <w:rPr>
                <w:rFonts w:ascii="微软雅黑" w:eastAsia="微软雅黑" w:hAnsi="微软雅黑" w:hint="eastAsia"/>
              </w:rPr>
              <w:t>，必填</w:t>
            </w:r>
          </w:p>
          <w:p w:rsidR="00B635D5" w:rsidRPr="00231F20" w:rsidRDefault="00B635D5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需</w:t>
            </w:r>
            <w:r w:rsidRPr="00231F20">
              <w:rPr>
                <w:rFonts w:ascii="微软雅黑" w:eastAsia="微软雅黑" w:hAnsi="微软雅黑"/>
              </w:rPr>
              <w:t>与‘</w:t>
            </w:r>
            <w:r w:rsidRPr="00231F20">
              <w:rPr>
                <w:rFonts w:ascii="微软雅黑" w:eastAsia="微软雅黑" w:hAnsi="微软雅黑" w:hint="eastAsia"/>
              </w:rPr>
              <w:t>请输入</w:t>
            </w:r>
            <w:r w:rsidRPr="00231F20">
              <w:rPr>
                <w:rFonts w:ascii="微软雅黑" w:eastAsia="微软雅黑" w:hAnsi="微软雅黑"/>
              </w:rPr>
              <w:t>新密码’</w:t>
            </w:r>
            <w:r w:rsidRPr="00231F20">
              <w:rPr>
                <w:rFonts w:ascii="微软雅黑" w:eastAsia="微软雅黑" w:hAnsi="微软雅黑" w:hint="eastAsia"/>
              </w:rPr>
              <w:t>文本框</w:t>
            </w:r>
            <w:r w:rsidRPr="00231F20">
              <w:rPr>
                <w:rFonts w:ascii="微软雅黑" w:eastAsia="微软雅黑" w:hAnsi="微软雅黑"/>
              </w:rPr>
              <w:t>中的密码一致</w:t>
            </w:r>
          </w:p>
        </w:tc>
      </w:tr>
    </w:tbl>
    <w:p w:rsidR="0043720A" w:rsidRPr="00231F20" w:rsidRDefault="0043720A" w:rsidP="00A92A2B">
      <w:pPr>
        <w:pStyle w:val="a5"/>
        <w:numPr>
          <w:ilvl w:val="0"/>
          <w:numId w:val="7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【确认】校验</w:t>
      </w:r>
      <w:r w:rsidRPr="00231F20">
        <w:rPr>
          <w:rFonts w:ascii="微软雅黑" w:eastAsia="微软雅黑" w:hAnsi="微软雅黑"/>
        </w:rPr>
        <w:t>条件</w:t>
      </w:r>
    </w:p>
    <w:p w:rsidR="009B575F" w:rsidRPr="00231F20" w:rsidRDefault="0043720A" w:rsidP="009B575F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当前</w:t>
      </w:r>
      <w:r w:rsidRPr="00231F20">
        <w:rPr>
          <w:rFonts w:ascii="微软雅黑" w:eastAsia="微软雅黑" w:hAnsi="微软雅黑"/>
        </w:rPr>
        <w:t>登录密码需要</w:t>
      </w:r>
      <w:r w:rsidRPr="00231F20">
        <w:rPr>
          <w:rFonts w:ascii="微软雅黑" w:eastAsia="微软雅黑" w:hAnsi="微软雅黑" w:hint="eastAsia"/>
        </w:rPr>
        <w:t>与</w:t>
      </w:r>
      <w:r w:rsidRPr="00231F20">
        <w:rPr>
          <w:rFonts w:ascii="微软雅黑" w:eastAsia="微软雅黑" w:hAnsi="微软雅黑"/>
        </w:rPr>
        <w:t>当前登录账号的当前密码一致，否则提示“</w:t>
      </w:r>
      <w:r w:rsidRPr="00231F20">
        <w:rPr>
          <w:rFonts w:ascii="微软雅黑" w:eastAsia="微软雅黑" w:hAnsi="微软雅黑" w:hint="eastAsia"/>
        </w:rPr>
        <w:t>当前</w:t>
      </w:r>
      <w:r w:rsidRPr="00231F20">
        <w:rPr>
          <w:rFonts w:ascii="微软雅黑" w:eastAsia="微软雅黑" w:hAnsi="微软雅黑"/>
        </w:rPr>
        <w:t>登录密码输入错误”</w:t>
      </w:r>
    </w:p>
    <w:p w:rsidR="0043720A" w:rsidRPr="00231F20" w:rsidRDefault="0043720A" w:rsidP="009B575F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新密码</w:t>
      </w:r>
      <w:r w:rsidRPr="00231F20">
        <w:rPr>
          <w:rFonts w:ascii="微软雅黑" w:eastAsia="微软雅黑" w:hAnsi="微软雅黑"/>
        </w:rPr>
        <w:t>需要满足密码的录入条件，否则提示“</w:t>
      </w:r>
      <w:r w:rsidRPr="00231F20">
        <w:rPr>
          <w:rFonts w:ascii="微软雅黑" w:eastAsia="微软雅黑" w:hAnsi="微软雅黑" w:hint="eastAsia"/>
        </w:rPr>
        <w:t>新密码</w:t>
      </w:r>
      <w:r w:rsidRPr="00231F20">
        <w:rPr>
          <w:rFonts w:ascii="微软雅黑" w:eastAsia="微软雅黑" w:hAnsi="微软雅黑"/>
        </w:rPr>
        <w:t>不符合密码命名规则”</w:t>
      </w:r>
    </w:p>
    <w:p w:rsidR="0043720A" w:rsidRPr="00231F20" w:rsidRDefault="0043720A" w:rsidP="009B575F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确认</w:t>
      </w:r>
      <w:r w:rsidRPr="00231F20">
        <w:rPr>
          <w:rFonts w:ascii="微软雅黑" w:eastAsia="微软雅黑" w:hAnsi="微软雅黑"/>
        </w:rPr>
        <w:t>新密码与输入新密码需一致，否则提示“</w:t>
      </w:r>
      <w:r w:rsidRPr="00231F20">
        <w:rPr>
          <w:rFonts w:ascii="微软雅黑" w:eastAsia="微软雅黑" w:hAnsi="微软雅黑" w:hint="eastAsia"/>
        </w:rPr>
        <w:t>确认</w:t>
      </w:r>
      <w:r w:rsidRPr="00231F20">
        <w:rPr>
          <w:rFonts w:ascii="微软雅黑" w:eastAsia="微软雅黑" w:hAnsi="微软雅黑"/>
        </w:rPr>
        <w:t>密码与新密码不一致，请重新定义”</w:t>
      </w:r>
    </w:p>
    <w:p w:rsidR="0043720A" w:rsidRPr="00231F20" w:rsidRDefault="0043720A" w:rsidP="009B575F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校验</w:t>
      </w:r>
      <w:r w:rsidRPr="00231F20">
        <w:rPr>
          <w:rFonts w:ascii="微软雅黑" w:eastAsia="微软雅黑" w:hAnsi="微软雅黑"/>
        </w:rPr>
        <w:t>通过，则将</w:t>
      </w:r>
      <w:r w:rsidRPr="00231F20">
        <w:rPr>
          <w:rFonts w:ascii="微软雅黑" w:eastAsia="微软雅黑" w:hAnsi="微软雅黑" w:hint="eastAsia"/>
        </w:rPr>
        <w:t>当前</w:t>
      </w:r>
      <w:r w:rsidRPr="00231F20">
        <w:rPr>
          <w:rFonts w:ascii="微软雅黑" w:eastAsia="微软雅黑" w:hAnsi="微软雅黑"/>
        </w:rPr>
        <w:t>登录账号的密码进行</w:t>
      </w:r>
      <w:r w:rsidRPr="00231F20">
        <w:rPr>
          <w:rFonts w:ascii="微软雅黑" w:eastAsia="微软雅黑" w:hAnsi="微软雅黑" w:hint="eastAsia"/>
        </w:rPr>
        <w:t>重置</w:t>
      </w:r>
      <w:r w:rsidRPr="00231F20">
        <w:rPr>
          <w:rFonts w:ascii="微软雅黑" w:eastAsia="微软雅黑" w:hAnsi="微软雅黑"/>
        </w:rPr>
        <w:t>，并返回到优车平台的登录页面，要求用重新</w:t>
      </w:r>
      <w:r w:rsidRPr="00231F20">
        <w:rPr>
          <w:rFonts w:ascii="微软雅黑" w:eastAsia="微软雅黑" w:hAnsi="微软雅黑" w:hint="eastAsia"/>
        </w:rPr>
        <w:t>设置</w:t>
      </w:r>
      <w:r w:rsidRPr="00231F20">
        <w:rPr>
          <w:rFonts w:ascii="微软雅黑" w:eastAsia="微软雅黑" w:hAnsi="微软雅黑"/>
        </w:rPr>
        <w:t>的密码进行登录。</w:t>
      </w:r>
    </w:p>
    <w:p w:rsidR="0043720A" w:rsidRPr="00231F20" w:rsidRDefault="0043720A" w:rsidP="00A92A2B">
      <w:pPr>
        <w:pStyle w:val="a5"/>
        <w:numPr>
          <w:ilvl w:val="0"/>
          <w:numId w:val="71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【重置】</w:t>
      </w:r>
    </w:p>
    <w:p w:rsidR="0043720A" w:rsidRPr="00231F20" w:rsidRDefault="0043720A" w:rsidP="009B575F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重置，则</w:t>
      </w:r>
      <w:r w:rsidRPr="00231F20">
        <w:rPr>
          <w:rFonts w:ascii="微软雅黑" w:eastAsia="微软雅黑" w:hAnsi="微软雅黑" w:hint="eastAsia"/>
        </w:rPr>
        <w:t>清空</w:t>
      </w:r>
      <w:r w:rsidRPr="00231F20">
        <w:rPr>
          <w:rFonts w:ascii="微软雅黑" w:eastAsia="微软雅黑" w:hAnsi="微软雅黑"/>
        </w:rPr>
        <w:t>三个文本框中的数据。</w:t>
      </w:r>
    </w:p>
    <w:p w:rsidR="008C276B" w:rsidRPr="00231F20" w:rsidRDefault="008C276B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734" w:name="_Toc536089980"/>
      <w:r w:rsidRPr="00231F20">
        <w:rPr>
          <w:rFonts w:ascii="微软雅黑" w:eastAsia="微软雅黑" w:hAnsi="微软雅黑" w:hint="eastAsia"/>
        </w:rPr>
        <w:lastRenderedPageBreak/>
        <w:t>基本信息查看</w:t>
      </w:r>
      <w:bookmarkEnd w:id="734"/>
    </w:p>
    <w:p w:rsidR="00735FE3" w:rsidRPr="00231F20" w:rsidRDefault="008C276B" w:rsidP="002F07C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页面</w:t>
      </w:r>
      <w:r w:rsidRPr="00231F20">
        <w:rPr>
          <w:rFonts w:ascii="微软雅黑" w:eastAsia="微软雅黑" w:hAnsi="微软雅黑"/>
        </w:rPr>
        <w:t>展示</w:t>
      </w:r>
      <w:r w:rsidRPr="00231F20">
        <w:rPr>
          <w:rFonts w:ascii="微软雅黑" w:eastAsia="微软雅黑" w:hAnsi="微软雅黑" w:hint="eastAsia"/>
        </w:rPr>
        <w:t>当前</w:t>
      </w:r>
      <w:r w:rsidRPr="00231F20">
        <w:rPr>
          <w:rFonts w:ascii="微软雅黑" w:eastAsia="微软雅黑" w:hAnsi="微软雅黑"/>
        </w:rPr>
        <w:t>登录账</w:t>
      </w:r>
      <w:r w:rsidRPr="00231F20">
        <w:rPr>
          <w:rFonts w:ascii="微软雅黑" w:eastAsia="微软雅黑" w:hAnsi="微软雅黑" w:hint="eastAsia"/>
        </w:rPr>
        <w:t>号</w:t>
      </w:r>
      <w:r w:rsidRPr="00231F20">
        <w:rPr>
          <w:rFonts w:ascii="微软雅黑" w:eastAsia="微软雅黑" w:hAnsi="微软雅黑"/>
        </w:rPr>
        <w:t>关联的员工的基本信息</w:t>
      </w:r>
    </w:p>
    <w:p w:rsidR="008C276B" w:rsidRPr="00231F20" w:rsidRDefault="008C276B" w:rsidP="002F07C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展示</w:t>
      </w:r>
      <w:r w:rsidRPr="00231F20">
        <w:rPr>
          <w:rFonts w:ascii="微软雅黑" w:eastAsia="微软雅黑" w:hAnsi="微软雅黑"/>
        </w:rPr>
        <w:t>信息包括，</w:t>
      </w:r>
      <w:r w:rsidRPr="00231F20">
        <w:rPr>
          <w:rFonts w:ascii="微软雅黑" w:eastAsia="微软雅黑" w:hAnsi="微软雅黑" w:hint="eastAsia"/>
        </w:rPr>
        <w:t>员工</w:t>
      </w:r>
      <w:r w:rsidRPr="00231F20">
        <w:rPr>
          <w:rFonts w:ascii="微软雅黑" w:eastAsia="微软雅黑" w:hAnsi="微软雅黑"/>
        </w:rPr>
        <w:t>编号、员工姓名、性别、员工手机、员工邮箱、归属部门、是否离职</w:t>
      </w:r>
    </w:p>
    <w:p w:rsidR="0068071D" w:rsidRPr="00231F20" w:rsidRDefault="006D4C60" w:rsidP="00881FBB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735" w:name="_Toc536089981"/>
      <w:r w:rsidRPr="00231F20">
        <w:rPr>
          <w:rFonts w:ascii="微软雅黑" w:eastAsia="微软雅黑" w:hAnsi="微软雅黑" w:hint="eastAsia"/>
        </w:rPr>
        <w:t>公司</w:t>
      </w:r>
      <w:r w:rsidR="0068071D" w:rsidRPr="00231F20">
        <w:rPr>
          <w:rFonts w:ascii="微软雅黑" w:eastAsia="微软雅黑" w:hAnsi="微软雅黑" w:hint="eastAsia"/>
        </w:rPr>
        <w:t>管理</w:t>
      </w:r>
      <w:bookmarkEnd w:id="735"/>
    </w:p>
    <w:p w:rsidR="0068071D" w:rsidRPr="00231F20" w:rsidRDefault="006D4C60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736" w:name="_Toc536089982"/>
      <w:r w:rsidRPr="00231F20">
        <w:rPr>
          <w:rFonts w:ascii="微软雅黑" w:eastAsia="微软雅黑" w:hAnsi="微软雅黑" w:hint="eastAsia"/>
        </w:rPr>
        <w:t>列表页</w:t>
      </w:r>
      <w:bookmarkEnd w:id="736"/>
    </w:p>
    <w:p w:rsidR="006D4C60" w:rsidRPr="00231F20" w:rsidRDefault="006D4C60" w:rsidP="00A92A2B">
      <w:pPr>
        <w:pStyle w:val="a5"/>
        <w:numPr>
          <w:ilvl w:val="0"/>
          <w:numId w:val="7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功能</w:t>
      </w:r>
      <w:r w:rsidRPr="00231F20">
        <w:rPr>
          <w:rFonts w:ascii="微软雅黑" w:eastAsia="微软雅黑" w:hAnsi="微软雅黑"/>
        </w:rPr>
        <w:t>说明</w:t>
      </w:r>
    </w:p>
    <w:p w:rsidR="006D4C60" w:rsidRPr="00231F20" w:rsidRDefault="006D4C60" w:rsidP="006D4C60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该节点</w:t>
      </w:r>
      <w:r w:rsidRPr="00231F20">
        <w:rPr>
          <w:rFonts w:ascii="微软雅黑" w:eastAsia="微软雅黑" w:hAnsi="微软雅黑"/>
        </w:rPr>
        <w:t>能够查看和操作所有的</w:t>
      </w:r>
      <w:r w:rsidRPr="00231F20">
        <w:rPr>
          <w:rFonts w:ascii="微软雅黑" w:eastAsia="微软雅黑" w:hAnsi="微软雅黑" w:hint="eastAsia"/>
        </w:rPr>
        <w:t>公司</w:t>
      </w:r>
      <w:r w:rsidRPr="00231F20">
        <w:rPr>
          <w:rFonts w:ascii="微软雅黑" w:eastAsia="微软雅黑" w:hAnsi="微软雅黑"/>
        </w:rPr>
        <w:t>信息，包括有效的及无效的</w:t>
      </w:r>
    </w:p>
    <w:p w:rsidR="006D4C60" w:rsidRPr="00231F20" w:rsidRDefault="006D4C60" w:rsidP="00A92A2B">
      <w:pPr>
        <w:pStyle w:val="a5"/>
        <w:numPr>
          <w:ilvl w:val="0"/>
          <w:numId w:val="7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p w:rsidR="006D4C60" w:rsidRPr="00231F20" w:rsidRDefault="006D4C60" w:rsidP="00A92A2B">
      <w:pPr>
        <w:pStyle w:val="a5"/>
        <w:numPr>
          <w:ilvl w:val="0"/>
          <w:numId w:val="7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条件</w:t>
      </w:r>
    </w:p>
    <w:p w:rsidR="006D4C60" w:rsidRPr="00231F20" w:rsidRDefault="00AD2752" w:rsidP="006D4C60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公司</w:t>
      </w:r>
      <w:r w:rsidR="006D4C60" w:rsidRPr="00231F20">
        <w:rPr>
          <w:rFonts w:ascii="微软雅黑" w:eastAsia="微软雅黑" w:hAnsi="微软雅黑" w:hint="eastAsia"/>
        </w:rPr>
        <w:t>名称，</w:t>
      </w:r>
      <w:r w:rsidR="006D4C60" w:rsidRPr="00231F20">
        <w:rPr>
          <w:rFonts w:ascii="微软雅黑" w:eastAsia="微软雅黑" w:hAnsi="微软雅黑"/>
        </w:rPr>
        <w:t>文本框，默认为空</w:t>
      </w:r>
    </w:p>
    <w:p w:rsidR="006D4C60" w:rsidRPr="00231F20" w:rsidRDefault="006D4C60" w:rsidP="006D4C60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统一社会信用代码</w:t>
      </w:r>
      <w:r w:rsidRPr="00231F20">
        <w:rPr>
          <w:rFonts w:ascii="微软雅黑" w:eastAsia="微软雅黑" w:hAnsi="微软雅黑"/>
        </w:rPr>
        <w:t>，文本框，默认为空</w:t>
      </w:r>
    </w:p>
    <w:p w:rsidR="006D4C60" w:rsidRPr="00231F20" w:rsidRDefault="006D4C60" w:rsidP="006D4C60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类型</w:t>
      </w:r>
      <w:r w:rsidRPr="00231F20">
        <w:rPr>
          <w:rFonts w:ascii="微软雅黑" w:eastAsia="微软雅黑" w:hAnsi="微软雅黑"/>
        </w:rPr>
        <w:t>：下拉选项，</w:t>
      </w:r>
      <w:r w:rsidRPr="00231F20">
        <w:rPr>
          <w:rFonts w:ascii="微软雅黑" w:eastAsia="微软雅黑" w:hAnsi="微软雅黑" w:hint="eastAsia"/>
        </w:rPr>
        <w:t>默认为</w:t>
      </w:r>
      <w:r w:rsidRPr="00231F20">
        <w:rPr>
          <w:rFonts w:ascii="微软雅黑" w:eastAsia="微软雅黑" w:hAnsi="微软雅黑"/>
        </w:rPr>
        <w:t>全部，可选项有</w:t>
      </w:r>
      <w:r w:rsidRPr="00231F20">
        <w:rPr>
          <w:rFonts w:ascii="微软雅黑" w:eastAsia="微软雅黑" w:hAnsi="微软雅黑" w:hint="eastAsia"/>
        </w:rPr>
        <w:t>全部</w:t>
      </w:r>
      <w:r w:rsidRPr="00231F20">
        <w:rPr>
          <w:rFonts w:ascii="微软雅黑" w:eastAsia="微软雅黑" w:hAnsi="微软雅黑"/>
        </w:rPr>
        <w:t>、有限责任公司、股份有限公司</w:t>
      </w:r>
    </w:p>
    <w:p w:rsidR="006D4C60" w:rsidRPr="00231F20" w:rsidRDefault="006D4C60" w:rsidP="006D4C60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公司</w:t>
      </w:r>
      <w:r w:rsidRPr="00231F20">
        <w:rPr>
          <w:rFonts w:ascii="微软雅黑" w:eastAsia="微软雅黑" w:hAnsi="微软雅黑"/>
        </w:rPr>
        <w:t>性质：下拉选项，默认为全部，可选项有</w:t>
      </w:r>
      <w:r w:rsidRPr="00231F20">
        <w:rPr>
          <w:rFonts w:ascii="微软雅黑" w:eastAsia="微软雅黑" w:hAnsi="微软雅黑" w:hint="eastAsia"/>
        </w:rPr>
        <w:t>全部</w:t>
      </w:r>
      <w:r w:rsidRPr="00231F20">
        <w:rPr>
          <w:rFonts w:ascii="微软雅黑" w:eastAsia="微软雅黑" w:hAnsi="微软雅黑"/>
        </w:rPr>
        <w:t>、一般纳税人</w:t>
      </w:r>
      <w:r w:rsidRPr="00231F20">
        <w:rPr>
          <w:rFonts w:ascii="微软雅黑" w:eastAsia="微软雅黑" w:hAnsi="微软雅黑" w:hint="eastAsia"/>
        </w:rPr>
        <w:t>、小规模</w:t>
      </w:r>
      <w:r w:rsidRPr="00231F20">
        <w:rPr>
          <w:rFonts w:ascii="微软雅黑" w:eastAsia="微软雅黑" w:hAnsi="微软雅黑"/>
        </w:rPr>
        <w:t>纳税人</w:t>
      </w:r>
    </w:p>
    <w:p w:rsidR="006D4C60" w:rsidRPr="00231F20" w:rsidRDefault="006D4C60" w:rsidP="006D4C60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状态</w:t>
      </w:r>
      <w:r w:rsidRPr="00231F20">
        <w:rPr>
          <w:rFonts w:ascii="微软雅黑" w:eastAsia="微软雅黑" w:hAnsi="微软雅黑"/>
        </w:rPr>
        <w:t>：下拉选项，默认</w:t>
      </w:r>
      <w:r w:rsidRPr="00231F20">
        <w:rPr>
          <w:rFonts w:ascii="微软雅黑" w:eastAsia="微软雅黑" w:hAnsi="微软雅黑" w:hint="eastAsia"/>
        </w:rPr>
        <w:t>为</w:t>
      </w:r>
      <w:r w:rsidRPr="00231F20">
        <w:rPr>
          <w:rFonts w:ascii="微软雅黑" w:eastAsia="微软雅黑" w:hAnsi="微软雅黑"/>
        </w:rPr>
        <w:t>全部，可选项有全部、有效、无效</w:t>
      </w:r>
    </w:p>
    <w:p w:rsidR="006D4C60" w:rsidRPr="00231F20" w:rsidRDefault="006D4C60" w:rsidP="006D4C60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修改时间：</w:t>
      </w:r>
      <w:r w:rsidRPr="00231F20">
        <w:rPr>
          <w:rFonts w:ascii="微软雅黑" w:eastAsia="微软雅黑" w:hAnsi="微软雅黑"/>
        </w:rPr>
        <w:t>时间控件，默认为空，格式为yyyy-mm-dd hh:mm:ss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结束时间应大于等于开始时间</w:t>
      </w:r>
    </w:p>
    <w:p w:rsidR="006D4C60" w:rsidRPr="00231F20" w:rsidRDefault="006D4C60" w:rsidP="00A92A2B">
      <w:pPr>
        <w:pStyle w:val="a5"/>
        <w:numPr>
          <w:ilvl w:val="0"/>
          <w:numId w:val="73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</w:p>
    <w:p w:rsidR="006D4C60" w:rsidRPr="00231F20" w:rsidRDefault="006D4C60" w:rsidP="006D4C60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单选项</w:t>
      </w:r>
      <w:r w:rsidRPr="00231F20">
        <w:rPr>
          <w:rFonts w:ascii="微软雅黑" w:eastAsia="微软雅黑" w:hAnsi="微软雅黑"/>
        </w:rPr>
        <w:t>，编号，</w:t>
      </w:r>
      <w:r w:rsidR="00AD2752" w:rsidRPr="00231F20">
        <w:rPr>
          <w:rFonts w:ascii="微软雅黑" w:eastAsia="微软雅黑" w:hAnsi="微软雅黑"/>
        </w:rPr>
        <w:t>公司</w:t>
      </w:r>
      <w:r w:rsidRPr="00231F20">
        <w:rPr>
          <w:rFonts w:ascii="微软雅黑" w:eastAsia="微软雅黑" w:hAnsi="微软雅黑"/>
        </w:rPr>
        <w:t>名称，统一社会信用代码，类型，公司性质，总公司标志，状态，修改人，修改时间</w:t>
      </w:r>
    </w:p>
    <w:p w:rsidR="006D4C60" w:rsidRPr="00231F20" w:rsidRDefault="006D4C60" w:rsidP="006D4C60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编号</w:t>
      </w:r>
      <w:r w:rsidRPr="00231F20">
        <w:rPr>
          <w:rFonts w:ascii="微软雅黑" w:eastAsia="微软雅黑" w:hAnsi="微软雅黑"/>
        </w:rPr>
        <w:t>：为</w:t>
      </w:r>
      <w:r w:rsidRPr="00231F20">
        <w:rPr>
          <w:rFonts w:ascii="微软雅黑" w:eastAsia="微软雅黑" w:hAnsi="微软雅黑" w:hint="eastAsia"/>
        </w:rPr>
        <w:t>对应</w:t>
      </w:r>
      <w:r w:rsidR="00AD2752" w:rsidRPr="00231F20">
        <w:rPr>
          <w:rFonts w:ascii="微软雅黑" w:eastAsia="微软雅黑" w:hAnsi="微软雅黑" w:hint="eastAsia"/>
        </w:rPr>
        <w:t>公司</w:t>
      </w:r>
      <w:r w:rsidRPr="00231F20">
        <w:rPr>
          <w:rFonts w:ascii="微软雅黑" w:eastAsia="微软雅黑" w:hAnsi="微软雅黑"/>
        </w:rPr>
        <w:t>信息在库中的ID、</w:t>
      </w:r>
    </w:p>
    <w:p w:rsidR="006D4C60" w:rsidRPr="00231F20" w:rsidRDefault="00AD2752" w:rsidP="00A92A2B">
      <w:pPr>
        <w:pStyle w:val="a5"/>
        <w:numPr>
          <w:ilvl w:val="0"/>
          <w:numId w:val="7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</w:t>
      </w:r>
      <w:r w:rsidRPr="00231F20">
        <w:rPr>
          <w:rFonts w:ascii="微软雅黑" w:eastAsia="微软雅黑" w:hAnsi="微软雅黑"/>
        </w:rPr>
        <w:t>说明</w:t>
      </w:r>
    </w:p>
    <w:p w:rsidR="00AD2752" w:rsidRPr="00231F20" w:rsidRDefault="00AD2752" w:rsidP="00AD275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新建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在新建页面打开公司新建页面</w:t>
      </w:r>
    </w:p>
    <w:p w:rsidR="00AD2752" w:rsidRPr="00231F20" w:rsidRDefault="00AD2752" w:rsidP="00AD275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</w:t>
      </w:r>
      <w:r w:rsidRPr="00231F20">
        <w:rPr>
          <w:rFonts w:ascii="微软雅黑" w:eastAsia="微软雅黑" w:hAnsi="微软雅黑" w:hint="eastAsia"/>
        </w:rPr>
        <w:t>公司，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被激活，点击【</w:t>
      </w:r>
      <w:r w:rsidRPr="00231F20">
        <w:rPr>
          <w:rFonts w:ascii="微软雅黑" w:eastAsia="微软雅黑" w:hAnsi="微软雅黑" w:hint="eastAsia"/>
        </w:rPr>
        <w:t>修改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在新建页面打开公司信息修改页面</w:t>
      </w:r>
    </w:p>
    <w:p w:rsidR="00AD2752" w:rsidRPr="00231F20" w:rsidRDefault="00AD2752" w:rsidP="00A92A2B">
      <w:pPr>
        <w:pStyle w:val="a5"/>
        <w:numPr>
          <w:ilvl w:val="0"/>
          <w:numId w:val="72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</w:t>
      </w:r>
      <w:r w:rsidRPr="00231F20">
        <w:rPr>
          <w:rFonts w:ascii="微软雅黑" w:eastAsia="微软雅黑" w:hAnsi="微软雅黑"/>
        </w:rPr>
        <w:t>规则</w:t>
      </w:r>
    </w:p>
    <w:p w:rsidR="00AD2752" w:rsidRPr="00231F20" w:rsidRDefault="00AD2752" w:rsidP="00AD275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默认展示全部公司，按照编号倒序排列展示</w:t>
      </w:r>
    </w:p>
    <w:p w:rsidR="00AD2752" w:rsidRPr="00231F20" w:rsidRDefault="00AD2752" w:rsidP="00AD275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查询条件为空，点击【查询】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则展示全部数据</w:t>
      </w:r>
    </w:p>
    <w:p w:rsidR="00AD2752" w:rsidRPr="00231F20" w:rsidRDefault="00AD2752" w:rsidP="00AD275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查询条件非空，点击【</w:t>
      </w:r>
      <w:r w:rsidRPr="00231F20">
        <w:rPr>
          <w:rFonts w:ascii="微软雅黑" w:eastAsia="微软雅黑" w:hAnsi="微软雅黑" w:hint="eastAsia"/>
        </w:rPr>
        <w:t>查询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则展示满足查询条件的数据</w:t>
      </w:r>
    </w:p>
    <w:p w:rsidR="00AD2752" w:rsidRPr="00231F20" w:rsidRDefault="00AD2752" w:rsidP="00AD275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编号</w:t>
      </w:r>
      <w:r w:rsidRPr="00231F20">
        <w:rPr>
          <w:rFonts w:ascii="微软雅黑" w:eastAsia="微软雅黑" w:hAnsi="微软雅黑"/>
        </w:rPr>
        <w:t>有链接，点击可查看公司详情页</w:t>
      </w:r>
    </w:p>
    <w:p w:rsidR="001B1F19" w:rsidRPr="00231F20" w:rsidRDefault="001B1F19" w:rsidP="00881FBB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bookmarkStart w:id="737" w:name="_Toc536089983"/>
      <w:r w:rsidRPr="00231F20">
        <w:rPr>
          <w:rFonts w:ascii="微软雅黑" w:eastAsia="微软雅黑" w:hAnsi="微软雅黑" w:hint="eastAsia"/>
        </w:rPr>
        <w:t>【新建】</w:t>
      </w:r>
      <w:r w:rsidR="00EB3A05" w:rsidRPr="00231F20">
        <w:rPr>
          <w:rFonts w:ascii="微软雅黑" w:eastAsia="微软雅黑" w:hAnsi="微软雅黑" w:hint="eastAsia"/>
        </w:rPr>
        <w:t>/【修改】</w:t>
      </w:r>
      <w:r w:rsidRPr="00231F20">
        <w:rPr>
          <w:rFonts w:ascii="微软雅黑" w:eastAsia="微软雅黑" w:hAnsi="微软雅黑" w:hint="eastAsia"/>
        </w:rPr>
        <w:t>功能</w:t>
      </w:r>
      <w:bookmarkEnd w:id="737"/>
    </w:p>
    <w:p w:rsidR="001B1F19" w:rsidRPr="00231F20" w:rsidRDefault="001B1F19" w:rsidP="00A92A2B">
      <w:pPr>
        <w:pStyle w:val="a5"/>
        <w:numPr>
          <w:ilvl w:val="0"/>
          <w:numId w:val="7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数据表单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4819"/>
      </w:tblGrid>
      <w:tr w:rsidR="001B1F19" w:rsidRPr="00231F20" w:rsidTr="001B1F19">
        <w:tc>
          <w:tcPr>
            <w:tcW w:w="1980" w:type="dxa"/>
            <w:shd w:val="clear" w:color="auto" w:fill="BFBFBF" w:themeFill="background1" w:themeFillShade="BF"/>
          </w:tcPr>
          <w:p w:rsidR="001B1F19" w:rsidRPr="00231F20" w:rsidRDefault="001B1F19" w:rsidP="00F75985">
            <w:pPr>
              <w:jc w:val="center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1B1F19" w:rsidRPr="00231F20" w:rsidRDefault="001B1F19" w:rsidP="00F75985">
            <w:pPr>
              <w:jc w:val="center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1B1F19" w:rsidRPr="00231F20" w:rsidRDefault="001B1F19" w:rsidP="00F75985">
            <w:pPr>
              <w:jc w:val="center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约束</w:t>
            </w:r>
          </w:p>
        </w:tc>
      </w:tr>
      <w:tr w:rsidR="001B1F19" w:rsidRPr="00231F20" w:rsidTr="001B1F19">
        <w:tc>
          <w:tcPr>
            <w:tcW w:w="1980" w:type="dxa"/>
          </w:tcPr>
          <w:p w:rsidR="001B1F19" w:rsidRPr="00231F20" w:rsidRDefault="001B1F19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公司名称</w:t>
            </w:r>
          </w:p>
        </w:tc>
        <w:tc>
          <w:tcPr>
            <w:tcW w:w="1417" w:type="dxa"/>
          </w:tcPr>
          <w:p w:rsidR="001B1F19" w:rsidRPr="00231F20" w:rsidRDefault="001B1F19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819" w:type="dxa"/>
          </w:tcPr>
          <w:p w:rsidR="001B1F19" w:rsidRPr="00231F20" w:rsidRDefault="001B1F19" w:rsidP="001B1F19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支持2</w:t>
            </w:r>
            <w:r w:rsidRPr="00231F20">
              <w:rPr>
                <w:rFonts w:ascii="微软雅黑" w:eastAsia="微软雅黑" w:hAnsi="微软雅黑"/>
              </w:rPr>
              <w:t>-60</w:t>
            </w:r>
            <w:r w:rsidRPr="00231F20">
              <w:rPr>
                <w:rFonts w:ascii="微软雅黑" w:eastAsia="微软雅黑" w:hAnsi="微软雅黑" w:hint="eastAsia"/>
              </w:rPr>
              <w:t>个</w:t>
            </w:r>
            <w:r w:rsidRPr="00231F20">
              <w:rPr>
                <w:rFonts w:ascii="微软雅黑" w:eastAsia="微软雅黑" w:hAnsi="微软雅黑"/>
              </w:rPr>
              <w:t>字符</w:t>
            </w:r>
            <w:r w:rsidRPr="00231F20">
              <w:rPr>
                <w:rFonts w:ascii="微软雅黑" w:eastAsia="微软雅黑" w:hAnsi="微软雅黑" w:hint="eastAsia"/>
              </w:rPr>
              <w:t>，必填</w:t>
            </w:r>
          </w:p>
        </w:tc>
      </w:tr>
      <w:tr w:rsidR="001B1F19" w:rsidRPr="00231F20" w:rsidTr="001B1F19">
        <w:tc>
          <w:tcPr>
            <w:tcW w:w="1980" w:type="dxa"/>
          </w:tcPr>
          <w:p w:rsidR="001B1F19" w:rsidRPr="00231F20" w:rsidRDefault="001B1F19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统一社会信用</w:t>
            </w:r>
            <w:r w:rsidRPr="00231F20">
              <w:rPr>
                <w:rFonts w:ascii="微软雅黑" w:eastAsia="微软雅黑" w:hAnsi="微软雅黑"/>
              </w:rPr>
              <w:t>代码</w:t>
            </w:r>
          </w:p>
        </w:tc>
        <w:tc>
          <w:tcPr>
            <w:tcW w:w="1417" w:type="dxa"/>
          </w:tcPr>
          <w:p w:rsidR="001B1F19" w:rsidRPr="00231F20" w:rsidRDefault="001B1F19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819" w:type="dxa"/>
          </w:tcPr>
          <w:p w:rsidR="001B1F19" w:rsidRPr="00231F20" w:rsidRDefault="001B1F19" w:rsidP="001B1F19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支持</w:t>
            </w:r>
            <w:r w:rsidRPr="00231F20">
              <w:rPr>
                <w:rFonts w:ascii="微软雅黑" w:eastAsia="微软雅黑" w:hAnsi="微软雅黑"/>
              </w:rPr>
              <w:t>15</w:t>
            </w:r>
            <w:r w:rsidRPr="00231F20">
              <w:rPr>
                <w:rFonts w:ascii="微软雅黑" w:eastAsia="微软雅黑" w:hAnsi="微软雅黑" w:hint="eastAsia"/>
              </w:rPr>
              <w:t>或者18位</w:t>
            </w:r>
            <w:r w:rsidRPr="00231F20">
              <w:rPr>
                <w:rFonts w:ascii="微软雅黑" w:eastAsia="微软雅黑" w:hAnsi="微软雅黑"/>
              </w:rPr>
              <w:t>数字或字符</w:t>
            </w:r>
            <w:r w:rsidRPr="00231F20">
              <w:rPr>
                <w:rFonts w:ascii="微软雅黑" w:eastAsia="微软雅黑" w:hAnsi="微软雅黑" w:hint="eastAsia"/>
              </w:rPr>
              <w:t>，必填</w:t>
            </w:r>
          </w:p>
        </w:tc>
      </w:tr>
      <w:tr w:rsidR="001B1F19" w:rsidRPr="00231F20" w:rsidTr="001B1F19">
        <w:tc>
          <w:tcPr>
            <w:tcW w:w="1980" w:type="dxa"/>
          </w:tcPr>
          <w:p w:rsidR="001B1F19" w:rsidRPr="00231F20" w:rsidRDefault="001B1F19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417" w:type="dxa"/>
          </w:tcPr>
          <w:p w:rsidR="001B1F19" w:rsidRPr="00231F20" w:rsidRDefault="001B1F19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下拉选项</w:t>
            </w:r>
          </w:p>
        </w:tc>
        <w:tc>
          <w:tcPr>
            <w:tcW w:w="4819" w:type="dxa"/>
          </w:tcPr>
          <w:p w:rsidR="001B1F19" w:rsidRPr="00231F20" w:rsidRDefault="001B1F19" w:rsidP="001B1F19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为空，</w:t>
            </w:r>
            <w:r w:rsidRPr="00231F20">
              <w:rPr>
                <w:rFonts w:ascii="微软雅黑" w:eastAsia="微软雅黑" w:hAnsi="微软雅黑" w:hint="eastAsia"/>
              </w:rPr>
              <w:t>可选项为</w:t>
            </w:r>
            <w:r w:rsidRPr="00231F20">
              <w:rPr>
                <w:rFonts w:ascii="微软雅黑" w:eastAsia="微软雅黑" w:hAnsi="微软雅黑"/>
              </w:rPr>
              <w:t>有限责任公司、股份有限公司，非必填</w:t>
            </w:r>
          </w:p>
        </w:tc>
      </w:tr>
      <w:tr w:rsidR="001B1F19" w:rsidRPr="00231F20" w:rsidTr="001B1F19">
        <w:tc>
          <w:tcPr>
            <w:tcW w:w="1980" w:type="dxa"/>
          </w:tcPr>
          <w:p w:rsidR="001B1F19" w:rsidRPr="00231F20" w:rsidRDefault="001B1F19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营业期限</w:t>
            </w:r>
          </w:p>
        </w:tc>
        <w:tc>
          <w:tcPr>
            <w:tcW w:w="1417" w:type="dxa"/>
          </w:tcPr>
          <w:p w:rsidR="001B1F19" w:rsidRPr="00231F20" w:rsidRDefault="001B1F19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日历控件</w:t>
            </w:r>
          </w:p>
        </w:tc>
        <w:tc>
          <w:tcPr>
            <w:tcW w:w="4819" w:type="dxa"/>
          </w:tcPr>
          <w:p w:rsidR="001B1F19" w:rsidRPr="00231F20" w:rsidRDefault="001B1F19" w:rsidP="001B1F19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格式</w:t>
            </w:r>
            <w:r w:rsidRPr="00231F20">
              <w:rPr>
                <w:rFonts w:ascii="微软雅黑" w:eastAsia="微软雅黑" w:hAnsi="微软雅黑"/>
              </w:rPr>
              <w:t>为yyyy-mm-dd，结束时间需大于开始时间</w:t>
            </w:r>
          </w:p>
        </w:tc>
      </w:tr>
      <w:tr w:rsidR="001B1F19" w:rsidRPr="00231F20" w:rsidTr="001B1F19">
        <w:tc>
          <w:tcPr>
            <w:tcW w:w="1980" w:type="dxa"/>
          </w:tcPr>
          <w:p w:rsidR="001B1F19" w:rsidRPr="00231F20" w:rsidRDefault="001B1F19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住所</w:t>
            </w:r>
          </w:p>
        </w:tc>
        <w:tc>
          <w:tcPr>
            <w:tcW w:w="1417" w:type="dxa"/>
          </w:tcPr>
          <w:p w:rsidR="001B1F19" w:rsidRPr="00231F20" w:rsidRDefault="001B1F19" w:rsidP="00F75985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819" w:type="dxa"/>
          </w:tcPr>
          <w:p w:rsidR="001B1F19" w:rsidRPr="00231F20" w:rsidRDefault="001B1F19" w:rsidP="001B1F19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支持2</w:t>
            </w:r>
            <w:r w:rsidRPr="00231F20">
              <w:rPr>
                <w:rFonts w:ascii="微软雅黑" w:eastAsia="微软雅黑" w:hAnsi="微软雅黑"/>
              </w:rPr>
              <w:t>-100</w:t>
            </w:r>
            <w:r w:rsidRPr="00231F20">
              <w:rPr>
                <w:rFonts w:ascii="微软雅黑" w:eastAsia="微软雅黑" w:hAnsi="微软雅黑" w:hint="eastAsia"/>
              </w:rPr>
              <w:t>个</w:t>
            </w:r>
            <w:r w:rsidRPr="00231F20">
              <w:rPr>
                <w:rFonts w:ascii="微软雅黑" w:eastAsia="微软雅黑" w:hAnsi="微软雅黑"/>
              </w:rPr>
              <w:t>字符</w:t>
            </w:r>
            <w:r w:rsidRPr="00231F20">
              <w:rPr>
                <w:rFonts w:ascii="微软雅黑" w:eastAsia="微软雅黑" w:hAnsi="微软雅黑" w:hint="eastAsia"/>
              </w:rPr>
              <w:t>，非必填</w:t>
            </w:r>
          </w:p>
        </w:tc>
      </w:tr>
      <w:tr w:rsidR="001B1F19" w:rsidRPr="00231F20" w:rsidTr="001B1F19">
        <w:tc>
          <w:tcPr>
            <w:tcW w:w="1980" w:type="dxa"/>
          </w:tcPr>
          <w:p w:rsidR="001B1F19" w:rsidRPr="00231F20" w:rsidRDefault="001B1F19" w:rsidP="001B1F19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经营范围</w:t>
            </w:r>
          </w:p>
        </w:tc>
        <w:tc>
          <w:tcPr>
            <w:tcW w:w="1417" w:type="dxa"/>
          </w:tcPr>
          <w:p w:rsidR="001B1F19" w:rsidRPr="00231F20" w:rsidRDefault="001B1F19" w:rsidP="001B1F19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819" w:type="dxa"/>
          </w:tcPr>
          <w:p w:rsidR="001B1F19" w:rsidRPr="00231F20" w:rsidRDefault="001B1F19" w:rsidP="001B1F19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支持2</w:t>
            </w:r>
            <w:r w:rsidRPr="00231F20">
              <w:rPr>
                <w:rFonts w:ascii="微软雅黑" w:eastAsia="微软雅黑" w:hAnsi="微软雅黑"/>
              </w:rPr>
              <w:t>-200</w:t>
            </w:r>
            <w:r w:rsidRPr="00231F20">
              <w:rPr>
                <w:rFonts w:ascii="微软雅黑" w:eastAsia="微软雅黑" w:hAnsi="微软雅黑" w:hint="eastAsia"/>
              </w:rPr>
              <w:t>个</w:t>
            </w:r>
            <w:r w:rsidRPr="00231F20">
              <w:rPr>
                <w:rFonts w:ascii="微软雅黑" w:eastAsia="微软雅黑" w:hAnsi="微软雅黑"/>
              </w:rPr>
              <w:t>字符</w:t>
            </w:r>
            <w:r w:rsidRPr="00231F20">
              <w:rPr>
                <w:rFonts w:ascii="微软雅黑" w:eastAsia="微软雅黑" w:hAnsi="微软雅黑" w:hint="eastAsia"/>
              </w:rPr>
              <w:t>，非必填</w:t>
            </w:r>
          </w:p>
        </w:tc>
      </w:tr>
      <w:tr w:rsidR="001B1F19" w:rsidRPr="00231F20" w:rsidTr="001B1F19">
        <w:tc>
          <w:tcPr>
            <w:tcW w:w="1980" w:type="dxa"/>
          </w:tcPr>
          <w:p w:rsidR="001B1F19" w:rsidRPr="00231F20" w:rsidRDefault="001B1F19" w:rsidP="001B1F19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法人代表</w:t>
            </w:r>
          </w:p>
        </w:tc>
        <w:tc>
          <w:tcPr>
            <w:tcW w:w="1417" w:type="dxa"/>
          </w:tcPr>
          <w:p w:rsidR="001B1F19" w:rsidRPr="00231F20" w:rsidRDefault="001B1F19" w:rsidP="001B1F19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819" w:type="dxa"/>
          </w:tcPr>
          <w:p w:rsidR="001B1F19" w:rsidRPr="00231F20" w:rsidRDefault="001B1F19" w:rsidP="001B1F19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支持2</w:t>
            </w:r>
            <w:r w:rsidRPr="00231F20">
              <w:rPr>
                <w:rFonts w:ascii="微软雅黑" w:eastAsia="微软雅黑" w:hAnsi="微软雅黑"/>
              </w:rPr>
              <w:t>-60</w:t>
            </w:r>
            <w:r w:rsidRPr="00231F20">
              <w:rPr>
                <w:rFonts w:ascii="微软雅黑" w:eastAsia="微软雅黑" w:hAnsi="微软雅黑" w:hint="eastAsia"/>
              </w:rPr>
              <w:t>个</w:t>
            </w:r>
            <w:r w:rsidRPr="00231F20">
              <w:rPr>
                <w:rFonts w:ascii="微软雅黑" w:eastAsia="微软雅黑" w:hAnsi="微软雅黑"/>
              </w:rPr>
              <w:t>字符</w:t>
            </w:r>
            <w:r w:rsidRPr="00231F20">
              <w:rPr>
                <w:rFonts w:ascii="微软雅黑" w:eastAsia="微软雅黑" w:hAnsi="微软雅黑" w:hint="eastAsia"/>
              </w:rPr>
              <w:t>，非必填</w:t>
            </w:r>
          </w:p>
        </w:tc>
      </w:tr>
      <w:tr w:rsidR="001B1F19" w:rsidRPr="00231F20" w:rsidTr="001B1F19">
        <w:tc>
          <w:tcPr>
            <w:tcW w:w="1980" w:type="dxa"/>
          </w:tcPr>
          <w:p w:rsidR="001B1F19" w:rsidRPr="00231F20" w:rsidRDefault="001B1F19" w:rsidP="001B1F19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lastRenderedPageBreak/>
              <w:t>注册</w:t>
            </w:r>
            <w:r w:rsidRPr="00231F20">
              <w:rPr>
                <w:rFonts w:ascii="微软雅黑" w:eastAsia="微软雅黑" w:hAnsi="微软雅黑"/>
              </w:rPr>
              <w:t>资本</w:t>
            </w:r>
          </w:p>
        </w:tc>
        <w:tc>
          <w:tcPr>
            <w:tcW w:w="1417" w:type="dxa"/>
          </w:tcPr>
          <w:p w:rsidR="001B1F19" w:rsidRPr="00231F20" w:rsidRDefault="001B1F19" w:rsidP="001B1F19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819" w:type="dxa"/>
          </w:tcPr>
          <w:p w:rsidR="001B1F19" w:rsidRPr="00231F20" w:rsidRDefault="001B1F19" w:rsidP="001B1F19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，支持</w:t>
            </w:r>
            <w:r w:rsidR="00B2107D" w:rsidRPr="00231F20">
              <w:rPr>
                <w:rFonts w:ascii="微软雅黑" w:eastAsia="微软雅黑" w:hAnsi="微软雅黑" w:hint="eastAsia"/>
              </w:rPr>
              <w:t>1</w:t>
            </w:r>
            <w:r w:rsidR="00B2107D" w:rsidRPr="00231F20">
              <w:rPr>
                <w:rFonts w:ascii="微软雅黑" w:eastAsia="微软雅黑" w:hAnsi="微软雅黑"/>
              </w:rPr>
              <w:t>-20</w:t>
            </w:r>
            <w:r w:rsidR="00B2107D" w:rsidRPr="00231F20">
              <w:rPr>
                <w:rFonts w:ascii="微软雅黑" w:eastAsia="微软雅黑" w:hAnsi="微软雅黑" w:hint="eastAsia"/>
              </w:rPr>
              <w:t>位</w:t>
            </w:r>
            <w:r w:rsidR="00B2107D" w:rsidRPr="00231F20">
              <w:rPr>
                <w:rFonts w:ascii="微软雅黑" w:eastAsia="微软雅黑" w:hAnsi="微软雅黑"/>
              </w:rPr>
              <w:t>数字，单位为元</w:t>
            </w:r>
          </w:p>
        </w:tc>
      </w:tr>
      <w:tr w:rsidR="00B2107D" w:rsidRPr="00231F20" w:rsidTr="001B1F19">
        <w:tc>
          <w:tcPr>
            <w:tcW w:w="1980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成立日期</w:t>
            </w:r>
          </w:p>
        </w:tc>
        <w:tc>
          <w:tcPr>
            <w:tcW w:w="1417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日历控件</w:t>
            </w:r>
          </w:p>
        </w:tc>
        <w:tc>
          <w:tcPr>
            <w:tcW w:w="4819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格式</w:t>
            </w:r>
            <w:r w:rsidRPr="00231F20">
              <w:rPr>
                <w:rFonts w:ascii="微软雅黑" w:eastAsia="微软雅黑" w:hAnsi="微软雅黑"/>
              </w:rPr>
              <w:t>为yyyy-mm-dd</w:t>
            </w:r>
          </w:p>
        </w:tc>
      </w:tr>
      <w:tr w:rsidR="00B2107D" w:rsidRPr="00231F20" w:rsidTr="001B1F19">
        <w:tc>
          <w:tcPr>
            <w:tcW w:w="1980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登记机关</w:t>
            </w:r>
          </w:p>
        </w:tc>
        <w:tc>
          <w:tcPr>
            <w:tcW w:w="1417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819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支持2</w:t>
            </w:r>
            <w:r w:rsidRPr="00231F20">
              <w:rPr>
                <w:rFonts w:ascii="微软雅黑" w:eastAsia="微软雅黑" w:hAnsi="微软雅黑"/>
              </w:rPr>
              <w:t>-60</w:t>
            </w:r>
            <w:r w:rsidRPr="00231F20">
              <w:rPr>
                <w:rFonts w:ascii="微软雅黑" w:eastAsia="微软雅黑" w:hAnsi="微软雅黑" w:hint="eastAsia"/>
              </w:rPr>
              <w:t>个</w:t>
            </w:r>
            <w:r w:rsidRPr="00231F20">
              <w:rPr>
                <w:rFonts w:ascii="微软雅黑" w:eastAsia="微软雅黑" w:hAnsi="微软雅黑"/>
              </w:rPr>
              <w:t>字符</w:t>
            </w:r>
            <w:r w:rsidRPr="00231F20">
              <w:rPr>
                <w:rFonts w:ascii="微软雅黑" w:eastAsia="微软雅黑" w:hAnsi="微软雅黑" w:hint="eastAsia"/>
              </w:rPr>
              <w:t>，非必填</w:t>
            </w:r>
          </w:p>
        </w:tc>
      </w:tr>
      <w:tr w:rsidR="00B2107D" w:rsidRPr="00231F20" w:rsidTr="001B1F19">
        <w:tc>
          <w:tcPr>
            <w:tcW w:w="1980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核准日期</w:t>
            </w:r>
          </w:p>
        </w:tc>
        <w:tc>
          <w:tcPr>
            <w:tcW w:w="1417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日历控件</w:t>
            </w:r>
          </w:p>
        </w:tc>
        <w:tc>
          <w:tcPr>
            <w:tcW w:w="4819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格式</w:t>
            </w:r>
            <w:r w:rsidRPr="00231F20">
              <w:rPr>
                <w:rFonts w:ascii="微软雅黑" w:eastAsia="微软雅黑" w:hAnsi="微软雅黑"/>
              </w:rPr>
              <w:t>为yyyy-mm-dd</w:t>
            </w:r>
          </w:p>
        </w:tc>
      </w:tr>
      <w:tr w:rsidR="00B2107D" w:rsidRPr="00231F20" w:rsidTr="001B1F19">
        <w:tc>
          <w:tcPr>
            <w:tcW w:w="1980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登记状态</w:t>
            </w:r>
          </w:p>
        </w:tc>
        <w:tc>
          <w:tcPr>
            <w:tcW w:w="1417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819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支持2</w:t>
            </w:r>
            <w:r w:rsidRPr="00231F20">
              <w:rPr>
                <w:rFonts w:ascii="微软雅黑" w:eastAsia="微软雅黑" w:hAnsi="微软雅黑"/>
              </w:rPr>
              <w:t>-60</w:t>
            </w:r>
            <w:r w:rsidRPr="00231F20">
              <w:rPr>
                <w:rFonts w:ascii="微软雅黑" w:eastAsia="微软雅黑" w:hAnsi="微软雅黑" w:hint="eastAsia"/>
              </w:rPr>
              <w:t>个</w:t>
            </w:r>
            <w:r w:rsidRPr="00231F20">
              <w:rPr>
                <w:rFonts w:ascii="微软雅黑" w:eastAsia="微软雅黑" w:hAnsi="微软雅黑"/>
              </w:rPr>
              <w:t>字符</w:t>
            </w:r>
            <w:r w:rsidRPr="00231F20">
              <w:rPr>
                <w:rFonts w:ascii="微软雅黑" w:eastAsia="微软雅黑" w:hAnsi="微软雅黑" w:hint="eastAsia"/>
              </w:rPr>
              <w:t>，非必填</w:t>
            </w:r>
          </w:p>
        </w:tc>
      </w:tr>
      <w:tr w:rsidR="00B2107D" w:rsidRPr="00231F20" w:rsidTr="001B1F19">
        <w:tc>
          <w:tcPr>
            <w:tcW w:w="1980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营业执照附件</w:t>
            </w:r>
          </w:p>
        </w:tc>
        <w:tc>
          <w:tcPr>
            <w:tcW w:w="1417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图片</w:t>
            </w:r>
            <w:r w:rsidRPr="00231F20">
              <w:rPr>
                <w:rFonts w:ascii="微软雅黑" w:eastAsia="微软雅黑" w:hAnsi="微软雅黑"/>
              </w:rPr>
              <w:t>附件</w:t>
            </w:r>
          </w:p>
        </w:tc>
        <w:tc>
          <w:tcPr>
            <w:tcW w:w="4819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支持1</w:t>
            </w:r>
            <w:r w:rsidRPr="00231F20">
              <w:rPr>
                <w:rFonts w:ascii="微软雅黑" w:eastAsia="微软雅黑" w:hAnsi="微软雅黑"/>
              </w:rPr>
              <w:t>-20</w:t>
            </w:r>
            <w:r w:rsidRPr="00231F20">
              <w:rPr>
                <w:rFonts w:ascii="微软雅黑" w:eastAsia="微软雅黑" w:hAnsi="微软雅黑" w:hint="eastAsia"/>
              </w:rPr>
              <w:t>张图片，非</w:t>
            </w:r>
            <w:r w:rsidRPr="00231F20">
              <w:rPr>
                <w:rFonts w:ascii="微软雅黑" w:eastAsia="微软雅黑" w:hAnsi="微软雅黑"/>
              </w:rPr>
              <w:t>必填</w:t>
            </w:r>
          </w:p>
        </w:tc>
      </w:tr>
      <w:tr w:rsidR="00B2107D" w:rsidRPr="00231F20" w:rsidTr="001B1F19">
        <w:tc>
          <w:tcPr>
            <w:tcW w:w="1980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公司</w:t>
            </w:r>
            <w:r w:rsidRPr="00231F20">
              <w:rPr>
                <w:rFonts w:ascii="微软雅黑" w:eastAsia="微软雅黑" w:hAnsi="微软雅黑"/>
              </w:rPr>
              <w:t>性质</w:t>
            </w:r>
          </w:p>
        </w:tc>
        <w:tc>
          <w:tcPr>
            <w:tcW w:w="1417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单选</w:t>
            </w:r>
            <w:r w:rsidRPr="00231F20">
              <w:rPr>
                <w:rFonts w:ascii="微软雅黑" w:eastAsia="微软雅黑" w:hAnsi="微软雅黑"/>
              </w:rPr>
              <w:t>项</w:t>
            </w:r>
          </w:p>
        </w:tc>
        <w:tc>
          <w:tcPr>
            <w:tcW w:w="4819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可选项</w:t>
            </w:r>
            <w:r w:rsidRPr="00231F20">
              <w:rPr>
                <w:rFonts w:ascii="微软雅黑" w:eastAsia="微软雅黑" w:hAnsi="微软雅黑"/>
              </w:rPr>
              <w:t>为</w:t>
            </w:r>
            <w:r w:rsidRPr="00231F20">
              <w:rPr>
                <w:rFonts w:ascii="微软雅黑" w:eastAsia="微软雅黑" w:hAnsi="微软雅黑" w:hint="eastAsia"/>
              </w:rPr>
              <w:t>一般纳税人</w:t>
            </w:r>
            <w:r w:rsidRPr="00231F20">
              <w:rPr>
                <w:rFonts w:ascii="微软雅黑" w:eastAsia="微软雅黑" w:hAnsi="微软雅黑"/>
              </w:rPr>
              <w:t>、小规模纳税人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非必填</w:t>
            </w:r>
          </w:p>
        </w:tc>
      </w:tr>
      <w:tr w:rsidR="00B2107D" w:rsidRPr="00231F20" w:rsidTr="001B1F19">
        <w:tc>
          <w:tcPr>
            <w:tcW w:w="1980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注册地址</w:t>
            </w:r>
          </w:p>
        </w:tc>
        <w:tc>
          <w:tcPr>
            <w:tcW w:w="1417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819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支持2</w:t>
            </w:r>
            <w:r w:rsidRPr="00231F20">
              <w:rPr>
                <w:rFonts w:ascii="微软雅黑" w:eastAsia="微软雅黑" w:hAnsi="微软雅黑"/>
              </w:rPr>
              <w:t>-100</w:t>
            </w:r>
            <w:r w:rsidRPr="00231F20">
              <w:rPr>
                <w:rFonts w:ascii="微软雅黑" w:eastAsia="微软雅黑" w:hAnsi="微软雅黑" w:hint="eastAsia"/>
              </w:rPr>
              <w:t>个</w:t>
            </w:r>
            <w:r w:rsidRPr="00231F20">
              <w:rPr>
                <w:rFonts w:ascii="微软雅黑" w:eastAsia="微软雅黑" w:hAnsi="微软雅黑"/>
              </w:rPr>
              <w:t>字符</w:t>
            </w:r>
            <w:r w:rsidRPr="00231F20">
              <w:rPr>
                <w:rFonts w:ascii="微软雅黑" w:eastAsia="微软雅黑" w:hAnsi="微软雅黑" w:hint="eastAsia"/>
              </w:rPr>
              <w:t>，非必填</w:t>
            </w:r>
          </w:p>
        </w:tc>
      </w:tr>
      <w:tr w:rsidR="00B2107D" w:rsidRPr="00231F20" w:rsidTr="001B1F19">
        <w:tc>
          <w:tcPr>
            <w:tcW w:w="1980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开户</w:t>
            </w:r>
            <w:r w:rsidRPr="00231F20">
              <w:rPr>
                <w:rFonts w:ascii="微软雅黑" w:eastAsia="微软雅黑" w:hAnsi="微软雅黑"/>
              </w:rPr>
              <w:t>银行</w:t>
            </w:r>
          </w:p>
        </w:tc>
        <w:tc>
          <w:tcPr>
            <w:tcW w:w="1417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819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支持2</w:t>
            </w:r>
            <w:r w:rsidRPr="00231F20">
              <w:rPr>
                <w:rFonts w:ascii="微软雅黑" w:eastAsia="微软雅黑" w:hAnsi="微软雅黑"/>
              </w:rPr>
              <w:t>-60</w:t>
            </w:r>
            <w:r w:rsidRPr="00231F20">
              <w:rPr>
                <w:rFonts w:ascii="微软雅黑" w:eastAsia="微软雅黑" w:hAnsi="微软雅黑" w:hint="eastAsia"/>
              </w:rPr>
              <w:t>个</w:t>
            </w:r>
            <w:r w:rsidRPr="00231F20">
              <w:rPr>
                <w:rFonts w:ascii="微软雅黑" w:eastAsia="微软雅黑" w:hAnsi="微软雅黑"/>
              </w:rPr>
              <w:t>字符</w:t>
            </w:r>
            <w:r w:rsidRPr="00231F20">
              <w:rPr>
                <w:rFonts w:ascii="微软雅黑" w:eastAsia="微软雅黑" w:hAnsi="微软雅黑" w:hint="eastAsia"/>
              </w:rPr>
              <w:t>，非必填</w:t>
            </w:r>
          </w:p>
        </w:tc>
      </w:tr>
      <w:tr w:rsidR="00B2107D" w:rsidRPr="00231F20" w:rsidTr="001B1F19">
        <w:tc>
          <w:tcPr>
            <w:tcW w:w="1980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账号</w:t>
            </w:r>
          </w:p>
        </w:tc>
        <w:tc>
          <w:tcPr>
            <w:tcW w:w="1417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819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，支持</w:t>
            </w:r>
            <w:r w:rsidRPr="00231F20">
              <w:rPr>
                <w:rFonts w:ascii="微软雅黑" w:eastAsia="微软雅黑" w:hAnsi="微软雅黑" w:hint="eastAsia"/>
              </w:rPr>
              <w:t>7</w:t>
            </w:r>
            <w:r w:rsidRPr="00231F20">
              <w:rPr>
                <w:rFonts w:ascii="微软雅黑" w:eastAsia="微软雅黑" w:hAnsi="微软雅黑"/>
              </w:rPr>
              <w:t>-20</w:t>
            </w:r>
            <w:r w:rsidRPr="00231F20">
              <w:rPr>
                <w:rFonts w:ascii="微软雅黑" w:eastAsia="微软雅黑" w:hAnsi="微软雅黑" w:hint="eastAsia"/>
              </w:rPr>
              <w:t>位</w:t>
            </w:r>
            <w:r w:rsidRPr="00231F20">
              <w:rPr>
                <w:rFonts w:ascii="微软雅黑" w:eastAsia="微软雅黑" w:hAnsi="微软雅黑"/>
              </w:rPr>
              <w:t>数字，非必填</w:t>
            </w:r>
          </w:p>
        </w:tc>
      </w:tr>
      <w:tr w:rsidR="00B2107D" w:rsidRPr="00231F20" w:rsidTr="001B1F19">
        <w:tc>
          <w:tcPr>
            <w:tcW w:w="1980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注册</w:t>
            </w:r>
            <w:r w:rsidRPr="00231F20">
              <w:rPr>
                <w:rFonts w:ascii="微软雅黑" w:eastAsia="微软雅黑" w:hAnsi="微软雅黑"/>
              </w:rPr>
              <w:t>电话</w:t>
            </w:r>
          </w:p>
        </w:tc>
        <w:tc>
          <w:tcPr>
            <w:tcW w:w="1417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819" w:type="dxa"/>
          </w:tcPr>
          <w:p w:rsidR="00B2107D" w:rsidRPr="00231F20" w:rsidRDefault="00B2107D" w:rsidP="00B2107D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，支持</w:t>
            </w:r>
            <w:r w:rsidRPr="00231F20">
              <w:rPr>
                <w:rFonts w:ascii="微软雅黑" w:eastAsia="微软雅黑" w:hAnsi="微软雅黑" w:hint="eastAsia"/>
              </w:rPr>
              <w:t>11</w:t>
            </w:r>
            <w:r w:rsidRPr="00231F20">
              <w:rPr>
                <w:rFonts w:ascii="微软雅黑" w:eastAsia="微软雅黑" w:hAnsi="微软雅黑"/>
              </w:rPr>
              <w:t>-12</w:t>
            </w:r>
            <w:r w:rsidRPr="00231F20">
              <w:rPr>
                <w:rFonts w:ascii="微软雅黑" w:eastAsia="微软雅黑" w:hAnsi="微软雅黑" w:hint="eastAsia"/>
              </w:rPr>
              <w:t>位</w:t>
            </w:r>
            <w:r w:rsidRPr="00231F20">
              <w:rPr>
                <w:rFonts w:ascii="微软雅黑" w:eastAsia="微软雅黑" w:hAnsi="微软雅黑"/>
              </w:rPr>
              <w:t>数字，非必填</w:t>
            </w:r>
          </w:p>
        </w:tc>
      </w:tr>
      <w:tr w:rsidR="00611993" w:rsidRPr="00231F20" w:rsidTr="001B1F19">
        <w:tc>
          <w:tcPr>
            <w:tcW w:w="1980" w:type="dxa"/>
          </w:tcPr>
          <w:p w:rsidR="00611993" w:rsidRPr="00231F20" w:rsidRDefault="00611993" w:rsidP="00611993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总公司</w:t>
            </w:r>
            <w:r w:rsidRPr="00231F20">
              <w:rPr>
                <w:rFonts w:ascii="微软雅黑" w:eastAsia="微软雅黑" w:hAnsi="微软雅黑"/>
              </w:rPr>
              <w:t>标志</w:t>
            </w:r>
          </w:p>
        </w:tc>
        <w:tc>
          <w:tcPr>
            <w:tcW w:w="1417" w:type="dxa"/>
          </w:tcPr>
          <w:p w:rsidR="00611993" w:rsidRPr="00231F20" w:rsidRDefault="00611993" w:rsidP="00611993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单选</w:t>
            </w:r>
            <w:r w:rsidRPr="00231F20">
              <w:rPr>
                <w:rFonts w:ascii="微软雅黑" w:eastAsia="微软雅黑" w:hAnsi="微软雅黑"/>
              </w:rPr>
              <w:t>项</w:t>
            </w:r>
          </w:p>
        </w:tc>
        <w:tc>
          <w:tcPr>
            <w:tcW w:w="4819" w:type="dxa"/>
          </w:tcPr>
          <w:p w:rsidR="00611993" w:rsidRPr="00231F20" w:rsidRDefault="00611993" w:rsidP="00611993">
            <w:pPr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默认为空</w:t>
            </w:r>
            <w:r w:rsidRPr="00231F20">
              <w:rPr>
                <w:rFonts w:ascii="微软雅黑" w:eastAsia="微软雅黑" w:hAnsi="微软雅黑"/>
              </w:rPr>
              <w:t>，</w:t>
            </w:r>
            <w:r w:rsidRPr="00231F20">
              <w:rPr>
                <w:rFonts w:ascii="微软雅黑" w:eastAsia="微软雅黑" w:hAnsi="微软雅黑" w:hint="eastAsia"/>
              </w:rPr>
              <w:t>可选项</w:t>
            </w:r>
            <w:r w:rsidRPr="00231F20">
              <w:rPr>
                <w:rFonts w:ascii="微软雅黑" w:eastAsia="微软雅黑" w:hAnsi="微软雅黑"/>
              </w:rPr>
              <w:t>为</w:t>
            </w:r>
            <w:r w:rsidRPr="00231F20">
              <w:rPr>
                <w:rFonts w:ascii="微软雅黑" w:eastAsia="微软雅黑" w:hAnsi="微软雅黑" w:hint="eastAsia"/>
              </w:rPr>
              <w:t>总公司</w:t>
            </w:r>
            <w:r w:rsidRPr="00231F20">
              <w:rPr>
                <w:rFonts w:ascii="微软雅黑" w:eastAsia="微软雅黑" w:hAnsi="微软雅黑"/>
              </w:rPr>
              <w:t>、</w:t>
            </w:r>
            <w:r w:rsidRPr="00231F20">
              <w:rPr>
                <w:rFonts w:ascii="微软雅黑" w:eastAsia="微软雅黑" w:hAnsi="微软雅黑" w:hint="eastAsia"/>
              </w:rPr>
              <w:t>子</w:t>
            </w:r>
            <w:r w:rsidRPr="00231F20">
              <w:rPr>
                <w:rFonts w:ascii="微软雅黑" w:eastAsia="微软雅黑" w:hAnsi="微软雅黑"/>
              </w:rPr>
              <w:t>公司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非必填</w:t>
            </w:r>
          </w:p>
        </w:tc>
      </w:tr>
    </w:tbl>
    <w:p w:rsidR="00D000B0" w:rsidRPr="00231F20" w:rsidRDefault="00D000B0" w:rsidP="00A92A2B">
      <w:pPr>
        <w:pStyle w:val="a5"/>
        <w:numPr>
          <w:ilvl w:val="0"/>
          <w:numId w:val="7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操作</w:t>
      </w:r>
      <w:r w:rsidRPr="00231F20">
        <w:rPr>
          <w:rFonts w:ascii="微软雅黑" w:eastAsia="微软雅黑" w:hAnsi="微软雅黑"/>
        </w:rPr>
        <w:t>说明</w:t>
      </w:r>
    </w:p>
    <w:p w:rsidR="00D000B0" w:rsidRPr="00231F20" w:rsidRDefault="00D000B0" w:rsidP="00D000B0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【新建】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在新建窗口打开公司新建页面</w:t>
      </w:r>
    </w:p>
    <w:p w:rsidR="00D000B0" w:rsidRPr="00231F20" w:rsidRDefault="00D000B0" w:rsidP="00D000B0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新建</w:t>
      </w:r>
      <w:r w:rsidR="00643B62" w:rsidRPr="00231F20">
        <w:rPr>
          <w:rFonts w:ascii="微软雅黑" w:eastAsia="微软雅黑" w:hAnsi="微软雅黑" w:hint="eastAsia"/>
        </w:rPr>
        <w:t>/修改</w:t>
      </w:r>
      <w:r w:rsidRPr="00231F20">
        <w:rPr>
          <w:rFonts w:ascii="微软雅黑" w:eastAsia="微软雅黑" w:hAnsi="微软雅黑"/>
        </w:rPr>
        <w:t>页面中，点击【</w:t>
      </w:r>
      <w:r w:rsidRPr="00231F20">
        <w:rPr>
          <w:rFonts w:ascii="微软雅黑" w:eastAsia="微软雅黑" w:hAnsi="微软雅黑" w:hint="eastAsia"/>
        </w:rPr>
        <w:t>保存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则需要</w:t>
      </w:r>
      <w:r w:rsidRPr="00231F20">
        <w:rPr>
          <w:rFonts w:ascii="微软雅黑" w:eastAsia="微软雅黑" w:hAnsi="微软雅黑" w:hint="eastAsia"/>
        </w:rPr>
        <w:t>进行</w:t>
      </w:r>
      <w:r w:rsidRPr="00231F20">
        <w:rPr>
          <w:rFonts w:ascii="微软雅黑" w:eastAsia="微软雅黑" w:hAnsi="微软雅黑"/>
        </w:rPr>
        <w:t>保存条件校验，校验通过，则提示保存成功，并返回到公司管理列表页</w:t>
      </w:r>
    </w:p>
    <w:p w:rsidR="00D000B0" w:rsidRPr="00231F20" w:rsidRDefault="00D000B0" w:rsidP="00D000B0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若保存</w:t>
      </w:r>
      <w:r w:rsidRPr="00231F20">
        <w:rPr>
          <w:rFonts w:ascii="微软雅黑" w:eastAsia="微软雅黑" w:hAnsi="微软雅黑"/>
        </w:rPr>
        <w:t>失败，则提示保存失败原因</w:t>
      </w:r>
    </w:p>
    <w:p w:rsidR="00D000B0" w:rsidRPr="00231F20" w:rsidRDefault="00D000B0" w:rsidP="00D000B0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 xml:space="preserve">    在</w:t>
      </w:r>
      <w:r w:rsidRPr="00231F20">
        <w:rPr>
          <w:rFonts w:ascii="微软雅黑" w:eastAsia="微软雅黑" w:hAnsi="微软雅黑"/>
        </w:rPr>
        <w:t>新建</w:t>
      </w:r>
      <w:r w:rsidR="00643B62" w:rsidRPr="00231F20">
        <w:rPr>
          <w:rFonts w:ascii="微软雅黑" w:eastAsia="微软雅黑" w:hAnsi="微软雅黑" w:hint="eastAsia"/>
        </w:rPr>
        <w:t>/修改</w:t>
      </w:r>
      <w:r w:rsidRPr="00231F20">
        <w:rPr>
          <w:rFonts w:ascii="微软雅黑" w:eastAsia="微软雅黑" w:hAnsi="微软雅黑"/>
        </w:rPr>
        <w:t>页面中，点击【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则关闭公司新建页面，返回到公司管理列表页</w:t>
      </w:r>
    </w:p>
    <w:p w:rsidR="00D000B0" w:rsidRPr="00231F20" w:rsidRDefault="00D000B0" w:rsidP="00A92A2B">
      <w:pPr>
        <w:pStyle w:val="a5"/>
        <w:numPr>
          <w:ilvl w:val="0"/>
          <w:numId w:val="7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业务</w:t>
      </w:r>
      <w:r w:rsidRPr="00231F20">
        <w:rPr>
          <w:rFonts w:ascii="微软雅黑" w:eastAsia="微软雅黑" w:hAnsi="微软雅黑"/>
        </w:rPr>
        <w:t>规则</w:t>
      </w:r>
    </w:p>
    <w:p w:rsidR="00D000B0" w:rsidRPr="00231F20" w:rsidRDefault="00642A3B" w:rsidP="00D000B0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保存</w:t>
      </w:r>
      <w:r w:rsidRPr="00231F20">
        <w:rPr>
          <w:rFonts w:ascii="微软雅黑" w:eastAsia="微软雅黑" w:hAnsi="微软雅黑"/>
        </w:rPr>
        <w:t>校验条件</w:t>
      </w:r>
    </w:p>
    <w:p w:rsidR="00642A3B" w:rsidRPr="00231F20" w:rsidRDefault="00642A3B" w:rsidP="00D000B0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必填项</w:t>
      </w:r>
      <w:r w:rsidRPr="00231F20">
        <w:rPr>
          <w:rFonts w:ascii="微软雅黑" w:eastAsia="微软雅黑" w:hAnsi="微软雅黑"/>
        </w:rPr>
        <w:t>均非空，否则提示“**为必填项，不允许为空”</w:t>
      </w:r>
    </w:p>
    <w:p w:rsidR="00A44557" w:rsidRPr="00231F20" w:rsidRDefault="00642A3B" w:rsidP="00EB3A05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统一</w:t>
      </w:r>
      <w:r w:rsidRPr="00231F20">
        <w:rPr>
          <w:rFonts w:ascii="微软雅黑" w:eastAsia="微软雅黑" w:hAnsi="微软雅黑"/>
        </w:rPr>
        <w:t>社会信用代码需唯一，否则提示“</w:t>
      </w:r>
      <w:r w:rsidRPr="00231F20">
        <w:rPr>
          <w:rFonts w:ascii="微软雅黑" w:eastAsia="微软雅黑" w:hAnsi="微软雅黑" w:hint="eastAsia"/>
        </w:rPr>
        <w:t>统一</w:t>
      </w:r>
      <w:r w:rsidRPr="00231F20">
        <w:rPr>
          <w:rFonts w:ascii="微软雅黑" w:eastAsia="微软雅黑" w:hAnsi="微软雅黑"/>
        </w:rPr>
        <w:t>社会信用代码已存在，不允许重复创建”</w:t>
      </w:r>
    </w:p>
    <w:p w:rsidR="00231F20" w:rsidRPr="00231F20" w:rsidRDefault="00231F20" w:rsidP="00881FBB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738" w:name="_Toc536089984"/>
      <w:r>
        <w:rPr>
          <w:rFonts w:ascii="微软雅黑" w:eastAsia="微软雅黑" w:hAnsi="微软雅黑" w:hint="eastAsia"/>
        </w:rPr>
        <w:t>公共</w:t>
      </w:r>
      <w:r>
        <w:rPr>
          <w:rFonts w:ascii="微软雅黑" w:eastAsia="微软雅黑" w:hAnsi="微软雅黑"/>
        </w:rPr>
        <w:t>规则</w:t>
      </w:r>
      <w:bookmarkEnd w:id="738"/>
    </w:p>
    <w:p w:rsidR="001B1F19" w:rsidRDefault="00231F20" w:rsidP="00881FBB">
      <w:pPr>
        <w:pStyle w:val="4"/>
        <w:numPr>
          <w:ilvl w:val="2"/>
          <w:numId w:val="1"/>
        </w:numPr>
      </w:pPr>
      <w:bookmarkStart w:id="739" w:name="_Toc536089985"/>
      <w:r>
        <w:rPr>
          <w:rFonts w:hint="eastAsia"/>
        </w:rPr>
        <w:t>部门选择（</w:t>
      </w:r>
      <w:r w:rsidR="007F02C2">
        <w:rPr>
          <w:rFonts w:hint="eastAsia"/>
        </w:rPr>
        <w:t>自动带入</w:t>
      </w:r>
      <w:r>
        <w:rPr>
          <w:rFonts w:hint="eastAsia"/>
        </w:rPr>
        <w:t>）</w:t>
      </w:r>
      <w:bookmarkEnd w:id="739"/>
    </w:p>
    <w:p w:rsidR="00D42EFF" w:rsidRDefault="00D42EFF" w:rsidP="00D42EFF">
      <w:pPr>
        <w:pStyle w:val="a5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，则</w:t>
      </w:r>
      <w:r>
        <w:rPr>
          <w:rFonts w:ascii="微软雅黑" w:eastAsia="微软雅黑" w:hAnsi="微软雅黑"/>
        </w:rPr>
        <w:t>弹窗部门选择页面</w:t>
      </w:r>
    </w:p>
    <w:p w:rsidR="00D42EFF" w:rsidRPr="00231F20" w:rsidRDefault="00D42EFF" w:rsidP="00D42EFF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展示页面</w:t>
      </w:r>
      <w:r w:rsidRPr="00231F20">
        <w:rPr>
          <w:rFonts w:ascii="微软雅黑" w:eastAsia="微软雅黑" w:hAnsi="微软雅黑"/>
        </w:rPr>
        <w:t>与部门管理相同，选中</w:t>
      </w:r>
      <w:r>
        <w:rPr>
          <w:rFonts w:ascii="微软雅黑" w:eastAsia="微软雅黑" w:hAnsi="微软雅黑" w:hint="eastAsia"/>
        </w:rPr>
        <w:t>某个</w:t>
      </w:r>
      <w:r>
        <w:rPr>
          <w:rFonts w:ascii="微软雅黑" w:eastAsia="微软雅黑" w:hAnsi="微软雅黑"/>
        </w:rPr>
        <w:t>部门</w:t>
      </w:r>
      <w:r w:rsidRPr="00231F20">
        <w:rPr>
          <w:rFonts w:ascii="微软雅黑" w:eastAsia="微软雅黑" w:hAnsi="微软雅黑"/>
        </w:rPr>
        <w:t>后关闭部门选择页面，并将</w:t>
      </w: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名称回写到员工信息编辑页面。</w:t>
      </w:r>
    </w:p>
    <w:p w:rsidR="00D42EFF" w:rsidRPr="00231F20" w:rsidRDefault="00D42EFF" w:rsidP="00D42EFF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部门</w:t>
      </w:r>
      <w:r w:rsidRPr="00231F20">
        <w:rPr>
          <w:rFonts w:ascii="微软雅黑" w:eastAsia="微软雅黑" w:hAnsi="微软雅黑"/>
        </w:rPr>
        <w:t>可选项为当前系统中全部有效的部门</w:t>
      </w:r>
    </w:p>
    <w:p w:rsidR="00827869" w:rsidRDefault="00827869" w:rsidP="00881FBB">
      <w:pPr>
        <w:pStyle w:val="4"/>
        <w:numPr>
          <w:ilvl w:val="2"/>
          <w:numId w:val="1"/>
        </w:numPr>
      </w:pPr>
      <w:bookmarkStart w:id="740" w:name="_Toc536089986"/>
      <w:r>
        <w:rPr>
          <w:rFonts w:hint="eastAsia"/>
        </w:rPr>
        <w:t>员工选择</w:t>
      </w:r>
      <w:bookmarkEnd w:id="740"/>
    </w:p>
    <w:p w:rsidR="0010512C" w:rsidRPr="00231F20" w:rsidRDefault="0010512C" w:rsidP="00D94607">
      <w:pPr>
        <w:pStyle w:val="a5"/>
        <w:numPr>
          <w:ilvl w:val="0"/>
          <w:numId w:val="84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选择员工</w:t>
      </w:r>
      <w:r w:rsidRPr="00231F20">
        <w:rPr>
          <w:rFonts w:ascii="微软雅黑" w:eastAsia="微软雅黑" w:hAnsi="微软雅黑"/>
        </w:rPr>
        <w:t>页面</w:t>
      </w:r>
      <w:r w:rsidRPr="00231F20">
        <w:rPr>
          <w:rFonts w:ascii="微软雅黑" w:eastAsia="微软雅黑" w:hAnsi="微软雅黑" w:hint="eastAsia"/>
        </w:rPr>
        <w:t>-</w:t>
      </w:r>
      <w:r w:rsidRPr="00231F20">
        <w:rPr>
          <w:rFonts w:ascii="微软雅黑" w:eastAsia="微软雅黑" w:hAnsi="微软雅黑"/>
        </w:rPr>
        <w:t>查询条件</w:t>
      </w:r>
    </w:p>
    <w:p w:rsidR="0010512C" w:rsidRPr="00231F20" w:rsidRDefault="0010512C" w:rsidP="0010512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查询条件</w:t>
      </w:r>
      <w:r w:rsidRPr="00231F20">
        <w:rPr>
          <w:rFonts w:ascii="微软雅黑" w:eastAsia="微软雅黑" w:hAnsi="微软雅黑"/>
        </w:rPr>
        <w:t>页面的数据表单</w:t>
      </w:r>
      <w:r w:rsidRPr="00231F20">
        <w:rPr>
          <w:rFonts w:ascii="微软雅黑" w:eastAsia="微软雅黑" w:hAnsi="微软雅黑" w:hint="eastAsia"/>
        </w:rPr>
        <w:t>与</w:t>
      </w:r>
      <w:r w:rsidRPr="00231F20">
        <w:rPr>
          <w:rFonts w:ascii="微软雅黑" w:eastAsia="微软雅黑" w:hAnsi="微软雅黑"/>
        </w:rPr>
        <w:t>员工管理列表页的数据表单</w:t>
      </w:r>
      <w:r w:rsidRPr="00231F20">
        <w:rPr>
          <w:rFonts w:ascii="微软雅黑" w:eastAsia="微软雅黑" w:hAnsi="微软雅黑" w:hint="eastAsia"/>
        </w:rPr>
        <w:t>相同</w:t>
      </w:r>
    </w:p>
    <w:p w:rsidR="0010512C" w:rsidRPr="00231F20" w:rsidRDefault="0010512C" w:rsidP="0010512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数据源</w:t>
      </w:r>
      <w:r w:rsidR="00A931F0">
        <w:rPr>
          <w:rFonts w:ascii="微软雅黑" w:eastAsia="微软雅黑" w:hAnsi="微软雅黑"/>
        </w:rPr>
        <w:t>：是否离职为在职</w:t>
      </w:r>
      <w:r w:rsidR="00A931F0">
        <w:rPr>
          <w:rFonts w:ascii="微软雅黑" w:eastAsia="微软雅黑" w:hAnsi="微软雅黑" w:hint="eastAsia"/>
        </w:rPr>
        <w:t>，</w:t>
      </w:r>
      <w:r w:rsidR="00A931F0">
        <w:rPr>
          <w:rFonts w:ascii="微软雅黑" w:eastAsia="微软雅黑" w:hAnsi="微软雅黑"/>
        </w:rPr>
        <w:t>且当前未</w:t>
      </w:r>
      <w:r w:rsidR="00A931F0">
        <w:rPr>
          <w:rFonts w:ascii="微软雅黑" w:eastAsia="微软雅黑" w:hAnsi="微软雅黑" w:hint="eastAsia"/>
        </w:rPr>
        <w:t>关联</w:t>
      </w:r>
      <w:r w:rsidR="00A931F0">
        <w:rPr>
          <w:rFonts w:ascii="微软雅黑" w:eastAsia="微软雅黑" w:hAnsi="微软雅黑"/>
        </w:rPr>
        <w:t>账号的</w:t>
      </w:r>
      <w:r w:rsidRPr="00231F20">
        <w:rPr>
          <w:rFonts w:ascii="微软雅黑" w:eastAsia="微软雅黑" w:hAnsi="微软雅黑"/>
        </w:rPr>
        <w:t>员工</w:t>
      </w:r>
    </w:p>
    <w:p w:rsidR="0010512C" w:rsidRPr="00231F20" w:rsidRDefault="0010512C" w:rsidP="0010512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员工</w:t>
      </w:r>
      <w:r w:rsidRPr="00231F20">
        <w:rPr>
          <w:rFonts w:ascii="微软雅黑" w:eastAsia="微软雅黑" w:hAnsi="微软雅黑"/>
        </w:rPr>
        <w:t>为单选框，选中后点击确认选择，则将员工编号及姓名回填入账号编辑页面。</w:t>
      </w:r>
    </w:p>
    <w:p w:rsidR="0010512C" w:rsidRPr="00231F20" w:rsidRDefault="0010512C" w:rsidP="0010512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则关闭员工选择页面，</w:t>
      </w:r>
      <w:r w:rsidRPr="00231F20">
        <w:rPr>
          <w:rFonts w:ascii="微软雅黑" w:eastAsia="微软雅黑" w:hAnsi="微软雅黑" w:hint="eastAsia"/>
        </w:rPr>
        <w:t>返回至</w:t>
      </w:r>
      <w:r w:rsidRPr="00231F20">
        <w:rPr>
          <w:rFonts w:ascii="微软雅黑" w:eastAsia="微软雅黑" w:hAnsi="微软雅黑"/>
        </w:rPr>
        <w:t>账号编辑页面</w:t>
      </w:r>
    </w:p>
    <w:p w:rsidR="0010512C" w:rsidRPr="00231F20" w:rsidRDefault="0010512C" w:rsidP="0010512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按照员工的新建时间倒序排列展示</w:t>
      </w:r>
    </w:p>
    <w:p w:rsidR="0010512C" w:rsidRPr="00231F20" w:rsidRDefault="0010512C" w:rsidP="0010512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/>
        </w:rPr>
        <w:t>默认展示全部</w:t>
      </w:r>
    </w:p>
    <w:p w:rsidR="0010512C" w:rsidRPr="00231F20" w:rsidRDefault="0010512C" w:rsidP="0010512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查询条件为空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点击查询，则展示全部在职的员工</w:t>
      </w:r>
    </w:p>
    <w:p w:rsidR="0010512C" w:rsidRPr="00231F20" w:rsidRDefault="0010512C" w:rsidP="0010512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</w:t>
      </w:r>
      <w:r w:rsidRPr="00231F20">
        <w:rPr>
          <w:rFonts w:ascii="微软雅黑" w:eastAsia="微软雅黑" w:hAnsi="微软雅黑" w:hint="eastAsia"/>
        </w:rPr>
        <w:t>非</w:t>
      </w:r>
      <w:r w:rsidRPr="00231F20">
        <w:rPr>
          <w:rFonts w:ascii="微软雅黑" w:eastAsia="微软雅黑" w:hAnsi="微软雅黑"/>
        </w:rPr>
        <w:t>空，</w:t>
      </w:r>
      <w:r w:rsidRPr="00231F20">
        <w:rPr>
          <w:rFonts w:ascii="微软雅黑" w:eastAsia="微软雅黑" w:hAnsi="微软雅黑" w:hint="eastAsia"/>
        </w:rPr>
        <w:t>点击查询</w:t>
      </w:r>
      <w:r w:rsidRPr="00231F20">
        <w:rPr>
          <w:rFonts w:ascii="微软雅黑" w:eastAsia="微软雅黑" w:hAnsi="微软雅黑"/>
        </w:rPr>
        <w:t>，则展示全部满足查询条件的在职员工</w:t>
      </w:r>
    </w:p>
    <w:p w:rsidR="0010512C" w:rsidRDefault="0010512C" w:rsidP="00D94607">
      <w:pPr>
        <w:pStyle w:val="a5"/>
        <w:numPr>
          <w:ilvl w:val="0"/>
          <w:numId w:val="8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员工</w:t>
      </w:r>
      <w:r>
        <w:rPr>
          <w:rFonts w:ascii="微软雅黑" w:eastAsia="微软雅黑" w:hAnsi="微软雅黑"/>
        </w:rPr>
        <w:t>选择页面业务规则</w:t>
      </w:r>
    </w:p>
    <w:p w:rsidR="0010512C" w:rsidRDefault="0010512C" w:rsidP="0010512C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选中</w:t>
      </w:r>
      <w:r>
        <w:rPr>
          <w:rFonts w:ascii="微软雅黑" w:eastAsia="微软雅黑" w:hAnsi="微软雅黑"/>
        </w:rPr>
        <w:t>某个员工，【</w:t>
      </w:r>
      <w:r>
        <w:rPr>
          <w:rFonts w:ascii="微软雅黑" w:eastAsia="微软雅黑" w:hAnsi="微软雅黑" w:hint="eastAsia"/>
        </w:rPr>
        <w:t>确认选择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按钮被激活，点击【</w:t>
      </w:r>
      <w:r>
        <w:rPr>
          <w:rFonts w:ascii="微软雅黑" w:eastAsia="微软雅黑" w:hAnsi="微软雅黑" w:hint="eastAsia"/>
        </w:rPr>
        <w:t>确认选择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则</w:t>
      </w:r>
      <w:r>
        <w:rPr>
          <w:rFonts w:ascii="微软雅黑" w:eastAsia="微软雅黑" w:hAnsi="微软雅黑" w:hint="eastAsia"/>
        </w:rPr>
        <w:t>关闭</w:t>
      </w:r>
      <w:r>
        <w:rPr>
          <w:rFonts w:ascii="微软雅黑" w:eastAsia="微软雅黑" w:hAnsi="微软雅黑"/>
        </w:rPr>
        <w:t>员工选择页面，</w:t>
      </w:r>
      <w:r>
        <w:rPr>
          <w:rFonts w:ascii="微软雅黑" w:eastAsia="微软雅黑" w:hAnsi="微软雅黑" w:hint="eastAsia"/>
        </w:rPr>
        <w:t>返回到</w:t>
      </w:r>
      <w:r>
        <w:rPr>
          <w:rFonts w:ascii="微软雅黑" w:eastAsia="微软雅黑" w:hAnsi="微软雅黑"/>
        </w:rPr>
        <w:t>账号编辑页面，将员工信息回填入</w:t>
      </w:r>
      <w:r>
        <w:rPr>
          <w:rFonts w:ascii="微软雅黑" w:eastAsia="微软雅黑" w:hAnsi="微软雅黑" w:hint="eastAsia"/>
        </w:rPr>
        <w:t>账号</w:t>
      </w:r>
      <w:r>
        <w:rPr>
          <w:rFonts w:ascii="微软雅黑" w:eastAsia="微软雅黑" w:hAnsi="微软雅黑"/>
        </w:rPr>
        <w:t>编辑页面</w:t>
      </w:r>
    </w:p>
    <w:p w:rsidR="0010512C" w:rsidRPr="0010512C" w:rsidRDefault="0010512C" w:rsidP="0010512C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点击</w:t>
      </w:r>
      <w:r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 w:hint="eastAsia"/>
        </w:rPr>
        <w:t>取消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/>
        </w:rPr>
        <w:t>关闭员工选择页面，并返回账号编辑页面。</w:t>
      </w:r>
    </w:p>
    <w:p w:rsidR="00616000" w:rsidRDefault="00616000" w:rsidP="00881FBB">
      <w:pPr>
        <w:pStyle w:val="4"/>
        <w:numPr>
          <w:ilvl w:val="2"/>
          <w:numId w:val="1"/>
        </w:numPr>
      </w:pPr>
      <w:bookmarkStart w:id="741" w:name="_Toc536089987"/>
      <w:r>
        <w:rPr>
          <w:rFonts w:hint="eastAsia"/>
        </w:rPr>
        <w:t>账号选择</w:t>
      </w:r>
      <w:r>
        <w:t>页面</w:t>
      </w:r>
      <w:bookmarkEnd w:id="741"/>
    </w:p>
    <w:p w:rsidR="00362418" w:rsidRPr="00231F20" w:rsidRDefault="00362418" w:rsidP="00D94607">
      <w:pPr>
        <w:pStyle w:val="a5"/>
        <w:numPr>
          <w:ilvl w:val="0"/>
          <w:numId w:val="8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查询条件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1842"/>
        <w:gridCol w:w="4332"/>
      </w:tblGrid>
      <w:tr w:rsidR="00362418" w:rsidRPr="00231F20" w:rsidTr="00356782">
        <w:tc>
          <w:tcPr>
            <w:tcW w:w="1702" w:type="dxa"/>
          </w:tcPr>
          <w:p w:rsidR="00362418" w:rsidRPr="00231F20" w:rsidRDefault="00362418" w:rsidP="00356782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字段名</w:t>
            </w:r>
          </w:p>
        </w:tc>
        <w:tc>
          <w:tcPr>
            <w:tcW w:w="1842" w:type="dxa"/>
          </w:tcPr>
          <w:p w:rsidR="00362418" w:rsidRPr="00231F20" w:rsidRDefault="00362418" w:rsidP="00356782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类型</w:t>
            </w:r>
          </w:p>
        </w:tc>
        <w:tc>
          <w:tcPr>
            <w:tcW w:w="4332" w:type="dxa"/>
          </w:tcPr>
          <w:p w:rsidR="00362418" w:rsidRPr="00231F20" w:rsidRDefault="00362418" w:rsidP="00356782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约束</w:t>
            </w:r>
          </w:p>
        </w:tc>
      </w:tr>
      <w:tr w:rsidR="00362418" w:rsidRPr="00231F20" w:rsidTr="00356782">
        <w:tc>
          <w:tcPr>
            <w:tcW w:w="170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登录账号</w:t>
            </w:r>
          </w:p>
        </w:tc>
        <w:tc>
          <w:tcPr>
            <w:tcW w:w="184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362418" w:rsidRPr="00231F20" w:rsidRDefault="00362418" w:rsidP="00356782">
            <w:pPr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支持</w:t>
            </w:r>
            <w:r w:rsidRPr="00231F20">
              <w:rPr>
                <w:rFonts w:ascii="微软雅黑" w:eastAsia="微软雅黑" w:hAnsi="微软雅黑" w:cs="宋体"/>
                <w:color w:val="000000"/>
              </w:rPr>
              <w:t>模糊查询</w:t>
            </w:r>
          </w:p>
        </w:tc>
      </w:tr>
      <w:tr w:rsidR="00362418" w:rsidRPr="00231F20" w:rsidTr="00356782">
        <w:tc>
          <w:tcPr>
            <w:tcW w:w="170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</w:t>
            </w:r>
            <w:r w:rsidRPr="00231F20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84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支持</w:t>
            </w:r>
            <w:r w:rsidRPr="00231F20">
              <w:rPr>
                <w:rFonts w:ascii="微软雅黑" w:eastAsia="微软雅黑" w:hAnsi="微软雅黑" w:cs="宋体"/>
                <w:color w:val="000000"/>
              </w:rPr>
              <w:t>模糊查询</w:t>
            </w:r>
          </w:p>
        </w:tc>
      </w:tr>
      <w:tr w:rsidR="00362418" w:rsidRPr="00231F20" w:rsidTr="00356782">
        <w:tc>
          <w:tcPr>
            <w:tcW w:w="170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员工姓名</w:t>
            </w:r>
          </w:p>
        </w:tc>
        <w:tc>
          <w:tcPr>
            <w:tcW w:w="184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文本框</w:t>
            </w:r>
          </w:p>
        </w:tc>
        <w:tc>
          <w:tcPr>
            <w:tcW w:w="433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cs="宋体" w:hint="eastAsia"/>
                <w:color w:val="000000"/>
              </w:rPr>
              <w:t>支持</w:t>
            </w:r>
            <w:r w:rsidRPr="00231F20">
              <w:rPr>
                <w:rFonts w:ascii="微软雅黑" w:eastAsia="微软雅黑" w:hAnsi="微软雅黑" w:cs="宋体"/>
                <w:color w:val="000000"/>
              </w:rPr>
              <w:t>模糊查询</w:t>
            </w:r>
          </w:p>
        </w:tc>
      </w:tr>
      <w:tr w:rsidR="00362418" w:rsidRPr="00231F20" w:rsidTr="00356782">
        <w:tc>
          <w:tcPr>
            <w:tcW w:w="170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数据权限类型</w:t>
            </w:r>
          </w:p>
        </w:tc>
        <w:tc>
          <w:tcPr>
            <w:tcW w:w="184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下拉框</w:t>
            </w:r>
          </w:p>
        </w:tc>
        <w:tc>
          <w:tcPr>
            <w:tcW w:w="433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默认为全选</w:t>
            </w:r>
            <w:r w:rsidRPr="00231F20">
              <w:rPr>
                <w:rFonts w:ascii="微软雅黑" w:eastAsia="微软雅黑" w:hAnsi="微软雅黑"/>
              </w:rPr>
              <w:t>，可选项为全</w:t>
            </w:r>
            <w:r w:rsidRPr="00231F20">
              <w:rPr>
                <w:rFonts w:ascii="微软雅黑" w:eastAsia="微软雅黑" w:hAnsi="微软雅黑" w:hint="eastAsia"/>
              </w:rPr>
              <w:t>选</w:t>
            </w:r>
            <w:r w:rsidRPr="00231F20">
              <w:rPr>
                <w:rFonts w:ascii="微软雅黑" w:eastAsia="微软雅黑" w:hAnsi="微软雅黑"/>
              </w:rPr>
              <w:t>、</w:t>
            </w:r>
            <w:r w:rsidRPr="00231F20">
              <w:rPr>
                <w:rFonts w:ascii="微软雅黑" w:eastAsia="微软雅黑" w:hAnsi="微软雅黑" w:hint="eastAsia"/>
              </w:rPr>
              <w:t>全部</w:t>
            </w:r>
            <w:r w:rsidRPr="00231F20">
              <w:rPr>
                <w:rFonts w:ascii="微软雅黑" w:eastAsia="微软雅黑" w:hAnsi="微软雅黑"/>
              </w:rPr>
              <w:t>、递归、本部门、本人</w:t>
            </w:r>
            <w:r w:rsidRPr="00231F20">
              <w:rPr>
                <w:rFonts w:ascii="微软雅黑" w:eastAsia="微软雅黑" w:hAnsi="微软雅黑" w:hint="eastAsia"/>
              </w:rPr>
              <w:t>、</w:t>
            </w:r>
            <w:r w:rsidRPr="00231F20">
              <w:rPr>
                <w:rFonts w:ascii="微软雅黑" w:eastAsia="微软雅黑" w:hAnsi="微软雅黑"/>
              </w:rPr>
              <w:t>手动选择</w:t>
            </w:r>
          </w:p>
        </w:tc>
      </w:tr>
      <w:tr w:rsidR="00362418" w:rsidRPr="00231F20" w:rsidTr="00356782">
        <w:tc>
          <w:tcPr>
            <w:tcW w:w="170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员工所属部门</w:t>
            </w:r>
          </w:p>
        </w:tc>
        <w:tc>
          <w:tcPr>
            <w:tcW w:w="184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433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点击</w:t>
            </w:r>
            <w:r w:rsidRPr="00231F20">
              <w:rPr>
                <w:rFonts w:ascii="微软雅黑" w:eastAsia="微软雅黑" w:hAnsi="微软雅黑"/>
              </w:rPr>
              <w:t>【</w:t>
            </w:r>
            <w:r w:rsidRPr="00231F20">
              <w:rPr>
                <w:rFonts w:ascii="微软雅黑" w:eastAsia="微软雅黑" w:hAnsi="微软雅黑" w:hint="eastAsia"/>
              </w:rPr>
              <w:t>选择</w:t>
            </w:r>
            <w:r w:rsidRPr="00231F20">
              <w:rPr>
                <w:rFonts w:ascii="微软雅黑" w:eastAsia="微软雅黑" w:hAnsi="微软雅黑"/>
              </w:rPr>
              <w:t>】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弹出部门列表页</w:t>
            </w:r>
            <w:r w:rsidRPr="00231F20">
              <w:rPr>
                <w:rFonts w:ascii="微软雅黑" w:eastAsia="微软雅黑" w:hAnsi="微软雅黑" w:hint="eastAsia"/>
              </w:rPr>
              <w:t>，</w:t>
            </w:r>
            <w:r w:rsidRPr="00231F20">
              <w:rPr>
                <w:rFonts w:ascii="微软雅黑" w:eastAsia="微软雅黑" w:hAnsi="微软雅黑"/>
              </w:rPr>
              <w:t>部门选中后，需将部门名称</w:t>
            </w:r>
            <w:r w:rsidRPr="00231F20">
              <w:rPr>
                <w:rFonts w:ascii="微软雅黑" w:eastAsia="微软雅黑" w:hAnsi="微软雅黑" w:hint="eastAsia"/>
              </w:rPr>
              <w:t>带出</w:t>
            </w:r>
            <w:r w:rsidRPr="00231F20">
              <w:rPr>
                <w:rFonts w:ascii="微软雅黑" w:eastAsia="微软雅黑" w:hAnsi="微软雅黑"/>
              </w:rPr>
              <w:t>显示在查询条件的文本框中</w:t>
            </w:r>
            <w:r w:rsidR="00AB3B87">
              <w:rPr>
                <w:rFonts w:ascii="微软雅黑" w:eastAsia="微软雅黑" w:hAnsi="微软雅黑" w:hint="eastAsia"/>
              </w:rPr>
              <w:t>2.11.1</w:t>
            </w:r>
          </w:p>
        </w:tc>
      </w:tr>
      <w:tr w:rsidR="00362418" w:rsidRPr="00231F20" w:rsidTr="00356782">
        <w:tc>
          <w:tcPr>
            <w:tcW w:w="170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是否</w:t>
            </w:r>
            <w:r w:rsidRPr="00231F20">
              <w:rPr>
                <w:rFonts w:ascii="微软雅黑" w:eastAsia="微软雅黑" w:hAnsi="微软雅黑"/>
              </w:rPr>
              <w:t>关联员工</w:t>
            </w:r>
          </w:p>
        </w:tc>
        <w:tc>
          <w:tcPr>
            <w:tcW w:w="184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下拉框</w:t>
            </w:r>
          </w:p>
        </w:tc>
        <w:tc>
          <w:tcPr>
            <w:tcW w:w="433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为全部，可选项为</w:t>
            </w:r>
            <w:r w:rsidRPr="00231F20">
              <w:rPr>
                <w:rFonts w:ascii="微软雅黑" w:eastAsia="微软雅黑" w:hAnsi="微软雅黑" w:hint="eastAsia"/>
              </w:rPr>
              <w:t>全部</w:t>
            </w:r>
            <w:r w:rsidRPr="00231F20">
              <w:rPr>
                <w:rFonts w:ascii="微软雅黑" w:eastAsia="微软雅黑" w:hAnsi="微软雅黑"/>
              </w:rPr>
              <w:t>、是、否</w:t>
            </w:r>
          </w:p>
        </w:tc>
      </w:tr>
      <w:tr w:rsidR="00362418" w:rsidRPr="00231F20" w:rsidTr="00356782">
        <w:tc>
          <w:tcPr>
            <w:tcW w:w="170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账号</w:t>
            </w:r>
            <w:r w:rsidRPr="00231F20"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184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下拉</w:t>
            </w:r>
            <w:r w:rsidRPr="00231F20">
              <w:rPr>
                <w:rFonts w:ascii="微软雅黑" w:eastAsia="微软雅黑" w:hAnsi="微软雅黑"/>
              </w:rPr>
              <w:t>选项</w:t>
            </w:r>
          </w:p>
        </w:tc>
        <w:tc>
          <w:tcPr>
            <w:tcW w:w="4332" w:type="dxa"/>
          </w:tcPr>
          <w:p w:rsidR="00362418" w:rsidRPr="00231F20" w:rsidRDefault="00362418" w:rsidP="00356782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231F20">
              <w:rPr>
                <w:rFonts w:ascii="微软雅黑" w:eastAsia="微软雅黑" w:hAnsi="微软雅黑" w:hint="eastAsia"/>
              </w:rPr>
              <w:t>默认</w:t>
            </w:r>
            <w:r w:rsidRPr="00231F20">
              <w:rPr>
                <w:rFonts w:ascii="微软雅黑" w:eastAsia="微软雅黑" w:hAnsi="微软雅黑"/>
              </w:rPr>
              <w:t>为全部，可选项为正常、冻结</w:t>
            </w:r>
          </w:p>
        </w:tc>
      </w:tr>
    </w:tbl>
    <w:p w:rsidR="00362418" w:rsidRPr="00231F20" w:rsidRDefault="00362418" w:rsidP="00D94607">
      <w:pPr>
        <w:pStyle w:val="a5"/>
        <w:numPr>
          <w:ilvl w:val="0"/>
          <w:numId w:val="8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</w:p>
    <w:p w:rsidR="00362418" w:rsidRDefault="00362418" w:rsidP="00362418">
      <w:pPr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单选框</w:t>
      </w:r>
      <w:r w:rsidRPr="00231F20">
        <w:rPr>
          <w:rFonts w:ascii="微软雅黑" w:eastAsia="微软雅黑" w:hAnsi="微软雅黑"/>
        </w:rPr>
        <w:t>、登录账号、员工编号、员工姓名、员工所属部门、数据权限类型、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状态、操作时间、操作人</w:t>
      </w:r>
    </w:p>
    <w:p w:rsidR="00362418" w:rsidRPr="00362418" w:rsidRDefault="00362418" w:rsidP="00D94607">
      <w:pPr>
        <w:pStyle w:val="a5"/>
        <w:numPr>
          <w:ilvl w:val="0"/>
          <w:numId w:val="8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说明</w:t>
      </w:r>
    </w:p>
    <w:p w:rsidR="00362418" w:rsidRPr="00231F20" w:rsidRDefault="00362418" w:rsidP="0036241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角色新建页面中，</w:t>
      </w: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选择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，弹出</w:t>
      </w:r>
      <w:r w:rsidRPr="00231F20">
        <w:rPr>
          <w:rFonts w:ascii="微软雅黑" w:eastAsia="微软雅黑" w:hAnsi="微软雅黑"/>
        </w:rPr>
        <w:t>账号选择页面</w:t>
      </w:r>
    </w:p>
    <w:p w:rsidR="00362418" w:rsidRPr="00231F20" w:rsidRDefault="00362418" w:rsidP="00362418">
      <w:pPr>
        <w:pStyle w:val="a5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账号选择页面中，</w:t>
      </w: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某一账号后，【</w:t>
      </w:r>
      <w:r w:rsidRPr="00231F20">
        <w:rPr>
          <w:rFonts w:ascii="微软雅黑" w:eastAsia="微软雅黑" w:hAnsi="微软雅黑" w:hint="eastAsia"/>
        </w:rPr>
        <w:t>确认</w:t>
      </w:r>
      <w:r w:rsidRPr="00231F20">
        <w:rPr>
          <w:rFonts w:ascii="微软雅黑" w:eastAsia="微软雅黑" w:hAnsi="微软雅黑"/>
        </w:rPr>
        <w:t>选择】</w:t>
      </w:r>
      <w:r w:rsidRPr="00231F20">
        <w:rPr>
          <w:rFonts w:ascii="微软雅黑" w:eastAsia="微软雅黑" w:hAnsi="微软雅黑" w:hint="eastAsia"/>
        </w:rPr>
        <w:t>被</w:t>
      </w:r>
      <w:r w:rsidRPr="00231F20">
        <w:rPr>
          <w:rFonts w:ascii="微软雅黑" w:eastAsia="微软雅黑" w:hAnsi="微软雅黑"/>
        </w:rPr>
        <w:t>激活，点击【</w:t>
      </w:r>
      <w:r w:rsidRPr="00231F20">
        <w:rPr>
          <w:rFonts w:ascii="微软雅黑" w:eastAsia="微软雅黑" w:hAnsi="微软雅黑" w:hint="eastAsia"/>
        </w:rPr>
        <w:t>确认</w:t>
      </w:r>
      <w:r w:rsidRPr="00231F20">
        <w:rPr>
          <w:rFonts w:ascii="微软雅黑" w:eastAsia="微软雅黑" w:hAnsi="微软雅黑"/>
        </w:rPr>
        <w:t>选择】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若</w:t>
      </w:r>
      <w:r w:rsidRPr="00231F20">
        <w:rPr>
          <w:rFonts w:ascii="微软雅黑" w:eastAsia="微软雅黑" w:hAnsi="微软雅黑" w:hint="eastAsia"/>
        </w:rPr>
        <w:t>成功</w:t>
      </w:r>
      <w:r w:rsidRPr="00231F20">
        <w:rPr>
          <w:rFonts w:ascii="微软雅黑" w:eastAsia="微软雅黑" w:hAnsi="微软雅黑"/>
        </w:rPr>
        <w:t>，则返回至角色新建页面，并将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信息回填入角色新建页面</w:t>
      </w:r>
    </w:p>
    <w:p w:rsidR="00362418" w:rsidRPr="00231F20" w:rsidRDefault="00362418" w:rsidP="00362418">
      <w:pPr>
        <w:pStyle w:val="a5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若</w:t>
      </w:r>
      <w:r w:rsidRPr="00231F20">
        <w:rPr>
          <w:rFonts w:ascii="微软雅黑" w:eastAsia="微软雅黑" w:hAnsi="微软雅黑"/>
        </w:rPr>
        <w:t>失败，则提示失败原因，并停留在账号选择页面</w:t>
      </w:r>
    </w:p>
    <w:p w:rsidR="00362418" w:rsidRPr="00231F20" w:rsidRDefault="00362418" w:rsidP="00362418">
      <w:pPr>
        <w:pStyle w:val="a5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账号选择页面中，点击【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则关闭账号选择页面，返回到</w:t>
      </w: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新建页面。</w:t>
      </w:r>
    </w:p>
    <w:p w:rsidR="00362418" w:rsidRPr="00231F20" w:rsidRDefault="00362418" w:rsidP="00D94607">
      <w:pPr>
        <w:pStyle w:val="a5"/>
        <w:numPr>
          <w:ilvl w:val="0"/>
          <w:numId w:val="86"/>
        </w:numPr>
        <w:ind w:firstLineChars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账号选择</w:t>
      </w:r>
      <w:r w:rsidRPr="00231F20">
        <w:rPr>
          <w:rFonts w:ascii="微软雅黑" w:eastAsia="微软雅黑" w:hAnsi="微软雅黑"/>
        </w:rPr>
        <w:t>列表页</w:t>
      </w:r>
      <w:r w:rsidRPr="00231F20">
        <w:rPr>
          <w:rFonts w:ascii="微软雅黑" w:eastAsia="微软雅黑" w:hAnsi="微软雅黑" w:hint="eastAsia"/>
        </w:rPr>
        <w:t>规则</w:t>
      </w:r>
    </w:p>
    <w:p w:rsidR="00362418" w:rsidRPr="00231F20" w:rsidRDefault="00362418" w:rsidP="0036241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默认</w:t>
      </w:r>
      <w:r w:rsidRPr="00231F20">
        <w:rPr>
          <w:rFonts w:ascii="微软雅黑" w:eastAsia="微软雅黑" w:hAnsi="微软雅黑"/>
        </w:rPr>
        <w:t>展示全部的状态为‘</w:t>
      </w:r>
      <w:r w:rsidRPr="00231F20">
        <w:rPr>
          <w:rFonts w:ascii="微软雅黑" w:eastAsia="微软雅黑" w:hAnsi="微软雅黑" w:hint="eastAsia"/>
        </w:rPr>
        <w:t>正常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或</w:t>
      </w:r>
      <w:r w:rsidRPr="00231F20">
        <w:rPr>
          <w:rFonts w:ascii="微软雅黑" w:eastAsia="微软雅黑" w:hAnsi="微软雅黑"/>
        </w:rPr>
        <w:t>‘</w:t>
      </w:r>
      <w:r w:rsidRPr="00231F20">
        <w:rPr>
          <w:rFonts w:ascii="微软雅黑" w:eastAsia="微软雅黑" w:hAnsi="微软雅黑" w:hint="eastAsia"/>
        </w:rPr>
        <w:t>已冻结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账号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按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创建时间</w:t>
      </w:r>
      <w:r w:rsidRPr="00231F20">
        <w:rPr>
          <w:rFonts w:ascii="微软雅黑" w:eastAsia="微软雅黑" w:hAnsi="微软雅黑" w:hint="eastAsia"/>
        </w:rPr>
        <w:t>倒序</w:t>
      </w:r>
      <w:r w:rsidRPr="00231F20">
        <w:rPr>
          <w:rFonts w:ascii="微软雅黑" w:eastAsia="微软雅黑" w:hAnsi="微软雅黑"/>
        </w:rPr>
        <w:t>排列展示</w:t>
      </w:r>
    </w:p>
    <w:p w:rsidR="00362418" w:rsidRPr="00231F20" w:rsidRDefault="00362418" w:rsidP="0036241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查询条件为空，点击查询，则</w:t>
      </w:r>
      <w:r w:rsidRPr="00231F20">
        <w:rPr>
          <w:rFonts w:ascii="微软雅黑" w:eastAsia="微软雅黑" w:hAnsi="微软雅黑" w:hint="eastAsia"/>
        </w:rPr>
        <w:t>展示</w:t>
      </w:r>
      <w:r w:rsidRPr="00231F20">
        <w:rPr>
          <w:rFonts w:ascii="微软雅黑" w:eastAsia="微软雅黑" w:hAnsi="微软雅黑"/>
        </w:rPr>
        <w:t>全部数据</w:t>
      </w:r>
    </w:p>
    <w:p w:rsidR="00362418" w:rsidRPr="00231F20" w:rsidRDefault="00362418" w:rsidP="00362418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若查询</w:t>
      </w:r>
      <w:r w:rsidRPr="00231F20">
        <w:rPr>
          <w:rFonts w:ascii="微软雅黑" w:eastAsia="微软雅黑" w:hAnsi="微软雅黑"/>
        </w:rPr>
        <w:t>条件非空，点击查询，则展示满足条件的数据</w:t>
      </w:r>
    </w:p>
    <w:p w:rsidR="00356782" w:rsidRDefault="00356782" w:rsidP="00881FBB">
      <w:pPr>
        <w:pStyle w:val="4"/>
        <w:numPr>
          <w:ilvl w:val="2"/>
          <w:numId w:val="1"/>
        </w:numPr>
      </w:pPr>
      <w:bookmarkStart w:id="742" w:name="_Toc536089988"/>
      <w:r>
        <w:rPr>
          <w:rFonts w:hint="eastAsia"/>
        </w:rPr>
        <w:t>角色选择</w:t>
      </w:r>
      <w:r>
        <w:t>页面</w:t>
      </w:r>
      <w:bookmarkEnd w:id="742"/>
    </w:p>
    <w:p w:rsidR="00356782" w:rsidRPr="00231F20" w:rsidRDefault="00356782" w:rsidP="00356782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数据</w:t>
      </w:r>
      <w:r w:rsidRPr="00231F20">
        <w:rPr>
          <w:rFonts w:ascii="微软雅黑" w:eastAsia="微软雅黑" w:hAnsi="微软雅黑"/>
        </w:rPr>
        <w:t>表单</w:t>
      </w:r>
      <w:r w:rsidRPr="00231F20">
        <w:rPr>
          <w:rFonts w:ascii="微软雅黑" w:eastAsia="微软雅黑" w:hAnsi="微软雅黑" w:hint="eastAsia"/>
        </w:rPr>
        <w:t>与</w:t>
      </w:r>
      <w:r w:rsidRPr="00231F20">
        <w:rPr>
          <w:rFonts w:ascii="微软雅黑" w:eastAsia="微软雅黑" w:hAnsi="微软雅黑"/>
        </w:rPr>
        <w:t>角色管理列表页相同，</w:t>
      </w:r>
      <w:r w:rsidRPr="00231F20">
        <w:rPr>
          <w:rFonts w:ascii="微软雅黑" w:eastAsia="微软雅黑" w:hAnsi="微软雅黑" w:hint="eastAsia"/>
        </w:rPr>
        <w:t>操作按钮</w:t>
      </w:r>
      <w:r w:rsidRPr="00231F20">
        <w:rPr>
          <w:rFonts w:ascii="微软雅黑" w:eastAsia="微软雅黑" w:hAnsi="微软雅黑"/>
        </w:rPr>
        <w:t>不同，操作按钮见操作说明</w:t>
      </w:r>
    </w:p>
    <w:p w:rsidR="00356782" w:rsidRPr="00231F20" w:rsidRDefault="00356782" w:rsidP="0035678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列表为单选框</w:t>
      </w:r>
      <w:r w:rsidRPr="00231F20">
        <w:rPr>
          <w:rFonts w:ascii="微软雅黑" w:eastAsia="微软雅黑" w:hAnsi="微软雅黑" w:hint="eastAsia"/>
        </w:rPr>
        <w:t>，</w:t>
      </w:r>
    </w:p>
    <w:p w:rsidR="00356782" w:rsidRPr="00231F20" w:rsidRDefault="00356782" w:rsidP="0035678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角色</w:t>
      </w:r>
      <w:r w:rsidRPr="00231F20">
        <w:rPr>
          <w:rFonts w:ascii="微软雅黑" w:eastAsia="微软雅黑" w:hAnsi="微软雅黑"/>
        </w:rPr>
        <w:t>列表默认展示全部</w:t>
      </w:r>
      <w:r w:rsidRPr="00231F20">
        <w:rPr>
          <w:rFonts w:ascii="微软雅黑" w:eastAsia="微软雅黑" w:hAnsi="微软雅黑" w:hint="eastAsia"/>
        </w:rPr>
        <w:t>有效</w:t>
      </w:r>
      <w:r w:rsidRPr="00231F20">
        <w:rPr>
          <w:rFonts w:ascii="微软雅黑" w:eastAsia="微软雅黑" w:hAnsi="微软雅黑"/>
        </w:rPr>
        <w:t>的角色、</w:t>
      </w:r>
      <w:r w:rsidRPr="00231F20">
        <w:rPr>
          <w:rFonts w:ascii="微软雅黑" w:eastAsia="微软雅黑" w:hAnsi="微软雅黑" w:hint="eastAsia"/>
        </w:rPr>
        <w:t>展示</w:t>
      </w:r>
      <w:r w:rsidRPr="00231F20">
        <w:rPr>
          <w:rFonts w:ascii="微软雅黑" w:eastAsia="微软雅黑" w:hAnsi="微软雅黑"/>
        </w:rPr>
        <w:t>规则与角色管理列表页相同。</w:t>
      </w:r>
    </w:p>
    <w:p w:rsidR="00356782" w:rsidRPr="00231F20" w:rsidRDefault="00356782" w:rsidP="0035678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查询条件为空，</w:t>
      </w:r>
      <w:r w:rsidRPr="00231F20">
        <w:rPr>
          <w:rFonts w:ascii="微软雅黑" w:eastAsia="微软雅黑" w:hAnsi="微软雅黑" w:hint="eastAsia"/>
        </w:rPr>
        <w:t>则展示全部</w:t>
      </w:r>
      <w:r w:rsidRPr="00231F20">
        <w:rPr>
          <w:rFonts w:ascii="微软雅黑" w:eastAsia="微软雅黑" w:hAnsi="微软雅黑"/>
        </w:rPr>
        <w:t>数据</w:t>
      </w:r>
    </w:p>
    <w:p w:rsidR="00356782" w:rsidRPr="00231F20" w:rsidRDefault="00356782" w:rsidP="0035678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若</w:t>
      </w:r>
      <w:r w:rsidRPr="00231F20">
        <w:rPr>
          <w:rFonts w:ascii="微软雅黑" w:eastAsia="微软雅黑" w:hAnsi="微软雅黑"/>
        </w:rPr>
        <w:t>查询条件非空，则展示满足查询条件的数据</w:t>
      </w:r>
    </w:p>
    <w:p w:rsidR="00356782" w:rsidRPr="00231F20" w:rsidRDefault="00356782" w:rsidP="0035678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</w:t>
      </w:r>
      <w:r w:rsidRPr="00231F20">
        <w:rPr>
          <w:rFonts w:ascii="微软雅黑" w:eastAsia="微软雅黑" w:hAnsi="微软雅黑"/>
        </w:rPr>
        <w:t>某个角色后，</w:t>
      </w:r>
      <w:r w:rsidRPr="00231F20">
        <w:rPr>
          <w:rFonts w:ascii="微软雅黑" w:eastAsia="微软雅黑" w:hAnsi="微软雅黑" w:hint="eastAsia"/>
        </w:rPr>
        <w:t>【确认</w:t>
      </w:r>
      <w:r w:rsidRPr="00231F20">
        <w:rPr>
          <w:rFonts w:ascii="微软雅黑" w:eastAsia="微软雅黑" w:hAnsi="微软雅黑"/>
        </w:rPr>
        <w:t>选择</w:t>
      </w:r>
      <w:r w:rsidRPr="00231F20">
        <w:rPr>
          <w:rFonts w:ascii="微软雅黑" w:eastAsia="微软雅黑" w:hAnsi="微软雅黑" w:hint="eastAsia"/>
        </w:rPr>
        <w:t>】功能</w:t>
      </w:r>
      <w:r w:rsidRPr="00231F20">
        <w:rPr>
          <w:rFonts w:ascii="微软雅黑" w:eastAsia="微软雅黑" w:hAnsi="微软雅黑"/>
        </w:rPr>
        <w:t>按钮被激活，点击后，将选中的角色名称回填入角色申请页面中的“</w:t>
      </w:r>
      <w:r w:rsidRPr="00231F20">
        <w:rPr>
          <w:rFonts w:ascii="微软雅黑" w:eastAsia="微软雅黑" w:hAnsi="微软雅黑" w:hint="eastAsia"/>
        </w:rPr>
        <w:t>申请角色</w:t>
      </w:r>
      <w:r w:rsidRPr="00231F20">
        <w:rPr>
          <w:rFonts w:ascii="微软雅黑" w:eastAsia="微软雅黑" w:hAnsi="微软雅黑"/>
        </w:rPr>
        <w:t>”</w:t>
      </w:r>
      <w:r w:rsidRPr="00231F20">
        <w:rPr>
          <w:rFonts w:ascii="微软雅黑" w:eastAsia="微软雅黑" w:hAnsi="微软雅黑" w:hint="eastAsia"/>
        </w:rPr>
        <w:t>文本框</w:t>
      </w:r>
      <w:r w:rsidRPr="00231F20">
        <w:rPr>
          <w:rFonts w:ascii="微软雅黑" w:eastAsia="微软雅黑" w:hAnsi="微软雅黑"/>
        </w:rPr>
        <w:t>中。</w:t>
      </w:r>
    </w:p>
    <w:p w:rsidR="00356782" w:rsidRPr="00231F20" w:rsidRDefault="00356782" w:rsidP="0035678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则关闭角色选择页面，返回到角色申请</w:t>
      </w:r>
      <w:r w:rsidRPr="00231F20">
        <w:rPr>
          <w:rFonts w:ascii="微软雅黑" w:eastAsia="微软雅黑" w:hAnsi="微软雅黑" w:hint="eastAsia"/>
        </w:rPr>
        <w:t>新建</w:t>
      </w:r>
      <w:r w:rsidRPr="00231F20">
        <w:rPr>
          <w:rFonts w:ascii="微软雅黑" w:eastAsia="微软雅黑" w:hAnsi="微软雅黑"/>
        </w:rPr>
        <w:t>页面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角色申请页面中的“</w:t>
      </w:r>
      <w:r w:rsidRPr="00231F20">
        <w:rPr>
          <w:rFonts w:ascii="微软雅黑" w:eastAsia="微软雅黑" w:hAnsi="微软雅黑" w:hint="eastAsia"/>
        </w:rPr>
        <w:t>申请角色</w:t>
      </w:r>
      <w:r w:rsidRPr="00231F20">
        <w:rPr>
          <w:rFonts w:ascii="微软雅黑" w:eastAsia="微软雅黑" w:hAnsi="微软雅黑"/>
        </w:rPr>
        <w:t>”</w:t>
      </w:r>
      <w:r w:rsidRPr="00231F20">
        <w:rPr>
          <w:rFonts w:ascii="微软雅黑" w:eastAsia="微软雅黑" w:hAnsi="微软雅黑" w:hint="eastAsia"/>
        </w:rPr>
        <w:t>文本框仍为</w:t>
      </w:r>
      <w:r w:rsidRPr="00231F20">
        <w:rPr>
          <w:rFonts w:ascii="微软雅黑" w:eastAsia="微软雅黑" w:hAnsi="微软雅黑"/>
        </w:rPr>
        <w:t>之前的值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不做更改。</w:t>
      </w:r>
    </w:p>
    <w:p w:rsidR="00356782" w:rsidRPr="00356782" w:rsidRDefault="00356782" w:rsidP="00356782"/>
    <w:p w:rsidR="00356782" w:rsidRDefault="00356782" w:rsidP="00881FBB">
      <w:pPr>
        <w:pStyle w:val="4"/>
        <w:numPr>
          <w:ilvl w:val="2"/>
          <w:numId w:val="1"/>
        </w:numPr>
      </w:pPr>
      <w:bookmarkStart w:id="743" w:name="_Toc536089989"/>
      <w:r>
        <w:rPr>
          <w:rFonts w:hint="eastAsia"/>
        </w:rPr>
        <w:t>账号添加</w:t>
      </w:r>
      <w:r>
        <w:t>页面</w:t>
      </w:r>
      <w:bookmarkEnd w:id="743"/>
    </w:p>
    <w:p w:rsidR="00231F20" w:rsidRPr="00362418" w:rsidRDefault="00356782" w:rsidP="00231F20">
      <w:r w:rsidRPr="00231F20">
        <w:rPr>
          <w:rFonts w:ascii="微软雅黑" w:eastAsia="微软雅黑" w:hAnsi="微软雅黑" w:hint="eastAsia"/>
        </w:rPr>
        <w:t>数据</w:t>
      </w:r>
      <w:r w:rsidRPr="00231F20">
        <w:rPr>
          <w:rFonts w:ascii="微软雅黑" w:eastAsia="微软雅黑" w:hAnsi="微软雅黑"/>
        </w:rPr>
        <w:t>表单与账号管理列表页相同，操作按钮不同，操作按钮见操作说明</w:t>
      </w:r>
    </w:p>
    <w:p w:rsidR="00356782" w:rsidRPr="00231F20" w:rsidRDefault="00356782" w:rsidP="0035678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默认展示全部状态为‘</w:t>
      </w:r>
      <w:r w:rsidRPr="00231F20">
        <w:rPr>
          <w:rFonts w:ascii="微软雅黑" w:eastAsia="微软雅黑" w:hAnsi="微软雅黑" w:hint="eastAsia"/>
        </w:rPr>
        <w:t>正常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或者</w:t>
      </w:r>
      <w:r w:rsidRPr="00231F20">
        <w:rPr>
          <w:rFonts w:ascii="微软雅黑" w:eastAsia="微软雅黑" w:hAnsi="微软雅黑"/>
        </w:rPr>
        <w:t>‘</w:t>
      </w:r>
      <w:r w:rsidRPr="00231F20">
        <w:rPr>
          <w:rFonts w:ascii="微软雅黑" w:eastAsia="微软雅黑" w:hAnsi="微软雅黑" w:hint="eastAsia"/>
        </w:rPr>
        <w:t>冻结</w:t>
      </w:r>
      <w:r w:rsidRPr="00231F20">
        <w:rPr>
          <w:rFonts w:ascii="微软雅黑" w:eastAsia="微软雅黑" w:hAnsi="微软雅黑"/>
        </w:rPr>
        <w:t>’</w:t>
      </w:r>
      <w:r w:rsidRPr="00231F20">
        <w:rPr>
          <w:rFonts w:ascii="微软雅黑" w:eastAsia="微软雅黑" w:hAnsi="微软雅黑" w:hint="eastAsia"/>
        </w:rPr>
        <w:t>的</w:t>
      </w:r>
      <w:r w:rsidRPr="00231F20">
        <w:rPr>
          <w:rFonts w:ascii="微软雅黑" w:eastAsia="微软雅黑" w:hAnsi="微软雅黑"/>
        </w:rPr>
        <w:t>账号</w:t>
      </w:r>
    </w:p>
    <w:p w:rsidR="00356782" w:rsidRPr="00231F20" w:rsidRDefault="00356782" w:rsidP="0035678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lastRenderedPageBreak/>
        <w:t>展示</w:t>
      </w:r>
      <w:r w:rsidRPr="00231F20">
        <w:rPr>
          <w:rFonts w:ascii="微软雅黑" w:eastAsia="微软雅黑" w:hAnsi="微软雅黑"/>
        </w:rPr>
        <w:t>规则与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管理列表页相同</w:t>
      </w:r>
    </w:p>
    <w:p w:rsidR="00356782" w:rsidRPr="00231F20" w:rsidRDefault="00356782" w:rsidP="0035678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列表</w:t>
      </w:r>
      <w:r w:rsidRPr="00231F20">
        <w:rPr>
          <w:rFonts w:ascii="微软雅黑" w:eastAsia="微软雅黑" w:hAnsi="微软雅黑"/>
        </w:rPr>
        <w:t>为复选框。</w:t>
      </w:r>
    </w:p>
    <w:p w:rsidR="00356782" w:rsidRPr="00231F20" w:rsidRDefault="00356782" w:rsidP="0035678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选中某个</w:t>
      </w:r>
      <w:r w:rsidRPr="00231F20">
        <w:rPr>
          <w:rFonts w:ascii="微软雅黑" w:eastAsia="微软雅黑" w:hAnsi="微软雅黑"/>
        </w:rPr>
        <w:t>或某些账号，【</w:t>
      </w:r>
      <w:r w:rsidRPr="00231F20">
        <w:rPr>
          <w:rFonts w:ascii="微软雅黑" w:eastAsia="微软雅黑" w:hAnsi="微软雅黑" w:hint="eastAsia"/>
        </w:rPr>
        <w:t>确认</w:t>
      </w:r>
      <w:r w:rsidRPr="00231F20">
        <w:rPr>
          <w:rFonts w:ascii="微软雅黑" w:eastAsia="微软雅黑" w:hAnsi="微软雅黑"/>
        </w:rPr>
        <w:t>选择】</w:t>
      </w:r>
      <w:r w:rsidRPr="00231F20">
        <w:rPr>
          <w:rFonts w:ascii="微软雅黑" w:eastAsia="微软雅黑" w:hAnsi="微软雅黑" w:hint="eastAsia"/>
        </w:rPr>
        <w:t>按钮</w:t>
      </w:r>
      <w:r w:rsidRPr="00231F20">
        <w:rPr>
          <w:rFonts w:ascii="微软雅黑" w:eastAsia="微软雅黑" w:hAnsi="微软雅黑"/>
        </w:rPr>
        <w:t>被激活，点击【</w:t>
      </w:r>
      <w:r w:rsidRPr="00231F20">
        <w:rPr>
          <w:rFonts w:ascii="微软雅黑" w:eastAsia="微软雅黑" w:hAnsi="微软雅黑" w:hint="eastAsia"/>
        </w:rPr>
        <w:t>确认</w:t>
      </w:r>
      <w:r w:rsidRPr="00231F20">
        <w:rPr>
          <w:rFonts w:ascii="微软雅黑" w:eastAsia="微软雅黑" w:hAnsi="微软雅黑"/>
        </w:rPr>
        <w:t>选择】</w:t>
      </w:r>
      <w:r w:rsidRPr="00231F20">
        <w:rPr>
          <w:rFonts w:ascii="微软雅黑" w:eastAsia="微软雅黑" w:hAnsi="微软雅黑" w:hint="eastAsia"/>
        </w:rPr>
        <w:t>，需要</w:t>
      </w:r>
      <w:r w:rsidRPr="00231F20">
        <w:rPr>
          <w:rFonts w:ascii="微软雅黑" w:eastAsia="微软雅黑" w:hAnsi="微软雅黑"/>
        </w:rPr>
        <w:t>判断</w:t>
      </w:r>
      <w:r w:rsidRPr="00231F20">
        <w:rPr>
          <w:rFonts w:ascii="微软雅黑" w:eastAsia="微软雅黑" w:hAnsi="微软雅黑" w:hint="eastAsia"/>
        </w:rPr>
        <w:t>所选</w:t>
      </w:r>
      <w:r w:rsidRPr="00231F20">
        <w:rPr>
          <w:rFonts w:ascii="微软雅黑" w:eastAsia="微软雅黑" w:hAnsi="微软雅黑"/>
        </w:rPr>
        <w:t>账号与新建角色申请</w:t>
      </w:r>
      <w:r w:rsidRPr="00231F20">
        <w:rPr>
          <w:rFonts w:ascii="微软雅黑" w:eastAsia="微软雅黑" w:hAnsi="微软雅黑" w:hint="eastAsia"/>
        </w:rPr>
        <w:t>页面中</w:t>
      </w:r>
      <w:r w:rsidRPr="00231F20">
        <w:rPr>
          <w:rFonts w:ascii="微软雅黑" w:eastAsia="微软雅黑" w:hAnsi="微软雅黑"/>
        </w:rPr>
        <w:t>的账号</w:t>
      </w:r>
      <w:r w:rsidRPr="00231F20">
        <w:rPr>
          <w:rFonts w:ascii="微软雅黑" w:eastAsia="微软雅黑" w:hAnsi="微软雅黑" w:hint="eastAsia"/>
        </w:rPr>
        <w:t>是否</w:t>
      </w:r>
      <w:r w:rsidRPr="00231F20">
        <w:rPr>
          <w:rFonts w:ascii="微软雅黑" w:eastAsia="微软雅黑" w:hAnsi="微软雅黑"/>
        </w:rPr>
        <w:t>重复，若重复</w:t>
      </w:r>
      <w:r w:rsidRPr="00231F20">
        <w:rPr>
          <w:rFonts w:ascii="微软雅黑" w:eastAsia="微软雅黑" w:hAnsi="微软雅黑" w:hint="eastAsia"/>
        </w:rPr>
        <w:t>，</w:t>
      </w:r>
      <w:r w:rsidRPr="00231F20">
        <w:rPr>
          <w:rFonts w:ascii="微软雅黑" w:eastAsia="微软雅黑" w:hAnsi="微软雅黑"/>
        </w:rPr>
        <w:t>则提示“**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已存在，不可重复添加”</w:t>
      </w:r>
      <w:r w:rsidRPr="00231F20">
        <w:rPr>
          <w:rFonts w:ascii="微软雅黑" w:eastAsia="微软雅黑" w:hAnsi="微软雅黑" w:hint="eastAsia"/>
        </w:rPr>
        <w:t>；若</w:t>
      </w:r>
      <w:r w:rsidRPr="00231F20">
        <w:rPr>
          <w:rFonts w:ascii="微软雅黑" w:eastAsia="微软雅黑" w:hAnsi="微软雅黑"/>
        </w:rPr>
        <w:t>不重复，则将选中的账号</w:t>
      </w:r>
      <w:r w:rsidRPr="00231F20">
        <w:rPr>
          <w:rFonts w:ascii="微软雅黑" w:eastAsia="微软雅黑" w:hAnsi="微软雅黑" w:hint="eastAsia"/>
        </w:rPr>
        <w:t>在</w:t>
      </w:r>
      <w:r w:rsidRPr="00231F20">
        <w:rPr>
          <w:rFonts w:ascii="微软雅黑" w:eastAsia="微软雅黑" w:hAnsi="微软雅黑"/>
        </w:rPr>
        <w:t>角色申请页面中</w:t>
      </w:r>
      <w:r w:rsidRPr="00231F20">
        <w:rPr>
          <w:rFonts w:ascii="微软雅黑" w:eastAsia="微软雅黑" w:hAnsi="微软雅黑" w:hint="eastAsia"/>
        </w:rPr>
        <w:t>增加</w:t>
      </w:r>
      <w:r w:rsidRPr="00231F20">
        <w:rPr>
          <w:rFonts w:ascii="微软雅黑" w:eastAsia="微软雅黑" w:hAnsi="微软雅黑"/>
        </w:rPr>
        <w:t>相应的明细</w:t>
      </w:r>
    </w:p>
    <w:p w:rsidR="00356782" w:rsidRPr="00231F20" w:rsidRDefault="00356782" w:rsidP="00356782">
      <w:pPr>
        <w:pStyle w:val="a5"/>
        <w:ind w:left="840" w:firstLineChars="0" w:firstLine="0"/>
        <w:rPr>
          <w:rFonts w:ascii="微软雅黑" w:eastAsia="微软雅黑" w:hAnsi="微软雅黑"/>
        </w:rPr>
      </w:pPr>
      <w:r w:rsidRPr="00231F20">
        <w:rPr>
          <w:rFonts w:ascii="微软雅黑" w:eastAsia="微软雅黑" w:hAnsi="微软雅黑" w:hint="eastAsia"/>
        </w:rPr>
        <w:t>点击</w:t>
      </w:r>
      <w:r w:rsidRPr="00231F20">
        <w:rPr>
          <w:rFonts w:ascii="微软雅黑" w:eastAsia="微软雅黑" w:hAnsi="微软雅黑"/>
        </w:rPr>
        <w:t>【</w:t>
      </w:r>
      <w:r w:rsidRPr="00231F20">
        <w:rPr>
          <w:rFonts w:ascii="微软雅黑" w:eastAsia="微软雅黑" w:hAnsi="微软雅黑" w:hint="eastAsia"/>
        </w:rPr>
        <w:t>取消</w:t>
      </w:r>
      <w:r w:rsidRPr="00231F20">
        <w:rPr>
          <w:rFonts w:ascii="微软雅黑" w:eastAsia="微软雅黑" w:hAnsi="微软雅黑"/>
        </w:rPr>
        <w:t>】</w:t>
      </w:r>
      <w:r w:rsidRPr="00231F20">
        <w:rPr>
          <w:rFonts w:ascii="微软雅黑" w:eastAsia="微软雅黑" w:hAnsi="微软雅黑" w:hint="eastAsia"/>
        </w:rPr>
        <w:t>则</w:t>
      </w:r>
      <w:r w:rsidRPr="00231F20">
        <w:rPr>
          <w:rFonts w:ascii="微软雅黑" w:eastAsia="微软雅黑" w:hAnsi="微软雅黑"/>
        </w:rPr>
        <w:t>关闭账号选择页面，返回到新建角色申请页面，</w:t>
      </w:r>
      <w:r w:rsidRPr="00231F20">
        <w:rPr>
          <w:rFonts w:ascii="微软雅黑" w:eastAsia="微软雅黑" w:hAnsi="微软雅黑" w:hint="eastAsia"/>
        </w:rPr>
        <w:t>账号</w:t>
      </w:r>
      <w:r w:rsidRPr="00231F20">
        <w:rPr>
          <w:rFonts w:ascii="微软雅黑" w:eastAsia="微软雅黑" w:hAnsi="微软雅黑"/>
        </w:rPr>
        <w:t>申请明细中不做调整。</w:t>
      </w:r>
    </w:p>
    <w:p w:rsidR="000E407C" w:rsidRDefault="000E407C" w:rsidP="00881FBB">
      <w:pPr>
        <w:pStyle w:val="4"/>
        <w:numPr>
          <w:ilvl w:val="2"/>
          <w:numId w:val="1"/>
        </w:numPr>
      </w:pPr>
      <w:bookmarkStart w:id="744" w:name="_Toc536089990"/>
      <w:r>
        <w:rPr>
          <w:rFonts w:hint="eastAsia"/>
        </w:rPr>
        <w:t>导出</w:t>
      </w:r>
      <w:r>
        <w:t>文件命名规则</w:t>
      </w:r>
      <w:bookmarkEnd w:id="744"/>
    </w:p>
    <w:p w:rsidR="000E407C" w:rsidRPr="003A691C" w:rsidRDefault="000E407C" w:rsidP="000E407C">
      <w:pPr>
        <w:rPr>
          <w:rFonts w:ascii="微软雅黑" w:eastAsia="微软雅黑" w:hAnsi="微软雅黑"/>
        </w:rPr>
      </w:pPr>
      <w:r w:rsidRPr="003A691C">
        <w:rPr>
          <w:rFonts w:ascii="微软雅黑" w:eastAsia="微软雅黑" w:hAnsi="微软雅黑" w:hint="eastAsia"/>
        </w:rPr>
        <w:t>列表名称</w:t>
      </w:r>
      <w:r w:rsidRPr="003A691C">
        <w:rPr>
          <w:rFonts w:ascii="微软雅黑" w:eastAsia="微软雅黑" w:hAnsi="微软雅黑"/>
        </w:rPr>
        <w:t>+YYYYMMDD（</w:t>
      </w:r>
      <w:r w:rsidRPr="003A691C">
        <w:rPr>
          <w:rFonts w:ascii="微软雅黑" w:eastAsia="微软雅黑" w:hAnsi="微软雅黑" w:hint="eastAsia"/>
        </w:rPr>
        <w:t>为</w:t>
      </w:r>
      <w:r w:rsidRPr="003A691C">
        <w:rPr>
          <w:rFonts w:ascii="微软雅黑" w:eastAsia="微软雅黑" w:hAnsi="微软雅黑"/>
        </w:rPr>
        <w:t>操作导出的日期）</w:t>
      </w:r>
    </w:p>
    <w:p w:rsidR="001B1F19" w:rsidRPr="000E407C" w:rsidRDefault="001B1F19" w:rsidP="00AD2752">
      <w:pPr>
        <w:pStyle w:val="a5"/>
        <w:ind w:left="420" w:firstLineChars="0" w:firstLine="0"/>
        <w:rPr>
          <w:rFonts w:ascii="微软雅黑" w:eastAsia="微软雅黑" w:hAnsi="微软雅黑"/>
        </w:rPr>
      </w:pPr>
    </w:p>
    <w:sectPr w:rsidR="001B1F19" w:rsidRPr="000E407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787" w:rsidRDefault="00450787" w:rsidP="002F07CE">
      <w:r>
        <w:separator/>
      </w:r>
    </w:p>
  </w:endnote>
  <w:endnote w:type="continuationSeparator" w:id="0">
    <w:p w:rsidR="00450787" w:rsidRDefault="00450787" w:rsidP="002F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2665911"/>
      <w:docPartObj>
        <w:docPartGallery w:val="Page Numbers (Bottom of Page)"/>
        <w:docPartUnique/>
      </w:docPartObj>
    </w:sdtPr>
    <w:sdtContent>
      <w:p w:rsidR="00881FBB" w:rsidRDefault="00881FB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2457" w:rsidRPr="00CC2457">
          <w:rPr>
            <w:noProof/>
            <w:lang w:val="zh-CN"/>
          </w:rPr>
          <w:t>2</w:t>
        </w:r>
        <w:r>
          <w:fldChar w:fldCharType="end"/>
        </w:r>
      </w:p>
    </w:sdtContent>
  </w:sdt>
  <w:p w:rsidR="00881FBB" w:rsidRDefault="00881F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787" w:rsidRDefault="00450787" w:rsidP="002F07CE">
      <w:r>
        <w:separator/>
      </w:r>
    </w:p>
  </w:footnote>
  <w:footnote w:type="continuationSeparator" w:id="0">
    <w:p w:rsidR="00450787" w:rsidRDefault="00450787" w:rsidP="002F0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7F24"/>
    <w:multiLevelType w:val="hybridMultilevel"/>
    <w:tmpl w:val="3EC2FB2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F71461"/>
    <w:multiLevelType w:val="hybridMultilevel"/>
    <w:tmpl w:val="2528E68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D007B9"/>
    <w:multiLevelType w:val="hybridMultilevel"/>
    <w:tmpl w:val="9C1669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28263E"/>
    <w:multiLevelType w:val="hybridMultilevel"/>
    <w:tmpl w:val="9AEAA6E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EE3B07"/>
    <w:multiLevelType w:val="hybridMultilevel"/>
    <w:tmpl w:val="F328058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5983560"/>
    <w:multiLevelType w:val="hybridMultilevel"/>
    <w:tmpl w:val="B7C45E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0A4E85"/>
    <w:multiLevelType w:val="hybridMultilevel"/>
    <w:tmpl w:val="F72C0B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B7535DC"/>
    <w:multiLevelType w:val="hybridMultilevel"/>
    <w:tmpl w:val="C1D6AD3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C7D54EC"/>
    <w:multiLevelType w:val="hybridMultilevel"/>
    <w:tmpl w:val="D374B6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E407B9"/>
    <w:multiLevelType w:val="hybridMultilevel"/>
    <w:tmpl w:val="39AE54C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E812CB7"/>
    <w:multiLevelType w:val="hybridMultilevel"/>
    <w:tmpl w:val="478C137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F055395"/>
    <w:multiLevelType w:val="hybridMultilevel"/>
    <w:tmpl w:val="1578E08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21C66B4"/>
    <w:multiLevelType w:val="hybridMultilevel"/>
    <w:tmpl w:val="C33ED8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2930C1"/>
    <w:multiLevelType w:val="hybridMultilevel"/>
    <w:tmpl w:val="E974B7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D96997"/>
    <w:multiLevelType w:val="hybridMultilevel"/>
    <w:tmpl w:val="AA364BE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711235B"/>
    <w:multiLevelType w:val="hybridMultilevel"/>
    <w:tmpl w:val="9DB005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9E92419"/>
    <w:multiLevelType w:val="hybridMultilevel"/>
    <w:tmpl w:val="FF04C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565274"/>
    <w:multiLevelType w:val="hybridMultilevel"/>
    <w:tmpl w:val="C33ED8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CD24CE0"/>
    <w:multiLevelType w:val="hybridMultilevel"/>
    <w:tmpl w:val="D6E000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1D905363"/>
    <w:multiLevelType w:val="hybridMultilevel"/>
    <w:tmpl w:val="2528E68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1E973BD7"/>
    <w:multiLevelType w:val="hybridMultilevel"/>
    <w:tmpl w:val="E30CE0E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1F7207EC"/>
    <w:multiLevelType w:val="hybridMultilevel"/>
    <w:tmpl w:val="33525B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20F76A9B"/>
    <w:multiLevelType w:val="hybridMultilevel"/>
    <w:tmpl w:val="C0E6E12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4557870"/>
    <w:multiLevelType w:val="hybridMultilevel"/>
    <w:tmpl w:val="6D1667A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4E814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25804727"/>
    <w:multiLevelType w:val="hybridMultilevel"/>
    <w:tmpl w:val="4F4A44C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6216AD6"/>
    <w:multiLevelType w:val="hybridMultilevel"/>
    <w:tmpl w:val="D75A48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76C2363"/>
    <w:multiLevelType w:val="hybridMultilevel"/>
    <w:tmpl w:val="7C6E0F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86B40DD"/>
    <w:multiLevelType w:val="hybridMultilevel"/>
    <w:tmpl w:val="1B282A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A467A80"/>
    <w:multiLevelType w:val="hybridMultilevel"/>
    <w:tmpl w:val="008E7DF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2A692EB4"/>
    <w:multiLevelType w:val="hybridMultilevel"/>
    <w:tmpl w:val="3B76781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2CAA43B9"/>
    <w:multiLevelType w:val="hybridMultilevel"/>
    <w:tmpl w:val="0FA6A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CE3394B"/>
    <w:multiLevelType w:val="hybridMultilevel"/>
    <w:tmpl w:val="4F54A0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D46226D"/>
    <w:multiLevelType w:val="hybridMultilevel"/>
    <w:tmpl w:val="AAC026D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2DD216AE"/>
    <w:multiLevelType w:val="hybridMultilevel"/>
    <w:tmpl w:val="3EC2FB2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2DEE35C8"/>
    <w:multiLevelType w:val="hybridMultilevel"/>
    <w:tmpl w:val="82F0B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F06442B"/>
    <w:multiLevelType w:val="hybridMultilevel"/>
    <w:tmpl w:val="2AE4F8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F366DEF"/>
    <w:multiLevelType w:val="multilevel"/>
    <w:tmpl w:val="20D60BA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321637B9"/>
    <w:multiLevelType w:val="hybridMultilevel"/>
    <w:tmpl w:val="08EA5A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3B97DF7"/>
    <w:multiLevelType w:val="hybridMultilevel"/>
    <w:tmpl w:val="6F8CC6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4153960"/>
    <w:multiLevelType w:val="hybridMultilevel"/>
    <w:tmpl w:val="508ECD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5901536"/>
    <w:multiLevelType w:val="hybridMultilevel"/>
    <w:tmpl w:val="694888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5C86F55"/>
    <w:multiLevelType w:val="hybridMultilevel"/>
    <w:tmpl w:val="33EA26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A7A13A3"/>
    <w:multiLevelType w:val="hybridMultilevel"/>
    <w:tmpl w:val="0E60CB2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3B00308A"/>
    <w:multiLevelType w:val="hybridMultilevel"/>
    <w:tmpl w:val="759436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B277BF8"/>
    <w:multiLevelType w:val="hybridMultilevel"/>
    <w:tmpl w:val="6162416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3B614901"/>
    <w:multiLevelType w:val="hybridMultilevel"/>
    <w:tmpl w:val="89D08B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D407EA6"/>
    <w:multiLevelType w:val="hybridMultilevel"/>
    <w:tmpl w:val="58D0AE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F15517B"/>
    <w:multiLevelType w:val="hybridMultilevel"/>
    <w:tmpl w:val="C1D6AD3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3F1F49AF"/>
    <w:multiLevelType w:val="hybridMultilevel"/>
    <w:tmpl w:val="478C137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415C29E6"/>
    <w:multiLevelType w:val="hybridMultilevel"/>
    <w:tmpl w:val="1578E08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433E6E71"/>
    <w:multiLevelType w:val="hybridMultilevel"/>
    <w:tmpl w:val="6108F7C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43A849D1"/>
    <w:multiLevelType w:val="hybridMultilevel"/>
    <w:tmpl w:val="D2860C0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49627E7A"/>
    <w:multiLevelType w:val="hybridMultilevel"/>
    <w:tmpl w:val="0B5080B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49E04F87"/>
    <w:multiLevelType w:val="hybridMultilevel"/>
    <w:tmpl w:val="92205E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A124B40"/>
    <w:multiLevelType w:val="hybridMultilevel"/>
    <w:tmpl w:val="FE5258B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4B5F3EE9"/>
    <w:multiLevelType w:val="hybridMultilevel"/>
    <w:tmpl w:val="3B76781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4DD5266A"/>
    <w:multiLevelType w:val="hybridMultilevel"/>
    <w:tmpl w:val="DCBCB1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E7F1D6B"/>
    <w:multiLevelType w:val="hybridMultilevel"/>
    <w:tmpl w:val="508ECD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16D7938"/>
    <w:multiLevelType w:val="hybridMultilevel"/>
    <w:tmpl w:val="C33ED8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17A788C"/>
    <w:multiLevelType w:val="hybridMultilevel"/>
    <w:tmpl w:val="CE307D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1B00604"/>
    <w:multiLevelType w:val="hybridMultilevel"/>
    <w:tmpl w:val="513A7B8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520C6D42"/>
    <w:multiLevelType w:val="hybridMultilevel"/>
    <w:tmpl w:val="68CE44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2781428"/>
    <w:multiLevelType w:val="hybridMultilevel"/>
    <w:tmpl w:val="FE1AD12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52F25B0E"/>
    <w:multiLevelType w:val="hybridMultilevel"/>
    <w:tmpl w:val="45A09B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39B3665"/>
    <w:multiLevelType w:val="hybridMultilevel"/>
    <w:tmpl w:val="1CCADE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4306B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7" w15:restartNumberingAfterBreak="0">
    <w:nsid w:val="56C931F8"/>
    <w:multiLevelType w:val="hybridMultilevel"/>
    <w:tmpl w:val="8DEE6F0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592067D9"/>
    <w:multiLevelType w:val="hybridMultilevel"/>
    <w:tmpl w:val="C866AC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A6B72A2"/>
    <w:multiLevelType w:val="hybridMultilevel"/>
    <w:tmpl w:val="3EC2FB2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5B0A59DF"/>
    <w:multiLevelType w:val="hybridMultilevel"/>
    <w:tmpl w:val="24A65E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C935054"/>
    <w:multiLevelType w:val="hybridMultilevel"/>
    <w:tmpl w:val="6F9050E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5EB5129C"/>
    <w:multiLevelType w:val="hybridMultilevel"/>
    <w:tmpl w:val="BFA22F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3" w15:restartNumberingAfterBreak="0">
    <w:nsid w:val="5F8F2DFF"/>
    <w:multiLevelType w:val="hybridMultilevel"/>
    <w:tmpl w:val="B0CADB0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 w15:restartNumberingAfterBreak="0">
    <w:nsid w:val="60765E81"/>
    <w:multiLevelType w:val="hybridMultilevel"/>
    <w:tmpl w:val="4F4A44C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619F514D"/>
    <w:multiLevelType w:val="hybridMultilevel"/>
    <w:tmpl w:val="A62A37C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 w15:restartNumberingAfterBreak="0">
    <w:nsid w:val="62940504"/>
    <w:multiLevelType w:val="hybridMultilevel"/>
    <w:tmpl w:val="EBF843A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64E739B9"/>
    <w:multiLevelType w:val="hybridMultilevel"/>
    <w:tmpl w:val="316447A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 w15:restartNumberingAfterBreak="0">
    <w:nsid w:val="673B1057"/>
    <w:multiLevelType w:val="hybridMultilevel"/>
    <w:tmpl w:val="694888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7BD14E9"/>
    <w:multiLevelType w:val="hybridMultilevel"/>
    <w:tmpl w:val="C866AC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80A12A7"/>
    <w:multiLevelType w:val="hybridMultilevel"/>
    <w:tmpl w:val="F13E92E8"/>
    <w:lvl w:ilvl="0" w:tplc="04090019">
      <w:start w:val="1"/>
      <w:numFmt w:val="lowerLetter"/>
      <w:lvlText w:val="%1)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81" w15:restartNumberingAfterBreak="0">
    <w:nsid w:val="6DBF0D3A"/>
    <w:multiLevelType w:val="hybridMultilevel"/>
    <w:tmpl w:val="1578E08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2" w15:restartNumberingAfterBreak="0">
    <w:nsid w:val="6E62695B"/>
    <w:multiLevelType w:val="hybridMultilevel"/>
    <w:tmpl w:val="9C1669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FFA13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4" w15:restartNumberingAfterBreak="0">
    <w:nsid w:val="700D018F"/>
    <w:multiLevelType w:val="hybridMultilevel"/>
    <w:tmpl w:val="FD1E329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5" w15:restartNumberingAfterBreak="0">
    <w:nsid w:val="72A14E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6" w15:restartNumberingAfterBreak="0">
    <w:nsid w:val="74E835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7" w15:restartNumberingAfterBreak="0">
    <w:nsid w:val="75005712"/>
    <w:multiLevelType w:val="hybridMultilevel"/>
    <w:tmpl w:val="478C137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8" w15:restartNumberingAfterBreak="0">
    <w:nsid w:val="776077F4"/>
    <w:multiLevelType w:val="hybridMultilevel"/>
    <w:tmpl w:val="C866AC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A485D47"/>
    <w:multiLevelType w:val="hybridMultilevel"/>
    <w:tmpl w:val="DCD090B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7BD60C7A"/>
    <w:multiLevelType w:val="hybridMultilevel"/>
    <w:tmpl w:val="4F4A44C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7BF118BA"/>
    <w:multiLevelType w:val="hybridMultilevel"/>
    <w:tmpl w:val="EAFECE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CBE5436"/>
    <w:multiLevelType w:val="hybridMultilevel"/>
    <w:tmpl w:val="1C006F7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6"/>
  </w:num>
  <w:num w:numId="2">
    <w:abstractNumId w:val="16"/>
  </w:num>
  <w:num w:numId="3">
    <w:abstractNumId w:val="28"/>
  </w:num>
  <w:num w:numId="4">
    <w:abstractNumId w:val="27"/>
  </w:num>
  <w:num w:numId="5">
    <w:abstractNumId w:val="6"/>
  </w:num>
  <w:num w:numId="6">
    <w:abstractNumId w:val="53"/>
  </w:num>
  <w:num w:numId="7">
    <w:abstractNumId w:val="72"/>
  </w:num>
  <w:num w:numId="8">
    <w:abstractNumId w:val="38"/>
  </w:num>
  <w:num w:numId="9">
    <w:abstractNumId w:val="43"/>
  </w:num>
  <w:num w:numId="10">
    <w:abstractNumId w:val="15"/>
  </w:num>
  <w:num w:numId="11">
    <w:abstractNumId w:val="63"/>
  </w:num>
  <w:num w:numId="12">
    <w:abstractNumId w:val="61"/>
  </w:num>
  <w:num w:numId="13">
    <w:abstractNumId w:val="54"/>
  </w:num>
  <w:num w:numId="14">
    <w:abstractNumId w:val="8"/>
  </w:num>
  <w:num w:numId="15">
    <w:abstractNumId w:val="82"/>
  </w:num>
  <w:num w:numId="16">
    <w:abstractNumId w:val="39"/>
  </w:num>
  <w:num w:numId="17">
    <w:abstractNumId w:val="9"/>
  </w:num>
  <w:num w:numId="18">
    <w:abstractNumId w:val="46"/>
  </w:num>
  <w:num w:numId="19">
    <w:abstractNumId w:val="33"/>
  </w:num>
  <w:num w:numId="20">
    <w:abstractNumId w:val="13"/>
  </w:num>
  <w:num w:numId="21">
    <w:abstractNumId w:val="76"/>
  </w:num>
  <w:num w:numId="22">
    <w:abstractNumId w:val="35"/>
  </w:num>
  <w:num w:numId="23">
    <w:abstractNumId w:val="58"/>
  </w:num>
  <w:num w:numId="24">
    <w:abstractNumId w:val="44"/>
  </w:num>
  <w:num w:numId="25">
    <w:abstractNumId w:val="42"/>
  </w:num>
  <w:num w:numId="26">
    <w:abstractNumId w:val="92"/>
  </w:num>
  <w:num w:numId="27">
    <w:abstractNumId w:val="55"/>
  </w:num>
  <w:num w:numId="28">
    <w:abstractNumId w:val="18"/>
  </w:num>
  <w:num w:numId="29">
    <w:abstractNumId w:val="3"/>
  </w:num>
  <w:num w:numId="30">
    <w:abstractNumId w:val="57"/>
  </w:num>
  <w:num w:numId="31">
    <w:abstractNumId w:val="36"/>
  </w:num>
  <w:num w:numId="32">
    <w:abstractNumId w:val="29"/>
  </w:num>
  <w:num w:numId="33">
    <w:abstractNumId w:val="21"/>
  </w:num>
  <w:num w:numId="34">
    <w:abstractNumId w:val="47"/>
  </w:num>
  <w:num w:numId="35">
    <w:abstractNumId w:val="32"/>
  </w:num>
  <w:num w:numId="36">
    <w:abstractNumId w:val="89"/>
  </w:num>
  <w:num w:numId="37">
    <w:abstractNumId w:val="62"/>
  </w:num>
  <w:num w:numId="38">
    <w:abstractNumId w:val="77"/>
  </w:num>
  <w:num w:numId="39">
    <w:abstractNumId w:val="45"/>
  </w:num>
  <w:num w:numId="40">
    <w:abstractNumId w:val="73"/>
  </w:num>
  <w:num w:numId="41">
    <w:abstractNumId w:val="91"/>
  </w:num>
  <w:num w:numId="42">
    <w:abstractNumId w:val="5"/>
  </w:num>
  <w:num w:numId="43">
    <w:abstractNumId w:val="71"/>
  </w:num>
  <w:num w:numId="44">
    <w:abstractNumId w:val="64"/>
  </w:num>
  <w:num w:numId="45">
    <w:abstractNumId w:val="17"/>
  </w:num>
  <w:num w:numId="46">
    <w:abstractNumId w:val="52"/>
  </w:num>
  <w:num w:numId="47">
    <w:abstractNumId w:val="12"/>
  </w:num>
  <w:num w:numId="48">
    <w:abstractNumId w:val="74"/>
  </w:num>
  <w:num w:numId="49">
    <w:abstractNumId w:val="49"/>
  </w:num>
  <w:num w:numId="50">
    <w:abstractNumId w:val="48"/>
  </w:num>
  <w:num w:numId="51">
    <w:abstractNumId w:val="59"/>
  </w:num>
  <w:num w:numId="52">
    <w:abstractNumId w:val="25"/>
  </w:num>
  <w:num w:numId="53">
    <w:abstractNumId w:val="10"/>
  </w:num>
  <w:num w:numId="54">
    <w:abstractNumId w:val="7"/>
  </w:num>
  <w:num w:numId="55">
    <w:abstractNumId w:val="68"/>
  </w:num>
  <w:num w:numId="56">
    <w:abstractNumId w:val="90"/>
  </w:num>
  <w:num w:numId="57">
    <w:abstractNumId w:val="87"/>
  </w:num>
  <w:num w:numId="58">
    <w:abstractNumId w:val="67"/>
  </w:num>
  <w:num w:numId="59">
    <w:abstractNumId w:val="79"/>
  </w:num>
  <w:num w:numId="60">
    <w:abstractNumId w:val="0"/>
  </w:num>
  <w:num w:numId="61">
    <w:abstractNumId w:val="11"/>
  </w:num>
  <w:num w:numId="62">
    <w:abstractNumId w:val="56"/>
  </w:num>
  <w:num w:numId="63">
    <w:abstractNumId w:val="88"/>
  </w:num>
  <w:num w:numId="64">
    <w:abstractNumId w:val="34"/>
  </w:num>
  <w:num w:numId="65">
    <w:abstractNumId w:val="81"/>
  </w:num>
  <w:num w:numId="66">
    <w:abstractNumId w:val="30"/>
  </w:num>
  <w:num w:numId="67">
    <w:abstractNumId w:val="60"/>
  </w:num>
  <w:num w:numId="68">
    <w:abstractNumId w:val="69"/>
  </w:num>
  <w:num w:numId="69">
    <w:abstractNumId w:val="50"/>
  </w:num>
  <w:num w:numId="70">
    <w:abstractNumId w:val="19"/>
  </w:num>
  <w:num w:numId="71">
    <w:abstractNumId w:val="31"/>
  </w:num>
  <w:num w:numId="72">
    <w:abstractNumId w:val="70"/>
  </w:num>
  <w:num w:numId="73">
    <w:abstractNumId w:val="1"/>
  </w:num>
  <w:num w:numId="74">
    <w:abstractNumId w:val="78"/>
  </w:num>
  <w:num w:numId="75">
    <w:abstractNumId w:val="2"/>
  </w:num>
  <w:num w:numId="76">
    <w:abstractNumId w:val="51"/>
  </w:num>
  <w:num w:numId="77">
    <w:abstractNumId w:val="75"/>
  </w:num>
  <w:num w:numId="78">
    <w:abstractNumId w:val="80"/>
  </w:num>
  <w:num w:numId="79">
    <w:abstractNumId w:val="4"/>
  </w:num>
  <w:num w:numId="80">
    <w:abstractNumId w:val="65"/>
  </w:num>
  <w:num w:numId="81">
    <w:abstractNumId w:val="14"/>
  </w:num>
  <w:num w:numId="82">
    <w:abstractNumId w:val="23"/>
  </w:num>
  <w:num w:numId="83">
    <w:abstractNumId w:val="22"/>
  </w:num>
  <w:num w:numId="84">
    <w:abstractNumId w:val="41"/>
  </w:num>
  <w:num w:numId="85">
    <w:abstractNumId w:val="84"/>
  </w:num>
  <w:num w:numId="86">
    <w:abstractNumId w:val="37"/>
  </w:num>
  <w:num w:numId="87">
    <w:abstractNumId w:val="86"/>
  </w:num>
  <w:num w:numId="88">
    <w:abstractNumId w:val="20"/>
  </w:num>
  <w:num w:numId="89">
    <w:abstractNumId w:val="26"/>
  </w:num>
  <w:num w:numId="90">
    <w:abstractNumId w:val="85"/>
  </w:num>
  <w:num w:numId="91">
    <w:abstractNumId w:val="83"/>
  </w:num>
  <w:num w:numId="92">
    <w:abstractNumId w:val="24"/>
  </w:num>
  <w:num w:numId="93">
    <w:abstractNumId w:val="40"/>
  </w:num>
  <w:numIdMacAtCleanup w:val="8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春苹">
    <w15:presenceInfo w15:providerId="None" w15:userId="春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10"/>
    <w:rsid w:val="00001F7D"/>
    <w:rsid w:val="000023DB"/>
    <w:rsid w:val="00023755"/>
    <w:rsid w:val="0003145E"/>
    <w:rsid w:val="00041F21"/>
    <w:rsid w:val="0004423F"/>
    <w:rsid w:val="00045119"/>
    <w:rsid w:val="00047667"/>
    <w:rsid w:val="00054D4B"/>
    <w:rsid w:val="00062A42"/>
    <w:rsid w:val="000802C0"/>
    <w:rsid w:val="00082210"/>
    <w:rsid w:val="00091D91"/>
    <w:rsid w:val="00094230"/>
    <w:rsid w:val="00096936"/>
    <w:rsid w:val="000A49B6"/>
    <w:rsid w:val="000A71AE"/>
    <w:rsid w:val="000B4F36"/>
    <w:rsid w:val="000C2848"/>
    <w:rsid w:val="000C3B65"/>
    <w:rsid w:val="000C3CBD"/>
    <w:rsid w:val="000D28B3"/>
    <w:rsid w:val="000D3AC2"/>
    <w:rsid w:val="000E0A6B"/>
    <w:rsid w:val="000E3D58"/>
    <w:rsid w:val="000E407C"/>
    <w:rsid w:val="000E4347"/>
    <w:rsid w:val="000F71EF"/>
    <w:rsid w:val="0010512C"/>
    <w:rsid w:val="001123E6"/>
    <w:rsid w:val="0011389D"/>
    <w:rsid w:val="00116E90"/>
    <w:rsid w:val="001223BF"/>
    <w:rsid w:val="0012799F"/>
    <w:rsid w:val="001365D3"/>
    <w:rsid w:val="001401C3"/>
    <w:rsid w:val="001411E4"/>
    <w:rsid w:val="001423F7"/>
    <w:rsid w:val="00144619"/>
    <w:rsid w:val="00145A9C"/>
    <w:rsid w:val="00145F39"/>
    <w:rsid w:val="001674D9"/>
    <w:rsid w:val="0018237B"/>
    <w:rsid w:val="001960FC"/>
    <w:rsid w:val="001A2B0A"/>
    <w:rsid w:val="001A3550"/>
    <w:rsid w:val="001A59AC"/>
    <w:rsid w:val="001B0572"/>
    <w:rsid w:val="001B0CA5"/>
    <w:rsid w:val="001B0E84"/>
    <w:rsid w:val="001B1F19"/>
    <w:rsid w:val="001B2817"/>
    <w:rsid w:val="001D1966"/>
    <w:rsid w:val="001D2308"/>
    <w:rsid w:val="001E046A"/>
    <w:rsid w:val="001F49B8"/>
    <w:rsid w:val="001F5148"/>
    <w:rsid w:val="00204979"/>
    <w:rsid w:val="002133AA"/>
    <w:rsid w:val="0021374D"/>
    <w:rsid w:val="00215C8D"/>
    <w:rsid w:val="002316F5"/>
    <w:rsid w:val="00231F20"/>
    <w:rsid w:val="00241350"/>
    <w:rsid w:val="00247617"/>
    <w:rsid w:val="00253E73"/>
    <w:rsid w:val="002610BC"/>
    <w:rsid w:val="00264A64"/>
    <w:rsid w:val="002721EE"/>
    <w:rsid w:val="00276844"/>
    <w:rsid w:val="00276DE4"/>
    <w:rsid w:val="002779C2"/>
    <w:rsid w:val="00281D82"/>
    <w:rsid w:val="002B0009"/>
    <w:rsid w:val="002B4186"/>
    <w:rsid w:val="002C619B"/>
    <w:rsid w:val="002D30CB"/>
    <w:rsid w:val="002D38EF"/>
    <w:rsid w:val="002D3A68"/>
    <w:rsid w:val="002D7BDA"/>
    <w:rsid w:val="002E2EE6"/>
    <w:rsid w:val="002F07CE"/>
    <w:rsid w:val="002F4462"/>
    <w:rsid w:val="003019AE"/>
    <w:rsid w:val="00311950"/>
    <w:rsid w:val="00317AAC"/>
    <w:rsid w:val="003341F0"/>
    <w:rsid w:val="003438E2"/>
    <w:rsid w:val="00351A5E"/>
    <w:rsid w:val="00354B64"/>
    <w:rsid w:val="00356782"/>
    <w:rsid w:val="003578A3"/>
    <w:rsid w:val="00357D81"/>
    <w:rsid w:val="003605C6"/>
    <w:rsid w:val="00360E05"/>
    <w:rsid w:val="00362418"/>
    <w:rsid w:val="0036453F"/>
    <w:rsid w:val="003645D1"/>
    <w:rsid w:val="00367471"/>
    <w:rsid w:val="00372B77"/>
    <w:rsid w:val="0037405B"/>
    <w:rsid w:val="00377689"/>
    <w:rsid w:val="003A07F6"/>
    <w:rsid w:val="003A691C"/>
    <w:rsid w:val="003C15EE"/>
    <w:rsid w:val="003D1E2B"/>
    <w:rsid w:val="003E1401"/>
    <w:rsid w:val="003E20DF"/>
    <w:rsid w:val="003E404C"/>
    <w:rsid w:val="003E72CE"/>
    <w:rsid w:val="003F480D"/>
    <w:rsid w:val="004244E1"/>
    <w:rsid w:val="00426E9E"/>
    <w:rsid w:val="00435B7C"/>
    <w:rsid w:val="0043720A"/>
    <w:rsid w:val="004403A6"/>
    <w:rsid w:val="00444CAF"/>
    <w:rsid w:val="004468D8"/>
    <w:rsid w:val="00450787"/>
    <w:rsid w:val="004547E7"/>
    <w:rsid w:val="00456E4A"/>
    <w:rsid w:val="00461FDB"/>
    <w:rsid w:val="00476C89"/>
    <w:rsid w:val="00494D0A"/>
    <w:rsid w:val="004B039F"/>
    <w:rsid w:val="004B21B9"/>
    <w:rsid w:val="004B38E7"/>
    <w:rsid w:val="004B5E7B"/>
    <w:rsid w:val="004B72A0"/>
    <w:rsid w:val="004D6324"/>
    <w:rsid w:val="004E0393"/>
    <w:rsid w:val="004E45A8"/>
    <w:rsid w:val="004E5DD6"/>
    <w:rsid w:val="004F02FF"/>
    <w:rsid w:val="004F1E8C"/>
    <w:rsid w:val="004F50C5"/>
    <w:rsid w:val="00502F85"/>
    <w:rsid w:val="00506318"/>
    <w:rsid w:val="00511C73"/>
    <w:rsid w:val="00513274"/>
    <w:rsid w:val="00533485"/>
    <w:rsid w:val="00541DD5"/>
    <w:rsid w:val="00556465"/>
    <w:rsid w:val="00563BC1"/>
    <w:rsid w:val="00567301"/>
    <w:rsid w:val="0057146D"/>
    <w:rsid w:val="00574309"/>
    <w:rsid w:val="005802FE"/>
    <w:rsid w:val="00584724"/>
    <w:rsid w:val="00587A9C"/>
    <w:rsid w:val="0059637A"/>
    <w:rsid w:val="005A085F"/>
    <w:rsid w:val="005A787F"/>
    <w:rsid w:val="005B7C28"/>
    <w:rsid w:val="005C5985"/>
    <w:rsid w:val="005C6C0D"/>
    <w:rsid w:val="005D13FE"/>
    <w:rsid w:val="005D3939"/>
    <w:rsid w:val="005E4D6A"/>
    <w:rsid w:val="00611993"/>
    <w:rsid w:val="00611AE1"/>
    <w:rsid w:val="00616000"/>
    <w:rsid w:val="00616374"/>
    <w:rsid w:val="00624559"/>
    <w:rsid w:val="00634F8D"/>
    <w:rsid w:val="00642A3B"/>
    <w:rsid w:val="00643B62"/>
    <w:rsid w:val="00646809"/>
    <w:rsid w:val="00650F88"/>
    <w:rsid w:val="0066131E"/>
    <w:rsid w:val="00672916"/>
    <w:rsid w:val="0068071D"/>
    <w:rsid w:val="00681D7B"/>
    <w:rsid w:val="00687467"/>
    <w:rsid w:val="00695832"/>
    <w:rsid w:val="006A2B6C"/>
    <w:rsid w:val="006B7D78"/>
    <w:rsid w:val="006B7DAE"/>
    <w:rsid w:val="006C0CDF"/>
    <w:rsid w:val="006C1262"/>
    <w:rsid w:val="006C52C4"/>
    <w:rsid w:val="006D4C60"/>
    <w:rsid w:val="006D4E5B"/>
    <w:rsid w:val="006E33C7"/>
    <w:rsid w:val="006E680C"/>
    <w:rsid w:val="006F42FF"/>
    <w:rsid w:val="0071387A"/>
    <w:rsid w:val="00734017"/>
    <w:rsid w:val="00735120"/>
    <w:rsid w:val="00735FE3"/>
    <w:rsid w:val="007379FC"/>
    <w:rsid w:val="007403C6"/>
    <w:rsid w:val="00746509"/>
    <w:rsid w:val="00746C17"/>
    <w:rsid w:val="00762235"/>
    <w:rsid w:val="0077007B"/>
    <w:rsid w:val="0077269E"/>
    <w:rsid w:val="00774E1C"/>
    <w:rsid w:val="00775C15"/>
    <w:rsid w:val="007820B8"/>
    <w:rsid w:val="00792242"/>
    <w:rsid w:val="007A15FF"/>
    <w:rsid w:val="007A7B94"/>
    <w:rsid w:val="007B0BAF"/>
    <w:rsid w:val="007B3A34"/>
    <w:rsid w:val="007B5AFE"/>
    <w:rsid w:val="007C7FA5"/>
    <w:rsid w:val="007D4F20"/>
    <w:rsid w:val="007E1B23"/>
    <w:rsid w:val="007E64E6"/>
    <w:rsid w:val="007F02C2"/>
    <w:rsid w:val="007F03EF"/>
    <w:rsid w:val="007F0B4D"/>
    <w:rsid w:val="007F3A3A"/>
    <w:rsid w:val="007F40CB"/>
    <w:rsid w:val="00802F10"/>
    <w:rsid w:val="00803960"/>
    <w:rsid w:val="00827869"/>
    <w:rsid w:val="00830FF6"/>
    <w:rsid w:val="00840972"/>
    <w:rsid w:val="00846380"/>
    <w:rsid w:val="00856D25"/>
    <w:rsid w:val="00862CEE"/>
    <w:rsid w:val="00865F7C"/>
    <w:rsid w:val="00877853"/>
    <w:rsid w:val="00881978"/>
    <w:rsid w:val="00881FBB"/>
    <w:rsid w:val="00895EF3"/>
    <w:rsid w:val="008A3116"/>
    <w:rsid w:val="008B4832"/>
    <w:rsid w:val="008B4C95"/>
    <w:rsid w:val="008C276B"/>
    <w:rsid w:val="008C5783"/>
    <w:rsid w:val="008D06CB"/>
    <w:rsid w:val="008D19FF"/>
    <w:rsid w:val="008E65C2"/>
    <w:rsid w:val="008F367E"/>
    <w:rsid w:val="00901F04"/>
    <w:rsid w:val="00904EDD"/>
    <w:rsid w:val="00911CAE"/>
    <w:rsid w:val="00921EE9"/>
    <w:rsid w:val="00922A23"/>
    <w:rsid w:val="009405A1"/>
    <w:rsid w:val="00956F5A"/>
    <w:rsid w:val="00967A30"/>
    <w:rsid w:val="009702EA"/>
    <w:rsid w:val="00982F07"/>
    <w:rsid w:val="00982F4A"/>
    <w:rsid w:val="00985DD7"/>
    <w:rsid w:val="00995CEC"/>
    <w:rsid w:val="00996810"/>
    <w:rsid w:val="009975CB"/>
    <w:rsid w:val="0099763A"/>
    <w:rsid w:val="009B575F"/>
    <w:rsid w:val="009B6F1A"/>
    <w:rsid w:val="009C36F1"/>
    <w:rsid w:val="009C6300"/>
    <w:rsid w:val="009C692E"/>
    <w:rsid w:val="009D4010"/>
    <w:rsid w:val="009F3ECF"/>
    <w:rsid w:val="00A024F7"/>
    <w:rsid w:val="00A1622D"/>
    <w:rsid w:val="00A2130F"/>
    <w:rsid w:val="00A22907"/>
    <w:rsid w:val="00A30900"/>
    <w:rsid w:val="00A44557"/>
    <w:rsid w:val="00A54BFE"/>
    <w:rsid w:val="00A55F6B"/>
    <w:rsid w:val="00A5671F"/>
    <w:rsid w:val="00A66399"/>
    <w:rsid w:val="00A66A09"/>
    <w:rsid w:val="00A67018"/>
    <w:rsid w:val="00A7448E"/>
    <w:rsid w:val="00A92A2B"/>
    <w:rsid w:val="00A931F0"/>
    <w:rsid w:val="00A95087"/>
    <w:rsid w:val="00AB3B87"/>
    <w:rsid w:val="00AC22C9"/>
    <w:rsid w:val="00AC4E5D"/>
    <w:rsid w:val="00AC6E55"/>
    <w:rsid w:val="00AD2752"/>
    <w:rsid w:val="00AF49EA"/>
    <w:rsid w:val="00B02328"/>
    <w:rsid w:val="00B07AC2"/>
    <w:rsid w:val="00B120C2"/>
    <w:rsid w:val="00B2107D"/>
    <w:rsid w:val="00B22C74"/>
    <w:rsid w:val="00B230C4"/>
    <w:rsid w:val="00B350F4"/>
    <w:rsid w:val="00B359D9"/>
    <w:rsid w:val="00B4153E"/>
    <w:rsid w:val="00B42E87"/>
    <w:rsid w:val="00B514BD"/>
    <w:rsid w:val="00B52495"/>
    <w:rsid w:val="00B52BCC"/>
    <w:rsid w:val="00B52F18"/>
    <w:rsid w:val="00B6344C"/>
    <w:rsid w:val="00B635D5"/>
    <w:rsid w:val="00B6512A"/>
    <w:rsid w:val="00B718A4"/>
    <w:rsid w:val="00B81C9B"/>
    <w:rsid w:val="00B901FC"/>
    <w:rsid w:val="00B958F7"/>
    <w:rsid w:val="00B96DB0"/>
    <w:rsid w:val="00B97138"/>
    <w:rsid w:val="00BA20F8"/>
    <w:rsid w:val="00BA3CD9"/>
    <w:rsid w:val="00BB0C6B"/>
    <w:rsid w:val="00BB0F27"/>
    <w:rsid w:val="00BB25C0"/>
    <w:rsid w:val="00BB5F41"/>
    <w:rsid w:val="00BC1BCE"/>
    <w:rsid w:val="00BC321F"/>
    <w:rsid w:val="00BD5048"/>
    <w:rsid w:val="00BE3446"/>
    <w:rsid w:val="00BE4B26"/>
    <w:rsid w:val="00BE4E7E"/>
    <w:rsid w:val="00BE561E"/>
    <w:rsid w:val="00BE711B"/>
    <w:rsid w:val="00BF4613"/>
    <w:rsid w:val="00BF6D6F"/>
    <w:rsid w:val="00C17C1E"/>
    <w:rsid w:val="00C2794B"/>
    <w:rsid w:val="00C4023F"/>
    <w:rsid w:val="00C42305"/>
    <w:rsid w:val="00C46D08"/>
    <w:rsid w:val="00C47995"/>
    <w:rsid w:val="00C70625"/>
    <w:rsid w:val="00C720AF"/>
    <w:rsid w:val="00C84C13"/>
    <w:rsid w:val="00C90120"/>
    <w:rsid w:val="00CA3B06"/>
    <w:rsid w:val="00CA6AC9"/>
    <w:rsid w:val="00CB564F"/>
    <w:rsid w:val="00CB66FB"/>
    <w:rsid w:val="00CB6EB6"/>
    <w:rsid w:val="00CB70C7"/>
    <w:rsid w:val="00CB7C58"/>
    <w:rsid w:val="00CC2457"/>
    <w:rsid w:val="00CC3197"/>
    <w:rsid w:val="00CC5765"/>
    <w:rsid w:val="00CC6E6C"/>
    <w:rsid w:val="00CE0C8A"/>
    <w:rsid w:val="00CE0DC3"/>
    <w:rsid w:val="00D000B0"/>
    <w:rsid w:val="00D0295A"/>
    <w:rsid w:val="00D10977"/>
    <w:rsid w:val="00D214C4"/>
    <w:rsid w:val="00D237C0"/>
    <w:rsid w:val="00D361FA"/>
    <w:rsid w:val="00D42EFF"/>
    <w:rsid w:val="00D5140C"/>
    <w:rsid w:val="00D55CE5"/>
    <w:rsid w:val="00D6032D"/>
    <w:rsid w:val="00D6177B"/>
    <w:rsid w:val="00D65A87"/>
    <w:rsid w:val="00D71201"/>
    <w:rsid w:val="00D7456D"/>
    <w:rsid w:val="00D775F5"/>
    <w:rsid w:val="00D80C75"/>
    <w:rsid w:val="00D82A40"/>
    <w:rsid w:val="00D8520D"/>
    <w:rsid w:val="00D86BF7"/>
    <w:rsid w:val="00D94607"/>
    <w:rsid w:val="00D94929"/>
    <w:rsid w:val="00D97B31"/>
    <w:rsid w:val="00DA135B"/>
    <w:rsid w:val="00DB16CF"/>
    <w:rsid w:val="00DB535D"/>
    <w:rsid w:val="00DB69AB"/>
    <w:rsid w:val="00DC06FA"/>
    <w:rsid w:val="00DC1CE8"/>
    <w:rsid w:val="00DC5ABE"/>
    <w:rsid w:val="00DE5774"/>
    <w:rsid w:val="00DE7D8A"/>
    <w:rsid w:val="00DF00F4"/>
    <w:rsid w:val="00DF1776"/>
    <w:rsid w:val="00DF675B"/>
    <w:rsid w:val="00DF7655"/>
    <w:rsid w:val="00E0190B"/>
    <w:rsid w:val="00E01BD4"/>
    <w:rsid w:val="00E02E01"/>
    <w:rsid w:val="00E03B3C"/>
    <w:rsid w:val="00E0404F"/>
    <w:rsid w:val="00E31EFE"/>
    <w:rsid w:val="00E371BF"/>
    <w:rsid w:val="00E37EFB"/>
    <w:rsid w:val="00E435AE"/>
    <w:rsid w:val="00E63075"/>
    <w:rsid w:val="00E729BC"/>
    <w:rsid w:val="00E773BE"/>
    <w:rsid w:val="00E84C54"/>
    <w:rsid w:val="00E86B9E"/>
    <w:rsid w:val="00E9435D"/>
    <w:rsid w:val="00EB0B30"/>
    <w:rsid w:val="00EB3A05"/>
    <w:rsid w:val="00EB7515"/>
    <w:rsid w:val="00EC1D03"/>
    <w:rsid w:val="00EC46EA"/>
    <w:rsid w:val="00EF2264"/>
    <w:rsid w:val="00EF2512"/>
    <w:rsid w:val="00F10F7D"/>
    <w:rsid w:val="00F12EEE"/>
    <w:rsid w:val="00F26A49"/>
    <w:rsid w:val="00F33BFC"/>
    <w:rsid w:val="00F37D3A"/>
    <w:rsid w:val="00F417EB"/>
    <w:rsid w:val="00F55608"/>
    <w:rsid w:val="00F71483"/>
    <w:rsid w:val="00F74E51"/>
    <w:rsid w:val="00F75661"/>
    <w:rsid w:val="00F75985"/>
    <w:rsid w:val="00F84003"/>
    <w:rsid w:val="00F92775"/>
    <w:rsid w:val="00F95D57"/>
    <w:rsid w:val="00F978DC"/>
    <w:rsid w:val="00FA4262"/>
    <w:rsid w:val="00FA4C59"/>
    <w:rsid w:val="00FB41C9"/>
    <w:rsid w:val="00FB65D1"/>
    <w:rsid w:val="00FD6E44"/>
    <w:rsid w:val="00FD77E7"/>
    <w:rsid w:val="00FE2658"/>
    <w:rsid w:val="00FE5129"/>
    <w:rsid w:val="00F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5D8D91-C564-4BC5-A404-32E9616C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2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07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7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19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6E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7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7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07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07C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F07C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019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E01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FD6E44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F226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F22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2264"/>
  </w:style>
  <w:style w:type="paragraph" w:styleId="20">
    <w:name w:val="toc 2"/>
    <w:basedOn w:val="a"/>
    <w:next w:val="a"/>
    <w:autoRedefine/>
    <w:uiPriority w:val="39"/>
    <w:unhideWhenUsed/>
    <w:rsid w:val="00EF22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F2264"/>
    <w:pPr>
      <w:ind w:leftChars="400" w:left="840"/>
    </w:pPr>
  </w:style>
  <w:style w:type="character" w:styleId="a7">
    <w:name w:val="Hyperlink"/>
    <w:basedOn w:val="a0"/>
    <w:uiPriority w:val="99"/>
    <w:unhideWhenUsed/>
    <w:rsid w:val="00EF2264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EF2264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881F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81F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92B61-77EB-46BF-8AA6-B98324738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6075</TotalTime>
  <Pages>1</Pages>
  <Words>5190</Words>
  <Characters>29584</Characters>
  <Application>Microsoft Office Word</Application>
  <DocSecurity>0</DocSecurity>
  <Lines>246</Lines>
  <Paragraphs>69</Paragraphs>
  <ScaleCrop>false</ScaleCrop>
  <Company>Microsoft</Company>
  <LinksUpToDate>false</LinksUpToDate>
  <CharactersWithSpaces>34705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春苹</dc:creator>
  <cp:keywords/>
  <dc:description/>
  <cp:lastModifiedBy>春苹</cp:lastModifiedBy>
  <cp:revision>644</cp:revision>
  <dcterms:created xsi:type="dcterms:W3CDTF">2018-12-21T06:43:00Z</dcterms:created>
  <dcterms:modified xsi:type="dcterms:W3CDTF">2019-01-24T02:43:00Z</dcterms:modified>
</cp:coreProperties>
</file>